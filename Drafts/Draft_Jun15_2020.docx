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A1B355" w14:textId="150C9E98" w:rsidR="00BE5D56" w:rsidRDefault="008264A3" w:rsidP="00A17010">
      <w:pPr>
        <w:rPr>
          <w:rFonts w:ascii="Times New Roman" w:hAnsi="Times New Roman" w:cs="Times New Roman"/>
          <w:b/>
        </w:rPr>
      </w:pPr>
      <w:r>
        <w:rPr>
          <w:rFonts w:ascii="Times New Roman" w:hAnsi="Times New Roman" w:cs="Times New Roman"/>
          <w:b/>
        </w:rPr>
        <w:t>Working Title:</w:t>
      </w:r>
    </w:p>
    <w:p w14:paraId="03E118C4" w14:textId="2D6F95D1" w:rsidR="00FB7614" w:rsidRDefault="00FB7614" w:rsidP="00A17010">
      <w:pPr>
        <w:rPr>
          <w:rFonts w:ascii="Times New Roman" w:hAnsi="Times New Roman" w:cs="Times New Roman"/>
          <w:b/>
        </w:rPr>
      </w:pPr>
      <w:r>
        <w:rPr>
          <w:rFonts w:ascii="Times New Roman" w:hAnsi="Times New Roman" w:cs="Times New Roman"/>
          <w:b/>
        </w:rPr>
        <w:t xml:space="preserve">Effects of </w:t>
      </w:r>
      <w:r w:rsidR="009A1763">
        <w:rPr>
          <w:rFonts w:ascii="Times New Roman" w:hAnsi="Times New Roman" w:cs="Times New Roman"/>
          <w:b/>
        </w:rPr>
        <w:t>environmental</w:t>
      </w:r>
      <w:r>
        <w:rPr>
          <w:rFonts w:ascii="Times New Roman" w:hAnsi="Times New Roman" w:cs="Times New Roman"/>
          <w:b/>
        </w:rPr>
        <w:t xml:space="preserve"> contamination on diet </w:t>
      </w:r>
      <w:r w:rsidR="004002D3">
        <w:rPr>
          <w:rFonts w:ascii="Times New Roman" w:hAnsi="Times New Roman" w:cs="Times New Roman"/>
          <w:b/>
        </w:rPr>
        <w:t xml:space="preserve">DNA </w:t>
      </w:r>
      <w:r>
        <w:rPr>
          <w:rFonts w:ascii="Times New Roman" w:hAnsi="Times New Roman" w:cs="Times New Roman"/>
          <w:b/>
        </w:rPr>
        <w:t>metabarcoding</w:t>
      </w:r>
      <w:r w:rsidR="009A1763">
        <w:rPr>
          <w:rFonts w:ascii="Times New Roman" w:hAnsi="Times New Roman" w:cs="Times New Roman"/>
          <w:b/>
        </w:rPr>
        <w:t xml:space="preserve"> data</w:t>
      </w:r>
      <w:r>
        <w:rPr>
          <w:rFonts w:ascii="Times New Roman" w:hAnsi="Times New Roman" w:cs="Times New Roman"/>
          <w:b/>
        </w:rPr>
        <w:t xml:space="preserve"> </w:t>
      </w:r>
      <w:r w:rsidR="00F41E25">
        <w:rPr>
          <w:rFonts w:ascii="Times New Roman" w:hAnsi="Times New Roman" w:cs="Times New Roman"/>
          <w:b/>
        </w:rPr>
        <w:t>of invertebrate consumers in mesocosms and natural environments</w:t>
      </w:r>
    </w:p>
    <w:p w14:paraId="0F2976D3" w14:textId="60EDF262" w:rsidR="00ED15D8" w:rsidRDefault="00ED15D8">
      <w:pPr>
        <w:rPr>
          <w:rFonts w:ascii="Times New Roman" w:hAnsi="Times New Roman" w:cs="Times New Roman"/>
          <w:b/>
        </w:rPr>
      </w:pPr>
    </w:p>
    <w:p w14:paraId="23788D4B" w14:textId="7ADF193F" w:rsidR="00CB5279" w:rsidRDefault="00CB5279">
      <w:pPr>
        <w:rPr>
          <w:rFonts w:ascii="Times New Roman" w:hAnsi="Times New Roman" w:cs="Times New Roman"/>
          <w:bCs/>
        </w:rPr>
      </w:pPr>
      <w:r>
        <w:rPr>
          <w:rFonts w:ascii="Times New Roman" w:hAnsi="Times New Roman" w:cs="Times New Roman"/>
          <w:b/>
        </w:rPr>
        <w:t xml:space="preserve">Target Journal: </w:t>
      </w:r>
      <w:r w:rsidRPr="00BE5D56">
        <w:rPr>
          <w:rFonts w:ascii="Times New Roman" w:hAnsi="Times New Roman" w:cs="Times New Roman"/>
          <w:b/>
          <w:i/>
          <w:iCs/>
        </w:rPr>
        <w:t>Molecular Ecology Resources</w:t>
      </w:r>
      <w:r w:rsidR="00BE5D56">
        <w:rPr>
          <w:rFonts w:ascii="Times New Roman" w:hAnsi="Times New Roman" w:cs="Times New Roman"/>
          <w:b/>
          <w:i/>
          <w:iCs/>
        </w:rPr>
        <w:t xml:space="preserve"> (8000 words</w:t>
      </w:r>
      <w:r w:rsidR="008D666D">
        <w:rPr>
          <w:rFonts w:ascii="Times New Roman" w:hAnsi="Times New Roman" w:cs="Times New Roman"/>
          <w:b/>
          <w:i/>
          <w:iCs/>
        </w:rPr>
        <w:t xml:space="preserve"> excluding references, unclear if this means including components after references)</w:t>
      </w:r>
    </w:p>
    <w:p w14:paraId="7583D506" w14:textId="5D902AC2" w:rsidR="008264A3" w:rsidRDefault="008264A3">
      <w:pPr>
        <w:rPr>
          <w:rFonts w:ascii="Times New Roman" w:hAnsi="Times New Roman" w:cs="Times New Roman"/>
          <w:bCs/>
        </w:rPr>
      </w:pPr>
    </w:p>
    <w:p w14:paraId="7EC53DBF" w14:textId="5FFD433B" w:rsidR="008264A3" w:rsidRPr="008264A3" w:rsidRDefault="008264A3">
      <w:pPr>
        <w:rPr>
          <w:rFonts w:ascii="Times New Roman" w:hAnsi="Times New Roman" w:cs="Times New Roman"/>
          <w:bCs/>
        </w:rPr>
      </w:pPr>
      <w:r>
        <w:rPr>
          <w:rFonts w:ascii="Times New Roman" w:hAnsi="Times New Roman" w:cs="Times New Roman"/>
          <w:b/>
        </w:rPr>
        <w:t xml:space="preserve">Authors: </w:t>
      </w:r>
      <w:r>
        <w:rPr>
          <w:rFonts w:ascii="Times New Roman" w:hAnsi="Times New Roman" w:cs="Times New Roman"/>
          <w:bCs/>
        </w:rPr>
        <w:t xml:space="preserve">Ana </w:t>
      </w:r>
      <w:proofErr w:type="spellStart"/>
      <w:r>
        <w:rPr>
          <w:rFonts w:ascii="Times New Roman" w:hAnsi="Times New Roman" w:cs="Times New Roman"/>
          <w:bCs/>
        </w:rPr>
        <w:t>Miller-ter</w:t>
      </w:r>
      <w:proofErr w:type="spellEnd"/>
      <w:r>
        <w:rPr>
          <w:rFonts w:ascii="Times New Roman" w:hAnsi="Times New Roman" w:cs="Times New Roman"/>
          <w:bCs/>
        </w:rPr>
        <w:t xml:space="preserve"> Kuile, Austen </w:t>
      </w:r>
      <w:proofErr w:type="spellStart"/>
      <w:r>
        <w:rPr>
          <w:rFonts w:ascii="Times New Roman" w:hAnsi="Times New Roman" w:cs="Times New Roman"/>
          <w:bCs/>
        </w:rPr>
        <w:t>Apigo</w:t>
      </w:r>
      <w:proofErr w:type="spellEnd"/>
      <w:r>
        <w:rPr>
          <w:rFonts w:ascii="Times New Roman" w:hAnsi="Times New Roman" w:cs="Times New Roman"/>
          <w:bCs/>
        </w:rPr>
        <w:t>, Hillary Young</w:t>
      </w:r>
    </w:p>
    <w:p w14:paraId="4959E9B3" w14:textId="49EB477A" w:rsidR="00CB5279" w:rsidRDefault="00CB5279">
      <w:pPr>
        <w:rPr>
          <w:rFonts w:ascii="Times New Roman" w:hAnsi="Times New Roman" w:cs="Times New Roman"/>
          <w:b/>
        </w:rPr>
      </w:pPr>
    </w:p>
    <w:p w14:paraId="6221F0AE" w14:textId="3D6B9AF7" w:rsidR="008A1CF7" w:rsidRPr="008A1CF7" w:rsidRDefault="008A1CF7">
      <w:pPr>
        <w:rPr>
          <w:rFonts w:ascii="Times New Roman" w:hAnsi="Times New Roman" w:cs="Times New Roman"/>
          <w:bCs/>
        </w:rPr>
      </w:pPr>
      <w:r>
        <w:rPr>
          <w:rFonts w:ascii="Times New Roman" w:hAnsi="Times New Roman" w:cs="Times New Roman"/>
          <w:b/>
        </w:rPr>
        <w:t xml:space="preserve">Keywords: </w:t>
      </w:r>
    </w:p>
    <w:p w14:paraId="025675A1" w14:textId="77777777" w:rsidR="008A1CF7" w:rsidRDefault="008A1CF7">
      <w:pPr>
        <w:rPr>
          <w:rFonts w:ascii="Times New Roman" w:hAnsi="Times New Roman" w:cs="Times New Roman"/>
          <w:b/>
        </w:rPr>
      </w:pPr>
    </w:p>
    <w:p w14:paraId="629FBC51" w14:textId="4742E8CA" w:rsidR="0069730B" w:rsidRDefault="0069730B">
      <w:pPr>
        <w:rPr>
          <w:rFonts w:ascii="Times New Roman" w:hAnsi="Times New Roman" w:cs="Times New Roman"/>
          <w:b/>
        </w:rPr>
      </w:pPr>
      <w:r>
        <w:rPr>
          <w:rFonts w:ascii="Times New Roman" w:hAnsi="Times New Roman" w:cs="Times New Roman"/>
          <w:b/>
        </w:rPr>
        <w:t xml:space="preserve">Abstract </w:t>
      </w:r>
      <w:proofErr w:type="gramStart"/>
      <w:r>
        <w:rPr>
          <w:rFonts w:ascii="Times New Roman" w:hAnsi="Times New Roman" w:cs="Times New Roman"/>
          <w:b/>
        </w:rPr>
        <w:t>(</w:t>
      </w:r>
      <w:r w:rsidR="008D666D">
        <w:rPr>
          <w:rFonts w:ascii="Times New Roman" w:hAnsi="Times New Roman" w:cs="Times New Roman"/>
          <w:b/>
        </w:rPr>
        <w:t xml:space="preserve"> ≤</w:t>
      </w:r>
      <w:proofErr w:type="gramEnd"/>
      <w:r w:rsidR="008D666D">
        <w:rPr>
          <w:rFonts w:ascii="Times New Roman" w:hAnsi="Times New Roman" w:cs="Times New Roman"/>
          <w:b/>
        </w:rPr>
        <w:t xml:space="preserve"> </w:t>
      </w:r>
      <w:r>
        <w:rPr>
          <w:rFonts w:ascii="Times New Roman" w:hAnsi="Times New Roman" w:cs="Times New Roman"/>
          <w:b/>
        </w:rPr>
        <w:t>250 words)</w:t>
      </w:r>
    </w:p>
    <w:p w14:paraId="6CE96CC4" w14:textId="385A9E2B" w:rsidR="00773B6A" w:rsidRDefault="00773B6A">
      <w:pPr>
        <w:rPr>
          <w:rFonts w:ascii="Times New Roman" w:hAnsi="Times New Roman" w:cs="Times New Roman"/>
          <w:bCs/>
        </w:rPr>
      </w:pPr>
      <w:r>
        <w:rPr>
          <w:rFonts w:ascii="Times New Roman" w:hAnsi="Times New Roman" w:cs="Times New Roman"/>
          <w:bCs/>
        </w:rPr>
        <w:t>Background: Consumptive interactions shape ecosystems</w:t>
      </w:r>
      <w:r w:rsidR="00FD7436">
        <w:rPr>
          <w:rFonts w:ascii="Times New Roman" w:hAnsi="Times New Roman" w:cs="Times New Roman"/>
          <w:bCs/>
        </w:rPr>
        <w:t xml:space="preserve"> and </w:t>
      </w:r>
      <w:r>
        <w:rPr>
          <w:rFonts w:ascii="Times New Roman" w:hAnsi="Times New Roman" w:cs="Times New Roman"/>
          <w:bCs/>
        </w:rPr>
        <w:t>DNA metabarcoding is an emerging tool to explore interactions in new environments and consumer groups.</w:t>
      </w:r>
    </w:p>
    <w:p w14:paraId="6CB99B86" w14:textId="6397ADDE" w:rsidR="00773B6A" w:rsidRDefault="00773B6A">
      <w:pPr>
        <w:rPr>
          <w:rFonts w:ascii="Times New Roman" w:hAnsi="Times New Roman" w:cs="Times New Roman"/>
          <w:bCs/>
        </w:rPr>
      </w:pPr>
      <w:r>
        <w:rPr>
          <w:rFonts w:ascii="Times New Roman" w:hAnsi="Times New Roman" w:cs="Times New Roman"/>
          <w:bCs/>
        </w:rPr>
        <w:t xml:space="preserve">In many of these contexts, the body size of consumers requires DNA extraction from full body parts, and so surface contamination could alter </w:t>
      </w:r>
      <w:r w:rsidR="00FD7436">
        <w:rPr>
          <w:rFonts w:ascii="Times New Roman" w:hAnsi="Times New Roman" w:cs="Times New Roman"/>
          <w:bCs/>
        </w:rPr>
        <w:t xml:space="preserve">diet </w:t>
      </w:r>
      <w:r>
        <w:rPr>
          <w:rFonts w:ascii="Times New Roman" w:hAnsi="Times New Roman" w:cs="Times New Roman"/>
          <w:bCs/>
        </w:rPr>
        <w:t>measure</w:t>
      </w:r>
      <w:r w:rsidR="00FD7436">
        <w:rPr>
          <w:rFonts w:ascii="Times New Roman" w:hAnsi="Times New Roman" w:cs="Times New Roman"/>
          <w:bCs/>
        </w:rPr>
        <w:t>s</w:t>
      </w:r>
      <w:r>
        <w:rPr>
          <w:rFonts w:ascii="Times New Roman" w:hAnsi="Times New Roman" w:cs="Times New Roman"/>
          <w:bCs/>
        </w:rPr>
        <w:t xml:space="preserve">. </w:t>
      </w:r>
    </w:p>
    <w:p w14:paraId="71CBD14F" w14:textId="40A405C2" w:rsidR="00773B6A" w:rsidRDefault="00773B6A">
      <w:pPr>
        <w:rPr>
          <w:rFonts w:ascii="Times New Roman" w:hAnsi="Times New Roman" w:cs="Times New Roman"/>
          <w:bCs/>
        </w:rPr>
      </w:pPr>
      <w:r>
        <w:rPr>
          <w:rFonts w:ascii="Times New Roman" w:hAnsi="Times New Roman" w:cs="Times New Roman"/>
          <w:bCs/>
        </w:rPr>
        <w:t>Methods: We look at different measures of diet (consumption</w:t>
      </w:r>
      <w:r w:rsidR="009A514C">
        <w:rPr>
          <w:rFonts w:ascii="Times New Roman" w:hAnsi="Times New Roman" w:cs="Times New Roman"/>
          <w:bCs/>
        </w:rPr>
        <w:t xml:space="preserve"> frequency</w:t>
      </w:r>
      <w:r>
        <w:rPr>
          <w:rFonts w:ascii="Times New Roman" w:hAnsi="Times New Roman" w:cs="Times New Roman"/>
          <w:bCs/>
        </w:rPr>
        <w:t>, abundance, diversity, and composition) in two different environments (mesocosm = offered a known diet item; natural = allowed to feed on naturally</w:t>
      </w:r>
      <w:r w:rsidR="00FD7436">
        <w:rPr>
          <w:rFonts w:ascii="Times New Roman" w:hAnsi="Times New Roman" w:cs="Times New Roman"/>
          <w:bCs/>
        </w:rPr>
        <w:t>-</w:t>
      </w:r>
      <w:r>
        <w:rPr>
          <w:rFonts w:ascii="Times New Roman" w:hAnsi="Times New Roman" w:cs="Times New Roman"/>
          <w:bCs/>
        </w:rPr>
        <w:t>occurring diet items) with a group of invertebrate consumers</w:t>
      </w:r>
      <w:r w:rsidR="00144834">
        <w:rPr>
          <w:rFonts w:ascii="Times New Roman" w:hAnsi="Times New Roman" w:cs="Times New Roman"/>
          <w:bCs/>
        </w:rPr>
        <w:t xml:space="preserve"> (the spider </w:t>
      </w:r>
      <w:proofErr w:type="spellStart"/>
      <w:r w:rsidR="00144834">
        <w:rPr>
          <w:rFonts w:ascii="Times New Roman" w:hAnsi="Times New Roman" w:cs="Times New Roman"/>
          <w:bCs/>
          <w:i/>
          <w:iCs/>
        </w:rPr>
        <w:t>Heteropoda</w:t>
      </w:r>
      <w:proofErr w:type="spellEnd"/>
      <w:r w:rsidR="00144834">
        <w:rPr>
          <w:rFonts w:ascii="Times New Roman" w:hAnsi="Times New Roman" w:cs="Times New Roman"/>
          <w:bCs/>
          <w:i/>
          <w:iCs/>
        </w:rPr>
        <w:t xml:space="preserve"> </w:t>
      </w:r>
      <w:proofErr w:type="spellStart"/>
      <w:r w:rsidR="00144834">
        <w:rPr>
          <w:rFonts w:ascii="Times New Roman" w:hAnsi="Times New Roman" w:cs="Times New Roman"/>
          <w:bCs/>
          <w:i/>
          <w:iCs/>
        </w:rPr>
        <w:t>venatoria</w:t>
      </w:r>
      <w:proofErr w:type="spellEnd"/>
      <w:r w:rsidR="00144834">
        <w:rPr>
          <w:rFonts w:ascii="Times New Roman" w:hAnsi="Times New Roman" w:cs="Times New Roman"/>
          <w:bCs/>
        </w:rPr>
        <w:t>) using DNA metabarcoding of full body parts (opisthosomas)</w:t>
      </w:r>
      <w:r w:rsidR="00AF59F1">
        <w:rPr>
          <w:rFonts w:ascii="Times New Roman" w:hAnsi="Times New Roman" w:cs="Times New Roman"/>
          <w:bCs/>
        </w:rPr>
        <w:t>.</w:t>
      </w:r>
      <w:r>
        <w:rPr>
          <w:rFonts w:ascii="Times New Roman" w:hAnsi="Times New Roman" w:cs="Times New Roman"/>
          <w:bCs/>
        </w:rPr>
        <w:t xml:space="preserve"> </w:t>
      </w:r>
      <w:r w:rsidR="00AF59F1">
        <w:rPr>
          <w:rFonts w:ascii="Times New Roman" w:hAnsi="Times New Roman" w:cs="Times New Roman"/>
          <w:bCs/>
        </w:rPr>
        <w:t>W</w:t>
      </w:r>
      <w:r>
        <w:rPr>
          <w:rFonts w:ascii="Times New Roman" w:hAnsi="Times New Roman" w:cs="Times New Roman"/>
          <w:bCs/>
        </w:rPr>
        <w:t xml:space="preserve">e surface sterilized half </w:t>
      </w:r>
      <w:r w:rsidR="00AF59F1">
        <w:rPr>
          <w:rFonts w:ascii="Times New Roman" w:hAnsi="Times New Roman" w:cs="Times New Roman"/>
          <w:bCs/>
        </w:rPr>
        <w:t xml:space="preserve">of the consumers </w:t>
      </w:r>
      <w:r>
        <w:rPr>
          <w:rFonts w:ascii="Times New Roman" w:hAnsi="Times New Roman" w:cs="Times New Roman"/>
          <w:bCs/>
        </w:rPr>
        <w:t>using washes in</w:t>
      </w:r>
      <w:r w:rsidR="009A514C">
        <w:rPr>
          <w:rFonts w:ascii="Times New Roman" w:hAnsi="Times New Roman" w:cs="Times New Roman"/>
          <w:bCs/>
        </w:rPr>
        <w:t xml:space="preserve"> </w:t>
      </w:r>
      <w:commentRangeStart w:id="0"/>
      <w:r w:rsidR="009A514C">
        <w:rPr>
          <w:rFonts w:ascii="Times New Roman" w:hAnsi="Times New Roman" w:cs="Times New Roman"/>
          <w:bCs/>
        </w:rPr>
        <w:t>10% commercial bleach solution</w:t>
      </w:r>
      <w:r>
        <w:rPr>
          <w:rFonts w:ascii="Times New Roman" w:hAnsi="Times New Roman" w:cs="Times New Roman"/>
          <w:bCs/>
        </w:rPr>
        <w:t xml:space="preserve"> </w:t>
      </w:r>
      <w:commentRangeEnd w:id="0"/>
      <w:r w:rsidR="009A514C">
        <w:rPr>
          <w:rStyle w:val="CommentReference"/>
        </w:rPr>
        <w:commentReference w:id="0"/>
      </w:r>
      <w:r w:rsidR="00AF59F1">
        <w:rPr>
          <w:rFonts w:ascii="Times New Roman" w:hAnsi="Times New Roman" w:cs="Times New Roman"/>
          <w:bCs/>
        </w:rPr>
        <w:t xml:space="preserve">followed by </w:t>
      </w:r>
      <w:r>
        <w:rPr>
          <w:rFonts w:ascii="Times New Roman" w:hAnsi="Times New Roman" w:cs="Times New Roman"/>
          <w:bCs/>
        </w:rPr>
        <w:t>deionized water, leaving the other half unsterilized</w:t>
      </w:r>
      <w:r w:rsidR="00826B80">
        <w:rPr>
          <w:rFonts w:ascii="Times New Roman" w:hAnsi="Times New Roman" w:cs="Times New Roman"/>
          <w:bCs/>
        </w:rPr>
        <w:t xml:space="preserve"> to</w:t>
      </w:r>
      <w:r>
        <w:rPr>
          <w:rFonts w:ascii="Times New Roman" w:hAnsi="Times New Roman" w:cs="Times New Roman"/>
          <w:bCs/>
        </w:rPr>
        <w:t xml:space="preserve"> examine how surface contamination</w:t>
      </w:r>
      <w:r w:rsidR="00FD7436">
        <w:rPr>
          <w:rFonts w:ascii="Times New Roman" w:hAnsi="Times New Roman" w:cs="Times New Roman"/>
          <w:bCs/>
        </w:rPr>
        <w:t xml:space="preserve"> </w:t>
      </w:r>
      <w:r>
        <w:rPr>
          <w:rFonts w:ascii="Times New Roman" w:hAnsi="Times New Roman" w:cs="Times New Roman"/>
          <w:bCs/>
        </w:rPr>
        <w:t>may alter measures of diet</w:t>
      </w:r>
      <w:r w:rsidR="00826B80">
        <w:rPr>
          <w:rFonts w:ascii="Times New Roman" w:hAnsi="Times New Roman" w:cs="Times New Roman"/>
          <w:bCs/>
        </w:rPr>
        <w:t>.</w:t>
      </w:r>
    </w:p>
    <w:p w14:paraId="346F6C62" w14:textId="4A2032E2" w:rsidR="00773B6A" w:rsidRDefault="00773B6A">
      <w:pPr>
        <w:rPr>
          <w:rFonts w:ascii="Times New Roman" w:eastAsiaTheme="minorEastAsia" w:hAnsi="Times New Roman" w:cs="Times New Roman"/>
          <w:bCs/>
        </w:rPr>
      </w:pPr>
      <w:r>
        <w:rPr>
          <w:rFonts w:ascii="Times New Roman" w:hAnsi="Times New Roman" w:cs="Times New Roman"/>
          <w:bCs/>
        </w:rPr>
        <w:t>Results: We f</w:t>
      </w:r>
      <w:r w:rsidR="00804872">
        <w:rPr>
          <w:rFonts w:ascii="Times New Roman" w:hAnsi="Times New Roman" w:cs="Times New Roman"/>
          <w:bCs/>
        </w:rPr>
        <w:t>ou</w:t>
      </w:r>
      <w:r>
        <w:rPr>
          <w:rFonts w:ascii="Times New Roman" w:hAnsi="Times New Roman" w:cs="Times New Roman"/>
          <w:bCs/>
        </w:rPr>
        <w:t>nd that surface contaminants do not alter any measure of diet (consumption, abundance, diversity, or composition) for consumers collected in a natural environment. In a mesocosm environment, we saw</w:t>
      </w:r>
      <w:r w:rsidR="009A514C">
        <w:rPr>
          <w:rFonts w:ascii="Times New Roman" w:hAnsi="Times New Roman" w:cs="Times New Roman"/>
          <w:bCs/>
        </w:rPr>
        <w:t xml:space="preserve"> evidence</w:t>
      </w:r>
      <w:r>
        <w:rPr>
          <w:rFonts w:ascii="Times New Roman" w:hAnsi="Times New Roman" w:cs="Times New Roman"/>
          <w:bCs/>
        </w:rPr>
        <w:t xml:space="preserve"> that </w:t>
      </w:r>
      <w:r w:rsidR="002D2352">
        <w:rPr>
          <w:rFonts w:ascii="Times New Roman" w:hAnsi="Times New Roman" w:cs="Times New Roman"/>
          <w:bCs/>
        </w:rPr>
        <w:t xml:space="preserve">potential surface contaminants from the offered diet item </w:t>
      </w:r>
      <w:r>
        <w:rPr>
          <w:rFonts w:ascii="Times New Roman" w:hAnsi="Times New Roman" w:cs="Times New Roman"/>
          <w:bCs/>
        </w:rPr>
        <w:t>inflated estimates of consumption</w:t>
      </w:r>
      <w:r w:rsidR="00826B80">
        <w:rPr>
          <w:rFonts w:ascii="Times New Roman" w:hAnsi="Times New Roman" w:cs="Times New Roman"/>
          <w:bCs/>
        </w:rPr>
        <w:t xml:space="preserve"> (</w:t>
      </w:r>
      <w:r w:rsidR="00144834">
        <w:rPr>
          <w:rFonts w:ascii="Times New Roman" w:hAnsi="Times New Roman" w:cs="Times New Roman"/>
          <w:bCs/>
        </w:rPr>
        <w:t>a reduction from</w:t>
      </w:r>
      <w:r w:rsidR="00826B80">
        <w:rPr>
          <w:rFonts w:ascii="Times New Roman" w:hAnsi="Times New Roman" w:cs="Times New Roman"/>
          <w:bCs/>
        </w:rPr>
        <w:t xml:space="preserve"> 91% detection to 50%</w:t>
      </w:r>
      <w:r w:rsidR="00144834">
        <w:rPr>
          <w:rFonts w:ascii="Times New Roman" w:hAnsi="Times New Roman" w:cs="Times New Roman"/>
          <w:bCs/>
        </w:rPr>
        <w:t xml:space="preserve"> with sterilization</w:t>
      </w:r>
      <w:r w:rsidR="00826B80">
        <w:rPr>
          <w:rFonts w:ascii="Times New Roman" w:hAnsi="Times New Roman" w:cs="Times New Roman"/>
          <w:bCs/>
        </w:rPr>
        <w:t>)</w:t>
      </w:r>
      <w:r w:rsidR="009A514C">
        <w:rPr>
          <w:rFonts w:ascii="Times New Roman" w:hAnsi="Times New Roman" w:cs="Times New Roman"/>
          <w:bCs/>
        </w:rPr>
        <w:t xml:space="preserve">, though the results were marginally significant </w:t>
      </w:r>
      <w:r w:rsidRPr="001A6786">
        <w:rPr>
          <w:rFonts w:ascii="Times New Roman" w:hAnsi="Times New Roman" w:cs="Times New Roman"/>
          <w:bCs/>
        </w:rPr>
        <w:t>(</w:t>
      </w:r>
      <m:oMath>
        <m:r>
          <w:rPr>
            <w:rFonts w:ascii="Cambria Math" w:hAnsi="Cambria Math" w:cs="Times New Roman"/>
          </w:rPr>
          <m:t>β=</m:t>
        </m:r>
        <m:r>
          <m:rPr>
            <m:sty m:val="p"/>
          </m:rPr>
          <w:rPr>
            <w:rFonts w:ascii="Cambria Math" w:hAnsi="Cambria Math" w:cs="Times New Roman"/>
          </w:rPr>
          <m:t>-2.3</m:t>
        </m:r>
      </m:oMath>
      <w:r w:rsidR="001A6786">
        <w:rPr>
          <w:rFonts w:ascii="Times New Roman" w:eastAsiaTheme="minorEastAsia" w:hAnsi="Times New Roman" w:cs="Times New Roman"/>
        </w:rPr>
        <w:t xml:space="preserve">, </w:t>
      </w:r>
      <w:r>
        <w:rPr>
          <w:rFonts w:ascii="Times New Roman" w:eastAsiaTheme="minorEastAsia" w:hAnsi="Times New Roman" w:cs="Times New Roman"/>
          <w:bCs/>
        </w:rPr>
        <w:t xml:space="preserve">p-value = 0.07). </w:t>
      </w:r>
    </w:p>
    <w:p w14:paraId="5834A750" w14:textId="504CEBE8" w:rsidR="002D2352" w:rsidRPr="00773B6A" w:rsidRDefault="002D2352">
      <w:pPr>
        <w:rPr>
          <w:rFonts w:ascii="Times New Roman" w:hAnsi="Times New Roman" w:cs="Times New Roman"/>
          <w:bCs/>
        </w:rPr>
      </w:pPr>
      <w:r>
        <w:rPr>
          <w:rFonts w:ascii="Times New Roman" w:eastAsiaTheme="minorEastAsia" w:hAnsi="Times New Roman" w:cs="Times New Roman"/>
          <w:bCs/>
        </w:rPr>
        <w:t xml:space="preserve">Conclusion: </w:t>
      </w:r>
      <w:r w:rsidR="00804872">
        <w:rPr>
          <w:rFonts w:ascii="Times New Roman" w:eastAsiaTheme="minorEastAsia" w:hAnsi="Times New Roman" w:cs="Times New Roman"/>
          <w:bCs/>
        </w:rPr>
        <w:t xml:space="preserve">Surface contamination does not seem to be a pervasive challenge for DNA metabarcoding of full body parts of invertebrate consumers. However, our equivocal results </w:t>
      </w:r>
      <w:r w:rsidR="0008785B">
        <w:rPr>
          <w:rFonts w:ascii="Times New Roman" w:eastAsiaTheme="minorEastAsia" w:hAnsi="Times New Roman" w:cs="Times New Roman"/>
          <w:bCs/>
        </w:rPr>
        <w:t>by environment type</w:t>
      </w:r>
      <w:r w:rsidR="00804872">
        <w:rPr>
          <w:rFonts w:ascii="Times New Roman" w:eastAsiaTheme="minorEastAsia" w:hAnsi="Times New Roman" w:cs="Times New Roman"/>
          <w:bCs/>
        </w:rPr>
        <w:t xml:space="preserve"> suggest that considering and mitigating environmental conditions that increase the likelihood of surface contamination should be a first step in any diet DNA metabarcoding study of invertebrate consumers.</w:t>
      </w:r>
    </w:p>
    <w:p w14:paraId="5CC8D204" w14:textId="77777777" w:rsidR="0069730B" w:rsidRDefault="0069730B">
      <w:pPr>
        <w:rPr>
          <w:rFonts w:ascii="Times New Roman" w:hAnsi="Times New Roman" w:cs="Times New Roman"/>
          <w:b/>
        </w:rPr>
      </w:pPr>
    </w:p>
    <w:p w14:paraId="10F0CEAE" w14:textId="077CE0CD" w:rsidR="009C1841" w:rsidRDefault="009C1841">
      <w:pPr>
        <w:rPr>
          <w:rFonts w:ascii="Times New Roman" w:hAnsi="Times New Roman" w:cs="Times New Roman"/>
          <w:b/>
        </w:rPr>
      </w:pPr>
      <w:r>
        <w:rPr>
          <w:rFonts w:ascii="Times New Roman" w:hAnsi="Times New Roman" w:cs="Times New Roman"/>
          <w:b/>
        </w:rPr>
        <w:t>Introduction</w:t>
      </w:r>
    </w:p>
    <w:p w14:paraId="3D05911C" w14:textId="55CDF1C6" w:rsidR="00AA5F24" w:rsidRDefault="0051400F" w:rsidP="0051400F">
      <w:pPr>
        <w:rPr>
          <w:rFonts w:ascii="Times New Roman" w:hAnsi="Times New Roman" w:cs="Times New Roman"/>
          <w:bCs/>
        </w:rPr>
      </w:pPr>
      <w:r w:rsidRPr="00353C2D">
        <w:rPr>
          <w:rFonts w:ascii="Times New Roman" w:hAnsi="Times New Roman" w:cs="Times New Roman"/>
          <w:bCs/>
        </w:rPr>
        <w:t xml:space="preserve">Biological communities and ecosystem function are shaped by the interactions between organisms (Brown et al. 2001, Hooper et al. 2005, Delmas et al. 2019, </w:t>
      </w:r>
      <w:proofErr w:type="spellStart"/>
      <w:r w:rsidRPr="00353C2D">
        <w:rPr>
          <w:rFonts w:ascii="Times New Roman" w:hAnsi="Times New Roman" w:cs="Times New Roman"/>
          <w:bCs/>
        </w:rPr>
        <w:t>Schleuning</w:t>
      </w:r>
      <w:proofErr w:type="spellEnd"/>
      <w:r w:rsidRPr="00353C2D">
        <w:rPr>
          <w:rFonts w:ascii="Times New Roman" w:hAnsi="Times New Roman" w:cs="Times New Roman"/>
          <w:bCs/>
        </w:rPr>
        <w:t xml:space="preserve"> et al. 2015). Among the many interaction types (e.g. mutualism, consumption, competition), consumptive interactions (including herbivory, predation, and parasitism) can shape the stability of biologically diverse communities (</w:t>
      </w:r>
      <w:proofErr w:type="spellStart"/>
      <w:r w:rsidRPr="00353C2D">
        <w:rPr>
          <w:rFonts w:ascii="Times New Roman" w:hAnsi="Times New Roman" w:cs="Times New Roman"/>
          <w:bCs/>
        </w:rPr>
        <w:t>Ings</w:t>
      </w:r>
      <w:proofErr w:type="spellEnd"/>
      <w:r w:rsidRPr="00353C2D">
        <w:rPr>
          <w:rFonts w:ascii="Times New Roman" w:hAnsi="Times New Roman" w:cs="Times New Roman"/>
          <w:bCs/>
        </w:rPr>
        <w:t xml:space="preserve"> et al. 2009, Delmas et al. 2019).</w:t>
      </w:r>
      <w:r w:rsidR="00AA5F24">
        <w:rPr>
          <w:rFonts w:ascii="Times New Roman" w:hAnsi="Times New Roman" w:cs="Times New Roman"/>
          <w:bCs/>
        </w:rPr>
        <w:t xml:space="preserve"> Until recently, these consumptive interactions </w:t>
      </w:r>
      <w:r w:rsidR="00BF4C4F">
        <w:rPr>
          <w:rFonts w:ascii="Times New Roman" w:hAnsi="Times New Roman" w:cs="Times New Roman"/>
          <w:bCs/>
        </w:rPr>
        <w:t>were most often</w:t>
      </w:r>
      <w:r w:rsidR="00AA5F24">
        <w:rPr>
          <w:rFonts w:ascii="Times New Roman" w:hAnsi="Times New Roman" w:cs="Times New Roman"/>
          <w:bCs/>
        </w:rPr>
        <w:t xml:space="preserve"> measured by visual observations of feeding or by dissection or inspection of fecal contents (</w:t>
      </w:r>
      <w:proofErr w:type="spellStart"/>
      <w:r w:rsidR="00AA5F24">
        <w:rPr>
          <w:rFonts w:ascii="Times New Roman" w:hAnsi="Times New Roman" w:cs="Times New Roman"/>
          <w:bCs/>
        </w:rPr>
        <w:t>Hylsop</w:t>
      </w:r>
      <w:proofErr w:type="spellEnd"/>
      <w:r w:rsidR="00AA5F24">
        <w:rPr>
          <w:rFonts w:ascii="Times New Roman" w:hAnsi="Times New Roman" w:cs="Times New Roman"/>
          <w:bCs/>
        </w:rPr>
        <w:t xml:space="preserve"> 1980, Nielson et al. 2018, Baker et al. 2014, Duffy and Jackson 1986)</w:t>
      </w:r>
      <w:r w:rsidR="00BF4C4F">
        <w:rPr>
          <w:rFonts w:ascii="Times New Roman" w:hAnsi="Times New Roman" w:cs="Times New Roman"/>
          <w:bCs/>
        </w:rPr>
        <w:t>, which made it challenging or impossible to conduct diet analyses for many consumer groups. For</w:t>
      </w:r>
      <w:r>
        <w:rPr>
          <w:rFonts w:ascii="Times New Roman" w:hAnsi="Times New Roman" w:cs="Times New Roman"/>
          <w:bCs/>
        </w:rPr>
        <w:t xml:space="preserve"> consumers that are too small for dissection and food identification, have feeding habits which render food items unidentifiable, have food items that contain few components which pass through digestion in recognizable form, or have cryptic habits that </w:t>
      </w:r>
      <w:r>
        <w:rPr>
          <w:rFonts w:ascii="Times New Roman" w:hAnsi="Times New Roman" w:cs="Times New Roman"/>
          <w:bCs/>
        </w:rPr>
        <w:lastRenderedPageBreak/>
        <w:t>prevent them from being observed in large enough numbers for diet analyses</w:t>
      </w:r>
      <w:r w:rsidR="00BF4C4F">
        <w:rPr>
          <w:rFonts w:ascii="Times New Roman" w:hAnsi="Times New Roman" w:cs="Times New Roman"/>
          <w:bCs/>
        </w:rPr>
        <w:t xml:space="preserve"> </w:t>
      </w:r>
      <w:r>
        <w:rPr>
          <w:rFonts w:ascii="Times New Roman" w:hAnsi="Times New Roman" w:cs="Times New Roman"/>
          <w:bCs/>
        </w:rPr>
        <w:t>(Sheppard and Harwood 2005)</w:t>
      </w:r>
      <w:r w:rsidR="00BF4C4F">
        <w:rPr>
          <w:rFonts w:ascii="Times New Roman" w:hAnsi="Times New Roman" w:cs="Times New Roman"/>
          <w:bCs/>
        </w:rPr>
        <w:t xml:space="preserve">, </w:t>
      </w:r>
      <w:r w:rsidR="00AA5F24">
        <w:rPr>
          <w:rFonts w:ascii="Times New Roman" w:hAnsi="Times New Roman" w:cs="Times New Roman"/>
          <w:bCs/>
        </w:rPr>
        <w:t xml:space="preserve"> the use of high-throughput sequencing methods for determining gut contents is one of the most promising </w:t>
      </w:r>
      <w:r w:rsidR="00BF4C4F">
        <w:rPr>
          <w:rFonts w:ascii="Times New Roman" w:hAnsi="Times New Roman" w:cs="Times New Roman"/>
          <w:bCs/>
        </w:rPr>
        <w:t xml:space="preserve">emerging </w:t>
      </w:r>
      <w:r w:rsidR="00AA5F24">
        <w:rPr>
          <w:rFonts w:ascii="Times New Roman" w:hAnsi="Times New Roman" w:cs="Times New Roman"/>
          <w:bCs/>
        </w:rPr>
        <w:t>approaches. High-throughput sequencing (or DNA metabarcoding) can identify</w:t>
      </w:r>
      <w:r>
        <w:rPr>
          <w:rFonts w:ascii="Times New Roman" w:hAnsi="Times New Roman" w:cs="Times New Roman"/>
          <w:bCs/>
        </w:rPr>
        <w:t xml:space="preserve"> a suite of diet species at once and provides a comprehensive and efficient method for determining intraspecific, intra-population, and interspecific diets (</w:t>
      </w:r>
      <w:proofErr w:type="spellStart"/>
      <w:r w:rsidR="00AA5F24">
        <w:rPr>
          <w:rFonts w:ascii="Times New Roman" w:hAnsi="Times New Roman" w:cs="Times New Roman"/>
          <w:bCs/>
        </w:rPr>
        <w:t>Pompanon</w:t>
      </w:r>
      <w:proofErr w:type="spellEnd"/>
      <w:r w:rsidR="00AA5F24">
        <w:rPr>
          <w:rFonts w:ascii="Times New Roman" w:hAnsi="Times New Roman" w:cs="Times New Roman"/>
          <w:bCs/>
        </w:rPr>
        <w:t xml:space="preserve"> et al. 2012, </w:t>
      </w:r>
      <w:r>
        <w:rPr>
          <w:rFonts w:ascii="Times New Roman" w:hAnsi="Times New Roman" w:cs="Times New Roman"/>
          <w:bCs/>
        </w:rPr>
        <w:t xml:space="preserve">Lucas et al. 2018, </w:t>
      </w:r>
      <w:proofErr w:type="spellStart"/>
      <w:r>
        <w:rPr>
          <w:rFonts w:ascii="Times New Roman" w:hAnsi="Times New Roman" w:cs="Times New Roman"/>
          <w:bCs/>
        </w:rPr>
        <w:t>Soininen</w:t>
      </w:r>
      <w:proofErr w:type="spellEnd"/>
      <w:r>
        <w:rPr>
          <w:rFonts w:ascii="Times New Roman" w:hAnsi="Times New Roman" w:cs="Times New Roman"/>
          <w:bCs/>
        </w:rPr>
        <w:t xml:space="preserve"> et al. 2015, </w:t>
      </w:r>
      <w:proofErr w:type="spellStart"/>
      <w:r>
        <w:rPr>
          <w:rFonts w:ascii="Times New Roman" w:hAnsi="Times New Roman" w:cs="Times New Roman"/>
          <w:bCs/>
        </w:rPr>
        <w:t>Quemere</w:t>
      </w:r>
      <w:proofErr w:type="spellEnd"/>
      <w:r>
        <w:rPr>
          <w:rFonts w:ascii="Times New Roman" w:hAnsi="Times New Roman" w:cs="Times New Roman"/>
          <w:bCs/>
        </w:rPr>
        <w:t xml:space="preserve"> et al. 2013). These methods have already illuminated new interactions and ecological trends in a variety of environments (e.g. host-parasitoid: </w:t>
      </w:r>
      <w:proofErr w:type="spellStart"/>
      <w:r>
        <w:rPr>
          <w:rFonts w:ascii="Times New Roman" w:hAnsi="Times New Roman" w:cs="Times New Roman"/>
          <w:bCs/>
        </w:rPr>
        <w:t>Wirta</w:t>
      </w:r>
      <w:proofErr w:type="spellEnd"/>
      <w:r>
        <w:rPr>
          <w:rFonts w:ascii="Times New Roman" w:hAnsi="Times New Roman" w:cs="Times New Roman"/>
          <w:bCs/>
        </w:rPr>
        <w:t xml:space="preserve"> et al. 2014; plant-herbivore: </w:t>
      </w:r>
      <w:proofErr w:type="spellStart"/>
      <w:r>
        <w:rPr>
          <w:rFonts w:ascii="Times New Roman" w:hAnsi="Times New Roman" w:cs="Times New Roman"/>
          <w:bCs/>
        </w:rPr>
        <w:t>Kartzinel</w:t>
      </w:r>
      <w:proofErr w:type="spellEnd"/>
      <w:r>
        <w:rPr>
          <w:rFonts w:ascii="Times New Roman" w:hAnsi="Times New Roman" w:cs="Times New Roman"/>
          <w:bCs/>
        </w:rPr>
        <w:t xml:space="preserve">; host-parasite: Schnell et al. 2012, predator-prey: </w:t>
      </w:r>
      <w:proofErr w:type="spellStart"/>
      <w:r>
        <w:rPr>
          <w:rFonts w:ascii="Times New Roman" w:hAnsi="Times New Roman" w:cs="Times New Roman"/>
          <w:bCs/>
        </w:rPr>
        <w:t>Toju</w:t>
      </w:r>
      <w:proofErr w:type="spellEnd"/>
      <w:r>
        <w:rPr>
          <w:rFonts w:ascii="Times New Roman" w:hAnsi="Times New Roman" w:cs="Times New Roman"/>
          <w:bCs/>
        </w:rPr>
        <w:t xml:space="preserve"> et al. 2018). </w:t>
      </w:r>
    </w:p>
    <w:p w14:paraId="2A02B5D4" w14:textId="77777777" w:rsidR="00AA5F24" w:rsidRDefault="00AA5F24" w:rsidP="0051400F">
      <w:pPr>
        <w:rPr>
          <w:rFonts w:ascii="Times New Roman" w:hAnsi="Times New Roman" w:cs="Times New Roman"/>
          <w:bCs/>
        </w:rPr>
      </w:pPr>
    </w:p>
    <w:p w14:paraId="068BF371" w14:textId="58C10C19" w:rsidR="00AA5F24" w:rsidRDefault="0051400F" w:rsidP="00AA5F24">
      <w:pPr>
        <w:rPr>
          <w:rFonts w:ascii="Times New Roman" w:hAnsi="Times New Roman" w:cs="Times New Roman"/>
          <w:bCs/>
        </w:rPr>
      </w:pPr>
      <w:r>
        <w:rPr>
          <w:rFonts w:ascii="Times New Roman" w:hAnsi="Times New Roman" w:cs="Times New Roman"/>
          <w:bCs/>
        </w:rPr>
        <w:t xml:space="preserve">As </w:t>
      </w:r>
      <w:r w:rsidR="00AA5F24">
        <w:rPr>
          <w:rFonts w:ascii="Times New Roman" w:hAnsi="Times New Roman" w:cs="Times New Roman"/>
          <w:bCs/>
        </w:rPr>
        <w:t>diet DNA metabarcoding</w:t>
      </w:r>
      <w:r>
        <w:rPr>
          <w:rFonts w:ascii="Times New Roman" w:hAnsi="Times New Roman" w:cs="Times New Roman"/>
          <w:bCs/>
        </w:rPr>
        <w:t xml:space="preserve"> methods have continued to advance, however, they need to be validated so that the ecological inference made from them is robust. Specifically, for organisms where small body size has limited other diet analysis methods, DNA diet analyses often necessitate the extraction of diet data from full organisms</w:t>
      </w:r>
      <w:r w:rsidR="00B72492">
        <w:rPr>
          <w:rFonts w:ascii="Times New Roman" w:hAnsi="Times New Roman" w:cs="Times New Roman"/>
          <w:bCs/>
        </w:rPr>
        <w:t xml:space="preserve"> or body parts without dissection</w:t>
      </w:r>
      <w:r>
        <w:rPr>
          <w:rFonts w:ascii="Times New Roman" w:hAnsi="Times New Roman" w:cs="Times New Roman"/>
          <w:bCs/>
        </w:rPr>
        <w:t xml:space="preserve">, and so the possibility of surface contamination altering the detection and species composition of presumed diet items is an important consideration. </w:t>
      </w:r>
      <w:r w:rsidR="00AA5F24">
        <w:rPr>
          <w:rFonts w:ascii="Times New Roman" w:hAnsi="Times New Roman" w:cs="Times New Roman"/>
          <w:bCs/>
        </w:rPr>
        <w:t xml:space="preserve">Surface sterilization is systematically used in other fields </w:t>
      </w:r>
      <w:r w:rsidR="00C936B7">
        <w:rPr>
          <w:rFonts w:ascii="Times New Roman" w:hAnsi="Times New Roman" w:cs="Times New Roman"/>
          <w:bCs/>
        </w:rPr>
        <w:t xml:space="preserve">to reduce the risk of contamination in </w:t>
      </w:r>
      <w:r w:rsidR="00AA5F24">
        <w:rPr>
          <w:rFonts w:ascii="Times New Roman" w:hAnsi="Times New Roman" w:cs="Times New Roman"/>
          <w:bCs/>
        </w:rPr>
        <w:t>DNA metabarcoding</w:t>
      </w:r>
      <w:r w:rsidR="00C936B7">
        <w:rPr>
          <w:rFonts w:ascii="Times New Roman" w:hAnsi="Times New Roman" w:cs="Times New Roman"/>
          <w:bCs/>
        </w:rPr>
        <w:t xml:space="preserve"> datasets</w:t>
      </w:r>
      <w:r w:rsidR="00AA5F24">
        <w:rPr>
          <w:rFonts w:ascii="Times New Roman" w:hAnsi="Times New Roman" w:cs="Times New Roman"/>
          <w:bCs/>
        </w:rPr>
        <w:t xml:space="preserve"> (e.g. fungal endophyte research; Zimmerman and </w:t>
      </w:r>
      <w:proofErr w:type="spellStart"/>
      <w:r w:rsidR="00AA5F24">
        <w:rPr>
          <w:rFonts w:ascii="Times New Roman" w:hAnsi="Times New Roman" w:cs="Times New Roman"/>
          <w:bCs/>
        </w:rPr>
        <w:t>Vitousek</w:t>
      </w:r>
      <w:proofErr w:type="spellEnd"/>
      <w:r w:rsidR="00AA5F24">
        <w:rPr>
          <w:rFonts w:ascii="Times New Roman" w:hAnsi="Times New Roman" w:cs="Times New Roman"/>
          <w:bCs/>
        </w:rPr>
        <w:t xml:space="preserve"> 2012, </w:t>
      </w:r>
      <w:proofErr w:type="spellStart"/>
      <w:r w:rsidR="00AA5F24">
        <w:rPr>
          <w:rFonts w:ascii="Times New Roman" w:hAnsi="Times New Roman" w:cs="Times New Roman"/>
          <w:bCs/>
        </w:rPr>
        <w:t>Burgdorf</w:t>
      </w:r>
      <w:proofErr w:type="spellEnd"/>
      <w:r w:rsidR="00AA5F24">
        <w:rPr>
          <w:rFonts w:ascii="Times New Roman" w:hAnsi="Times New Roman" w:cs="Times New Roman"/>
          <w:bCs/>
        </w:rPr>
        <w:t xml:space="preserve"> et al. 2014), but has not been systematically used in diet metabarcoding studies. </w:t>
      </w:r>
      <w:r w:rsidR="00C936B7">
        <w:rPr>
          <w:rFonts w:ascii="Times New Roman" w:hAnsi="Times New Roman" w:cs="Times New Roman"/>
          <w:bCs/>
        </w:rPr>
        <w:t xml:space="preserve">While some fields </w:t>
      </w:r>
      <w:r w:rsidR="00AA5F24">
        <w:rPr>
          <w:rFonts w:ascii="Times New Roman" w:hAnsi="Times New Roman" w:cs="Times New Roman"/>
          <w:bCs/>
        </w:rPr>
        <w:t>have developed informed protocols based on decades of research into best practices and study-specific considerations (</w:t>
      </w:r>
      <w:r w:rsidR="008272B8">
        <w:rPr>
          <w:rFonts w:ascii="Times New Roman" w:hAnsi="Times New Roman" w:cs="Times New Roman"/>
          <w:bCs/>
        </w:rPr>
        <w:t xml:space="preserve">e.g. physical treatments such as sonication for strong tissues or chemical treatments that vary in strength depending on the permeability of tissues; </w:t>
      </w:r>
      <w:r w:rsidR="00AA5F24">
        <w:rPr>
          <w:rFonts w:ascii="Times New Roman" w:hAnsi="Times New Roman" w:cs="Times New Roman"/>
          <w:bCs/>
        </w:rPr>
        <w:t>Brown et al. 2018</w:t>
      </w:r>
      <w:r w:rsidR="00C936B7">
        <w:rPr>
          <w:rFonts w:ascii="Times New Roman" w:hAnsi="Times New Roman" w:cs="Times New Roman"/>
          <w:bCs/>
        </w:rPr>
        <w:t>, Hallman et al. 1997</w:t>
      </w:r>
      <w:r w:rsidR="00AA5F24">
        <w:rPr>
          <w:rFonts w:ascii="Times New Roman" w:hAnsi="Times New Roman" w:cs="Times New Roman"/>
          <w:bCs/>
        </w:rPr>
        <w:t>)</w:t>
      </w:r>
      <w:r w:rsidR="00C936B7">
        <w:rPr>
          <w:rFonts w:ascii="Times New Roman" w:hAnsi="Times New Roman" w:cs="Times New Roman"/>
          <w:bCs/>
        </w:rPr>
        <w:t xml:space="preserve">, </w:t>
      </w:r>
      <w:r w:rsidR="00EE6CFF">
        <w:rPr>
          <w:rFonts w:ascii="Times New Roman" w:hAnsi="Times New Roman" w:cs="Times New Roman"/>
          <w:bCs/>
        </w:rPr>
        <w:t xml:space="preserve">due to its relative infancy, </w:t>
      </w:r>
      <w:r w:rsidR="00C936B7">
        <w:rPr>
          <w:rFonts w:ascii="Times New Roman" w:hAnsi="Times New Roman" w:cs="Times New Roman"/>
          <w:bCs/>
        </w:rPr>
        <w:t>the field of</w:t>
      </w:r>
      <w:r w:rsidR="00866569">
        <w:rPr>
          <w:rFonts w:ascii="Times New Roman" w:hAnsi="Times New Roman" w:cs="Times New Roman"/>
          <w:bCs/>
        </w:rPr>
        <w:t xml:space="preserve"> diet-based</w:t>
      </w:r>
      <w:r w:rsidR="00C936B7">
        <w:rPr>
          <w:rFonts w:ascii="Times New Roman" w:hAnsi="Times New Roman" w:cs="Times New Roman"/>
          <w:bCs/>
        </w:rPr>
        <w:t xml:space="preserve"> DNA metabarcoding has not </w:t>
      </w:r>
      <w:r w:rsidR="00AA5F24">
        <w:rPr>
          <w:rFonts w:ascii="Times New Roman" w:hAnsi="Times New Roman" w:cs="Times New Roman"/>
          <w:bCs/>
        </w:rPr>
        <w:t xml:space="preserve">developed a similarly systematic approach (e.g. ethanol washes in Doña et al. 2019, bleach washes in </w:t>
      </w:r>
      <w:proofErr w:type="spellStart"/>
      <w:r w:rsidR="00AA5F24">
        <w:rPr>
          <w:rFonts w:ascii="Times New Roman" w:hAnsi="Times New Roman" w:cs="Times New Roman"/>
          <w:bCs/>
        </w:rPr>
        <w:t>Anslan</w:t>
      </w:r>
      <w:proofErr w:type="spellEnd"/>
      <w:r w:rsidR="00AA5F24">
        <w:rPr>
          <w:rFonts w:ascii="Times New Roman" w:hAnsi="Times New Roman" w:cs="Times New Roman"/>
          <w:bCs/>
        </w:rPr>
        <w:t xml:space="preserve"> et al. 2016, no sterilization in </w:t>
      </w:r>
      <w:proofErr w:type="spellStart"/>
      <w:r w:rsidR="00AA5F24">
        <w:rPr>
          <w:rFonts w:ascii="Times New Roman" w:hAnsi="Times New Roman" w:cs="Times New Roman"/>
          <w:bCs/>
        </w:rPr>
        <w:t>Wirta</w:t>
      </w:r>
      <w:proofErr w:type="spellEnd"/>
      <w:r w:rsidR="00AA5F24">
        <w:rPr>
          <w:rFonts w:ascii="Times New Roman" w:hAnsi="Times New Roman" w:cs="Times New Roman"/>
          <w:bCs/>
        </w:rPr>
        <w:t xml:space="preserve"> et al. or Jacobsen et al. 2018). Th</w:t>
      </w:r>
      <w:r w:rsidR="00FD2B9B">
        <w:rPr>
          <w:rFonts w:ascii="Times New Roman" w:hAnsi="Times New Roman" w:cs="Times New Roman"/>
          <w:bCs/>
        </w:rPr>
        <w:t>e</w:t>
      </w:r>
      <w:r w:rsidR="00AA5F24">
        <w:rPr>
          <w:rFonts w:ascii="Times New Roman" w:hAnsi="Times New Roman" w:cs="Times New Roman"/>
          <w:bCs/>
        </w:rPr>
        <w:t xml:space="preserve"> lack of systemic surface sterilization in diet metabarcoding when using full individuals </w:t>
      </w:r>
      <w:r w:rsidR="00FD2B9B">
        <w:rPr>
          <w:rFonts w:ascii="Times New Roman" w:hAnsi="Times New Roman" w:cs="Times New Roman"/>
          <w:bCs/>
        </w:rPr>
        <w:t xml:space="preserve">may be due to the desire to avoid destruction of DNA in relatively permeable animal cells (compared to plant cells; </w:t>
      </w:r>
      <w:proofErr w:type="spellStart"/>
      <w:r w:rsidR="00FD2B9B">
        <w:rPr>
          <w:rFonts w:ascii="Times New Roman" w:hAnsi="Times New Roman" w:cs="Times New Roman"/>
          <w:bCs/>
        </w:rPr>
        <w:t>eg.</w:t>
      </w:r>
      <w:proofErr w:type="spellEnd"/>
      <w:r w:rsidR="00FD2B9B">
        <w:rPr>
          <w:rFonts w:ascii="Times New Roman" w:hAnsi="Times New Roman" w:cs="Times New Roman"/>
          <w:bCs/>
        </w:rPr>
        <w:t xml:space="preserve"> degradation in Greenstone et al. 2012). </w:t>
      </w:r>
      <w:r w:rsidR="009A514C">
        <w:rPr>
          <w:rFonts w:ascii="Times New Roman" w:hAnsi="Times New Roman" w:cs="Times New Roman"/>
          <w:bCs/>
        </w:rPr>
        <w:t xml:space="preserve">However, without considering surface sterilization as a treatment for surface contamination, we have limited ability to </w:t>
      </w:r>
      <w:r w:rsidR="00AA5F24">
        <w:rPr>
          <w:rFonts w:ascii="Times New Roman" w:hAnsi="Times New Roman" w:cs="Times New Roman"/>
          <w:bCs/>
        </w:rPr>
        <w:t xml:space="preserve">confidently assign DNA sequences to ingested diet items and to help discern </w:t>
      </w:r>
      <w:r w:rsidR="009A514C">
        <w:rPr>
          <w:rFonts w:ascii="Times New Roman" w:hAnsi="Times New Roman" w:cs="Times New Roman"/>
          <w:bCs/>
        </w:rPr>
        <w:t xml:space="preserve">broad and </w:t>
      </w:r>
      <w:r w:rsidR="00AA5F24">
        <w:rPr>
          <w:rFonts w:ascii="Times New Roman" w:hAnsi="Times New Roman" w:cs="Times New Roman"/>
          <w:bCs/>
        </w:rPr>
        <w:t xml:space="preserve">study-specific </w:t>
      </w:r>
      <w:r w:rsidR="009A514C">
        <w:rPr>
          <w:rFonts w:ascii="Times New Roman" w:hAnsi="Times New Roman" w:cs="Times New Roman"/>
          <w:bCs/>
        </w:rPr>
        <w:t xml:space="preserve">approaches to reducing surface contamination </w:t>
      </w:r>
      <w:r w:rsidR="00AA5F24">
        <w:rPr>
          <w:rFonts w:ascii="Times New Roman" w:hAnsi="Times New Roman" w:cs="Times New Roman"/>
          <w:bCs/>
        </w:rPr>
        <w:t>(e.g. likelihood of contamination or sensitivity of different consumer species to sterilization-induced degradation</w:t>
      </w:r>
      <w:r w:rsidR="00C936B7">
        <w:rPr>
          <w:rFonts w:ascii="Times New Roman" w:hAnsi="Times New Roman" w:cs="Times New Roman"/>
          <w:bCs/>
        </w:rPr>
        <w:t>; Greenstone et al. 2011/12, Linville et al. 2002</w:t>
      </w:r>
      <w:r w:rsidR="00AA5F24">
        <w:rPr>
          <w:rFonts w:ascii="Times New Roman" w:hAnsi="Times New Roman" w:cs="Times New Roman"/>
          <w:bCs/>
        </w:rPr>
        <w:t xml:space="preserve">). </w:t>
      </w:r>
    </w:p>
    <w:p w14:paraId="7D10BF68" w14:textId="784D0DE0" w:rsidR="00AA5F24" w:rsidRDefault="00AA5F24" w:rsidP="0051400F">
      <w:pPr>
        <w:rPr>
          <w:rFonts w:ascii="Times New Roman" w:hAnsi="Times New Roman" w:cs="Times New Roman"/>
          <w:bCs/>
        </w:rPr>
      </w:pPr>
    </w:p>
    <w:p w14:paraId="131EB06F" w14:textId="54DFE96D" w:rsidR="00DD1D92" w:rsidRDefault="00C936B7" w:rsidP="00B66EF4">
      <w:pPr>
        <w:rPr>
          <w:rFonts w:ascii="Times New Roman" w:hAnsi="Times New Roman" w:cs="Times New Roman"/>
          <w:bCs/>
        </w:rPr>
      </w:pPr>
      <w:r>
        <w:rPr>
          <w:rFonts w:ascii="Times New Roman" w:hAnsi="Times New Roman" w:cs="Times New Roman"/>
          <w:bCs/>
        </w:rPr>
        <w:t>In addition to</w:t>
      </w:r>
      <w:r w:rsidR="00B66EF4">
        <w:rPr>
          <w:rFonts w:ascii="Times New Roman" w:hAnsi="Times New Roman" w:cs="Times New Roman"/>
          <w:bCs/>
        </w:rPr>
        <w:t xml:space="preserve"> considering when and how to surface sterilize, or whether surface sterilization should be common practice in diet DNA metabarcoding, there are environmental, ecological, and methodological factors that </w:t>
      </w:r>
      <w:r>
        <w:rPr>
          <w:rFonts w:ascii="Times New Roman" w:hAnsi="Times New Roman" w:cs="Times New Roman"/>
          <w:bCs/>
        </w:rPr>
        <w:t xml:space="preserve">may contribute to the importance of whether to surface sterilize consumers prior to DNA metabarcoding. </w:t>
      </w:r>
      <w:r w:rsidR="00B66EF4">
        <w:rPr>
          <w:rFonts w:ascii="Times New Roman" w:hAnsi="Times New Roman" w:cs="Times New Roman"/>
          <w:bCs/>
        </w:rPr>
        <w:t>For example, i</w:t>
      </w:r>
      <w:r>
        <w:rPr>
          <w:rFonts w:ascii="Times New Roman" w:hAnsi="Times New Roman" w:cs="Times New Roman"/>
          <w:bCs/>
        </w:rPr>
        <w:t xml:space="preserve">n more closed </w:t>
      </w:r>
      <w:r w:rsidR="00FA7FED">
        <w:rPr>
          <w:rFonts w:ascii="Times New Roman" w:hAnsi="Times New Roman" w:cs="Times New Roman"/>
          <w:bCs/>
        </w:rPr>
        <w:t>environments</w:t>
      </w:r>
      <w:r>
        <w:rPr>
          <w:rFonts w:ascii="Times New Roman" w:hAnsi="Times New Roman" w:cs="Times New Roman"/>
          <w:bCs/>
        </w:rPr>
        <w:t>, DNA can persist in the environment for months to years</w:t>
      </w:r>
      <w:r w:rsidR="00FA7FED">
        <w:rPr>
          <w:rFonts w:ascii="Times New Roman" w:hAnsi="Times New Roman" w:cs="Times New Roman"/>
          <w:bCs/>
        </w:rPr>
        <w:t>, increasing the likelihood that relic DNA could alter DNA metabarcoding data</w:t>
      </w:r>
      <w:r>
        <w:rPr>
          <w:rFonts w:ascii="Times New Roman" w:hAnsi="Times New Roman" w:cs="Times New Roman"/>
          <w:bCs/>
        </w:rPr>
        <w:t xml:space="preserve"> (Strickler et al. 2015, Barnes et al. 2014, Neilson et al. 2007, </w:t>
      </w:r>
      <w:proofErr w:type="spellStart"/>
      <w:r>
        <w:rPr>
          <w:rFonts w:ascii="Times New Roman" w:hAnsi="Times New Roman" w:cs="Times New Roman"/>
          <w:bCs/>
        </w:rPr>
        <w:t>Carini</w:t>
      </w:r>
      <w:proofErr w:type="spellEnd"/>
      <w:r>
        <w:rPr>
          <w:rFonts w:ascii="Times New Roman" w:hAnsi="Times New Roman" w:cs="Times New Roman"/>
          <w:bCs/>
        </w:rPr>
        <w:t xml:space="preserve"> et al. 2016</w:t>
      </w:r>
      <w:r w:rsidR="00FA7FED">
        <w:rPr>
          <w:rFonts w:ascii="Times New Roman" w:hAnsi="Times New Roman" w:cs="Times New Roman"/>
          <w:bCs/>
        </w:rPr>
        <w:t>). Conversely,</w:t>
      </w:r>
      <w:r>
        <w:rPr>
          <w:rFonts w:ascii="Times New Roman" w:hAnsi="Times New Roman" w:cs="Times New Roman"/>
          <w:bCs/>
        </w:rPr>
        <w:t xml:space="preserve"> in open environments with high </w:t>
      </w:r>
      <w:r w:rsidR="009A514C">
        <w:rPr>
          <w:rFonts w:ascii="Times New Roman" w:hAnsi="Times New Roman" w:cs="Times New Roman"/>
          <w:bCs/>
        </w:rPr>
        <w:t xml:space="preserve">nutrient </w:t>
      </w:r>
      <w:r>
        <w:rPr>
          <w:rFonts w:ascii="Times New Roman" w:hAnsi="Times New Roman" w:cs="Times New Roman"/>
          <w:bCs/>
        </w:rPr>
        <w:t>cycling</w:t>
      </w:r>
      <w:r w:rsidR="00FA7FED">
        <w:rPr>
          <w:rFonts w:ascii="Times New Roman" w:hAnsi="Times New Roman" w:cs="Times New Roman"/>
          <w:bCs/>
        </w:rPr>
        <w:t xml:space="preserve">, </w:t>
      </w:r>
      <w:r>
        <w:rPr>
          <w:rFonts w:ascii="Times New Roman" w:hAnsi="Times New Roman" w:cs="Times New Roman"/>
          <w:bCs/>
        </w:rPr>
        <w:t>UV light</w:t>
      </w:r>
      <w:r w:rsidR="00FA7FED">
        <w:rPr>
          <w:rFonts w:ascii="Times New Roman" w:hAnsi="Times New Roman" w:cs="Times New Roman"/>
          <w:bCs/>
        </w:rPr>
        <w:t>, or</w:t>
      </w:r>
      <w:r>
        <w:rPr>
          <w:rFonts w:ascii="Times New Roman" w:hAnsi="Times New Roman" w:cs="Times New Roman"/>
          <w:bCs/>
        </w:rPr>
        <w:t xml:space="preserve"> biological activity, DNA does not persist past a day or two</w:t>
      </w:r>
      <w:r w:rsidR="00FA7FED">
        <w:rPr>
          <w:rFonts w:ascii="Times New Roman" w:hAnsi="Times New Roman" w:cs="Times New Roman"/>
          <w:bCs/>
        </w:rPr>
        <w:t>, suggesting low risk of abundant relic DNA</w:t>
      </w:r>
      <w:r>
        <w:rPr>
          <w:rFonts w:ascii="Times New Roman" w:hAnsi="Times New Roman" w:cs="Times New Roman"/>
          <w:bCs/>
        </w:rPr>
        <w:t xml:space="preserve"> (Collins et al. 2018, Strickler et al. 2015). </w:t>
      </w:r>
      <w:r w:rsidR="00FA7FED">
        <w:rPr>
          <w:rFonts w:ascii="Times New Roman" w:hAnsi="Times New Roman" w:cs="Times New Roman"/>
          <w:bCs/>
        </w:rPr>
        <w:t>In mesocosms, a common closed environment used to study the effects of consumptive interactions (e.g. Gao 2017, Rudolf et al. 2014</w:t>
      </w:r>
      <w:r w:rsidR="00B57D9F">
        <w:rPr>
          <w:rFonts w:ascii="Times New Roman" w:hAnsi="Times New Roman" w:cs="Times New Roman"/>
          <w:bCs/>
        </w:rPr>
        <w:t xml:space="preserve">), </w:t>
      </w:r>
      <w:r w:rsidR="00FA7FED">
        <w:rPr>
          <w:rFonts w:ascii="Times New Roman" w:hAnsi="Times New Roman" w:cs="Times New Roman"/>
          <w:bCs/>
        </w:rPr>
        <w:t xml:space="preserve">the DNA that persists in the environment could be that of potential diet items </w:t>
      </w:r>
      <w:r w:rsidR="00B57D9F">
        <w:rPr>
          <w:rFonts w:ascii="Times New Roman" w:hAnsi="Times New Roman" w:cs="Times New Roman"/>
          <w:bCs/>
        </w:rPr>
        <w:t>that</w:t>
      </w:r>
      <w:r w:rsidR="00FA7FED">
        <w:rPr>
          <w:rFonts w:ascii="Times New Roman" w:hAnsi="Times New Roman" w:cs="Times New Roman"/>
          <w:bCs/>
        </w:rPr>
        <w:t xml:space="preserve"> h</w:t>
      </w:r>
      <w:r w:rsidR="00B57D9F">
        <w:rPr>
          <w:rFonts w:ascii="Times New Roman" w:hAnsi="Times New Roman" w:cs="Times New Roman"/>
          <w:bCs/>
        </w:rPr>
        <w:t>ave</w:t>
      </w:r>
      <w:r w:rsidR="00FA7FED">
        <w:rPr>
          <w:rFonts w:ascii="Times New Roman" w:hAnsi="Times New Roman" w:cs="Times New Roman"/>
          <w:bCs/>
        </w:rPr>
        <w:t xml:space="preserve"> not been ingested by consumers, which could inflate measures of consumption. </w:t>
      </w:r>
      <w:r w:rsidR="00B66EF4">
        <w:rPr>
          <w:rFonts w:ascii="Times New Roman" w:hAnsi="Times New Roman" w:cs="Times New Roman"/>
          <w:bCs/>
        </w:rPr>
        <w:t>In any environment, the</w:t>
      </w:r>
      <w:r w:rsidR="003C2E5A">
        <w:rPr>
          <w:rFonts w:ascii="Times New Roman" w:hAnsi="Times New Roman" w:cs="Times New Roman"/>
          <w:bCs/>
        </w:rPr>
        <w:t xml:space="preserve"> </w:t>
      </w:r>
      <w:r w:rsidR="003C2E5A">
        <w:rPr>
          <w:rFonts w:ascii="Times New Roman" w:hAnsi="Times New Roman" w:cs="Times New Roman"/>
          <w:bCs/>
        </w:rPr>
        <w:lastRenderedPageBreak/>
        <w:t>ecological interpretation of</w:t>
      </w:r>
      <w:r w:rsidR="00DD1D92">
        <w:rPr>
          <w:rFonts w:ascii="Times New Roman" w:hAnsi="Times New Roman" w:cs="Times New Roman"/>
          <w:bCs/>
        </w:rPr>
        <w:t xml:space="preserve"> diet</w:t>
      </w:r>
      <w:r w:rsidR="003C2E5A">
        <w:rPr>
          <w:rFonts w:ascii="Times New Roman" w:hAnsi="Times New Roman" w:cs="Times New Roman"/>
          <w:bCs/>
        </w:rPr>
        <w:t xml:space="preserve"> data with surface contamination could </w:t>
      </w:r>
      <w:r w:rsidR="00DD1D92">
        <w:rPr>
          <w:rFonts w:ascii="Times New Roman" w:hAnsi="Times New Roman" w:cs="Times New Roman"/>
          <w:bCs/>
        </w:rPr>
        <w:t>alter the interpretation of these data regardless of the diet measure in question (e.g. rate of consumption versus diversity of interactions)</w:t>
      </w:r>
      <w:ins w:id="1" w:author="Austen Apigo" w:date="2020-06-08T10:16:00Z">
        <w:r w:rsidR="00D0583C">
          <w:rPr>
            <w:rFonts w:ascii="Times New Roman" w:hAnsi="Times New Roman" w:cs="Times New Roman"/>
            <w:bCs/>
          </w:rPr>
          <w:t>.</w:t>
        </w:r>
      </w:ins>
      <w:r w:rsidR="00DD1D92">
        <w:rPr>
          <w:rFonts w:ascii="Times New Roman" w:hAnsi="Times New Roman" w:cs="Times New Roman"/>
          <w:bCs/>
        </w:rPr>
        <w:t xml:space="preserve"> If diet data are being used to </w:t>
      </w:r>
      <w:r w:rsidR="003C2E5A">
        <w:rPr>
          <w:rFonts w:ascii="Times New Roman" w:hAnsi="Times New Roman" w:cs="Times New Roman"/>
          <w:bCs/>
        </w:rPr>
        <w:t xml:space="preserve">ask questions </w:t>
      </w:r>
      <w:r w:rsidR="00DD1D92">
        <w:rPr>
          <w:rFonts w:ascii="Times New Roman" w:hAnsi="Times New Roman" w:cs="Times New Roman"/>
          <w:bCs/>
        </w:rPr>
        <w:t xml:space="preserve">about the species-, population-, or community-level rate of consumption of a diet item or items (e.g. detection or DNA abundance of a diet item or items across a group of individuals; </w:t>
      </w:r>
      <w:proofErr w:type="spellStart"/>
      <w:r w:rsidR="00DD1D92">
        <w:rPr>
          <w:rFonts w:ascii="Times New Roman" w:hAnsi="Times New Roman" w:cs="Times New Roman"/>
          <w:bCs/>
        </w:rPr>
        <w:t>Kaunisto</w:t>
      </w:r>
      <w:proofErr w:type="spellEnd"/>
      <w:r w:rsidR="00DD1D92">
        <w:rPr>
          <w:rFonts w:ascii="Times New Roman" w:hAnsi="Times New Roman" w:cs="Times New Roman"/>
          <w:bCs/>
        </w:rPr>
        <w:t xml:space="preserve"> et al. 2020), then surface contaminants could either inflate (i.e. contaminants are potential </w:t>
      </w:r>
      <w:r w:rsidR="00DE6D30">
        <w:rPr>
          <w:rFonts w:ascii="Times New Roman" w:hAnsi="Times New Roman" w:cs="Times New Roman"/>
          <w:bCs/>
        </w:rPr>
        <w:t>diet</w:t>
      </w:r>
      <w:r w:rsidR="00DD1D92">
        <w:rPr>
          <w:rFonts w:ascii="Times New Roman" w:hAnsi="Times New Roman" w:cs="Times New Roman"/>
          <w:bCs/>
        </w:rPr>
        <w:t xml:space="preserve">) or depress (i.e. contaminants are not potential </w:t>
      </w:r>
      <w:r w:rsidR="00DE6D30">
        <w:rPr>
          <w:rFonts w:ascii="Times New Roman" w:hAnsi="Times New Roman" w:cs="Times New Roman"/>
          <w:bCs/>
        </w:rPr>
        <w:t>diet</w:t>
      </w:r>
      <w:r w:rsidR="00DD1D92">
        <w:rPr>
          <w:rFonts w:ascii="Times New Roman" w:hAnsi="Times New Roman" w:cs="Times New Roman"/>
          <w:bCs/>
        </w:rPr>
        <w:t xml:space="preserve">) estimates of consumption (e.g. evidence from mass-collected arthropods, Greenstone et al. 2011/12). Similarly, if diet data are being used to ask questions about </w:t>
      </w:r>
      <w:r w:rsidR="009123B2">
        <w:rPr>
          <w:rFonts w:ascii="Times New Roman" w:hAnsi="Times New Roman" w:cs="Times New Roman"/>
          <w:bCs/>
        </w:rPr>
        <w:t xml:space="preserve">a range of </w:t>
      </w:r>
      <w:r w:rsidR="00DD1D92">
        <w:rPr>
          <w:rFonts w:ascii="Times New Roman" w:hAnsi="Times New Roman" w:cs="Times New Roman"/>
          <w:bCs/>
        </w:rPr>
        <w:t xml:space="preserve">interactions between groups of organisms (e.g. </w:t>
      </w:r>
      <w:r w:rsidR="00B57D9F">
        <w:rPr>
          <w:rFonts w:ascii="Times New Roman" w:hAnsi="Times New Roman" w:cs="Times New Roman"/>
          <w:bCs/>
        </w:rPr>
        <w:t xml:space="preserve">diet diversity or composition; </w:t>
      </w:r>
      <w:proofErr w:type="spellStart"/>
      <w:r w:rsidR="00DD1D92">
        <w:rPr>
          <w:rFonts w:ascii="Times New Roman" w:hAnsi="Times New Roman" w:cs="Times New Roman"/>
          <w:bCs/>
        </w:rPr>
        <w:t>Kartzinel</w:t>
      </w:r>
      <w:proofErr w:type="spellEnd"/>
      <w:r w:rsidR="00DD1D92">
        <w:rPr>
          <w:rFonts w:ascii="Times New Roman" w:hAnsi="Times New Roman" w:cs="Times New Roman"/>
          <w:bCs/>
        </w:rPr>
        <w:t xml:space="preserve"> et al.), then surface contaminants could introduce false diet diversity or hide real </w:t>
      </w:r>
      <w:r w:rsidR="009123B2">
        <w:rPr>
          <w:rFonts w:ascii="Times New Roman" w:hAnsi="Times New Roman" w:cs="Times New Roman"/>
          <w:bCs/>
        </w:rPr>
        <w:t xml:space="preserve">diet </w:t>
      </w:r>
      <w:r w:rsidR="00DD1D92">
        <w:rPr>
          <w:rFonts w:ascii="Times New Roman" w:hAnsi="Times New Roman" w:cs="Times New Roman"/>
          <w:bCs/>
        </w:rPr>
        <w:t>diversity</w:t>
      </w:r>
      <w:r w:rsidR="009123B2">
        <w:rPr>
          <w:rFonts w:ascii="Times New Roman" w:hAnsi="Times New Roman" w:cs="Times New Roman"/>
          <w:bCs/>
        </w:rPr>
        <w:t xml:space="preserve">, especially if this diet diversity is low abundance because of </w:t>
      </w:r>
      <w:r w:rsidR="00B66EF4">
        <w:rPr>
          <w:rFonts w:ascii="Times New Roman" w:hAnsi="Times New Roman" w:cs="Times New Roman"/>
          <w:bCs/>
        </w:rPr>
        <w:t>low biomass</w:t>
      </w:r>
      <w:r w:rsidR="009F29BA">
        <w:rPr>
          <w:rFonts w:ascii="Times New Roman" w:hAnsi="Times New Roman" w:cs="Times New Roman"/>
          <w:bCs/>
        </w:rPr>
        <w:t xml:space="preserve"> or</w:t>
      </w:r>
      <w:r w:rsidR="009123B2">
        <w:rPr>
          <w:rFonts w:ascii="Times New Roman" w:hAnsi="Times New Roman" w:cs="Times New Roman"/>
          <w:bCs/>
        </w:rPr>
        <w:t xml:space="preserve"> </w:t>
      </w:r>
      <w:r w:rsidR="00B57D9F">
        <w:rPr>
          <w:rFonts w:ascii="Times New Roman" w:hAnsi="Times New Roman" w:cs="Times New Roman"/>
          <w:bCs/>
        </w:rPr>
        <w:t>infrequent</w:t>
      </w:r>
      <w:r w:rsidR="009123B2">
        <w:rPr>
          <w:rFonts w:ascii="Times New Roman" w:hAnsi="Times New Roman" w:cs="Times New Roman"/>
          <w:bCs/>
        </w:rPr>
        <w:t xml:space="preserve"> consumpti</w:t>
      </w:r>
      <w:r w:rsidR="00B57D9F">
        <w:rPr>
          <w:rFonts w:ascii="Times New Roman" w:hAnsi="Times New Roman" w:cs="Times New Roman"/>
          <w:bCs/>
        </w:rPr>
        <w:t>ve interactions</w:t>
      </w:r>
      <w:r w:rsidR="009123B2">
        <w:rPr>
          <w:rFonts w:ascii="Times New Roman" w:hAnsi="Times New Roman" w:cs="Times New Roman"/>
          <w:bCs/>
        </w:rPr>
        <w:t xml:space="preserve"> (Macias-Hernandez et al, </w:t>
      </w:r>
      <w:proofErr w:type="spellStart"/>
      <w:r w:rsidR="009123B2">
        <w:rPr>
          <w:rFonts w:ascii="Times New Roman" w:hAnsi="Times New Roman" w:cs="Times New Roman"/>
          <w:bCs/>
        </w:rPr>
        <w:t>Elbrecht</w:t>
      </w:r>
      <w:proofErr w:type="spellEnd"/>
      <w:r w:rsidR="009123B2">
        <w:rPr>
          <w:rFonts w:ascii="Times New Roman" w:hAnsi="Times New Roman" w:cs="Times New Roman"/>
          <w:bCs/>
        </w:rPr>
        <w:t xml:space="preserve"> et al. 2017)</w:t>
      </w:r>
      <w:r w:rsidR="00DD1D92">
        <w:rPr>
          <w:rFonts w:ascii="Times New Roman" w:hAnsi="Times New Roman" w:cs="Times New Roman"/>
          <w:bCs/>
        </w:rPr>
        <w:t xml:space="preserve">. </w:t>
      </w:r>
    </w:p>
    <w:p w14:paraId="092CBE09" w14:textId="77777777" w:rsidR="0051400F" w:rsidRDefault="0051400F" w:rsidP="0051400F">
      <w:pPr>
        <w:rPr>
          <w:rFonts w:ascii="Times New Roman" w:hAnsi="Times New Roman" w:cs="Times New Roman"/>
          <w:bCs/>
        </w:rPr>
      </w:pPr>
    </w:p>
    <w:p w14:paraId="05A661B7" w14:textId="42A5A2CA" w:rsidR="0051400F" w:rsidRPr="00A920FD" w:rsidRDefault="0051400F" w:rsidP="0051400F">
      <w:pPr>
        <w:rPr>
          <w:rFonts w:ascii="Times New Roman" w:hAnsi="Times New Roman" w:cs="Times New Roman"/>
          <w:bCs/>
        </w:rPr>
      </w:pPr>
      <w:r>
        <w:rPr>
          <w:rFonts w:ascii="Times New Roman" w:hAnsi="Times New Roman" w:cs="Times New Roman"/>
          <w:bCs/>
        </w:rPr>
        <w:t xml:space="preserve">In this study, we look at the effects of surface contamination on our understanding of consumer diets where the DNA of </w:t>
      </w:r>
      <w:r w:rsidR="005117D9">
        <w:rPr>
          <w:rFonts w:ascii="Times New Roman" w:hAnsi="Times New Roman" w:cs="Times New Roman"/>
          <w:bCs/>
        </w:rPr>
        <w:t>full body parts (e.g. no dissection)</w:t>
      </w:r>
      <w:r>
        <w:rPr>
          <w:rFonts w:ascii="Times New Roman" w:hAnsi="Times New Roman" w:cs="Times New Roman"/>
          <w:bCs/>
        </w:rPr>
        <w:t xml:space="preserve"> is used in analyses. We use high throughput sequencing results of the CO</w:t>
      </w:r>
      <w:r w:rsidR="009F29BA">
        <w:rPr>
          <w:rFonts w:ascii="Times New Roman" w:hAnsi="Times New Roman" w:cs="Times New Roman"/>
          <w:bCs/>
        </w:rPr>
        <w:t>1</w:t>
      </w:r>
      <w:r>
        <w:rPr>
          <w:rFonts w:ascii="Times New Roman" w:hAnsi="Times New Roman" w:cs="Times New Roman"/>
          <w:bCs/>
        </w:rPr>
        <w:t xml:space="preserve"> gene from the full body parts (opisthosomas) of invertebrate consumers (the spider,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from two environments – a “contained” mesocosm environment in which we offered consumers a potential diet item, and a </w:t>
      </w:r>
      <w:r w:rsidR="001D2CE7">
        <w:rPr>
          <w:rFonts w:ascii="Times New Roman" w:hAnsi="Times New Roman" w:cs="Times New Roman"/>
          <w:bCs/>
        </w:rPr>
        <w:t>natural</w:t>
      </w:r>
      <w:r>
        <w:rPr>
          <w:rFonts w:ascii="Times New Roman" w:hAnsi="Times New Roman" w:cs="Times New Roman"/>
          <w:bCs/>
        </w:rPr>
        <w:t xml:space="preserve"> environment in which consumers could feed on </w:t>
      </w:r>
      <w:r w:rsidR="00A82A87">
        <w:rPr>
          <w:rFonts w:ascii="Times New Roman" w:hAnsi="Times New Roman" w:cs="Times New Roman"/>
          <w:bCs/>
        </w:rPr>
        <w:t>naturally</w:t>
      </w:r>
      <w:r w:rsidR="001D2CE7">
        <w:rPr>
          <w:rFonts w:ascii="Times New Roman" w:hAnsi="Times New Roman" w:cs="Times New Roman"/>
          <w:bCs/>
        </w:rPr>
        <w:t>-</w:t>
      </w:r>
      <w:r w:rsidR="00A82A87">
        <w:rPr>
          <w:rFonts w:ascii="Times New Roman" w:hAnsi="Times New Roman" w:cs="Times New Roman"/>
          <w:bCs/>
        </w:rPr>
        <w:t xml:space="preserve">occurring </w:t>
      </w:r>
      <w:r>
        <w:rPr>
          <w:rFonts w:ascii="Times New Roman" w:hAnsi="Times New Roman" w:cs="Times New Roman"/>
          <w:bCs/>
        </w:rPr>
        <w:t xml:space="preserve">diet items. In each environment, we surface sterilized half of the consumers prior to DNA extraction using a series of washes in a 1:10 dilution of </w:t>
      </w:r>
      <w:r w:rsidR="001D2CE7">
        <w:rPr>
          <w:rFonts w:ascii="Times New Roman" w:hAnsi="Times New Roman" w:cs="Times New Roman"/>
          <w:bCs/>
        </w:rPr>
        <w:t xml:space="preserve">bleach (10% commercial bleach) </w:t>
      </w:r>
      <w:r>
        <w:rPr>
          <w:rFonts w:ascii="Times New Roman" w:hAnsi="Times New Roman" w:cs="Times New Roman"/>
          <w:bCs/>
        </w:rPr>
        <w:t xml:space="preserve">and deionized water; we left the other half of consumers unsterilized. </w:t>
      </w:r>
      <w:commentRangeStart w:id="2"/>
      <w:r w:rsidR="001D2CE7">
        <w:rPr>
          <w:rFonts w:ascii="Times New Roman" w:hAnsi="Times New Roman" w:cs="Times New Roman"/>
          <w:bCs/>
        </w:rPr>
        <w:t>These</w:t>
      </w:r>
      <w:commentRangeEnd w:id="2"/>
      <w:r w:rsidR="0016017B">
        <w:rPr>
          <w:rStyle w:val="CommentReference"/>
        </w:rPr>
        <w:commentReference w:id="2"/>
      </w:r>
      <w:r w:rsidR="001D2CE7">
        <w:rPr>
          <w:rFonts w:ascii="Times New Roman" w:hAnsi="Times New Roman" w:cs="Times New Roman"/>
          <w:bCs/>
        </w:rPr>
        <w:t xml:space="preserve"> two environments represent two common contexts in the study of consumptive interactions and so we wanted to know whether environmental contamination poses a risk in studies aiming to use diet DNA metabarcoding in these environments. </w:t>
      </w:r>
      <w:r>
        <w:rPr>
          <w:rFonts w:ascii="Times New Roman" w:hAnsi="Times New Roman" w:cs="Times New Roman"/>
          <w:bCs/>
        </w:rPr>
        <w:t>Specifically, we ask</w:t>
      </w:r>
      <w:r w:rsidR="00E055C4">
        <w:rPr>
          <w:rFonts w:ascii="Times New Roman" w:hAnsi="Times New Roman" w:cs="Times New Roman"/>
          <w:bCs/>
        </w:rPr>
        <w:t>:</w:t>
      </w:r>
      <w:r>
        <w:rPr>
          <w:rFonts w:ascii="Times New Roman" w:hAnsi="Times New Roman" w:cs="Times New Roman"/>
          <w:bCs/>
        </w:rPr>
        <w:t xml:space="preserve"> Does surface sterilization alter </w:t>
      </w:r>
      <w:r w:rsidR="00E055C4">
        <w:rPr>
          <w:rFonts w:ascii="Times New Roman" w:hAnsi="Times New Roman" w:cs="Times New Roman"/>
          <w:bCs/>
        </w:rPr>
        <w:t xml:space="preserve">1) </w:t>
      </w:r>
      <w:r>
        <w:rPr>
          <w:rFonts w:ascii="Times New Roman" w:hAnsi="Times New Roman" w:cs="Times New Roman"/>
          <w:bCs/>
        </w:rPr>
        <w:t>detection</w:t>
      </w:r>
      <w:r w:rsidR="00E055C4">
        <w:rPr>
          <w:rFonts w:ascii="Times New Roman" w:hAnsi="Times New Roman" w:cs="Times New Roman"/>
          <w:bCs/>
        </w:rPr>
        <w:t xml:space="preserve"> </w:t>
      </w:r>
      <w:r>
        <w:rPr>
          <w:rFonts w:ascii="Times New Roman" w:hAnsi="Times New Roman" w:cs="Times New Roman"/>
          <w:bCs/>
        </w:rPr>
        <w:t>of</w:t>
      </w:r>
      <w:r w:rsidR="001D2CE7">
        <w:rPr>
          <w:rFonts w:ascii="Times New Roman" w:hAnsi="Times New Roman" w:cs="Times New Roman"/>
          <w:bCs/>
        </w:rPr>
        <w:t xml:space="preserve"> offered (mesocosm environment) or all</w:t>
      </w:r>
      <w:r>
        <w:rPr>
          <w:rFonts w:ascii="Times New Roman" w:hAnsi="Times New Roman" w:cs="Times New Roman"/>
          <w:bCs/>
        </w:rPr>
        <w:t xml:space="preserve"> potential</w:t>
      </w:r>
      <w:r w:rsidR="001D2CE7">
        <w:rPr>
          <w:rFonts w:ascii="Times New Roman" w:hAnsi="Times New Roman" w:cs="Times New Roman"/>
          <w:bCs/>
        </w:rPr>
        <w:t xml:space="preserve"> (natural environment)</w:t>
      </w:r>
      <w:r>
        <w:rPr>
          <w:rFonts w:ascii="Times New Roman" w:hAnsi="Times New Roman" w:cs="Times New Roman"/>
          <w:bCs/>
        </w:rPr>
        <w:t xml:space="preserve"> diet items</w:t>
      </w:r>
      <w:r w:rsidR="00E055C4">
        <w:rPr>
          <w:rFonts w:ascii="Times New Roman" w:hAnsi="Times New Roman" w:cs="Times New Roman"/>
          <w:bCs/>
        </w:rPr>
        <w:t xml:space="preserve"> or 2) the proportion of </w:t>
      </w:r>
      <w:r w:rsidR="001D2CE7">
        <w:rPr>
          <w:rFonts w:ascii="Times New Roman" w:hAnsi="Times New Roman" w:cs="Times New Roman"/>
          <w:bCs/>
        </w:rPr>
        <w:t xml:space="preserve">offered or all </w:t>
      </w:r>
      <w:r w:rsidR="00E055C4">
        <w:rPr>
          <w:rFonts w:ascii="Times New Roman" w:hAnsi="Times New Roman" w:cs="Times New Roman"/>
          <w:bCs/>
        </w:rPr>
        <w:t xml:space="preserve">potential </w:t>
      </w:r>
      <w:r w:rsidR="00611BE6">
        <w:rPr>
          <w:rFonts w:ascii="Times New Roman" w:hAnsi="Times New Roman" w:cs="Times New Roman"/>
          <w:bCs/>
        </w:rPr>
        <w:t>diet</w:t>
      </w:r>
      <w:r w:rsidR="00E055C4">
        <w:rPr>
          <w:rFonts w:ascii="Times New Roman" w:hAnsi="Times New Roman" w:cs="Times New Roman"/>
          <w:bCs/>
        </w:rPr>
        <w:t xml:space="preserve"> DNA</w:t>
      </w:r>
      <w:r>
        <w:rPr>
          <w:rFonts w:ascii="Times New Roman" w:hAnsi="Times New Roman" w:cs="Times New Roman"/>
          <w:bCs/>
        </w:rPr>
        <w:t xml:space="preserve">, suggesting that contaminants either hide or inflate diet </w:t>
      </w:r>
      <w:r w:rsidR="00214CFC">
        <w:rPr>
          <w:rFonts w:ascii="Times New Roman" w:hAnsi="Times New Roman" w:cs="Times New Roman"/>
          <w:bCs/>
        </w:rPr>
        <w:t>consumption amount</w:t>
      </w:r>
      <w:r w:rsidR="001D2CE7">
        <w:rPr>
          <w:rFonts w:ascii="Times New Roman" w:hAnsi="Times New Roman" w:cs="Times New Roman"/>
          <w:bCs/>
        </w:rPr>
        <w:t>?</w:t>
      </w:r>
      <w:r w:rsidR="000F0FE7">
        <w:rPr>
          <w:rFonts w:ascii="Times New Roman" w:hAnsi="Times New Roman" w:cs="Times New Roman"/>
          <w:bCs/>
        </w:rPr>
        <w:t xml:space="preserve"> </w:t>
      </w:r>
      <w:r w:rsidR="009123B2">
        <w:rPr>
          <w:rFonts w:ascii="Times New Roman" w:hAnsi="Times New Roman" w:cs="Times New Roman"/>
          <w:bCs/>
        </w:rPr>
        <w:t xml:space="preserve">Last, </w:t>
      </w:r>
      <w:r w:rsidR="000F0FE7">
        <w:rPr>
          <w:rFonts w:ascii="Times New Roman" w:hAnsi="Times New Roman" w:cs="Times New Roman"/>
          <w:bCs/>
        </w:rPr>
        <w:t>3</w:t>
      </w:r>
      <w:r>
        <w:rPr>
          <w:rFonts w:ascii="Times New Roman" w:hAnsi="Times New Roman" w:cs="Times New Roman"/>
          <w:bCs/>
        </w:rPr>
        <w:t xml:space="preserve">) </w:t>
      </w:r>
      <w:r w:rsidR="00D91AC6">
        <w:rPr>
          <w:rFonts w:ascii="Times New Roman" w:hAnsi="Times New Roman" w:cs="Times New Roman"/>
          <w:bCs/>
        </w:rPr>
        <w:t xml:space="preserve">Does surface sterilization alter the </w:t>
      </w:r>
      <w:r w:rsidR="00E055C4">
        <w:rPr>
          <w:rFonts w:ascii="Times New Roman" w:hAnsi="Times New Roman" w:cs="Times New Roman"/>
          <w:bCs/>
        </w:rPr>
        <w:t xml:space="preserve">richness or composition of potential </w:t>
      </w:r>
      <w:r w:rsidR="005117D9">
        <w:rPr>
          <w:rFonts w:ascii="Times New Roman" w:hAnsi="Times New Roman" w:cs="Times New Roman"/>
          <w:bCs/>
        </w:rPr>
        <w:t>diet</w:t>
      </w:r>
      <w:r w:rsidR="00E055C4">
        <w:rPr>
          <w:rFonts w:ascii="Times New Roman" w:hAnsi="Times New Roman" w:cs="Times New Roman"/>
          <w:bCs/>
        </w:rPr>
        <w:t xml:space="preserve"> items in </w:t>
      </w:r>
      <w:r w:rsidR="009123B2">
        <w:rPr>
          <w:rFonts w:ascii="Times New Roman" w:hAnsi="Times New Roman" w:cs="Times New Roman"/>
          <w:bCs/>
        </w:rPr>
        <w:t>a</w:t>
      </w:r>
      <w:r w:rsidR="00AA1148">
        <w:rPr>
          <w:rFonts w:ascii="Times New Roman" w:hAnsi="Times New Roman" w:cs="Times New Roman"/>
          <w:bCs/>
        </w:rPr>
        <w:t xml:space="preserve"> natural</w:t>
      </w:r>
      <w:r w:rsidR="009123B2">
        <w:rPr>
          <w:rFonts w:ascii="Times New Roman" w:hAnsi="Times New Roman" w:cs="Times New Roman"/>
          <w:bCs/>
        </w:rPr>
        <w:t xml:space="preserve"> environment</w:t>
      </w:r>
      <w:r w:rsidR="00E055C4">
        <w:rPr>
          <w:rFonts w:ascii="Times New Roman" w:hAnsi="Times New Roman" w:cs="Times New Roman"/>
          <w:bCs/>
        </w:rPr>
        <w:t>, suggesting that surface contamination could alter ecological interpretations of community-scale species interactions?</w:t>
      </w:r>
      <w:r>
        <w:rPr>
          <w:rFonts w:ascii="Times New Roman" w:hAnsi="Times New Roman" w:cs="Times New Roman"/>
          <w:bCs/>
        </w:rPr>
        <w:t xml:space="preserve"> </w:t>
      </w:r>
      <w:r w:rsidR="00247970">
        <w:rPr>
          <w:rFonts w:ascii="Times New Roman" w:hAnsi="Times New Roman" w:cs="Times New Roman"/>
          <w:bCs/>
        </w:rPr>
        <w:t xml:space="preserve">Examining how surface contaminants may contribute to estimated diet metrics for studies of consumptive studies is an important step for verifying and standardizing these methods </w:t>
      </w:r>
      <w:r w:rsidR="00CC6433">
        <w:rPr>
          <w:rFonts w:ascii="Times New Roman" w:hAnsi="Times New Roman" w:cs="Times New Roman"/>
          <w:bCs/>
        </w:rPr>
        <w:t>for</w:t>
      </w:r>
      <w:r w:rsidR="00247970">
        <w:rPr>
          <w:rFonts w:ascii="Times New Roman" w:hAnsi="Times New Roman" w:cs="Times New Roman"/>
          <w:bCs/>
        </w:rPr>
        <w:t xml:space="preserve"> future studies.</w:t>
      </w:r>
    </w:p>
    <w:p w14:paraId="6EA20369" w14:textId="77777777" w:rsidR="007B516B" w:rsidRPr="00061BCE" w:rsidRDefault="007B516B" w:rsidP="00061BCE">
      <w:pPr>
        <w:rPr>
          <w:rFonts w:ascii="Times New Roman" w:hAnsi="Times New Roman" w:cs="Times New Roman"/>
          <w:bCs/>
        </w:rPr>
      </w:pPr>
    </w:p>
    <w:p w14:paraId="60D812F2" w14:textId="7C8F4E46" w:rsidR="008B0995" w:rsidRDefault="00081302">
      <w:pPr>
        <w:rPr>
          <w:rFonts w:ascii="Times New Roman" w:hAnsi="Times New Roman" w:cs="Times New Roman"/>
          <w:b/>
        </w:rPr>
      </w:pPr>
      <w:r w:rsidRPr="00081302">
        <w:rPr>
          <w:rFonts w:ascii="Times New Roman" w:hAnsi="Times New Roman" w:cs="Times New Roman"/>
          <w:b/>
        </w:rPr>
        <w:t>M</w:t>
      </w:r>
      <w:r w:rsidR="008264A3">
        <w:rPr>
          <w:rFonts w:ascii="Times New Roman" w:hAnsi="Times New Roman" w:cs="Times New Roman"/>
          <w:b/>
        </w:rPr>
        <w:t>aterials and M</w:t>
      </w:r>
      <w:r w:rsidRPr="00081302">
        <w:rPr>
          <w:rFonts w:ascii="Times New Roman" w:hAnsi="Times New Roman" w:cs="Times New Roman"/>
          <w:b/>
        </w:rPr>
        <w:t>ethods</w:t>
      </w:r>
    </w:p>
    <w:p w14:paraId="34A653E4" w14:textId="5621F58B" w:rsidR="00081302" w:rsidRPr="00081302" w:rsidRDefault="00081302">
      <w:pPr>
        <w:rPr>
          <w:rFonts w:ascii="Times New Roman" w:hAnsi="Times New Roman" w:cs="Times New Roman"/>
          <w:bCs/>
          <w:i/>
          <w:iCs/>
        </w:rPr>
      </w:pPr>
      <w:r w:rsidRPr="00081302">
        <w:rPr>
          <w:rFonts w:ascii="Times New Roman" w:hAnsi="Times New Roman" w:cs="Times New Roman"/>
          <w:bCs/>
          <w:i/>
          <w:iCs/>
        </w:rPr>
        <w:t>Field site</w:t>
      </w:r>
      <w:r w:rsidR="00F253FE">
        <w:rPr>
          <w:rFonts w:ascii="Times New Roman" w:hAnsi="Times New Roman" w:cs="Times New Roman"/>
          <w:bCs/>
          <w:i/>
          <w:iCs/>
        </w:rPr>
        <w:t xml:space="preserve"> and collections</w:t>
      </w:r>
    </w:p>
    <w:p w14:paraId="1B2515BF" w14:textId="7E69D772" w:rsidR="00081302" w:rsidRPr="00FD34F5" w:rsidRDefault="00A86D3C" w:rsidP="007D2DC0">
      <w:pPr>
        <w:rPr>
          <w:rFonts w:ascii="Times New Roman" w:hAnsi="Times New Roman" w:cs="Times New Roman"/>
          <w:bCs/>
        </w:rPr>
      </w:pPr>
      <w:r>
        <w:rPr>
          <w:rFonts w:ascii="Times New Roman" w:hAnsi="Times New Roman" w:cs="Times New Roman"/>
          <w:bCs/>
        </w:rPr>
        <w:t>We conducted this work on Palmyra Atoll National Wildlife Refuge, Northern Line Islands (</w:t>
      </w:r>
      <w:r w:rsidR="002D31CE">
        <w:rPr>
          <w:rFonts w:ascii="Times New Roman" w:hAnsi="Times New Roman" w:cs="Times New Roman"/>
          <w:bCs/>
        </w:rPr>
        <w:t>5º53’ N, 162º05’W</w:t>
      </w:r>
      <w:r>
        <w:rPr>
          <w:rFonts w:ascii="Times New Roman" w:hAnsi="Times New Roman" w:cs="Times New Roman"/>
          <w:bCs/>
        </w:rPr>
        <w:t>). We targeted a</w:t>
      </w:r>
      <w:r w:rsidR="000E7334">
        <w:rPr>
          <w:rFonts w:ascii="Times New Roman" w:hAnsi="Times New Roman" w:cs="Times New Roman"/>
          <w:bCs/>
        </w:rPr>
        <w:t xml:space="preserve"> </w:t>
      </w:r>
      <w:r w:rsidR="00385208">
        <w:rPr>
          <w:rFonts w:ascii="Times New Roman" w:hAnsi="Times New Roman" w:cs="Times New Roman"/>
          <w:bCs/>
        </w:rPr>
        <w:t>generalist,</w:t>
      </w:r>
      <w:r>
        <w:rPr>
          <w:rFonts w:ascii="Times New Roman" w:hAnsi="Times New Roman" w:cs="Times New Roman"/>
          <w:bCs/>
        </w:rPr>
        <w:t xml:space="preserve"> active hunting </w:t>
      </w:r>
      <w:r w:rsidR="00EF4AA6">
        <w:rPr>
          <w:rFonts w:ascii="Times New Roman" w:hAnsi="Times New Roman" w:cs="Times New Roman"/>
          <w:bCs/>
        </w:rPr>
        <w:t>spider</w:t>
      </w:r>
      <w:r>
        <w:rPr>
          <w:rFonts w:ascii="Times New Roman" w:hAnsi="Times New Roman" w:cs="Times New Roman"/>
          <w:bCs/>
        </w:rPr>
        <w:t xml:space="preserve"> species (</w:t>
      </w:r>
      <w:proofErr w:type="spellStart"/>
      <w:r>
        <w:rPr>
          <w:rFonts w:ascii="Times New Roman" w:hAnsi="Times New Roman" w:cs="Times New Roman"/>
          <w:bCs/>
          <w:i/>
          <w:iCs/>
        </w:rPr>
        <w:t>Heteropoda</w:t>
      </w:r>
      <w:proofErr w:type="spellEnd"/>
      <w:r>
        <w:rPr>
          <w:rFonts w:ascii="Times New Roman" w:hAnsi="Times New Roman" w:cs="Times New Roman"/>
          <w:bCs/>
          <w:i/>
          <w:iCs/>
        </w:rPr>
        <w:t xml:space="preserve">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w:t>
      </w:r>
      <w:r w:rsidR="00A42D5A">
        <w:rPr>
          <w:rFonts w:ascii="Times New Roman" w:hAnsi="Times New Roman" w:cs="Times New Roman"/>
          <w:bCs/>
        </w:rPr>
        <w:t xml:space="preserve">as the consumer </w:t>
      </w:r>
      <w:r>
        <w:rPr>
          <w:rFonts w:ascii="Times New Roman" w:hAnsi="Times New Roman" w:cs="Times New Roman"/>
          <w:bCs/>
        </w:rPr>
        <w:t>for this project because th</w:t>
      </w:r>
      <w:r w:rsidR="003D49D1">
        <w:rPr>
          <w:rFonts w:ascii="Times New Roman" w:hAnsi="Times New Roman" w:cs="Times New Roman"/>
          <w:bCs/>
        </w:rPr>
        <w:t>is species</w:t>
      </w:r>
      <w:r>
        <w:rPr>
          <w:rFonts w:ascii="Times New Roman" w:hAnsi="Times New Roman" w:cs="Times New Roman"/>
          <w:bCs/>
        </w:rPr>
        <w:t xml:space="preserve"> occur</w:t>
      </w:r>
      <w:r w:rsidR="003D49D1">
        <w:rPr>
          <w:rFonts w:ascii="Times New Roman" w:hAnsi="Times New Roman" w:cs="Times New Roman"/>
          <w:bCs/>
        </w:rPr>
        <w:t xml:space="preserve">s </w:t>
      </w:r>
      <w:r>
        <w:rPr>
          <w:rFonts w:ascii="Times New Roman" w:hAnsi="Times New Roman" w:cs="Times New Roman"/>
          <w:bCs/>
        </w:rPr>
        <w:t xml:space="preserve">in high abundance on the atoll and </w:t>
      </w:r>
      <w:r w:rsidR="002D31CE">
        <w:rPr>
          <w:rFonts w:ascii="Times New Roman" w:hAnsi="Times New Roman" w:cs="Times New Roman"/>
          <w:bCs/>
        </w:rPr>
        <w:t xml:space="preserve">is </w:t>
      </w:r>
      <w:r>
        <w:rPr>
          <w:rFonts w:ascii="Times New Roman" w:hAnsi="Times New Roman" w:cs="Times New Roman"/>
          <w:bCs/>
        </w:rPr>
        <w:t>therefore easy to collect</w:t>
      </w:r>
      <w:r w:rsidR="005E3746">
        <w:rPr>
          <w:rFonts w:ascii="Times New Roman" w:hAnsi="Times New Roman" w:cs="Times New Roman"/>
          <w:bCs/>
        </w:rPr>
        <w:t xml:space="preserve"> and observe</w:t>
      </w:r>
      <w:r w:rsidR="000E7334">
        <w:rPr>
          <w:rFonts w:ascii="Times New Roman" w:hAnsi="Times New Roman" w:cs="Times New Roman"/>
          <w:bCs/>
        </w:rPr>
        <w:t xml:space="preserve">. </w:t>
      </w:r>
      <w:r w:rsidR="00385208">
        <w:rPr>
          <w:rFonts w:ascii="Times New Roman" w:hAnsi="Times New Roman" w:cs="Times New Roman"/>
          <w:bCs/>
        </w:rPr>
        <w:t>Palmyra Atoll has a well-characterized species list, and like many atolls, is relatively species poor, allowing for relatively easy characterization of p</w:t>
      </w:r>
      <w:r w:rsidR="001D45E0">
        <w:rPr>
          <w:rFonts w:ascii="Times New Roman" w:hAnsi="Times New Roman" w:cs="Times New Roman"/>
          <w:bCs/>
        </w:rPr>
        <w:t xml:space="preserve">otential </w:t>
      </w:r>
      <w:r w:rsidR="00047D80">
        <w:rPr>
          <w:rFonts w:ascii="Times New Roman" w:hAnsi="Times New Roman" w:cs="Times New Roman"/>
          <w:bCs/>
        </w:rPr>
        <w:t>diet</w:t>
      </w:r>
      <w:r w:rsidR="00385208">
        <w:rPr>
          <w:rFonts w:ascii="Times New Roman" w:hAnsi="Times New Roman" w:cs="Times New Roman"/>
          <w:bCs/>
        </w:rPr>
        <w:t xml:space="preserve"> </w:t>
      </w:r>
      <w:r w:rsidR="00DE6D30">
        <w:rPr>
          <w:rFonts w:ascii="Times New Roman" w:hAnsi="Times New Roman" w:cs="Times New Roman"/>
          <w:bCs/>
        </w:rPr>
        <w:t>items</w:t>
      </w:r>
      <w:r w:rsidR="00385208">
        <w:rPr>
          <w:rFonts w:ascii="Times New Roman" w:hAnsi="Times New Roman" w:cs="Times New Roman"/>
          <w:bCs/>
        </w:rPr>
        <w:t xml:space="preserve"> (Handler et al. 2007, Food webs if published). </w:t>
      </w:r>
      <w:r>
        <w:rPr>
          <w:rFonts w:ascii="Times New Roman" w:hAnsi="Times New Roman" w:cs="Times New Roman"/>
          <w:bCs/>
        </w:rPr>
        <w:t xml:space="preserve">We collected </w:t>
      </w:r>
      <w:r w:rsidR="00A42D5A">
        <w:rPr>
          <w:rFonts w:ascii="Times New Roman" w:hAnsi="Times New Roman" w:cs="Times New Roman"/>
          <w:bCs/>
        </w:rPr>
        <w:t xml:space="preserve">consumer </w:t>
      </w:r>
      <w:r>
        <w:rPr>
          <w:rFonts w:ascii="Times New Roman" w:hAnsi="Times New Roman" w:cs="Times New Roman"/>
          <w:bCs/>
        </w:rPr>
        <w:t xml:space="preserve">individuals </w:t>
      </w:r>
      <w:proofErr w:type="gramStart"/>
      <w:r>
        <w:rPr>
          <w:rFonts w:ascii="Times New Roman" w:hAnsi="Times New Roman" w:cs="Times New Roman"/>
          <w:bCs/>
        </w:rPr>
        <w:t>during</w:t>
      </w:r>
      <w:proofErr w:type="gramEnd"/>
      <w:r>
        <w:rPr>
          <w:rFonts w:ascii="Times New Roman" w:hAnsi="Times New Roman" w:cs="Times New Roman"/>
          <w:bCs/>
        </w:rPr>
        <w:t xml:space="preserve"> two </w:t>
      </w:r>
      <w:r w:rsidR="00AA1148">
        <w:rPr>
          <w:rFonts w:ascii="Times New Roman" w:hAnsi="Times New Roman" w:cs="Times New Roman"/>
          <w:bCs/>
        </w:rPr>
        <w:t>summers</w:t>
      </w:r>
      <w:r>
        <w:rPr>
          <w:rFonts w:ascii="Times New Roman" w:hAnsi="Times New Roman" w:cs="Times New Roman"/>
          <w:bCs/>
        </w:rPr>
        <w:t>.</w:t>
      </w:r>
      <w:r w:rsidR="00C46376">
        <w:rPr>
          <w:rFonts w:ascii="Times New Roman" w:hAnsi="Times New Roman" w:cs="Times New Roman"/>
          <w:bCs/>
        </w:rPr>
        <w:t xml:space="preserve"> </w:t>
      </w:r>
      <w:r w:rsidR="00C46376">
        <w:rPr>
          <w:rFonts w:ascii="Times New Roman" w:hAnsi="Times New Roman" w:cs="Times New Roman"/>
          <w:bCs/>
        </w:rPr>
        <w:t>In 2015, we collected individuals in natural habitats across the atoll.</w:t>
      </w:r>
      <w:r>
        <w:rPr>
          <w:rFonts w:ascii="Times New Roman" w:hAnsi="Times New Roman" w:cs="Times New Roman"/>
          <w:bCs/>
        </w:rPr>
        <w:t xml:space="preserve"> In 2017, we collected </w:t>
      </w:r>
      <w:r w:rsidR="00A42D5A">
        <w:rPr>
          <w:rFonts w:ascii="Times New Roman" w:hAnsi="Times New Roman" w:cs="Times New Roman"/>
          <w:bCs/>
        </w:rPr>
        <w:t xml:space="preserve">consumer </w:t>
      </w:r>
      <w:r>
        <w:rPr>
          <w:rFonts w:ascii="Times New Roman" w:hAnsi="Times New Roman" w:cs="Times New Roman"/>
          <w:bCs/>
        </w:rPr>
        <w:t xml:space="preserve">individuals which we kept in mesocosm environments in the lab (explained below). </w:t>
      </w:r>
      <w:r w:rsidR="003D49D1">
        <w:rPr>
          <w:rFonts w:ascii="Times New Roman" w:hAnsi="Times New Roman" w:cs="Times New Roman"/>
          <w:bCs/>
        </w:rPr>
        <w:t xml:space="preserve">All individuals were collected </w:t>
      </w:r>
      <w:r w:rsidR="00DB5D7E">
        <w:rPr>
          <w:rFonts w:ascii="Times New Roman" w:hAnsi="Times New Roman" w:cs="Times New Roman"/>
          <w:bCs/>
        </w:rPr>
        <w:t xml:space="preserve">individually </w:t>
      </w:r>
      <w:r w:rsidR="005F0B55">
        <w:rPr>
          <w:rFonts w:ascii="Times New Roman" w:hAnsi="Times New Roman" w:cs="Times New Roman"/>
          <w:bCs/>
        </w:rPr>
        <w:t xml:space="preserve">in </w:t>
      </w:r>
      <w:r w:rsidR="000E7334">
        <w:rPr>
          <w:rFonts w:ascii="Times New Roman" w:hAnsi="Times New Roman" w:cs="Times New Roman"/>
          <w:bCs/>
        </w:rPr>
        <w:t xml:space="preserve">sterilized </w:t>
      </w:r>
      <w:r w:rsidR="005F0B55">
        <w:rPr>
          <w:rFonts w:ascii="Times New Roman" w:hAnsi="Times New Roman" w:cs="Times New Roman"/>
          <w:bCs/>
        </w:rPr>
        <w:t>collection containers t</w:t>
      </w:r>
      <w:r w:rsidR="00DB5D7E">
        <w:rPr>
          <w:rFonts w:ascii="Times New Roman" w:hAnsi="Times New Roman" w:cs="Times New Roman"/>
          <w:bCs/>
        </w:rPr>
        <w:t xml:space="preserve">o avoid contamination (Greenstone et al. 2011). </w:t>
      </w:r>
    </w:p>
    <w:p w14:paraId="2D4B2B91" w14:textId="77777777" w:rsidR="00484BBB" w:rsidRDefault="00484BBB">
      <w:pPr>
        <w:rPr>
          <w:rFonts w:ascii="Times New Roman" w:hAnsi="Times New Roman" w:cs="Times New Roman"/>
          <w:bCs/>
        </w:rPr>
      </w:pPr>
    </w:p>
    <w:p w14:paraId="47BD0958" w14:textId="0559B9AF" w:rsidR="00081302" w:rsidRDefault="00091935">
      <w:pPr>
        <w:rPr>
          <w:rFonts w:ascii="Times New Roman" w:hAnsi="Times New Roman" w:cs="Times New Roman"/>
          <w:bCs/>
          <w:i/>
          <w:iCs/>
        </w:rPr>
      </w:pPr>
      <w:r>
        <w:rPr>
          <w:rFonts w:ascii="Times New Roman" w:hAnsi="Times New Roman" w:cs="Times New Roman"/>
          <w:bCs/>
          <w:i/>
          <w:iCs/>
        </w:rPr>
        <w:lastRenderedPageBreak/>
        <w:t xml:space="preserve">Mesocosm </w:t>
      </w:r>
      <w:r w:rsidR="00114B35">
        <w:rPr>
          <w:rFonts w:ascii="Times New Roman" w:hAnsi="Times New Roman" w:cs="Times New Roman"/>
          <w:bCs/>
          <w:i/>
          <w:iCs/>
        </w:rPr>
        <w:t>consume</w:t>
      </w:r>
      <w:r>
        <w:rPr>
          <w:rFonts w:ascii="Times New Roman" w:hAnsi="Times New Roman" w:cs="Times New Roman"/>
          <w:bCs/>
          <w:i/>
          <w:iCs/>
        </w:rPr>
        <w:t>r</w:t>
      </w:r>
      <w:r w:rsidR="00A86D3C">
        <w:rPr>
          <w:rFonts w:ascii="Times New Roman" w:hAnsi="Times New Roman" w:cs="Times New Roman"/>
          <w:bCs/>
          <w:i/>
          <w:iCs/>
        </w:rPr>
        <w:t xml:space="preserve"> set-up and feeding</w:t>
      </w:r>
    </w:p>
    <w:p w14:paraId="3D1F4CBF" w14:textId="264B5C44" w:rsidR="00081302" w:rsidRDefault="003D49D1">
      <w:pPr>
        <w:rPr>
          <w:rFonts w:ascii="Times New Roman" w:hAnsi="Times New Roman" w:cs="Times New Roman"/>
          <w:bCs/>
        </w:rPr>
      </w:pPr>
      <w:r>
        <w:rPr>
          <w:rFonts w:ascii="Times New Roman" w:hAnsi="Times New Roman" w:cs="Times New Roman"/>
          <w:bCs/>
        </w:rPr>
        <w:t xml:space="preserve">In </w:t>
      </w:r>
      <w:r w:rsidR="00AA1148">
        <w:rPr>
          <w:rFonts w:ascii="Times New Roman" w:hAnsi="Times New Roman" w:cs="Times New Roman"/>
          <w:bCs/>
        </w:rPr>
        <w:t>2017</w:t>
      </w:r>
      <w:r>
        <w:rPr>
          <w:rFonts w:ascii="Times New Roman" w:hAnsi="Times New Roman" w:cs="Times New Roman"/>
          <w:bCs/>
        </w:rPr>
        <w:t xml:space="preserve">, we conducted mesocosm </w:t>
      </w:r>
      <w:r w:rsidR="00C7584A">
        <w:rPr>
          <w:rFonts w:ascii="Times New Roman" w:hAnsi="Times New Roman" w:cs="Times New Roman"/>
          <w:bCs/>
        </w:rPr>
        <w:t>trials</w:t>
      </w:r>
      <w:r w:rsidR="00681368">
        <w:rPr>
          <w:rFonts w:ascii="Times New Roman" w:hAnsi="Times New Roman" w:cs="Times New Roman"/>
          <w:bCs/>
        </w:rPr>
        <w:t xml:space="preserve"> (n = </w:t>
      </w:r>
      <w:r w:rsidR="00A60A35">
        <w:rPr>
          <w:rFonts w:ascii="Times New Roman" w:hAnsi="Times New Roman" w:cs="Times New Roman"/>
          <w:bCs/>
        </w:rPr>
        <w:t>26</w:t>
      </w:r>
      <w:r w:rsidR="00681368">
        <w:rPr>
          <w:rFonts w:ascii="Times New Roman" w:hAnsi="Times New Roman" w:cs="Times New Roman"/>
          <w:bCs/>
        </w:rPr>
        <w:t>)</w:t>
      </w:r>
      <w:r>
        <w:rPr>
          <w:rFonts w:ascii="Times New Roman" w:hAnsi="Times New Roman" w:cs="Times New Roman"/>
          <w:bCs/>
        </w:rPr>
        <w:t xml:space="preserve"> because we were interested in testing whether DNA metabarcoding would detect DNA from </w:t>
      </w:r>
      <w:r w:rsidR="00C46376">
        <w:rPr>
          <w:rFonts w:ascii="Times New Roman" w:hAnsi="Times New Roman" w:cs="Times New Roman"/>
          <w:bCs/>
        </w:rPr>
        <w:t xml:space="preserve">a </w:t>
      </w:r>
      <w:r>
        <w:rPr>
          <w:rFonts w:ascii="Times New Roman" w:hAnsi="Times New Roman" w:cs="Times New Roman"/>
          <w:bCs/>
        </w:rPr>
        <w:t xml:space="preserve">diet item </w:t>
      </w:r>
      <w:r w:rsidR="00A42D5A">
        <w:rPr>
          <w:rFonts w:ascii="Times New Roman" w:hAnsi="Times New Roman" w:cs="Times New Roman"/>
          <w:bCs/>
        </w:rPr>
        <w:t xml:space="preserve">a consumer </w:t>
      </w:r>
      <w:r w:rsidR="001D45E0">
        <w:rPr>
          <w:rFonts w:ascii="Times New Roman" w:hAnsi="Times New Roman" w:cs="Times New Roman"/>
          <w:bCs/>
        </w:rPr>
        <w:t>was offered</w:t>
      </w:r>
      <w:r>
        <w:rPr>
          <w:rFonts w:ascii="Times New Roman" w:hAnsi="Times New Roman" w:cs="Times New Roman"/>
          <w:bCs/>
        </w:rPr>
        <w:t xml:space="preserve"> </w:t>
      </w:r>
      <w:r w:rsidR="00AC3657">
        <w:rPr>
          <w:rFonts w:ascii="Times New Roman" w:hAnsi="Times New Roman" w:cs="Times New Roman"/>
          <w:bCs/>
        </w:rPr>
        <w:t>in a common “contained” environment (</w:t>
      </w:r>
      <w:r>
        <w:rPr>
          <w:rFonts w:ascii="Times New Roman" w:hAnsi="Times New Roman" w:cs="Times New Roman"/>
          <w:bCs/>
        </w:rPr>
        <w:t>mesocosm</w:t>
      </w:r>
      <w:r w:rsidR="00AC3657">
        <w:rPr>
          <w:rFonts w:ascii="Times New Roman" w:hAnsi="Times New Roman" w:cs="Times New Roman"/>
          <w:bCs/>
        </w:rPr>
        <w:t xml:space="preserve">) often used in studies of feeding interactions </w:t>
      </w:r>
      <w:r w:rsidR="0074311F">
        <w:rPr>
          <w:rFonts w:ascii="Times New Roman" w:hAnsi="Times New Roman" w:cs="Times New Roman"/>
          <w:bCs/>
        </w:rPr>
        <w:t>(e.g.</w:t>
      </w:r>
      <w:r w:rsidR="0074311F" w:rsidRPr="0074311F">
        <w:rPr>
          <w:rFonts w:ascii="Times New Roman" w:hAnsi="Times New Roman" w:cs="Times New Roman"/>
          <w:bCs/>
        </w:rPr>
        <w:t xml:space="preserve"> </w:t>
      </w:r>
      <w:r w:rsidR="0074311F">
        <w:rPr>
          <w:rFonts w:ascii="Times New Roman" w:hAnsi="Times New Roman" w:cs="Times New Roman"/>
          <w:bCs/>
        </w:rPr>
        <w:t xml:space="preserve">Gao 2017, Rudolf et al. 2014, </w:t>
      </w:r>
      <w:proofErr w:type="spellStart"/>
      <w:r w:rsidR="0074311F">
        <w:rPr>
          <w:rFonts w:ascii="Times New Roman" w:hAnsi="Times New Roman" w:cs="Times New Roman"/>
          <w:bCs/>
        </w:rPr>
        <w:t>Srivistava</w:t>
      </w:r>
      <w:proofErr w:type="spellEnd"/>
      <w:r w:rsidR="0074311F">
        <w:rPr>
          <w:rFonts w:ascii="Times New Roman" w:hAnsi="Times New Roman" w:cs="Times New Roman"/>
          <w:bCs/>
        </w:rPr>
        <w:t xml:space="preserve"> et al. 2004). </w:t>
      </w:r>
      <w:r w:rsidR="00091935">
        <w:rPr>
          <w:rFonts w:ascii="Times New Roman" w:hAnsi="Times New Roman" w:cs="Times New Roman"/>
          <w:bCs/>
        </w:rPr>
        <w:t xml:space="preserve">We created feeding mesocosms out of </w:t>
      </w:r>
      <w:r w:rsidR="00477025">
        <w:rPr>
          <w:rFonts w:ascii="Times New Roman" w:hAnsi="Times New Roman" w:cs="Times New Roman"/>
          <w:bCs/>
        </w:rPr>
        <w:t>one-liter</w:t>
      </w:r>
      <w:r w:rsidR="00AC3657">
        <w:rPr>
          <w:rFonts w:ascii="Times New Roman" w:hAnsi="Times New Roman" w:cs="Times New Roman"/>
          <w:bCs/>
        </w:rPr>
        <w:t xml:space="preserve"> </w:t>
      </w:r>
      <w:r w:rsidR="00091935">
        <w:rPr>
          <w:rFonts w:ascii="Times New Roman" w:hAnsi="Times New Roman" w:cs="Times New Roman"/>
          <w:bCs/>
        </w:rPr>
        <w:t>yogurt containers with holes for air transfer. We placed an</w:t>
      </w:r>
      <w:r w:rsidR="00A42D5A">
        <w:rPr>
          <w:rFonts w:ascii="Times New Roman" w:hAnsi="Times New Roman" w:cs="Times New Roman"/>
          <w:bCs/>
        </w:rPr>
        <w:t xml:space="preserve"> individual</w:t>
      </w:r>
      <w:r w:rsidR="00091935">
        <w:rPr>
          <w:rFonts w:ascii="Times New Roman" w:hAnsi="Times New Roman" w:cs="Times New Roman"/>
          <w:bCs/>
        </w:rPr>
        <w:t xml:space="preserve"> </w:t>
      </w:r>
      <w:r w:rsidR="00091935">
        <w:rPr>
          <w:rFonts w:ascii="Times New Roman" w:hAnsi="Times New Roman" w:cs="Times New Roman"/>
          <w:bCs/>
          <w:i/>
          <w:iCs/>
        </w:rPr>
        <w:t xml:space="preserve">H. </w:t>
      </w:r>
      <w:proofErr w:type="spellStart"/>
      <w:r w:rsidR="00091935">
        <w:rPr>
          <w:rFonts w:ascii="Times New Roman" w:hAnsi="Times New Roman" w:cs="Times New Roman"/>
          <w:bCs/>
          <w:i/>
          <w:iCs/>
        </w:rPr>
        <w:t>venatoria</w:t>
      </w:r>
      <w:proofErr w:type="spellEnd"/>
      <w:r w:rsidR="00091935">
        <w:rPr>
          <w:rFonts w:ascii="Times New Roman" w:hAnsi="Times New Roman" w:cs="Times New Roman"/>
          <w:bCs/>
          <w:i/>
          <w:iCs/>
        </w:rPr>
        <w:t xml:space="preserve"> </w:t>
      </w:r>
      <w:r w:rsidR="00091935">
        <w:rPr>
          <w:rFonts w:ascii="Times New Roman" w:hAnsi="Times New Roman" w:cs="Times New Roman"/>
          <w:bCs/>
        </w:rPr>
        <w:t>in each of these mesocosms</w:t>
      </w:r>
      <w:r w:rsidR="00AC3657">
        <w:rPr>
          <w:rFonts w:ascii="Times New Roman" w:hAnsi="Times New Roman" w:cs="Times New Roman"/>
          <w:bCs/>
        </w:rPr>
        <w:t xml:space="preserve">. </w:t>
      </w:r>
      <w:r w:rsidR="00F253FE">
        <w:rPr>
          <w:rFonts w:ascii="Times New Roman" w:hAnsi="Times New Roman" w:cs="Times New Roman"/>
          <w:bCs/>
        </w:rPr>
        <w:t xml:space="preserve">After a </w:t>
      </w:r>
      <w:r w:rsidR="004918C6">
        <w:rPr>
          <w:rFonts w:ascii="Times New Roman" w:hAnsi="Times New Roman" w:cs="Times New Roman"/>
          <w:bCs/>
        </w:rPr>
        <w:t>12</w:t>
      </w:r>
      <w:r w:rsidR="00F253FE">
        <w:rPr>
          <w:rFonts w:ascii="Times New Roman" w:hAnsi="Times New Roman" w:cs="Times New Roman"/>
          <w:bCs/>
        </w:rPr>
        <w:t xml:space="preserve">-hour period alone in the mesocosms, all </w:t>
      </w:r>
      <w:r w:rsidR="00F253FE">
        <w:rPr>
          <w:rFonts w:ascii="Times New Roman" w:hAnsi="Times New Roman" w:cs="Times New Roman"/>
          <w:bCs/>
          <w:i/>
          <w:iCs/>
        </w:rPr>
        <w:t xml:space="preserve">H. </w:t>
      </w:r>
      <w:proofErr w:type="spellStart"/>
      <w:r w:rsidR="00F253FE">
        <w:rPr>
          <w:rFonts w:ascii="Times New Roman" w:hAnsi="Times New Roman" w:cs="Times New Roman"/>
          <w:bCs/>
          <w:i/>
          <w:iCs/>
        </w:rPr>
        <w:t>venatoria</w:t>
      </w:r>
      <w:proofErr w:type="spellEnd"/>
      <w:r w:rsidR="00F253FE">
        <w:rPr>
          <w:rFonts w:ascii="Times New Roman" w:hAnsi="Times New Roman" w:cs="Times New Roman"/>
          <w:bCs/>
        </w:rPr>
        <w:t xml:space="preserve"> individuals were </w:t>
      </w:r>
      <w:r w:rsidR="001D45E0">
        <w:rPr>
          <w:rFonts w:ascii="Times New Roman" w:hAnsi="Times New Roman" w:cs="Times New Roman"/>
          <w:bCs/>
        </w:rPr>
        <w:t xml:space="preserve">offered </w:t>
      </w:r>
      <w:r w:rsidR="00F253FE">
        <w:rPr>
          <w:rFonts w:ascii="Times New Roman" w:hAnsi="Times New Roman" w:cs="Times New Roman"/>
          <w:bCs/>
        </w:rPr>
        <w:t xml:space="preserve">one individual of a </w:t>
      </w:r>
      <w:r w:rsidR="005E3746">
        <w:rPr>
          <w:rFonts w:ascii="Times New Roman" w:hAnsi="Times New Roman" w:cs="Times New Roman"/>
          <w:bCs/>
        </w:rPr>
        <w:t xml:space="preserve">large </w:t>
      </w:r>
      <w:r w:rsidR="00F253FE">
        <w:rPr>
          <w:rFonts w:ascii="Times New Roman" w:hAnsi="Times New Roman" w:cs="Times New Roman"/>
          <w:bCs/>
        </w:rPr>
        <w:t>grasshopper species (</w:t>
      </w:r>
      <w:proofErr w:type="spellStart"/>
      <w:r w:rsidR="00F253FE">
        <w:rPr>
          <w:rFonts w:ascii="Times New Roman" w:hAnsi="Times New Roman" w:cs="Times New Roman"/>
          <w:bCs/>
          <w:i/>
          <w:iCs/>
        </w:rPr>
        <w:t>Oxya</w:t>
      </w:r>
      <w:proofErr w:type="spellEnd"/>
      <w:r w:rsidR="00F253FE">
        <w:rPr>
          <w:rFonts w:ascii="Times New Roman" w:hAnsi="Times New Roman" w:cs="Times New Roman"/>
          <w:bCs/>
          <w:i/>
          <w:iCs/>
        </w:rPr>
        <w:t xml:space="preserve"> japonica</w:t>
      </w:r>
      <w:r w:rsidR="00F253FE">
        <w:rPr>
          <w:rFonts w:ascii="Times New Roman" w:hAnsi="Times New Roman" w:cs="Times New Roman"/>
          <w:bCs/>
        </w:rPr>
        <w:t xml:space="preserve">), which is </w:t>
      </w:r>
      <w:r w:rsidR="00AC3657">
        <w:rPr>
          <w:rFonts w:ascii="Times New Roman" w:hAnsi="Times New Roman" w:cs="Times New Roman"/>
          <w:bCs/>
        </w:rPr>
        <w:t>a common</w:t>
      </w:r>
      <w:r w:rsidR="00F253FE">
        <w:rPr>
          <w:rFonts w:ascii="Times New Roman" w:hAnsi="Times New Roman" w:cs="Times New Roman"/>
          <w:bCs/>
        </w:rPr>
        <w:t xml:space="preserve"> introduced species on the island (Handler et al. 2007). </w:t>
      </w:r>
      <w:r w:rsidR="00EB634F">
        <w:rPr>
          <w:rFonts w:ascii="Times New Roman" w:hAnsi="Times New Roman" w:cs="Times New Roman"/>
          <w:bCs/>
        </w:rPr>
        <w:t xml:space="preserve">While many mesocosm experiments include natural “habitats” for </w:t>
      </w:r>
      <w:r w:rsidR="00A42D5A">
        <w:rPr>
          <w:rFonts w:ascii="Times New Roman" w:hAnsi="Times New Roman" w:cs="Times New Roman"/>
          <w:bCs/>
        </w:rPr>
        <w:t>consumers</w:t>
      </w:r>
      <w:r w:rsidR="00EB634F">
        <w:rPr>
          <w:rFonts w:ascii="Times New Roman" w:hAnsi="Times New Roman" w:cs="Times New Roman"/>
          <w:bCs/>
        </w:rPr>
        <w:t xml:space="preserve"> and </w:t>
      </w:r>
      <w:r w:rsidR="00047D80">
        <w:rPr>
          <w:rFonts w:ascii="Times New Roman" w:hAnsi="Times New Roman" w:cs="Times New Roman"/>
          <w:bCs/>
        </w:rPr>
        <w:t>diet</w:t>
      </w:r>
      <w:r w:rsidR="00EB634F">
        <w:rPr>
          <w:rFonts w:ascii="Times New Roman" w:hAnsi="Times New Roman" w:cs="Times New Roman"/>
          <w:bCs/>
        </w:rPr>
        <w:t xml:space="preserve"> to hide, we did not include anything in mesocosms to avoid contamination from DNA on these items. </w:t>
      </w:r>
      <w:r w:rsidR="00F253FE">
        <w:rPr>
          <w:rFonts w:ascii="Times New Roman" w:hAnsi="Times New Roman" w:cs="Times New Roman"/>
          <w:bCs/>
        </w:rPr>
        <w:t xml:space="preserve">We left all mesocosms for 24 hours, after which we </w:t>
      </w:r>
      <w:r w:rsidR="0079366F">
        <w:rPr>
          <w:rFonts w:ascii="Times New Roman" w:hAnsi="Times New Roman" w:cs="Times New Roman"/>
          <w:bCs/>
        </w:rPr>
        <w:t xml:space="preserve">immediately </w:t>
      </w:r>
      <w:r w:rsidR="00E521BB">
        <w:rPr>
          <w:rFonts w:ascii="Times New Roman" w:hAnsi="Times New Roman" w:cs="Times New Roman"/>
          <w:bCs/>
        </w:rPr>
        <w:t>froze</w:t>
      </w:r>
      <w:r w:rsidR="00F253FE">
        <w:rPr>
          <w:rFonts w:ascii="Times New Roman" w:hAnsi="Times New Roman" w:cs="Times New Roman"/>
          <w:bCs/>
        </w:rPr>
        <w:t xml:space="preserve"> </w:t>
      </w:r>
      <w:r w:rsidR="00E521BB">
        <w:rPr>
          <w:rFonts w:ascii="Times New Roman" w:hAnsi="Times New Roman" w:cs="Times New Roman"/>
          <w:bCs/>
          <w:i/>
          <w:iCs/>
        </w:rPr>
        <w:t xml:space="preserve">H. </w:t>
      </w:r>
      <w:proofErr w:type="spellStart"/>
      <w:r w:rsidR="00E521BB">
        <w:rPr>
          <w:rFonts w:ascii="Times New Roman" w:hAnsi="Times New Roman" w:cs="Times New Roman"/>
          <w:bCs/>
          <w:i/>
          <w:iCs/>
        </w:rPr>
        <w:t>venatoria</w:t>
      </w:r>
      <w:proofErr w:type="spellEnd"/>
      <w:r w:rsidR="00E521BB">
        <w:rPr>
          <w:rFonts w:ascii="Times New Roman" w:hAnsi="Times New Roman" w:cs="Times New Roman"/>
          <w:bCs/>
          <w:i/>
          <w:iCs/>
        </w:rPr>
        <w:t xml:space="preserve"> </w:t>
      </w:r>
      <w:r w:rsidR="00E521BB">
        <w:rPr>
          <w:rFonts w:ascii="Times New Roman" w:hAnsi="Times New Roman" w:cs="Times New Roman"/>
          <w:bCs/>
        </w:rPr>
        <w:t xml:space="preserve">individuals which had </w:t>
      </w:r>
      <w:r w:rsidR="004918C6">
        <w:rPr>
          <w:rFonts w:ascii="Times New Roman" w:hAnsi="Times New Roman" w:cs="Times New Roman"/>
          <w:bCs/>
        </w:rPr>
        <w:t>killed</w:t>
      </w:r>
      <w:r w:rsidR="001D45E0">
        <w:rPr>
          <w:rFonts w:ascii="Times New Roman" w:hAnsi="Times New Roman" w:cs="Times New Roman"/>
          <w:bCs/>
        </w:rPr>
        <w:t xml:space="preserve"> (though ingestion was not confirmed)</w:t>
      </w:r>
      <w:r w:rsidR="00E521BB">
        <w:rPr>
          <w:rFonts w:ascii="Times New Roman" w:hAnsi="Times New Roman" w:cs="Times New Roman"/>
          <w:bCs/>
        </w:rPr>
        <w:t xml:space="preserve"> an </w:t>
      </w:r>
      <w:r w:rsidR="00E521BB">
        <w:rPr>
          <w:rFonts w:ascii="Times New Roman" w:hAnsi="Times New Roman" w:cs="Times New Roman"/>
          <w:bCs/>
          <w:i/>
          <w:iCs/>
        </w:rPr>
        <w:t>O. japonica</w:t>
      </w:r>
      <w:r w:rsidR="00E521BB">
        <w:rPr>
          <w:rFonts w:ascii="Times New Roman" w:hAnsi="Times New Roman" w:cs="Times New Roman"/>
          <w:bCs/>
        </w:rPr>
        <w:t xml:space="preserve"> individual at -20</w:t>
      </w:r>
      <w:r w:rsidR="005D6393">
        <w:rPr>
          <w:rFonts w:ascii="Times New Roman" w:hAnsi="Times New Roman" w:cs="Times New Roman"/>
          <w:bCs/>
        </w:rPr>
        <w:sym w:font="Symbol" w:char="F0B0"/>
      </w:r>
      <w:r w:rsidR="00E521BB">
        <w:rPr>
          <w:rFonts w:ascii="Times New Roman" w:hAnsi="Times New Roman" w:cs="Times New Roman"/>
          <w:bCs/>
        </w:rPr>
        <w:t xml:space="preserve">C. </w:t>
      </w:r>
      <w:r w:rsidR="00B46857">
        <w:rPr>
          <w:rFonts w:ascii="Times New Roman" w:hAnsi="Times New Roman" w:cs="Times New Roman"/>
          <w:bCs/>
        </w:rPr>
        <w:t xml:space="preserve">All mesocosms were cleaned between each trial </w:t>
      </w:r>
      <w:r w:rsidR="00AC3657">
        <w:rPr>
          <w:rFonts w:ascii="Times New Roman" w:hAnsi="Times New Roman" w:cs="Times New Roman"/>
          <w:bCs/>
        </w:rPr>
        <w:t xml:space="preserve">with a 10% bleach solution </w:t>
      </w:r>
      <w:r w:rsidR="00B46857">
        <w:rPr>
          <w:rFonts w:ascii="Times New Roman" w:hAnsi="Times New Roman" w:cs="Times New Roman"/>
          <w:bCs/>
        </w:rPr>
        <w:t xml:space="preserve">and kept closed to avoid contact with other organisms with the inside of the mesocosms. </w:t>
      </w:r>
    </w:p>
    <w:p w14:paraId="39F013AE" w14:textId="4A2FC178" w:rsidR="00A86D3C" w:rsidRDefault="00A86D3C">
      <w:pPr>
        <w:rPr>
          <w:rFonts w:ascii="Times New Roman" w:hAnsi="Times New Roman" w:cs="Times New Roman"/>
          <w:bCs/>
        </w:rPr>
      </w:pPr>
    </w:p>
    <w:p w14:paraId="07C6A644" w14:textId="6354BB99" w:rsidR="00A86D3C" w:rsidRPr="00A86D3C" w:rsidRDefault="00AA1148" w:rsidP="00A86D3C">
      <w:pPr>
        <w:rPr>
          <w:rFonts w:ascii="Times New Roman" w:hAnsi="Times New Roman" w:cs="Times New Roman"/>
          <w:bCs/>
          <w:i/>
          <w:iCs/>
        </w:rPr>
      </w:pPr>
      <w:r>
        <w:rPr>
          <w:rFonts w:ascii="Times New Roman" w:hAnsi="Times New Roman" w:cs="Times New Roman"/>
          <w:bCs/>
          <w:i/>
          <w:iCs/>
        </w:rPr>
        <w:t>Natural environment</w:t>
      </w:r>
      <w:r w:rsidR="00A86D3C">
        <w:rPr>
          <w:rFonts w:ascii="Times New Roman" w:hAnsi="Times New Roman" w:cs="Times New Roman"/>
          <w:bCs/>
          <w:i/>
          <w:iCs/>
        </w:rPr>
        <w:t xml:space="preserve"> </w:t>
      </w:r>
      <w:r w:rsidR="00114B35">
        <w:rPr>
          <w:rFonts w:ascii="Times New Roman" w:hAnsi="Times New Roman" w:cs="Times New Roman"/>
          <w:bCs/>
          <w:i/>
          <w:iCs/>
        </w:rPr>
        <w:t>consume</w:t>
      </w:r>
      <w:r w:rsidR="00A86D3C">
        <w:rPr>
          <w:rFonts w:ascii="Times New Roman" w:hAnsi="Times New Roman" w:cs="Times New Roman"/>
          <w:bCs/>
          <w:i/>
          <w:iCs/>
        </w:rPr>
        <w:t>r collection</w:t>
      </w:r>
    </w:p>
    <w:p w14:paraId="076C0F33" w14:textId="14906B9C" w:rsidR="00A86D3C" w:rsidRPr="00FD34F5" w:rsidRDefault="003D49D1" w:rsidP="00A86D3C">
      <w:pPr>
        <w:rPr>
          <w:rFonts w:ascii="Times New Roman" w:hAnsi="Times New Roman" w:cs="Times New Roman"/>
          <w:bCs/>
        </w:rPr>
      </w:pPr>
      <w:r>
        <w:rPr>
          <w:rFonts w:ascii="Times New Roman" w:hAnsi="Times New Roman" w:cs="Times New Roman"/>
          <w:bCs/>
        </w:rPr>
        <w:t xml:space="preserve">In 2015, we collected </w:t>
      </w:r>
      <w:r w:rsidR="00226C1C">
        <w:rPr>
          <w:rFonts w:ascii="Times New Roman" w:hAnsi="Times New Roman" w:cs="Times New Roman"/>
          <w:bCs/>
        </w:rPr>
        <w:t>consumers</w:t>
      </w:r>
      <w:r w:rsidR="00681368">
        <w:rPr>
          <w:rFonts w:ascii="Times New Roman" w:hAnsi="Times New Roman" w:cs="Times New Roman"/>
          <w:bCs/>
        </w:rPr>
        <w:t xml:space="preserve"> (n = </w:t>
      </w:r>
      <w:r w:rsidR="003B0BF8">
        <w:rPr>
          <w:rFonts w:ascii="Times New Roman" w:hAnsi="Times New Roman" w:cs="Times New Roman"/>
          <w:bCs/>
        </w:rPr>
        <w:t>47</w:t>
      </w:r>
      <w:r w:rsidR="00681368">
        <w:rPr>
          <w:rFonts w:ascii="Times New Roman" w:hAnsi="Times New Roman" w:cs="Times New Roman"/>
          <w:bCs/>
        </w:rPr>
        <w:t>)</w:t>
      </w:r>
      <w:r>
        <w:rPr>
          <w:rFonts w:ascii="Times New Roman" w:hAnsi="Times New Roman" w:cs="Times New Roman"/>
          <w:bCs/>
        </w:rPr>
        <w:t xml:space="preserve"> in </w:t>
      </w:r>
      <w:r w:rsidR="00AA1148">
        <w:rPr>
          <w:rFonts w:ascii="Times New Roman" w:hAnsi="Times New Roman" w:cs="Times New Roman"/>
          <w:bCs/>
        </w:rPr>
        <w:t xml:space="preserve">natural </w:t>
      </w:r>
      <w:r>
        <w:rPr>
          <w:rFonts w:ascii="Times New Roman" w:hAnsi="Times New Roman" w:cs="Times New Roman"/>
          <w:bCs/>
        </w:rPr>
        <w:t xml:space="preserve">environments because we were interested in whether DNA metabarcoding would detect </w:t>
      </w:r>
      <w:r w:rsidR="00AA1148">
        <w:rPr>
          <w:rFonts w:ascii="Times New Roman" w:hAnsi="Times New Roman" w:cs="Times New Roman"/>
          <w:bCs/>
        </w:rPr>
        <w:t xml:space="preserve">diet </w:t>
      </w:r>
      <w:r>
        <w:rPr>
          <w:rFonts w:ascii="Times New Roman" w:hAnsi="Times New Roman" w:cs="Times New Roman"/>
          <w:bCs/>
        </w:rPr>
        <w:t xml:space="preserve">DNA from </w:t>
      </w:r>
      <w:r w:rsidR="00226C1C">
        <w:rPr>
          <w:rFonts w:ascii="Times New Roman" w:hAnsi="Times New Roman" w:cs="Times New Roman"/>
          <w:bCs/>
        </w:rPr>
        <w:t xml:space="preserve">consumers </w:t>
      </w:r>
      <w:r>
        <w:rPr>
          <w:rFonts w:ascii="Times New Roman" w:hAnsi="Times New Roman" w:cs="Times New Roman"/>
          <w:bCs/>
        </w:rPr>
        <w:t xml:space="preserve">occurring </w:t>
      </w:r>
      <w:r w:rsidR="00C46376">
        <w:rPr>
          <w:rFonts w:ascii="Times New Roman" w:hAnsi="Times New Roman" w:cs="Times New Roman"/>
          <w:bCs/>
        </w:rPr>
        <w:t>naturally</w:t>
      </w:r>
      <w:r>
        <w:rPr>
          <w:rFonts w:ascii="Times New Roman" w:hAnsi="Times New Roman" w:cs="Times New Roman"/>
          <w:bCs/>
        </w:rPr>
        <w:t xml:space="preserve"> </w:t>
      </w:r>
      <w:r w:rsidR="00C46376">
        <w:rPr>
          <w:rFonts w:ascii="Times New Roman" w:hAnsi="Times New Roman" w:cs="Times New Roman"/>
          <w:bCs/>
        </w:rPr>
        <w:t xml:space="preserve">and </w:t>
      </w:r>
      <w:r w:rsidR="00AA1148">
        <w:rPr>
          <w:rFonts w:ascii="Times New Roman" w:hAnsi="Times New Roman" w:cs="Times New Roman"/>
          <w:bCs/>
        </w:rPr>
        <w:t>which fed on available diet items and came into contact with natural environmental surfaces</w:t>
      </w:r>
      <w:r>
        <w:rPr>
          <w:rFonts w:ascii="Times New Roman" w:hAnsi="Times New Roman" w:cs="Times New Roman"/>
          <w:bCs/>
        </w:rPr>
        <w:t xml:space="preserve">. </w:t>
      </w:r>
      <w:r w:rsidR="003B0BF8">
        <w:rPr>
          <w:rFonts w:ascii="Times New Roman" w:hAnsi="Times New Roman" w:cs="Times New Roman"/>
          <w:bCs/>
        </w:rPr>
        <w:t xml:space="preserve">We collected and </w:t>
      </w:r>
      <w:r w:rsidR="00A86D3C">
        <w:rPr>
          <w:rFonts w:ascii="Times New Roman" w:hAnsi="Times New Roman" w:cs="Times New Roman"/>
          <w:bCs/>
        </w:rPr>
        <w:t>froze all individuals</w:t>
      </w:r>
      <w:r w:rsidR="003B0BF8">
        <w:rPr>
          <w:rFonts w:ascii="Times New Roman" w:hAnsi="Times New Roman" w:cs="Times New Roman"/>
          <w:bCs/>
        </w:rPr>
        <w:t xml:space="preserve"> in separate containers</w:t>
      </w:r>
      <w:r w:rsidR="00A86D3C">
        <w:rPr>
          <w:rFonts w:ascii="Times New Roman" w:hAnsi="Times New Roman" w:cs="Times New Roman"/>
          <w:bCs/>
        </w:rPr>
        <w:t xml:space="preserve"> at -80</w:t>
      </w:r>
      <w:r w:rsidR="005D6393">
        <w:rPr>
          <w:rFonts w:ascii="Times New Roman" w:hAnsi="Times New Roman" w:cs="Times New Roman"/>
          <w:bCs/>
        </w:rPr>
        <w:sym w:font="Symbol" w:char="F0B0"/>
      </w:r>
      <w:r w:rsidR="00A86D3C">
        <w:rPr>
          <w:rFonts w:ascii="Times New Roman" w:hAnsi="Times New Roman" w:cs="Times New Roman"/>
          <w:bCs/>
        </w:rPr>
        <w:t xml:space="preserve">C immediately following collection until </w:t>
      </w:r>
      <w:r w:rsidR="00226C1C">
        <w:rPr>
          <w:rFonts w:ascii="Times New Roman" w:hAnsi="Times New Roman" w:cs="Times New Roman"/>
          <w:bCs/>
        </w:rPr>
        <w:t xml:space="preserve">surface </w:t>
      </w:r>
      <w:r w:rsidR="00A86D3C">
        <w:rPr>
          <w:rFonts w:ascii="Times New Roman" w:hAnsi="Times New Roman" w:cs="Times New Roman"/>
          <w:bCs/>
        </w:rPr>
        <w:t xml:space="preserve">sterilization and DNA extraction in 2019. </w:t>
      </w:r>
    </w:p>
    <w:p w14:paraId="174CC97A" w14:textId="77DA0BBC" w:rsidR="00081302" w:rsidRDefault="00081302">
      <w:pPr>
        <w:rPr>
          <w:rFonts w:ascii="Times New Roman" w:hAnsi="Times New Roman" w:cs="Times New Roman"/>
          <w:bCs/>
        </w:rPr>
      </w:pPr>
    </w:p>
    <w:p w14:paraId="030110E7" w14:textId="385CEE21" w:rsidR="00081302" w:rsidRDefault="00EE4F50">
      <w:pPr>
        <w:rPr>
          <w:rFonts w:ascii="Times New Roman" w:hAnsi="Times New Roman" w:cs="Times New Roman"/>
          <w:bCs/>
          <w:i/>
          <w:iCs/>
        </w:rPr>
      </w:pPr>
      <w:r>
        <w:rPr>
          <w:rFonts w:ascii="Times New Roman" w:hAnsi="Times New Roman" w:cs="Times New Roman"/>
          <w:bCs/>
          <w:i/>
          <w:iCs/>
        </w:rPr>
        <w:t xml:space="preserve">Both mesocosm and </w:t>
      </w:r>
      <w:r w:rsidR="00AA1148">
        <w:rPr>
          <w:rFonts w:ascii="Times New Roman" w:hAnsi="Times New Roman" w:cs="Times New Roman"/>
          <w:bCs/>
          <w:i/>
          <w:iCs/>
        </w:rPr>
        <w:t xml:space="preserve">natural environment </w:t>
      </w:r>
      <w:r w:rsidR="00114B35">
        <w:rPr>
          <w:rFonts w:ascii="Times New Roman" w:hAnsi="Times New Roman" w:cs="Times New Roman"/>
          <w:bCs/>
          <w:i/>
          <w:iCs/>
        </w:rPr>
        <w:t>consumer</w:t>
      </w:r>
      <w:r>
        <w:rPr>
          <w:rFonts w:ascii="Times New Roman" w:hAnsi="Times New Roman" w:cs="Times New Roman"/>
          <w:bCs/>
          <w:i/>
          <w:iCs/>
        </w:rPr>
        <w:t>s: surface s</w:t>
      </w:r>
      <w:r w:rsidR="00081302">
        <w:rPr>
          <w:rFonts w:ascii="Times New Roman" w:hAnsi="Times New Roman" w:cs="Times New Roman"/>
          <w:bCs/>
          <w:i/>
          <w:iCs/>
        </w:rPr>
        <w:t xml:space="preserve">terilization </w:t>
      </w:r>
    </w:p>
    <w:p w14:paraId="3EFD4E0F" w14:textId="2E3FC7EA" w:rsidR="003F6695" w:rsidRPr="00A9096C" w:rsidRDefault="003F6695">
      <w:pPr>
        <w:rPr>
          <w:rFonts w:ascii="Times New Roman" w:hAnsi="Times New Roman" w:cs="Times New Roman"/>
          <w:bCs/>
        </w:rPr>
      </w:pPr>
      <w:r>
        <w:rPr>
          <w:rFonts w:ascii="Times New Roman" w:hAnsi="Times New Roman" w:cs="Times New Roman"/>
          <w:bCs/>
        </w:rPr>
        <w:t xml:space="preserve">Because we planned to extract DNA from entire </w:t>
      </w:r>
      <w:r w:rsidR="00E82FC9">
        <w:rPr>
          <w:rFonts w:ascii="Times New Roman" w:hAnsi="Times New Roman" w:cs="Times New Roman"/>
          <w:bCs/>
        </w:rPr>
        <w:t xml:space="preserve">body parts (opisthosoma) of </w:t>
      </w:r>
      <w:r w:rsidR="00226C1C">
        <w:rPr>
          <w:rFonts w:ascii="Times New Roman" w:hAnsi="Times New Roman" w:cs="Times New Roman"/>
          <w:bCs/>
        </w:rPr>
        <w:t xml:space="preserve">consumer </w:t>
      </w:r>
      <w:r>
        <w:rPr>
          <w:rFonts w:ascii="Times New Roman" w:hAnsi="Times New Roman" w:cs="Times New Roman"/>
          <w:bCs/>
        </w:rPr>
        <w:t xml:space="preserve">individuals (following methods from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w:t>
      </w:r>
      <w:r w:rsidR="00DB5D7E">
        <w:rPr>
          <w:rFonts w:ascii="Times New Roman" w:hAnsi="Times New Roman" w:cs="Times New Roman"/>
          <w:bCs/>
        </w:rPr>
        <w:t xml:space="preserve"> and Macias-Hernandez et al. 2018</w:t>
      </w:r>
      <w:r>
        <w:rPr>
          <w:rFonts w:ascii="Times New Roman" w:hAnsi="Times New Roman" w:cs="Times New Roman"/>
          <w:bCs/>
        </w:rPr>
        <w:t xml:space="preserve">), we wanted to determine whether contaminant DNA on the outside of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i/>
          <w:iCs/>
        </w:rPr>
        <w:t xml:space="preserve"> </w:t>
      </w:r>
      <w:r w:rsidR="00226C1C">
        <w:rPr>
          <w:rFonts w:ascii="Times New Roman" w:hAnsi="Times New Roman" w:cs="Times New Roman"/>
          <w:bCs/>
        </w:rPr>
        <w:t xml:space="preserve">consumer </w:t>
      </w:r>
      <w:r>
        <w:rPr>
          <w:rFonts w:ascii="Times New Roman" w:hAnsi="Times New Roman" w:cs="Times New Roman"/>
          <w:bCs/>
        </w:rPr>
        <w:t xml:space="preserve">individuals </w:t>
      </w:r>
      <w:r w:rsidR="0079366F">
        <w:rPr>
          <w:rFonts w:ascii="Times New Roman" w:hAnsi="Times New Roman" w:cs="Times New Roman"/>
          <w:bCs/>
        </w:rPr>
        <w:t>altered</w:t>
      </w:r>
      <w:r w:rsidR="001D45E0">
        <w:rPr>
          <w:rFonts w:ascii="Times New Roman" w:hAnsi="Times New Roman" w:cs="Times New Roman"/>
          <w:bCs/>
        </w:rPr>
        <w:t xml:space="preserve"> </w:t>
      </w:r>
      <w:r w:rsidR="00E82FC9">
        <w:rPr>
          <w:rFonts w:ascii="Times New Roman" w:hAnsi="Times New Roman" w:cs="Times New Roman"/>
          <w:bCs/>
        </w:rPr>
        <w:t xml:space="preserve">offered (mesocosm) or </w:t>
      </w:r>
      <w:r w:rsidR="001D45E0">
        <w:rPr>
          <w:rFonts w:ascii="Times New Roman" w:hAnsi="Times New Roman" w:cs="Times New Roman"/>
          <w:bCs/>
        </w:rPr>
        <w:t xml:space="preserve">potential </w:t>
      </w:r>
      <w:r w:rsidR="00047D80">
        <w:rPr>
          <w:rFonts w:ascii="Times New Roman" w:hAnsi="Times New Roman" w:cs="Times New Roman"/>
          <w:bCs/>
        </w:rPr>
        <w:t>diet</w:t>
      </w:r>
      <w:r w:rsidR="001D45E0">
        <w:rPr>
          <w:rFonts w:ascii="Times New Roman" w:hAnsi="Times New Roman" w:cs="Times New Roman"/>
          <w:bCs/>
        </w:rPr>
        <w:t xml:space="preserve"> </w:t>
      </w:r>
      <w:r w:rsidR="00E82FC9">
        <w:rPr>
          <w:rFonts w:ascii="Times New Roman" w:hAnsi="Times New Roman" w:cs="Times New Roman"/>
          <w:bCs/>
        </w:rPr>
        <w:t xml:space="preserve">(natural environment) </w:t>
      </w:r>
      <w:r w:rsidR="001D45E0">
        <w:rPr>
          <w:rFonts w:ascii="Times New Roman" w:hAnsi="Times New Roman" w:cs="Times New Roman"/>
          <w:bCs/>
        </w:rPr>
        <w:t xml:space="preserve">DNA </w:t>
      </w:r>
      <w:r w:rsidR="007E2333">
        <w:rPr>
          <w:rFonts w:ascii="Times New Roman" w:hAnsi="Times New Roman" w:cs="Times New Roman"/>
          <w:bCs/>
        </w:rPr>
        <w:t>detection</w:t>
      </w:r>
      <w:r w:rsidR="001D45E0">
        <w:rPr>
          <w:rFonts w:ascii="Times New Roman" w:hAnsi="Times New Roman" w:cs="Times New Roman"/>
          <w:bCs/>
        </w:rPr>
        <w:t xml:space="preserve">, and for consumers from a natural environment potential </w:t>
      </w:r>
      <w:r w:rsidR="00047D80">
        <w:rPr>
          <w:rFonts w:ascii="Times New Roman" w:hAnsi="Times New Roman" w:cs="Times New Roman"/>
          <w:bCs/>
        </w:rPr>
        <w:t>diet</w:t>
      </w:r>
      <w:r w:rsidR="001D45E0">
        <w:rPr>
          <w:rFonts w:ascii="Times New Roman" w:hAnsi="Times New Roman" w:cs="Times New Roman"/>
          <w:bCs/>
        </w:rPr>
        <w:t xml:space="preserve"> item richness and composition.</w:t>
      </w:r>
      <w:r>
        <w:rPr>
          <w:rFonts w:ascii="Times New Roman" w:hAnsi="Times New Roman" w:cs="Times New Roman"/>
          <w:bCs/>
        </w:rPr>
        <w:t xml:space="preserve"> We used </w:t>
      </w:r>
      <w:r w:rsidR="00477025">
        <w:rPr>
          <w:rFonts w:ascii="Times New Roman" w:hAnsi="Times New Roman" w:cs="Times New Roman"/>
          <w:bCs/>
        </w:rPr>
        <w:t>a s</w:t>
      </w:r>
      <w:r>
        <w:rPr>
          <w:rFonts w:ascii="Times New Roman" w:hAnsi="Times New Roman" w:cs="Times New Roman"/>
          <w:bCs/>
        </w:rPr>
        <w:t xml:space="preserve">urface sterilization </w:t>
      </w:r>
      <w:r w:rsidR="00477025">
        <w:rPr>
          <w:rFonts w:ascii="Times New Roman" w:hAnsi="Times New Roman" w:cs="Times New Roman"/>
          <w:bCs/>
        </w:rPr>
        <w:t>treatment t</w:t>
      </w:r>
      <w:r>
        <w:rPr>
          <w:rFonts w:ascii="Times New Roman" w:hAnsi="Times New Roman" w:cs="Times New Roman"/>
          <w:bCs/>
        </w:rPr>
        <w:t>o remove possible contaminants from some</w:t>
      </w:r>
      <w:r w:rsidR="00226C1C">
        <w:rPr>
          <w:rFonts w:ascii="Times New Roman" w:hAnsi="Times New Roman" w:cs="Times New Roman"/>
          <w:bCs/>
        </w:rPr>
        <w:t xml:space="preserve"> consumer</w:t>
      </w:r>
      <w:r>
        <w:rPr>
          <w:rFonts w:ascii="Times New Roman" w:hAnsi="Times New Roman" w:cs="Times New Roman"/>
          <w:bCs/>
        </w:rPr>
        <w:t xml:space="preserve"> individuals while leaving some individuals unsterilized. We used </w:t>
      </w:r>
      <w:r w:rsidR="00360070">
        <w:rPr>
          <w:rFonts w:ascii="Times New Roman" w:hAnsi="Times New Roman" w:cs="Times New Roman"/>
          <w:bCs/>
        </w:rPr>
        <w:t xml:space="preserve">surface </w:t>
      </w:r>
      <w:r>
        <w:rPr>
          <w:rFonts w:ascii="Times New Roman" w:hAnsi="Times New Roman" w:cs="Times New Roman"/>
          <w:bCs/>
        </w:rPr>
        <w:t>sterilization techniques common in other fields of molecular ecology (i.e. plant endophytes Schulz et al. 1993</w:t>
      </w:r>
      <w:r w:rsidR="002760B8">
        <w:rPr>
          <w:rFonts w:ascii="Times New Roman" w:hAnsi="Times New Roman" w:cs="Times New Roman"/>
          <w:bCs/>
        </w:rPr>
        <w:t xml:space="preserve">, </w:t>
      </w:r>
      <w:proofErr w:type="spellStart"/>
      <w:r w:rsidR="002760B8">
        <w:rPr>
          <w:rFonts w:ascii="Times New Roman" w:hAnsi="Times New Roman" w:cs="Times New Roman"/>
          <w:bCs/>
        </w:rPr>
        <w:t>Burgdorf</w:t>
      </w:r>
      <w:proofErr w:type="spellEnd"/>
      <w:r w:rsidR="002760B8">
        <w:rPr>
          <w:rFonts w:ascii="Times New Roman" w:hAnsi="Times New Roman" w:cs="Times New Roman"/>
          <w:bCs/>
        </w:rPr>
        <w:t xml:space="preserve"> et al. 2014</w:t>
      </w:r>
      <w:r>
        <w:rPr>
          <w:rFonts w:ascii="Times New Roman" w:hAnsi="Times New Roman" w:cs="Times New Roman"/>
          <w:bCs/>
        </w:rPr>
        <w:t xml:space="preserve">) by submerging and stirring each sample in 10% </w:t>
      </w:r>
      <w:r w:rsidR="003B0BF8">
        <w:rPr>
          <w:rFonts w:ascii="Times New Roman" w:hAnsi="Times New Roman" w:cs="Times New Roman"/>
          <w:bCs/>
        </w:rPr>
        <w:t>commercial bleach</w:t>
      </w:r>
      <w:r>
        <w:rPr>
          <w:rFonts w:ascii="Times New Roman" w:hAnsi="Times New Roman" w:cs="Times New Roman"/>
          <w:bCs/>
        </w:rPr>
        <w:t xml:space="preserve"> by volume</w:t>
      </w:r>
      <w:r w:rsidR="003B0BF8">
        <w:rPr>
          <w:rFonts w:ascii="Times New Roman" w:hAnsi="Times New Roman" w:cs="Times New Roman"/>
          <w:bCs/>
        </w:rPr>
        <w:t xml:space="preserve"> (0.5% sodium hypochlorite)</w:t>
      </w:r>
      <w:r>
        <w:rPr>
          <w:rFonts w:ascii="Times New Roman" w:hAnsi="Times New Roman" w:cs="Times New Roman"/>
          <w:bCs/>
        </w:rPr>
        <w:t xml:space="preserve"> for 2 minutes and then washing each sample by submerging and stirring in deionized water for 2 minutes</w:t>
      </w:r>
      <w:r w:rsidR="0079366F">
        <w:rPr>
          <w:rFonts w:ascii="Times New Roman" w:hAnsi="Times New Roman" w:cs="Times New Roman"/>
          <w:bCs/>
        </w:rPr>
        <w:t>. We s</w:t>
      </w:r>
      <w:r w:rsidR="00360070">
        <w:rPr>
          <w:rFonts w:ascii="Times New Roman" w:hAnsi="Times New Roman" w:cs="Times New Roman"/>
          <w:bCs/>
        </w:rPr>
        <w:t>urface s</w:t>
      </w:r>
      <w:r w:rsidR="0079366F">
        <w:rPr>
          <w:rFonts w:ascii="Times New Roman" w:hAnsi="Times New Roman" w:cs="Times New Roman"/>
          <w:bCs/>
        </w:rPr>
        <w:t xml:space="preserve">terilized </w:t>
      </w:r>
      <w:r w:rsidR="00C730DF">
        <w:rPr>
          <w:rFonts w:ascii="Times New Roman" w:hAnsi="Times New Roman" w:cs="Times New Roman"/>
          <w:bCs/>
        </w:rPr>
        <w:t>mesocosm</w:t>
      </w:r>
      <w:r w:rsidR="0079366F">
        <w:rPr>
          <w:rFonts w:ascii="Times New Roman" w:hAnsi="Times New Roman" w:cs="Times New Roman"/>
          <w:bCs/>
        </w:rPr>
        <w:t xml:space="preserve"> </w:t>
      </w:r>
      <w:r w:rsidR="00226C1C">
        <w:rPr>
          <w:rFonts w:ascii="Times New Roman" w:hAnsi="Times New Roman" w:cs="Times New Roman"/>
          <w:bCs/>
        </w:rPr>
        <w:t>consumers</w:t>
      </w:r>
      <w:r w:rsidR="00C730DF">
        <w:rPr>
          <w:rFonts w:ascii="Times New Roman" w:hAnsi="Times New Roman" w:cs="Times New Roman"/>
          <w:bCs/>
        </w:rPr>
        <w:t xml:space="preserve"> (2017)</w:t>
      </w:r>
      <w:r w:rsidR="0079366F">
        <w:rPr>
          <w:rFonts w:ascii="Times New Roman" w:hAnsi="Times New Roman" w:cs="Times New Roman"/>
          <w:bCs/>
        </w:rPr>
        <w:t xml:space="preserve"> </w:t>
      </w:r>
      <w:r w:rsidR="00C730DF">
        <w:rPr>
          <w:rFonts w:ascii="Times New Roman" w:hAnsi="Times New Roman" w:cs="Times New Roman"/>
          <w:bCs/>
        </w:rPr>
        <w:t xml:space="preserve">in the lab </w:t>
      </w:r>
      <w:r w:rsidR="0079366F">
        <w:rPr>
          <w:rFonts w:ascii="Times New Roman" w:hAnsi="Times New Roman" w:cs="Times New Roman"/>
          <w:bCs/>
        </w:rPr>
        <w:t xml:space="preserve">on the </w:t>
      </w:r>
      <w:r w:rsidR="00C730DF">
        <w:rPr>
          <w:rFonts w:ascii="Times New Roman" w:hAnsi="Times New Roman" w:cs="Times New Roman"/>
          <w:bCs/>
        </w:rPr>
        <w:t>atoll</w:t>
      </w:r>
      <w:r w:rsidR="0079366F">
        <w:rPr>
          <w:rFonts w:ascii="Times New Roman" w:hAnsi="Times New Roman" w:cs="Times New Roman"/>
          <w:bCs/>
        </w:rPr>
        <w:t xml:space="preserve"> following freezing at -20</w:t>
      </w:r>
      <w:r w:rsidR="005D6393">
        <w:rPr>
          <w:rFonts w:ascii="Times New Roman" w:hAnsi="Times New Roman" w:cs="Times New Roman"/>
          <w:bCs/>
        </w:rPr>
        <w:sym w:font="Symbol" w:char="F0B0"/>
      </w:r>
      <w:r w:rsidR="0079366F">
        <w:rPr>
          <w:rFonts w:ascii="Times New Roman" w:hAnsi="Times New Roman" w:cs="Times New Roman"/>
          <w:bCs/>
        </w:rPr>
        <w:t xml:space="preserve">C and then </w:t>
      </w:r>
      <w:r w:rsidR="0079366F" w:rsidRPr="00A9096C">
        <w:rPr>
          <w:rFonts w:ascii="Times New Roman" w:hAnsi="Times New Roman" w:cs="Times New Roman"/>
          <w:bCs/>
        </w:rPr>
        <w:t xml:space="preserve">stored each sample in individual vials of 80% ethanol because no long-term refrigeration was available on the </w:t>
      </w:r>
      <w:r w:rsidR="00C730DF" w:rsidRPr="00A9096C">
        <w:rPr>
          <w:rFonts w:ascii="Times New Roman" w:hAnsi="Times New Roman" w:cs="Times New Roman"/>
          <w:bCs/>
        </w:rPr>
        <w:t>atoll</w:t>
      </w:r>
      <w:r w:rsidR="0079366F" w:rsidRPr="00A9096C">
        <w:rPr>
          <w:rFonts w:ascii="Times New Roman" w:hAnsi="Times New Roman" w:cs="Times New Roman"/>
          <w:bCs/>
        </w:rPr>
        <w:t xml:space="preserve"> </w:t>
      </w:r>
      <w:r w:rsidR="00E17214" w:rsidRPr="00A9096C">
        <w:rPr>
          <w:rFonts w:ascii="Times New Roman" w:hAnsi="Times New Roman" w:cs="Times New Roman"/>
          <w:bCs/>
        </w:rPr>
        <w:t>at the time</w:t>
      </w:r>
      <w:r w:rsidR="007E2333" w:rsidRPr="00A9096C">
        <w:rPr>
          <w:rFonts w:ascii="Times New Roman" w:hAnsi="Times New Roman" w:cs="Times New Roman"/>
          <w:bCs/>
        </w:rPr>
        <w:t xml:space="preserve"> (n = </w:t>
      </w:r>
      <w:r w:rsidR="00575844">
        <w:rPr>
          <w:rFonts w:ascii="Times New Roman" w:hAnsi="Times New Roman" w:cs="Times New Roman"/>
          <w:bCs/>
        </w:rPr>
        <w:t>10</w:t>
      </w:r>
      <w:r w:rsidR="007E2333" w:rsidRPr="00A9096C">
        <w:rPr>
          <w:rFonts w:ascii="Times New Roman" w:hAnsi="Times New Roman" w:cs="Times New Roman"/>
          <w:bCs/>
        </w:rPr>
        <w:t xml:space="preserve"> surface sterilized; n = 1</w:t>
      </w:r>
      <w:r w:rsidR="00575844">
        <w:rPr>
          <w:rFonts w:ascii="Times New Roman" w:hAnsi="Times New Roman" w:cs="Times New Roman"/>
          <w:bCs/>
        </w:rPr>
        <w:t>4</w:t>
      </w:r>
      <w:r w:rsidR="007E2333" w:rsidRPr="00A9096C">
        <w:rPr>
          <w:rFonts w:ascii="Times New Roman" w:hAnsi="Times New Roman" w:cs="Times New Roman"/>
          <w:bCs/>
        </w:rPr>
        <w:t xml:space="preserve"> not surface sterilized)</w:t>
      </w:r>
      <w:r w:rsidR="00E17214" w:rsidRPr="00A9096C">
        <w:rPr>
          <w:rFonts w:ascii="Times New Roman" w:hAnsi="Times New Roman" w:cs="Times New Roman"/>
          <w:bCs/>
        </w:rPr>
        <w:t>.</w:t>
      </w:r>
      <w:r w:rsidR="0079366F" w:rsidRPr="00A9096C">
        <w:rPr>
          <w:rFonts w:ascii="Times New Roman" w:hAnsi="Times New Roman" w:cs="Times New Roman"/>
          <w:bCs/>
        </w:rPr>
        <w:t xml:space="preserve"> </w:t>
      </w:r>
      <w:r w:rsidR="00AA1148">
        <w:rPr>
          <w:rFonts w:ascii="Times New Roman" w:hAnsi="Times New Roman" w:cs="Times New Roman"/>
          <w:bCs/>
        </w:rPr>
        <w:t>Natural environment</w:t>
      </w:r>
      <w:r w:rsidR="00C730DF" w:rsidRPr="00A9096C">
        <w:rPr>
          <w:rFonts w:ascii="Times New Roman" w:hAnsi="Times New Roman" w:cs="Times New Roman"/>
          <w:bCs/>
        </w:rPr>
        <w:t xml:space="preserve"> </w:t>
      </w:r>
      <w:r w:rsidR="00226C1C">
        <w:rPr>
          <w:rFonts w:ascii="Times New Roman" w:hAnsi="Times New Roman" w:cs="Times New Roman"/>
          <w:bCs/>
        </w:rPr>
        <w:t>consumers</w:t>
      </w:r>
      <w:r w:rsidR="00C730DF" w:rsidRPr="00A9096C">
        <w:rPr>
          <w:rFonts w:ascii="Times New Roman" w:hAnsi="Times New Roman" w:cs="Times New Roman"/>
          <w:bCs/>
        </w:rPr>
        <w:t xml:space="preserve"> (2015) had been frozen at -80</w:t>
      </w:r>
      <w:r w:rsidR="00AC3657">
        <w:rPr>
          <w:rFonts w:ascii="Times New Roman" w:hAnsi="Times New Roman" w:cs="Times New Roman"/>
          <w:bCs/>
        </w:rPr>
        <w:t>º</w:t>
      </w:r>
      <w:r w:rsidR="00C730DF" w:rsidRPr="00A9096C">
        <w:rPr>
          <w:rFonts w:ascii="Times New Roman" w:hAnsi="Times New Roman" w:cs="Times New Roman"/>
          <w:bCs/>
        </w:rPr>
        <w:t xml:space="preserve">C since collection; these </w:t>
      </w:r>
      <w:r w:rsidR="00226C1C">
        <w:rPr>
          <w:rFonts w:ascii="Times New Roman" w:hAnsi="Times New Roman" w:cs="Times New Roman"/>
          <w:bCs/>
        </w:rPr>
        <w:t>consumers</w:t>
      </w:r>
      <w:r w:rsidR="00C730DF" w:rsidRPr="00A9096C">
        <w:rPr>
          <w:rFonts w:ascii="Times New Roman" w:hAnsi="Times New Roman" w:cs="Times New Roman"/>
          <w:bCs/>
        </w:rPr>
        <w:t xml:space="preserve"> were surface sterilized in a sterilized laminar flow hood in 2019 just before DNA extraction</w:t>
      </w:r>
      <w:r w:rsidR="007E2333" w:rsidRPr="00A9096C">
        <w:rPr>
          <w:rFonts w:ascii="Times New Roman" w:hAnsi="Times New Roman" w:cs="Times New Roman"/>
          <w:bCs/>
        </w:rPr>
        <w:t xml:space="preserve"> (n = </w:t>
      </w:r>
      <w:r w:rsidR="00575844">
        <w:rPr>
          <w:rFonts w:ascii="Times New Roman" w:hAnsi="Times New Roman" w:cs="Times New Roman"/>
          <w:bCs/>
        </w:rPr>
        <w:t>22</w:t>
      </w:r>
      <w:r w:rsidR="007E2333" w:rsidRPr="00A9096C">
        <w:rPr>
          <w:rFonts w:ascii="Times New Roman" w:hAnsi="Times New Roman" w:cs="Times New Roman"/>
          <w:bCs/>
        </w:rPr>
        <w:t xml:space="preserve"> surface sterilized, n = </w:t>
      </w:r>
      <w:r w:rsidR="00575844">
        <w:rPr>
          <w:rFonts w:ascii="Times New Roman" w:hAnsi="Times New Roman" w:cs="Times New Roman"/>
          <w:bCs/>
        </w:rPr>
        <w:t>25</w:t>
      </w:r>
      <w:r w:rsidR="007E2333" w:rsidRPr="00A9096C">
        <w:rPr>
          <w:rFonts w:ascii="Times New Roman" w:hAnsi="Times New Roman" w:cs="Times New Roman"/>
          <w:bCs/>
        </w:rPr>
        <w:t xml:space="preserve"> not surface sterilized</w:t>
      </w:r>
      <w:r w:rsidR="00F4044C">
        <w:rPr>
          <w:rFonts w:ascii="Times New Roman" w:hAnsi="Times New Roman" w:cs="Times New Roman"/>
          <w:bCs/>
        </w:rPr>
        <w:t>; Table</w:t>
      </w:r>
      <w:r w:rsidR="007E2333" w:rsidRPr="00A9096C">
        <w:rPr>
          <w:rFonts w:ascii="Times New Roman" w:hAnsi="Times New Roman" w:cs="Times New Roman"/>
          <w:bCs/>
        </w:rPr>
        <w:t>)</w:t>
      </w:r>
      <w:r w:rsidR="00C730DF" w:rsidRPr="00A9096C">
        <w:rPr>
          <w:rFonts w:ascii="Times New Roman" w:hAnsi="Times New Roman" w:cs="Times New Roman"/>
          <w:bCs/>
        </w:rPr>
        <w:t xml:space="preserve">. </w:t>
      </w:r>
      <w:r w:rsidR="0079366F" w:rsidRPr="00A9096C">
        <w:rPr>
          <w:rFonts w:ascii="Times New Roman" w:hAnsi="Times New Roman" w:cs="Times New Roman"/>
          <w:bCs/>
        </w:rPr>
        <w:t>Prior to DNA extraction, all samples from both 2015 and 2017 were allowed to dry for 1-3 hours in a sterilized laminar flow hood.</w:t>
      </w:r>
      <w:r w:rsidR="00E82FC9">
        <w:rPr>
          <w:rFonts w:ascii="Times New Roman" w:hAnsi="Times New Roman" w:cs="Times New Roman"/>
          <w:bCs/>
        </w:rPr>
        <w:t xml:space="preserve"> Finally, the opisthosoma was removed from every consumer individual for DNA extraction using a sterilized scalpel. For all sterilization steps, we used forceps, scalpels, and laboratory surfaces which were sterilized between handling each individual. </w:t>
      </w:r>
    </w:p>
    <w:p w14:paraId="6C2738EF" w14:textId="77777777" w:rsidR="0079366F" w:rsidRPr="00A9096C" w:rsidRDefault="0079366F">
      <w:pPr>
        <w:rPr>
          <w:rFonts w:ascii="Times New Roman" w:hAnsi="Times New Roman" w:cs="Times New Roman"/>
          <w:bCs/>
        </w:rPr>
      </w:pPr>
    </w:p>
    <w:p w14:paraId="7B7356DA" w14:textId="775CE89B" w:rsidR="00081302" w:rsidRPr="00A9096C" w:rsidRDefault="00E17214">
      <w:pPr>
        <w:rPr>
          <w:rFonts w:ascii="Times New Roman" w:hAnsi="Times New Roman" w:cs="Times New Roman"/>
          <w:bCs/>
        </w:rPr>
      </w:pPr>
      <w:r w:rsidRPr="00A9096C">
        <w:rPr>
          <w:rFonts w:ascii="Times New Roman" w:hAnsi="Times New Roman" w:cs="Times New Roman"/>
          <w:bCs/>
          <w:i/>
          <w:iCs/>
        </w:rPr>
        <w:lastRenderedPageBreak/>
        <w:t xml:space="preserve">DNA </w:t>
      </w:r>
      <w:r w:rsidR="00F3466C">
        <w:rPr>
          <w:rFonts w:ascii="Times New Roman" w:hAnsi="Times New Roman" w:cs="Times New Roman"/>
          <w:bCs/>
          <w:i/>
          <w:iCs/>
        </w:rPr>
        <w:t>e</w:t>
      </w:r>
      <w:r w:rsidR="00081302" w:rsidRPr="00A9096C">
        <w:rPr>
          <w:rFonts w:ascii="Times New Roman" w:hAnsi="Times New Roman" w:cs="Times New Roman"/>
          <w:bCs/>
          <w:i/>
          <w:iCs/>
        </w:rPr>
        <w:t xml:space="preserve">xtraction and </w:t>
      </w:r>
      <w:r w:rsidR="00F3466C">
        <w:rPr>
          <w:rFonts w:ascii="Times New Roman" w:hAnsi="Times New Roman" w:cs="Times New Roman"/>
          <w:bCs/>
          <w:i/>
          <w:iCs/>
        </w:rPr>
        <w:t>r</w:t>
      </w:r>
      <w:r w:rsidRPr="00A9096C">
        <w:rPr>
          <w:rFonts w:ascii="Times New Roman" w:hAnsi="Times New Roman" w:cs="Times New Roman"/>
          <w:bCs/>
          <w:i/>
          <w:iCs/>
        </w:rPr>
        <w:t>emoval of</w:t>
      </w:r>
      <w:r w:rsidR="00F550B3">
        <w:rPr>
          <w:rFonts w:ascii="Times New Roman" w:hAnsi="Times New Roman" w:cs="Times New Roman"/>
          <w:bCs/>
          <w:i/>
          <w:iCs/>
        </w:rPr>
        <w:t xml:space="preserve"> consumer</w:t>
      </w:r>
      <w:r w:rsidRPr="00A9096C">
        <w:rPr>
          <w:rFonts w:ascii="Times New Roman" w:hAnsi="Times New Roman" w:cs="Times New Roman"/>
          <w:bCs/>
          <w:i/>
          <w:iCs/>
        </w:rPr>
        <w:t xml:space="preserve"> DNA with </w:t>
      </w:r>
      <w:proofErr w:type="spellStart"/>
      <w:r w:rsidRPr="00A9096C">
        <w:rPr>
          <w:rFonts w:ascii="Times New Roman" w:hAnsi="Times New Roman" w:cs="Times New Roman"/>
          <w:bCs/>
          <w:i/>
          <w:iCs/>
        </w:rPr>
        <w:t>Ampure</w:t>
      </w:r>
      <w:proofErr w:type="spellEnd"/>
      <w:r w:rsidR="00035E15">
        <w:rPr>
          <w:rFonts w:ascii="Times New Roman" w:hAnsi="Times New Roman" w:cs="Times New Roman"/>
          <w:bCs/>
          <w:i/>
          <w:iCs/>
        </w:rPr>
        <w:t xml:space="preserve"> XP</w:t>
      </w:r>
      <w:r w:rsidR="00F3466C">
        <w:rPr>
          <w:rFonts w:ascii="Times New Roman" w:hAnsi="Times New Roman" w:cs="Times New Roman"/>
          <w:bCs/>
          <w:i/>
          <w:iCs/>
        </w:rPr>
        <w:t xml:space="preserve"> b</w:t>
      </w:r>
      <w:r w:rsidRPr="00A9096C">
        <w:rPr>
          <w:rFonts w:ascii="Times New Roman" w:hAnsi="Times New Roman" w:cs="Times New Roman"/>
          <w:bCs/>
          <w:i/>
          <w:iCs/>
        </w:rPr>
        <w:t>eads</w:t>
      </w:r>
    </w:p>
    <w:p w14:paraId="700CA5A8" w14:textId="1912648E" w:rsidR="00E17214" w:rsidRPr="00A9096C" w:rsidRDefault="0079366F" w:rsidP="00A84C2D">
      <w:pPr>
        <w:rPr>
          <w:rFonts w:ascii="Times New Roman" w:hAnsi="Times New Roman" w:cs="Times New Roman"/>
          <w:bCs/>
        </w:rPr>
      </w:pPr>
      <w:r w:rsidRPr="00A9096C">
        <w:rPr>
          <w:rFonts w:ascii="Times New Roman" w:hAnsi="Times New Roman" w:cs="Times New Roman"/>
          <w:bCs/>
        </w:rPr>
        <w:t xml:space="preserve">We extracted </w:t>
      </w:r>
      <w:r w:rsidR="001A604A" w:rsidRPr="00A9096C">
        <w:rPr>
          <w:rFonts w:ascii="Times New Roman" w:hAnsi="Times New Roman" w:cs="Times New Roman"/>
          <w:bCs/>
        </w:rPr>
        <w:t xml:space="preserve">DNA from each </w:t>
      </w:r>
      <w:r w:rsidR="001A604A" w:rsidRPr="00A9096C">
        <w:rPr>
          <w:rFonts w:ascii="Times New Roman" w:hAnsi="Times New Roman" w:cs="Times New Roman"/>
          <w:bCs/>
          <w:i/>
          <w:iCs/>
        </w:rPr>
        <w:t xml:space="preserve">H. </w:t>
      </w:r>
      <w:proofErr w:type="spellStart"/>
      <w:r w:rsidR="001A604A" w:rsidRPr="00A9096C">
        <w:rPr>
          <w:rFonts w:ascii="Times New Roman" w:hAnsi="Times New Roman" w:cs="Times New Roman"/>
          <w:bCs/>
          <w:i/>
          <w:iCs/>
        </w:rPr>
        <w:t>venatoria</w:t>
      </w:r>
      <w:proofErr w:type="spellEnd"/>
      <w:r w:rsidR="001A604A" w:rsidRPr="00A9096C">
        <w:rPr>
          <w:rFonts w:ascii="Times New Roman" w:hAnsi="Times New Roman" w:cs="Times New Roman"/>
          <w:bCs/>
          <w:i/>
          <w:iCs/>
        </w:rPr>
        <w:t xml:space="preserve"> </w:t>
      </w:r>
      <w:r w:rsidR="007A54E9">
        <w:rPr>
          <w:rFonts w:ascii="Times New Roman" w:hAnsi="Times New Roman" w:cs="Times New Roman"/>
          <w:bCs/>
        </w:rPr>
        <w:t xml:space="preserve">consumer </w:t>
      </w:r>
      <w:r w:rsidR="00C40BEE">
        <w:rPr>
          <w:rFonts w:ascii="Times New Roman" w:hAnsi="Times New Roman" w:cs="Times New Roman"/>
          <w:bCs/>
        </w:rPr>
        <w:t>opisthosoma</w:t>
      </w:r>
      <w:r w:rsidR="001A604A" w:rsidRPr="00A9096C">
        <w:rPr>
          <w:rFonts w:ascii="Times New Roman" w:hAnsi="Times New Roman" w:cs="Times New Roman"/>
          <w:bCs/>
        </w:rPr>
        <w:t xml:space="preserve"> following a </w:t>
      </w:r>
      <w:r w:rsidR="00A84C2D" w:rsidRPr="00A9096C">
        <w:rPr>
          <w:rFonts w:ascii="Times New Roman" w:hAnsi="Times New Roman" w:cs="Times New Roman"/>
          <w:bCs/>
        </w:rPr>
        <w:t xml:space="preserve">modified </w:t>
      </w:r>
      <w:r w:rsidR="001A604A" w:rsidRPr="00A9096C">
        <w:rPr>
          <w:rFonts w:ascii="Times New Roman" w:hAnsi="Times New Roman" w:cs="Times New Roman"/>
          <w:bCs/>
        </w:rPr>
        <w:t>CTAB extraction protocol (</w:t>
      </w:r>
      <w:r w:rsidR="00A84C2D" w:rsidRPr="00A9096C">
        <w:rPr>
          <w:rFonts w:ascii="Times New Roman" w:hAnsi="Times New Roman" w:cs="Times New Roman"/>
          <w:bCs/>
        </w:rPr>
        <w:t>Fulton et al. 1995</w:t>
      </w:r>
      <w:r w:rsidR="001A604A" w:rsidRPr="00A9096C">
        <w:rPr>
          <w:rFonts w:ascii="Times New Roman" w:hAnsi="Times New Roman" w:cs="Times New Roman"/>
          <w:bCs/>
        </w:rPr>
        <w:t xml:space="preserve">). </w:t>
      </w:r>
      <w:r w:rsidR="00E17214" w:rsidRPr="00A9096C">
        <w:rPr>
          <w:rFonts w:ascii="Times New Roman" w:hAnsi="Times New Roman" w:cs="Times New Roman"/>
          <w:bCs/>
        </w:rPr>
        <w:t>At least twenty-four</w:t>
      </w:r>
      <w:r w:rsidR="00A84C2D" w:rsidRPr="00A9096C">
        <w:rPr>
          <w:rFonts w:ascii="Times New Roman" w:hAnsi="Times New Roman" w:cs="Times New Roman"/>
          <w:bCs/>
        </w:rPr>
        <w:t xml:space="preserve"> hours following extraction, we quantified DNA using a Qubit</w:t>
      </w:r>
      <w:r w:rsidR="003A492F" w:rsidRPr="00A9096C">
        <w:rPr>
          <w:rFonts w:ascii="Times New Roman" w:hAnsi="Times New Roman" w:cs="Times New Roman"/>
          <w:bCs/>
        </w:rPr>
        <w:t xml:space="preserve"> (Invitrogen)</w:t>
      </w:r>
      <w:r w:rsidR="00A84C2D" w:rsidRPr="00A9096C">
        <w:rPr>
          <w:rFonts w:ascii="Times New Roman" w:hAnsi="Times New Roman" w:cs="Times New Roman"/>
          <w:bCs/>
        </w:rPr>
        <w:t xml:space="preserve"> fluorometer and the high sensitivity DNA quantification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L of DNA per reaction</w:t>
      </w:r>
      <w:r w:rsidR="00A84C2D" w:rsidRPr="00A9096C">
        <w:rPr>
          <w:rFonts w:ascii="Times New Roman" w:hAnsi="Times New Roman" w:cs="Times New Roman"/>
          <w:bCs/>
        </w:rPr>
        <w:t xml:space="preserve">. </w:t>
      </w:r>
      <w:r w:rsidR="007A54E9">
        <w:rPr>
          <w:rFonts w:ascii="Times New Roman" w:hAnsi="Times New Roman" w:cs="Times New Roman"/>
          <w:bCs/>
        </w:rPr>
        <w:t>We</w:t>
      </w:r>
      <w:r w:rsidR="00A84C2D" w:rsidRPr="00A9096C">
        <w:rPr>
          <w:rFonts w:ascii="Times New Roman" w:hAnsi="Times New Roman" w:cs="Times New Roman"/>
          <w:bCs/>
        </w:rPr>
        <w:t xml:space="preserve"> used methods developed by </w:t>
      </w:r>
      <w:proofErr w:type="spellStart"/>
      <w:r w:rsidR="00A84C2D" w:rsidRPr="00A9096C">
        <w:rPr>
          <w:rFonts w:ascii="Times New Roman" w:hAnsi="Times New Roman" w:cs="Times New Roman"/>
          <w:bCs/>
        </w:rPr>
        <w:t>Krehenwinkel</w:t>
      </w:r>
      <w:proofErr w:type="spellEnd"/>
      <w:r w:rsidR="00A84C2D" w:rsidRPr="00A9096C">
        <w:rPr>
          <w:rFonts w:ascii="Times New Roman" w:hAnsi="Times New Roman" w:cs="Times New Roman"/>
          <w:bCs/>
        </w:rPr>
        <w:t xml:space="preserve"> et al. (2016) to remove a proportion of </w:t>
      </w:r>
      <w:r w:rsidR="00C02561">
        <w:rPr>
          <w:rFonts w:ascii="Times New Roman" w:hAnsi="Times New Roman" w:cs="Times New Roman"/>
          <w:bCs/>
        </w:rPr>
        <w:t>lower molecular weight</w:t>
      </w:r>
      <w:r w:rsidR="00531D71">
        <w:rPr>
          <w:rFonts w:ascii="Times New Roman" w:hAnsi="Times New Roman" w:cs="Times New Roman"/>
          <w:bCs/>
        </w:rPr>
        <w:t xml:space="preserve"> </w:t>
      </w:r>
      <w:r w:rsidR="007A54E9">
        <w:rPr>
          <w:rFonts w:ascii="Times New Roman" w:hAnsi="Times New Roman" w:cs="Times New Roman"/>
          <w:bCs/>
        </w:rPr>
        <w:t>consumer</w:t>
      </w:r>
      <w:r w:rsidR="00531D71">
        <w:rPr>
          <w:rFonts w:ascii="Times New Roman" w:hAnsi="Times New Roman" w:cs="Times New Roman"/>
          <w:bCs/>
        </w:rPr>
        <w:t xml:space="preserve"> or </w:t>
      </w:r>
      <w:r w:rsidR="00C62C57">
        <w:rPr>
          <w:rFonts w:ascii="Times New Roman" w:hAnsi="Times New Roman" w:cs="Times New Roman"/>
          <w:bCs/>
        </w:rPr>
        <w:t>diet</w:t>
      </w:r>
      <w:r w:rsidR="00A84C2D" w:rsidRPr="00A9096C">
        <w:rPr>
          <w:rFonts w:ascii="Times New Roman" w:hAnsi="Times New Roman" w:cs="Times New Roman"/>
          <w:bCs/>
        </w:rPr>
        <w:t xml:space="preserve"> DNA prior to PCR steps. To do this, we diluted each </w:t>
      </w:r>
      <w:r w:rsidR="007A54E9">
        <w:rPr>
          <w:rFonts w:ascii="Times New Roman" w:hAnsi="Times New Roman" w:cs="Times New Roman"/>
          <w:bCs/>
        </w:rPr>
        <w:t xml:space="preserve">DNA </w:t>
      </w:r>
      <w:r w:rsidR="00A84C2D" w:rsidRPr="00A9096C">
        <w:rPr>
          <w:rFonts w:ascii="Times New Roman" w:hAnsi="Times New Roman" w:cs="Times New Roman"/>
          <w:bCs/>
        </w:rPr>
        <w:t>sample to 20ng/</w:t>
      </w:r>
      <w:r w:rsidR="00E4430E" w:rsidRPr="00E4430E">
        <w:rPr>
          <w:rFonts w:ascii="Symbol" w:hAnsi="Symbol" w:cs="Times New Roman"/>
          <w:bCs/>
        </w:rPr>
        <w:t></w:t>
      </w:r>
      <w:r w:rsidR="00A84C2D" w:rsidRPr="00A9096C">
        <w:rPr>
          <w:rFonts w:ascii="Times New Roman" w:hAnsi="Times New Roman" w:cs="Times New Roman"/>
          <w:bCs/>
        </w:rPr>
        <w:t>l (a total of 40</w:t>
      </w:r>
      <w:r w:rsidR="00E4430E" w:rsidRPr="00E4430E">
        <w:rPr>
          <w:rFonts w:ascii="Symbol" w:hAnsi="Symbol" w:cs="Times New Roman"/>
          <w:bCs/>
        </w:rPr>
        <w:t></w:t>
      </w:r>
      <w:r w:rsidR="00A84C2D" w:rsidRPr="00A9096C">
        <w:rPr>
          <w:rFonts w:ascii="Times New Roman" w:hAnsi="Times New Roman" w:cs="Times New Roman"/>
          <w:bCs/>
        </w:rPr>
        <w:t xml:space="preserve">L per sample), bead cleaned each sample using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w:t>
      </w:r>
      <w:r w:rsidR="007A54E9">
        <w:rPr>
          <w:rFonts w:ascii="Times New Roman" w:hAnsi="Times New Roman" w:cs="Times New Roman"/>
          <w:bCs/>
        </w:rPr>
        <w:t>(0.75x bead ratio)</w:t>
      </w:r>
      <w:r w:rsidR="00AA1148">
        <w:rPr>
          <w:rFonts w:ascii="Times New Roman" w:hAnsi="Times New Roman" w:cs="Times New Roman"/>
          <w:bCs/>
        </w:rPr>
        <w:t xml:space="preserve">, </w:t>
      </w:r>
      <w:r w:rsidR="00A84C2D" w:rsidRPr="00A9096C">
        <w:rPr>
          <w:rFonts w:ascii="Times New Roman" w:hAnsi="Times New Roman" w:cs="Times New Roman"/>
          <w:bCs/>
        </w:rPr>
        <w:t>keeping the supernatant from the bead cleaning step</w:t>
      </w:r>
      <w:r w:rsidR="007A54E9">
        <w:rPr>
          <w:rFonts w:ascii="Times New Roman" w:hAnsi="Times New Roman" w:cs="Times New Roman"/>
          <w:bCs/>
        </w:rPr>
        <w:t xml:space="preserve">. </w:t>
      </w:r>
      <w:r w:rsidR="00A84C2D" w:rsidRPr="00A9096C">
        <w:rPr>
          <w:rFonts w:ascii="Times New Roman" w:hAnsi="Times New Roman" w:cs="Times New Roman"/>
          <w:bCs/>
        </w:rPr>
        <w:t xml:space="preserve">Because </w:t>
      </w:r>
      <w:proofErr w:type="spellStart"/>
      <w:r w:rsidR="00A84C2D" w:rsidRPr="00A9096C">
        <w:rPr>
          <w:rFonts w:ascii="Times New Roman" w:hAnsi="Times New Roman" w:cs="Times New Roman"/>
          <w:bCs/>
        </w:rPr>
        <w:t>Ampure</w:t>
      </w:r>
      <w:proofErr w:type="spellEnd"/>
      <w:r w:rsidR="007A54E9">
        <w:rPr>
          <w:rFonts w:ascii="Times New Roman" w:hAnsi="Times New Roman" w:cs="Times New Roman"/>
          <w:bCs/>
        </w:rPr>
        <w:t xml:space="preserve"> XP</w:t>
      </w:r>
      <w:r w:rsidR="00A84C2D" w:rsidRPr="00A9096C">
        <w:rPr>
          <w:rFonts w:ascii="Times New Roman" w:hAnsi="Times New Roman" w:cs="Times New Roman"/>
          <w:bCs/>
        </w:rPr>
        <w:t xml:space="preserve"> beads preferentially bind to heavier molecules, during this step, more intact </w:t>
      </w:r>
      <w:r w:rsidR="00F550B3">
        <w:rPr>
          <w:rFonts w:ascii="Times New Roman" w:hAnsi="Times New Roman" w:cs="Times New Roman"/>
          <w:bCs/>
        </w:rPr>
        <w:t>consumer</w:t>
      </w:r>
      <w:r w:rsidR="00A84C2D" w:rsidRPr="00A9096C">
        <w:rPr>
          <w:rFonts w:ascii="Times New Roman" w:hAnsi="Times New Roman" w:cs="Times New Roman"/>
          <w:bCs/>
        </w:rPr>
        <w:t xml:space="preserve"> DNA </w:t>
      </w:r>
      <w:r w:rsidR="00E17214" w:rsidRPr="00A9096C">
        <w:rPr>
          <w:rFonts w:ascii="Times New Roman" w:hAnsi="Times New Roman" w:cs="Times New Roman"/>
          <w:bCs/>
        </w:rPr>
        <w:t>binds to the beads</w:t>
      </w:r>
      <w:r w:rsidR="001E4B63">
        <w:rPr>
          <w:rFonts w:ascii="Times New Roman" w:hAnsi="Times New Roman" w:cs="Times New Roman"/>
          <w:bCs/>
        </w:rPr>
        <w:t>, leaving semi-digested diet DNA in the supernatant</w:t>
      </w:r>
      <w:r w:rsidR="007A54E9">
        <w:rPr>
          <w:rFonts w:ascii="Times New Roman" w:hAnsi="Times New Roman" w:cs="Times New Roman"/>
          <w:bCs/>
        </w:rPr>
        <w:t xml:space="preserve"> (Supp figure)</w:t>
      </w:r>
      <w:r w:rsidR="00E17214" w:rsidRPr="00A9096C">
        <w:rPr>
          <w:rFonts w:ascii="Times New Roman" w:hAnsi="Times New Roman" w:cs="Times New Roman"/>
          <w:bCs/>
        </w:rPr>
        <w:t xml:space="preserve">. Thus, by keeping the supernatant, we aimed to work with a sample that had a larger proportion of </w:t>
      </w:r>
      <w:r w:rsidR="001E4B63">
        <w:rPr>
          <w:rFonts w:ascii="Times New Roman" w:hAnsi="Times New Roman" w:cs="Times New Roman"/>
          <w:bCs/>
        </w:rPr>
        <w:t xml:space="preserve">lower </w:t>
      </w:r>
      <w:r w:rsidR="00531D71">
        <w:rPr>
          <w:rFonts w:ascii="Times New Roman" w:hAnsi="Times New Roman" w:cs="Times New Roman"/>
          <w:bCs/>
        </w:rPr>
        <w:t xml:space="preserve">molecular weight </w:t>
      </w:r>
      <w:r w:rsidR="00047D80">
        <w:rPr>
          <w:rFonts w:ascii="Times New Roman" w:hAnsi="Times New Roman" w:cs="Times New Roman"/>
          <w:bCs/>
        </w:rPr>
        <w:t>diet</w:t>
      </w:r>
      <w:r w:rsidR="00E17214" w:rsidRPr="00A9096C">
        <w:rPr>
          <w:rFonts w:ascii="Times New Roman" w:hAnsi="Times New Roman" w:cs="Times New Roman"/>
          <w:bCs/>
        </w:rPr>
        <w:t xml:space="preserve"> DNA after removing some </w:t>
      </w:r>
      <w:r w:rsidR="00F550B3">
        <w:rPr>
          <w:rFonts w:ascii="Times New Roman" w:hAnsi="Times New Roman" w:cs="Times New Roman"/>
          <w:bCs/>
        </w:rPr>
        <w:t xml:space="preserve">consumer </w:t>
      </w:r>
      <w:r w:rsidR="00E17214" w:rsidRPr="00A9096C">
        <w:rPr>
          <w:rFonts w:ascii="Times New Roman" w:hAnsi="Times New Roman" w:cs="Times New Roman"/>
          <w:bCs/>
        </w:rPr>
        <w:t>DNA that bound to beads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With the supernatant, we repeated the CTAB protocol steps for precipitating DNA pellet</w:t>
      </w:r>
      <w:r w:rsidR="00F36B72" w:rsidRPr="00A9096C">
        <w:rPr>
          <w:rFonts w:ascii="Times New Roman" w:hAnsi="Times New Roman" w:cs="Times New Roman"/>
          <w:bCs/>
        </w:rPr>
        <w:t>s</w:t>
      </w:r>
      <w:r w:rsidR="00E17214" w:rsidRPr="00A9096C">
        <w:rPr>
          <w:rFonts w:ascii="Times New Roman" w:hAnsi="Times New Roman" w:cs="Times New Roman"/>
          <w:bCs/>
        </w:rPr>
        <w:t xml:space="preserve"> with isopropanol and 5M potassium acetate and cleaning DNA pellets with ethanol washes. Waiting at least another twenty-four hours, we quantified DNA again using a Qubit fluorometer and high sensitivity kit </w:t>
      </w:r>
      <w:r w:rsidR="00273017" w:rsidRPr="00A9096C">
        <w:rPr>
          <w:rFonts w:ascii="Times New Roman" w:hAnsi="Times New Roman" w:cs="Times New Roman"/>
          <w:bCs/>
        </w:rPr>
        <w:t>with 1</w:t>
      </w:r>
      <w:r w:rsidR="00E4430E" w:rsidRPr="00E4430E">
        <w:rPr>
          <w:rFonts w:ascii="Symbol" w:hAnsi="Symbol" w:cs="Times New Roman"/>
          <w:bCs/>
        </w:rPr>
        <w:t></w:t>
      </w:r>
      <w:r w:rsidR="00273017" w:rsidRPr="00A9096C">
        <w:rPr>
          <w:rFonts w:ascii="Times New Roman" w:hAnsi="Times New Roman" w:cs="Times New Roman"/>
          <w:bCs/>
        </w:rPr>
        <w:t xml:space="preserve">L of DNA per reaction tube </w:t>
      </w:r>
      <w:r w:rsidR="00E17214" w:rsidRPr="00A9096C">
        <w:rPr>
          <w:rFonts w:ascii="Times New Roman" w:hAnsi="Times New Roman" w:cs="Times New Roman"/>
          <w:bCs/>
        </w:rPr>
        <w:t>and diluted all samples to 10ng/</w:t>
      </w:r>
      <w:r w:rsidR="00E4430E" w:rsidRPr="00E4430E">
        <w:rPr>
          <w:rFonts w:ascii="Symbol" w:hAnsi="Symbol" w:cs="Times New Roman"/>
          <w:bCs/>
        </w:rPr>
        <w:t></w:t>
      </w:r>
      <w:r w:rsidR="00E17214" w:rsidRPr="00A9096C">
        <w:rPr>
          <w:rFonts w:ascii="Times New Roman" w:hAnsi="Times New Roman" w:cs="Times New Roman"/>
          <w:bCs/>
        </w:rPr>
        <w:t xml:space="preserve">L prior to PCR steps. </w:t>
      </w:r>
      <w:r w:rsidR="00FE26CE" w:rsidRPr="00A9096C">
        <w:rPr>
          <w:rFonts w:ascii="Times New Roman" w:hAnsi="Times New Roman" w:cs="Times New Roman"/>
          <w:bCs/>
        </w:rPr>
        <w:t>All DNA pellets were stored in and diluted with TE buffer</w:t>
      </w:r>
      <w:r w:rsidR="000B7D9C" w:rsidRPr="00A9096C">
        <w:rPr>
          <w:rFonts w:ascii="Times New Roman" w:hAnsi="Times New Roman" w:cs="Times New Roman"/>
          <w:bCs/>
        </w:rPr>
        <w:t>.</w:t>
      </w:r>
    </w:p>
    <w:p w14:paraId="5C451F48" w14:textId="1E27AF7D" w:rsidR="00E17214" w:rsidRPr="00A9096C" w:rsidRDefault="00E17214" w:rsidP="00A84C2D">
      <w:pPr>
        <w:rPr>
          <w:rFonts w:ascii="Times New Roman" w:hAnsi="Times New Roman" w:cs="Times New Roman"/>
          <w:bCs/>
        </w:rPr>
      </w:pPr>
    </w:p>
    <w:p w14:paraId="2E14A9A1" w14:textId="78ABB65E" w:rsidR="00DF0301" w:rsidRPr="00A9096C" w:rsidRDefault="00E17214" w:rsidP="00A84C2D">
      <w:pPr>
        <w:rPr>
          <w:rFonts w:ascii="Times New Roman" w:hAnsi="Times New Roman" w:cs="Times New Roman"/>
          <w:bCs/>
          <w:i/>
          <w:iCs/>
        </w:rPr>
      </w:pPr>
      <w:r w:rsidRPr="00A9096C">
        <w:rPr>
          <w:rFonts w:ascii="Times New Roman" w:hAnsi="Times New Roman" w:cs="Times New Roman"/>
          <w:bCs/>
          <w:i/>
          <w:iCs/>
        </w:rPr>
        <w:t>PCR</w:t>
      </w:r>
      <w:r w:rsidR="00D02629" w:rsidRPr="00A9096C">
        <w:rPr>
          <w:rFonts w:ascii="Times New Roman" w:hAnsi="Times New Roman" w:cs="Times New Roman"/>
          <w:bCs/>
          <w:i/>
          <w:iCs/>
        </w:rPr>
        <w:t xml:space="preserve"> </w:t>
      </w:r>
      <w:r w:rsidR="00F3466C">
        <w:rPr>
          <w:rFonts w:ascii="Times New Roman" w:hAnsi="Times New Roman" w:cs="Times New Roman"/>
          <w:bCs/>
          <w:i/>
          <w:iCs/>
        </w:rPr>
        <w:t>a</w:t>
      </w:r>
      <w:r w:rsidR="00D02629" w:rsidRPr="00A9096C">
        <w:rPr>
          <w:rFonts w:ascii="Times New Roman" w:hAnsi="Times New Roman" w:cs="Times New Roman"/>
          <w:bCs/>
          <w:i/>
          <w:iCs/>
        </w:rPr>
        <w:t>mplification</w:t>
      </w:r>
      <w:r w:rsidR="00DF0301" w:rsidRPr="00A9096C">
        <w:rPr>
          <w:rFonts w:ascii="Times New Roman" w:hAnsi="Times New Roman" w:cs="Times New Roman"/>
          <w:bCs/>
          <w:i/>
          <w:iCs/>
        </w:rPr>
        <w:t xml:space="preserve">, </w:t>
      </w:r>
      <w:r w:rsidR="00F3466C">
        <w:rPr>
          <w:rFonts w:ascii="Times New Roman" w:hAnsi="Times New Roman" w:cs="Times New Roman"/>
          <w:bCs/>
          <w:i/>
          <w:iCs/>
        </w:rPr>
        <w:t>l</w:t>
      </w:r>
      <w:r w:rsidR="00DF0301" w:rsidRPr="00A9096C">
        <w:rPr>
          <w:rFonts w:ascii="Times New Roman" w:hAnsi="Times New Roman" w:cs="Times New Roman"/>
          <w:bCs/>
          <w:i/>
          <w:iCs/>
        </w:rPr>
        <w:t xml:space="preserve">ibrary </w:t>
      </w:r>
      <w:r w:rsidR="00F3466C">
        <w:rPr>
          <w:rFonts w:ascii="Times New Roman" w:hAnsi="Times New Roman" w:cs="Times New Roman"/>
          <w:bCs/>
          <w:i/>
          <w:iCs/>
        </w:rPr>
        <w:t>p</w:t>
      </w:r>
      <w:r w:rsidR="00DF0301" w:rsidRPr="00A9096C">
        <w:rPr>
          <w:rFonts w:ascii="Times New Roman" w:hAnsi="Times New Roman" w:cs="Times New Roman"/>
          <w:bCs/>
          <w:i/>
          <w:iCs/>
        </w:rPr>
        <w:t xml:space="preserve">reparation, and </w:t>
      </w:r>
      <w:r w:rsidR="00F3466C">
        <w:rPr>
          <w:rFonts w:ascii="Times New Roman" w:hAnsi="Times New Roman" w:cs="Times New Roman"/>
          <w:bCs/>
          <w:i/>
          <w:iCs/>
        </w:rPr>
        <w:t>s</w:t>
      </w:r>
      <w:r w:rsidR="00DF0301" w:rsidRPr="00A9096C">
        <w:rPr>
          <w:rFonts w:ascii="Times New Roman" w:hAnsi="Times New Roman" w:cs="Times New Roman"/>
          <w:bCs/>
          <w:i/>
          <w:iCs/>
        </w:rPr>
        <w:t>equencing</w:t>
      </w:r>
    </w:p>
    <w:p w14:paraId="6A75F677" w14:textId="31940B00" w:rsidR="00F36B72" w:rsidRPr="00A9096C" w:rsidRDefault="00DF0301" w:rsidP="00A84C2D">
      <w:pPr>
        <w:rPr>
          <w:rFonts w:ascii="Times New Roman" w:hAnsi="Times New Roman" w:cs="Times New Roman"/>
          <w:bCs/>
        </w:rPr>
      </w:pPr>
      <w:r w:rsidRPr="00A9096C">
        <w:rPr>
          <w:rFonts w:ascii="Times New Roman" w:hAnsi="Times New Roman" w:cs="Times New Roman"/>
          <w:bCs/>
        </w:rPr>
        <w:t>The CO</w:t>
      </w:r>
      <w:r w:rsidR="00531D71">
        <w:rPr>
          <w:rFonts w:ascii="Times New Roman" w:hAnsi="Times New Roman" w:cs="Times New Roman"/>
          <w:bCs/>
        </w:rPr>
        <w:t>1</w:t>
      </w:r>
      <w:r w:rsidRPr="00A9096C">
        <w:rPr>
          <w:rFonts w:ascii="Times New Roman" w:hAnsi="Times New Roman" w:cs="Times New Roman"/>
          <w:bCs/>
        </w:rPr>
        <w:t xml:space="preserve"> gene is well-represented in the GenBank sequencing database (</w:t>
      </w:r>
      <w:r w:rsidR="00F550B3">
        <w:rPr>
          <w:rFonts w:ascii="Times New Roman" w:hAnsi="Times New Roman" w:cs="Times New Roman"/>
          <w:bCs/>
        </w:rPr>
        <w:t>Porter et al. 2018</w:t>
      </w:r>
      <w:r w:rsidRPr="00A9096C">
        <w:rPr>
          <w:rFonts w:ascii="Times New Roman" w:hAnsi="Times New Roman" w:cs="Times New Roman"/>
          <w:bCs/>
        </w:rPr>
        <w:t xml:space="preserve">), so we </w:t>
      </w:r>
      <w:r w:rsidR="00E17214" w:rsidRPr="00A9096C">
        <w:rPr>
          <w:rFonts w:ascii="Times New Roman" w:hAnsi="Times New Roman" w:cs="Times New Roman"/>
          <w:bCs/>
        </w:rPr>
        <w:t xml:space="preserve">chose to amplify </w:t>
      </w:r>
      <w:r w:rsidR="00203BAB" w:rsidRPr="00A9096C">
        <w:rPr>
          <w:rFonts w:ascii="Times New Roman" w:hAnsi="Times New Roman" w:cs="Times New Roman"/>
          <w:bCs/>
        </w:rPr>
        <w:t>this gene</w:t>
      </w:r>
      <w:r w:rsidR="00E17214" w:rsidRPr="00A9096C">
        <w:rPr>
          <w:rFonts w:ascii="Times New Roman" w:hAnsi="Times New Roman" w:cs="Times New Roman"/>
          <w:bCs/>
        </w:rPr>
        <w:t xml:space="preserve"> using general metazoan primers (</w:t>
      </w:r>
      <w:proofErr w:type="spellStart"/>
      <w:r w:rsidR="00E17214" w:rsidRPr="00A9096C">
        <w:rPr>
          <w:rFonts w:ascii="Times New Roman" w:hAnsi="Times New Roman" w:cs="Times New Roman"/>
          <w:bCs/>
        </w:rPr>
        <w:t>Krehenwinkel</w:t>
      </w:r>
      <w:proofErr w:type="spellEnd"/>
      <w:r w:rsidR="00954A86" w:rsidRPr="00A9096C">
        <w:rPr>
          <w:rFonts w:ascii="Times New Roman" w:hAnsi="Times New Roman" w:cs="Times New Roman"/>
          <w:bCs/>
        </w:rPr>
        <w:t xml:space="preserve"> et al. 2016, Yu et al. 2012, </w:t>
      </w:r>
      <w:proofErr w:type="spellStart"/>
      <w:r w:rsidR="00954A86" w:rsidRPr="00A9096C">
        <w:rPr>
          <w:rFonts w:ascii="Times New Roman" w:hAnsi="Times New Roman" w:cs="Times New Roman"/>
          <w:bCs/>
        </w:rPr>
        <w:t>Leray</w:t>
      </w:r>
      <w:proofErr w:type="spellEnd"/>
      <w:r w:rsidR="00954A86" w:rsidRPr="00A9096C">
        <w:rPr>
          <w:rFonts w:ascii="Times New Roman" w:hAnsi="Times New Roman" w:cs="Times New Roman"/>
          <w:bCs/>
        </w:rPr>
        <w:t xml:space="preserve"> et al. 2013)</w:t>
      </w:r>
      <w:r w:rsidR="00E17214" w:rsidRPr="00A9096C">
        <w:rPr>
          <w:rFonts w:ascii="Times New Roman" w:hAnsi="Times New Roman" w:cs="Times New Roman"/>
          <w:bCs/>
        </w:rPr>
        <w:t xml:space="preserve">. </w:t>
      </w:r>
      <w:r w:rsidR="004B2E63" w:rsidRPr="00A9096C">
        <w:rPr>
          <w:rFonts w:ascii="Times New Roman" w:hAnsi="Times New Roman" w:cs="Times New Roman"/>
          <w:bCs/>
        </w:rPr>
        <w:t xml:space="preserve">We performed all PCR amplification steps in a UV-sterilized biosafety cabinet. </w:t>
      </w:r>
      <w:r w:rsidR="00E17214" w:rsidRPr="00A9096C">
        <w:rPr>
          <w:rFonts w:ascii="Times New Roman" w:hAnsi="Times New Roman" w:cs="Times New Roman"/>
          <w:bCs/>
        </w:rPr>
        <w:t xml:space="preserve">We used a </w:t>
      </w:r>
      <w:r w:rsidRPr="00A9096C">
        <w:rPr>
          <w:rFonts w:ascii="Times New Roman" w:hAnsi="Times New Roman" w:cs="Times New Roman"/>
          <w:bCs/>
        </w:rPr>
        <w:t xml:space="preserve">standard desalted </w:t>
      </w:r>
      <w:r w:rsidR="00E17214" w:rsidRPr="00A9096C">
        <w:rPr>
          <w:rFonts w:ascii="Times New Roman" w:hAnsi="Times New Roman" w:cs="Times New Roman"/>
          <w:bCs/>
        </w:rPr>
        <w:t xml:space="preserve">primer set </w:t>
      </w:r>
      <w:r w:rsidR="00F3466C">
        <w:rPr>
          <w:rFonts w:ascii="Times New Roman" w:hAnsi="Times New Roman" w:cs="Times New Roman"/>
          <w:bCs/>
        </w:rPr>
        <w:t xml:space="preserve">tested </w:t>
      </w:r>
      <w:r w:rsidR="00E17214" w:rsidRPr="00A9096C">
        <w:rPr>
          <w:rFonts w:ascii="Times New Roman" w:hAnsi="Times New Roman" w:cs="Times New Roman"/>
          <w:bCs/>
        </w:rPr>
        <w:t xml:space="preserve">by </w:t>
      </w:r>
      <w:proofErr w:type="spellStart"/>
      <w:r w:rsidR="00E17214" w:rsidRPr="00A9096C">
        <w:rPr>
          <w:rFonts w:ascii="Times New Roman" w:hAnsi="Times New Roman" w:cs="Times New Roman"/>
          <w:bCs/>
        </w:rPr>
        <w:t>Krehenwinkel</w:t>
      </w:r>
      <w:proofErr w:type="spellEnd"/>
      <w:r w:rsidR="00E17214" w:rsidRPr="00A9096C">
        <w:rPr>
          <w:rFonts w:ascii="Times New Roman" w:hAnsi="Times New Roman" w:cs="Times New Roman"/>
          <w:bCs/>
        </w:rPr>
        <w:t xml:space="preserve"> et al. (2016) for use in diet analyses of invertebrate </w:t>
      </w:r>
      <w:r w:rsidR="00F550B3">
        <w:rPr>
          <w:rFonts w:ascii="Times New Roman" w:hAnsi="Times New Roman" w:cs="Times New Roman"/>
          <w:bCs/>
        </w:rPr>
        <w:t>predatory consumers</w:t>
      </w:r>
      <w:r w:rsidR="00E17214" w:rsidRPr="00A9096C">
        <w:rPr>
          <w:rFonts w:ascii="Times New Roman" w:hAnsi="Times New Roman" w:cs="Times New Roman"/>
          <w:bCs/>
        </w:rPr>
        <w:t xml:space="preserve"> (</w:t>
      </w:r>
      <w:r w:rsidR="007006F7">
        <w:rPr>
          <w:rFonts w:ascii="Times New Roman" w:hAnsi="Times New Roman" w:cs="Times New Roman"/>
          <w:bCs/>
        </w:rPr>
        <w:t>Table</w:t>
      </w:r>
      <w:r w:rsidR="00E17214" w:rsidRPr="00A9096C">
        <w:rPr>
          <w:rFonts w:ascii="Times New Roman" w:hAnsi="Times New Roman" w:cs="Times New Roman"/>
          <w:bCs/>
        </w:rPr>
        <w:t>).</w:t>
      </w:r>
      <w:r w:rsidR="00D02629" w:rsidRPr="00A9096C">
        <w:rPr>
          <w:rFonts w:ascii="Times New Roman" w:hAnsi="Times New Roman" w:cs="Times New Roman"/>
          <w:bCs/>
        </w:rPr>
        <w:t xml:space="preserve"> </w:t>
      </w:r>
      <w:r w:rsidRPr="00A9096C">
        <w:rPr>
          <w:rFonts w:ascii="Times New Roman" w:hAnsi="Times New Roman" w:cs="Times New Roman"/>
          <w:bCs/>
        </w:rPr>
        <w:t>Our primers included overhang adapters compatible with the Illumina indexing PCR (</w:t>
      </w:r>
      <w:r w:rsidR="00270D90" w:rsidRPr="00A9096C">
        <w:rPr>
          <w:rFonts w:ascii="Times New Roman" w:hAnsi="Times New Roman" w:cs="Times New Roman"/>
          <w:bCs/>
        </w:rPr>
        <w:t>Illumina 2009</w:t>
      </w:r>
      <w:r w:rsidRPr="00A9096C">
        <w:rPr>
          <w:rFonts w:ascii="Times New Roman" w:hAnsi="Times New Roman" w:cs="Times New Roman"/>
          <w:bCs/>
        </w:rPr>
        <w:t xml:space="preserve">). </w:t>
      </w:r>
    </w:p>
    <w:p w14:paraId="3C7385CE" w14:textId="77777777" w:rsidR="00F36B72" w:rsidRPr="00A9096C" w:rsidRDefault="00F36B72" w:rsidP="00A84C2D">
      <w:pPr>
        <w:rPr>
          <w:rFonts w:ascii="Times New Roman" w:hAnsi="Times New Roman" w:cs="Times New Roman"/>
          <w:bCs/>
        </w:rPr>
      </w:pPr>
    </w:p>
    <w:p w14:paraId="49875922" w14:textId="7807CE22" w:rsidR="00E17214" w:rsidRPr="00A9096C" w:rsidRDefault="00F3466C" w:rsidP="00A84C2D">
      <w:pPr>
        <w:rPr>
          <w:rFonts w:ascii="Times New Roman" w:hAnsi="Times New Roman" w:cs="Times New Roman"/>
          <w:bCs/>
        </w:rPr>
      </w:pPr>
      <w:r>
        <w:rPr>
          <w:rFonts w:ascii="Times New Roman" w:hAnsi="Times New Roman" w:cs="Times New Roman"/>
          <w:bCs/>
        </w:rPr>
        <w:t>We</w:t>
      </w:r>
      <w:r w:rsidR="001633BE">
        <w:rPr>
          <w:rFonts w:ascii="Times New Roman" w:hAnsi="Times New Roman" w:cs="Times New Roman"/>
          <w:bCs/>
        </w:rPr>
        <w:t xml:space="preserve"> PCR</w:t>
      </w:r>
      <w:r>
        <w:rPr>
          <w:rFonts w:ascii="Times New Roman" w:hAnsi="Times New Roman" w:cs="Times New Roman"/>
          <w:bCs/>
        </w:rPr>
        <w:t xml:space="preserve"> amplified the CO</w:t>
      </w:r>
      <w:r w:rsidR="003B0BF8">
        <w:rPr>
          <w:rFonts w:ascii="Times New Roman" w:hAnsi="Times New Roman" w:cs="Times New Roman"/>
          <w:bCs/>
        </w:rPr>
        <w:t>1</w:t>
      </w:r>
      <w:r>
        <w:rPr>
          <w:rFonts w:ascii="Times New Roman" w:hAnsi="Times New Roman" w:cs="Times New Roman"/>
          <w:bCs/>
        </w:rPr>
        <w:t xml:space="preserve"> gene in our samples with a 25</w:t>
      </w:r>
      <w:r w:rsidR="00E4430E" w:rsidRPr="00E4430E">
        <w:rPr>
          <w:rFonts w:ascii="Symbol" w:hAnsi="Symbol" w:cs="Times New Roman"/>
          <w:bCs/>
        </w:rPr>
        <w:t></w:t>
      </w:r>
      <w:r>
        <w:rPr>
          <w:rFonts w:ascii="Times New Roman" w:hAnsi="Times New Roman" w:cs="Times New Roman"/>
          <w:bCs/>
        </w:rPr>
        <w:t>L reaction</w:t>
      </w:r>
      <w:r w:rsidR="003B43D9">
        <w:rPr>
          <w:rFonts w:ascii="Times New Roman" w:hAnsi="Times New Roman" w:cs="Times New Roman"/>
          <w:bCs/>
        </w:rPr>
        <w:t xml:space="preserve"> </w:t>
      </w:r>
      <w:r>
        <w:rPr>
          <w:rFonts w:ascii="Times New Roman" w:hAnsi="Times New Roman" w:cs="Times New Roman"/>
          <w:bCs/>
        </w:rPr>
        <w:t>volume</w:t>
      </w:r>
      <w:r w:rsidR="00DF0301" w:rsidRPr="00A9096C">
        <w:rPr>
          <w:rFonts w:ascii="Times New Roman" w:hAnsi="Times New Roman" w:cs="Times New Roman"/>
          <w:bCs/>
        </w:rPr>
        <w:t>, including 9</w:t>
      </w:r>
      <w:r w:rsidR="00E4430E" w:rsidRPr="00E4430E">
        <w:rPr>
          <w:rFonts w:ascii="Symbol" w:hAnsi="Symbol" w:cs="Times New Roman"/>
          <w:bCs/>
        </w:rPr>
        <w:t></w:t>
      </w:r>
      <w:r w:rsidR="00DF0301" w:rsidRPr="00A9096C">
        <w:rPr>
          <w:rFonts w:ascii="Times New Roman" w:hAnsi="Times New Roman" w:cs="Times New Roman"/>
          <w:bCs/>
        </w:rPr>
        <w:t>L nuclease free water, 12.5</w:t>
      </w:r>
      <w:r w:rsidR="00E4430E" w:rsidRPr="00E4430E">
        <w:rPr>
          <w:rFonts w:ascii="Symbol" w:hAnsi="Symbol" w:cs="Times New Roman"/>
          <w:bCs/>
        </w:rPr>
        <w:t></w:t>
      </w:r>
      <w:r w:rsidR="00DF0301" w:rsidRPr="00A9096C">
        <w:rPr>
          <w:rFonts w:ascii="Times New Roman" w:hAnsi="Times New Roman" w:cs="Times New Roman"/>
          <w:bCs/>
        </w:rPr>
        <w:t xml:space="preserve">L </w:t>
      </w:r>
      <w:proofErr w:type="spellStart"/>
      <w:r w:rsidR="00DF0301" w:rsidRPr="00A9096C">
        <w:rPr>
          <w:rFonts w:ascii="Times New Roman" w:hAnsi="Times New Roman" w:cs="Times New Roman"/>
          <w:bCs/>
        </w:rPr>
        <w:t>GoTaq</w:t>
      </w:r>
      <w:proofErr w:type="spellEnd"/>
      <w:r w:rsidR="00DF0301" w:rsidRPr="00A9096C">
        <w:rPr>
          <w:rFonts w:ascii="Times New Roman" w:hAnsi="Times New Roman" w:cs="Times New Roman"/>
          <w:bCs/>
        </w:rPr>
        <w:t xml:space="preserve"> Green Master Mix</w:t>
      </w:r>
      <w:r w:rsidR="00F36B72" w:rsidRPr="00A9096C">
        <w:rPr>
          <w:rFonts w:ascii="Times New Roman" w:hAnsi="Times New Roman" w:cs="Times New Roman"/>
          <w:bCs/>
        </w:rPr>
        <w:t xml:space="preserve"> (</w:t>
      </w:r>
      <w:r w:rsidR="00270D90" w:rsidRPr="00A9096C">
        <w:rPr>
          <w:rFonts w:ascii="Times New Roman" w:hAnsi="Times New Roman" w:cs="Times New Roman"/>
          <w:bCs/>
        </w:rPr>
        <w:t>Promega Corp.</w:t>
      </w:r>
      <w:r w:rsidR="00F36B72" w:rsidRPr="00A9096C">
        <w:rPr>
          <w:rFonts w:ascii="Times New Roman" w:hAnsi="Times New Roman" w:cs="Times New Roman"/>
          <w:bCs/>
        </w:rPr>
        <w:t>)</w:t>
      </w:r>
      <w:r w:rsidR="00DF0301" w:rsidRPr="00A9096C">
        <w:rPr>
          <w:rFonts w:ascii="Times New Roman" w:hAnsi="Times New Roman" w:cs="Times New Roman"/>
          <w:bCs/>
        </w:rPr>
        <w:t xml:space="preserve">, 1.25 </w:t>
      </w:r>
      <w:r w:rsidR="00E4430E" w:rsidRPr="00E4430E">
        <w:rPr>
          <w:rFonts w:ascii="Symbol" w:hAnsi="Symbol" w:cs="Times New Roman"/>
          <w:bCs/>
        </w:rPr>
        <w:t></w:t>
      </w:r>
      <w:r w:rsidR="00DF0301" w:rsidRPr="00A9096C">
        <w:rPr>
          <w:rFonts w:ascii="Times New Roman" w:hAnsi="Times New Roman" w:cs="Times New Roman"/>
          <w:bCs/>
        </w:rPr>
        <w:t xml:space="preserve">L of each of the primers, and 1 </w:t>
      </w:r>
      <w:r w:rsidR="00E4430E" w:rsidRPr="00E4430E">
        <w:rPr>
          <w:rFonts w:ascii="Symbol" w:hAnsi="Symbol" w:cs="Times New Roman"/>
          <w:bCs/>
        </w:rPr>
        <w:t></w:t>
      </w:r>
      <w:r w:rsidR="00DF0301" w:rsidRPr="00A9096C">
        <w:rPr>
          <w:rFonts w:ascii="Times New Roman" w:hAnsi="Times New Roman" w:cs="Times New Roman"/>
          <w:bCs/>
        </w:rPr>
        <w:t>L of DNA template (at 10ng/</w:t>
      </w:r>
      <w:r w:rsidR="00E4430E" w:rsidRPr="00E4430E">
        <w:rPr>
          <w:rFonts w:ascii="Symbol" w:hAnsi="Symbol" w:cs="Times New Roman"/>
          <w:bCs/>
        </w:rPr>
        <w:t></w:t>
      </w:r>
      <w:r w:rsidR="00DF0301" w:rsidRPr="00A9096C">
        <w:rPr>
          <w:rFonts w:ascii="Times New Roman" w:hAnsi="Times New Roman" w:cs="Times New Roman"/>
          <w:bCs/>
        </w:rPr>
        <w:t>L). When DNA concentrations were lower than 10ng/</w:t>
      </w:r>
      <w:r w:rsidR="00E4430E" w:rsidRPr="00E4430E">
        <w:rPr>
          <w:rFonts w:ascii="Symbol" w:hAnsi="Symbol" w:cs="Times New Roman"/>
          <w:bCs/>
        </w:rPr>
        <w:t></w:t>
      </w:r>
      <w:r w:rsidR="00DF0301" w:rsidRPr="00A9096C">
        <w:rPr>
          <w:rFonts w:ascii="Times New Roman" w:hAnsi="Times New Roman" w:cs="Times New Roman"/>
          <w:bCs/>
        </w:rPr>
        <w:t xml:space="preserve">L, </w:t>
      </w:r>
      <w:r>
        <w:rPr>
          <w:rFonts w:ascii="Times New Roman" w:hAnsi="Times New Roman" w:cs="Times New Roman"/>
          <w:bCs/>
        </w:rPr>
        <w:t>we added more DNA to the sample to equal 10ng of total template and reduc</w:t>
      </w:r>
      <w:r w:rsidR="001633BE">
        <w:rPr>
          <w:rFonts w:ascii="Times New Roman" w:hAnsi="Times New Roman" w:cs="Times New Roman"/>
          <w:bCs/>
        </w:rPr>
        <w:t>ed</w:t>
      </w:r>
      <w:r>
        <w:rPr>
          <w:rFonts w:ascii="Times New Roman" w:hAnsi="Times New Roman" w:cs="Times New Roman"/>
          <w:bCs/>
        </w:rPr>
        <w:t xml:space="preserve"> the amount of water added. </w:t>
      </w:r>
      <w:r w:rsidR="004B2E63" w:rsidRPr="00A9096C">
        <w:rPr>
          <w:rFonts w:ascii="Times New Roman" w:hAnsi="Times New Roman" w:cs="Times New Roman"/>
          <w:bCs/>
        </w:rPr>
        <w:t xml:space="preserve">Each sample was run in duplicate until after the Illumina indexing PCR, </w:t>
      </w:r>
      <w:r w:rsidR="005B386D">
        <w:rPr>
          <w:rFonts w:ascii="Times New Roman" w:hAnsi="Times New Roman" w:cs="Times New Roman"/>
          <w:bCs/>
        </w:rPr>
        <w:t>and we r</w:t>
      </w:r>
      <w:r w:rsidR="004B2E63" w:rsidRPr="00A9096C">
        <w:rPr>
          <w:rFonts w:ascii="Times New Roman" w:hAnsi="Times New Roman" w:cs="Times New Roman"/>
          <w:bCs/>
        </w:rPr>
        <w:t xml:space="preserve">an a duplicated negative sample each PCR run. </w:t>
      </w:r>
      <w:r w:rsidR="00D02629" w:rsidRPr="00A9096C">
        <w:rPr>
          <w:rFonts w:ascii="Times New Roman" w:hAnsi="Times New Roman" w:cs="Times New Roman"/>
          <w:bCs/>
        </w:rPr>
        <w:t xml:space="preserve">We ran each reaction with an </w:t>
      </w:r>
      <w:r w:rsidR="00190632" w:rsidRPr="00A9096C">
        <w:rPr>
          <w:rFonts w:ascii="Times New Roman" w:hAnsi="Times New Roman" w:cs="Times New Roman"/>
          <w:bCs/>
        </w:rPr>
        <w:t>initialization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3 minutes, and then 35 cycles of a </w:t>
      </w:r>
      <w:r w:rsidR="00190632" w:rsidRPr="00A9096C">
        <w:rPr>
          <w:rFonts w:ascii="Times New Roman" w:hAnsi="Times New Roman" w:cs="Times New Roman"/>
          <w:bCs/>
        </w:rPr>
        <w:t>denaturation</w:t>
      </w:r>
      <w:r w:rsidR="00D02629"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 xml:space="preserve">n annealing </w:t>
      </w:r>
      <w:r w:rsidR="00D02629" w:rsidRPr="00A9096C">
        <w:rPr>
          <w:rFonts w:ascii="Times New Roman" w:hAnsi="Times New Roman" w:cs="Times New Roman"/>
          <w:bCs/>
        </w:rPr>
        <w:t>step at 46</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30 seconds, a</w:t>
      </w:r>
      <w:r w:rsidR="00190632" w:rsidRPr="00A9096C">
        <w:rPr>
          <w:rFonts w:ascii="Times New Roman" w:hAnsi="Times New Roman" w:cs="Times New Roman"/>
          <w:bCs/>
        </w:rPr>
        <w:t>n 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for one minute. We ended each run with a final </w:t>
      </w:r>
      <w:r w:rsidR="00190632" w:rsidRPr="00A9096C">
        <w:rPr>
          <w:rFonts w:ascii="Times New Roman" w:hAnsi="Times New Roman" w:cs="Times New Roman"/>
          <w:bCs/>
        </w:rPr>
        <w:t>elongation</w:t>
      </w:r>
      <w:r w:rsidR="00D02629"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D02629" w:rsidRPr="00A9096C">
        <w:rPr>
          <w:rFonts w:ascii="Times New Roman" w:hAnsi="Times New Roman" w:cs="Times New Roman"/>
          <w:bCs/>
        </w:rPr>
        <w:t xml:space="preserve">C refrigerator until attaching </w:t>
      </w:r>
      <w:r w:rsidR="00F36B72" w:rsidRPr="00A9096C">
        <w:rPr>
          <w:rFonts w:ascii="Times New Roman" w:hAnsi="Times New Roman" w:cs="Times New Roman"/>
          <w:bCs/>
        </w:rPr>
        <w:t>Illumina indices via an additional PCR step.</w:t>
      </w:r>
      <w:r w:rsidR="00040901">
        <w:rPr>
          <w:rFonts w:ascii="Times New Roman" w:hAnsi="Times New Roman" w:cs="Times New Roman"/>
          <w:bCs/>
        </w:rPr>
        <w:t xml:space="preserve"> </w:t>
      </w:r>
      <w:r>
        <w:rPr>
          <w:rFonts w:ascii="Times New Roman" w:hAnsi="Times New Roman" w:cs="Times New Roman"/>
          <w:bCs/>
        </w:rPr>
        <w:t xml:space="preserve">To remove reaction dimer, we performed a bead cleaning step with </w:t>
      </w:r>
      <w:proofErr w:type="spellStart"/>
      <w:r>
        <w:rPr>
          <w:rFonts w:ascii="Times New Roman" w:hAnsi="Times New Roman" w:cs="Times New Roman"/>
          <w:bCs/>
        </w:rPr>
        <w:t>Ampure</w:t>
      </w:r>
      <w:proofErr w:type="spellEnd"/>
      <w:r>
        <w:rPr>
          <w:rFonts w:ascii="Times New Roman" w:hAnsi="Times New Roman" w:cs="Times New Roman"/>
          <w:bCs/>
        </w:rPr>
        <w:t xml:space="preserve"> XP beads at a 0.8x bead ratio prior to </w:t>
      </w:r>
      <w:r w:rsidR="00F36B72" w:rsidRPr="00A9096C">
        <w:rPr>
          <w:rFonts w:ascii="Times New Roman" w:hAnsi="Times New Roman" w:cs="Times New Roman"/>
          <w:bCs/>
        </w:rPr>
        <w:t xml:space="preserve">the </w:t>
      </w:r>
      <w:r>
        <w:rPr>
          <w:rFonts w:ascii="Times New Roman" w:hAnsi="Times New Roman" w:cs="Times New Roman"/>
          <w:bCs/>
        </w:rPr>
        <w:t xml:space="preserve">Illumina index </w:t>
      </w:r>
      <w:r w:rsidR="00F36B72" w:rsidRPr="00A9096C">
        <w:rPr>
          <w:rFonts w:ascii="Times New Roman" w:hAnsi="Times New Roman" w:cs="Times New Roman"/>
          <w:bCs/>
        </w:rPr>
        <w:t>PCR</w:t>
      </w:r>
      <w:r>
        <w:rPr>
          <w:rFonts w:ascii="Times New Roman" w:hAnsi="Times New Roman" w:cs="Times New Roman"/>
          <w:bCs/>
        </w:rPr>
        <w:t xml:space="preserve">. </w:t>
      </w:r>
      <w:r w:rsidR="00F36B72" w:rsidRPr="00A9096C">
        <w:rPr>
          <w:rFonts w:ascii="Times New Roman" w:hAnsi="Times New Roman" w:cs="Times New Roman"/>
          <w:bCs/>
        </w:rPr>
        <w:t xml:space="preserve">Samples were re-suspended from beads using a 10mM TRIS resuspension buffer. </w:t>
      </w:r>
    </w:p>
    <w:p w14:paraId="60B5D3C0" w14:textId="77777777" w:rsidR="004B2E63" w:rsidRPr="00A9096C" w:rsidRDefault="004B2E63" w:rsidP="00A84C2D">
      <w:pPr>
        <w:rPr>
          <w:rFonts w:ascii="Times New Roman" w:hAnsi="Times New Roman" w:cs="Times New Roman"/>
          <w:bCs/>
        </w:rPr>
      </w:pPr>
    </w:p>
    <w:p w14:paraId="69BA682C" w14:textId="0BDD3445" w:rsidR="004B2E63" w:rsidRPr="00A9096C" w:rsidRDefault="00F3466C" w:rsidP="00A84C2D">
      <w:pPr>
        <w:rPr>
          <w:rFonts w:ascii="Times New Roman" w:hAnsi="Times New Roman" w:cs="Times New Roman"/>
          <w:bCs/>
        </w:rPr>
      </w:pPr>
      <w:r>
        <w:rPr>
          <w:rFonts w:ascii="Times New Roman" w:hAnsi="Times New Roman" w:cs="Times New Roman"/>
          <w:bCs/>
        </w:rPr>
        <w:t>We then</w:t>
      </w:r>
      <w:r w:rsidR="004B2E63" w:rsidRPr="00A9096C">
        <w:rPr>
          <w:rFonts w:ascii="Times New Roman" w:hAnsi="Times New Roman" w:cs="Times New Roman"/>
          <w:bCs/>
        </w:rPr>
        <w:t xml:space="preserve"> </w:t>
      </w:r>
      <w:r>
        <w:rPr>
          <w:rFonts w:ascii="Times New Roman" w:hAnsi="Times New Roman" w:cs="Times New Roman"/>
          <w:bCs/>
        </w:rPr>
        <w:t xml:space="preserve">attached Illumina index primers with an additional PCR step </w:t>
      </w:r>
      <w:r w:rsidR="007E2333" w:rsidRPr="00A9096C">
        <w:rPr>
          <w:rFonts w:ascii="Times New Roman" w:hAnsi="Times New Roman" w:cs="Times New Roman"/>
          <w:bCs/>
        </w:rPr>
        <w:t>(</w:t>
      </w:r>
      <w:proofErr w:type="spellStart"/>
      <w:r w:rsidR="007E2333" w:rsidRPr="00A9096C">
        <w:rPr>
          <w:rFonts w:ascii="Times New Roman" w:hAnsi="Times New Roman" w:cs="Times New Roman"/>
          <w:bCs/>
        </w:rPr>
        <w:t>Nextera</w:t>
      </w:r>
      <w:proofErr w:type="spellEnd"/>
      <w:r w:rsidR="007E2333" w:rsidRPr="00A9096C">
        <w:rPr>
          <w:rFonts w:ascii="Times New Roman" w:hAnsi="Times New Roman" w:cs="Times New Roman"/>
          <w:bCs/>
        </w:rPr>
        <w:t xml:space="preserve"> XT Index Kit v2). </w:t>
      </w:r>
      <w:r w:rsidR="00F36B72" w:rsidRPr="00A9096C">
        <w:rPr>
          <w:rFonts w:ascii="Times New Roman" w:hAnsi="Times New Roman" w:cs="Times New Roman"/>
          <w:bCs/>
        </w:rPr>
        <w:t>Each total reaction volume was again 25</w:t>
      </w:r>
      <w:r w:rsidR="00E4430E" w:rsidRPr="00E4430E">
        <w:rPr>
          <w:rFonts w:ascii="Symbol" w:hAnsi="Symbol" w:cs="Times New Roman"/>
          <w:bCs/>
        </w:rPr>
        <w:t></w:t>
      </w:r>
      <w:r w:rsidR="00F36B72" w:rsidRPr="00A9096C">
        <w:rPr>
          <w:rFonts w:ascii="Times New Roman" w:hAnsi="Times New Roman" w:cs="Times New Roman"/>
          <w:bCs/>
        </w:rPr>
        <w:t>L, with 5</w:t>
      </w:r>
      <w:r w:rsidR="00E4430E" w:rsidRPr="00E4430E">
        <w:rPr>
          <w:rFonts w:ascii="Symbol" w:hAnsi="Symbol" w:cs="Times New Roman"/>
          <w:bCs/>
        </w:rPr>
        <w:t></w:t>
      </w:r>
      <w:r w:rsidR="00F36B72" w:rsidRPr="00A9096C">
        <w:rPr>
          <w:rFonts w:ascii="Times New Roman" w:hAnsi="Times New Roman" w:cs="Times New Roman"/>
          <w:bCs/>
        </w:rPr>
        <w:t>L of nuclease free water, 12.5</w:t>
      </w:r>
      <w:r w:rsidR="00E4430E" w:rsidRPr="00E4430E">
        <w:rPr>
          <w:rFonts w:ascii="Symbol" w:hAnsi="Symbol" w:cs="Times New Roman"/>
          <w:bCs/>
        </w:rPr>
        <w:t></w:t>
      </w:r>
      <w:r w:rsidR="00F36B72" w:rsidRPr="00A9096C">
        <w:rPr>
          <w:rFonts w:ascii="Times New Roman" w:hAnsi="Times New Roman" w:cs="Times New Roman"/>
          <w:bCs/>
        </w:rPr>
        <w:t xml:space="preserve">L </w:t>
      </w:r>
      <w:proofErr w:type="spellStart"/>
      <w:r w:rsidR="00F36B72" w:rsidRPr="00A9096C">
        <w:rPr>
          <w:rFonts w:ascii="Times New Roman" w:hAnsi="Times New Roman" w:cs="Times New Roman"/>
          <w:bCs/>
        </w:rPr>
        <w:t>GoTaq</w:t>
      </w:r>
      <w:proofErr w:type="spellEnd"/>
      <w:r w:rsidR="00F36B72" w:rsidRPr="00A9096C">
        <w:rPr>
          <w:rFonts w:ascii="Times New Roman" w:hAnsi="Times New Roman" w:cs="Times New Roman"/>
          <w:bCs/>
        </w:rPr>
        <w:t xml:space="preserve"> Green Master Mix</w:t>
      </w:r>
      <w:r w:rsidR="00270D90" w:rsidRPr="00A9096C">
        <w:rPr>
          <w:rFonts w:ascii="Times New Roman" w:hAnsi="Times New Roman" w:cs="Times New Roman"/>
          <w:bCs/>
        </w:rPr>
        <w:t xml:space="preserve">, </w:t>
      </w:r>
      <w:r w:rsidR="00F36B72" w:rsidRPr="00A9096C">
        <w:rPr>
          <w:rFonts w:ascii="Times New Roman" w:hAnsi="Times New Roman" w:cs="Times New Roman"/>
          <w:bCs/>
        </w:rPr>
        <w:t>1.25</w:t>
      </w:r>
      <w:r w:rsidR="00E4430E" w:rsidRPr="00E4430E">
        <w:rPr>
          <w:rFonts w:ascii="Symbol" w:hAnsi="Symbol" w:cs="Times New Roman"/>
          <w:bCs/>
        </w:rPr>
        <w:t></w:t>
      </w:r>
      <w:r w:rsidR="00F36B72" w:rsidRPr="00A9096C">
        <w:rPr>
          <w:rFonts w:ascii="Times New Roman" w:hAnsi="Times New Roman" w:cs="Times New Roman"/>
          <w:bCs/>
        </w:rPr>
        <w:t>L of each primer, and 5</w:t>
      </w:r>
      <w:r w:rsidR="00E4430E" w:rsidRPr="00E4430E">
        <w:rPr>
          <w:rFonts w:ascii="Symbol" w:hAnsi="Symbol" w:cs="Times New Roman"/>
          <w:bCs/>
        </w:rPr>
        <w:t></w:t>
      </w:r>
      <w:r w:rsidR="00F36B72" w:rsidRPr="00A9096C">
        <w:rPr>
          <w:rFonts w:ascii="Times New Roman" w:hAnsi="Times New Roman" w:cs="Times New Roman"/>
          <w:bCs/>
        </w:rPr>
        <w:t xml:space="preserve">L of PCR product. These were run in a </w:t>
      </w:r>
      <w:r w:rsidR="007E2333" w:rsidRPr="00A9096C">
        <w:rPr>
          <w:rFonts w:ascii="Times New Roman" w:hAnsi="Times New Roman" w:cs="Times New Roman"/>
          <w:bCs/>
        </w:rPr>
        <w:t xml:space="preserve">standard </w:t>
      </w:r>
      <w:r w:rsidR="00F36B72" w:rsidRPr="00A9096C">
        <w:rPr>
          <w:rFonts w:ascii="Times New Roman" w:hAnsi="Times New Roman" w:cs="Times New Roman"/>
          <w:bCs/>
        </w:rPr>
        <w:t xml:space="preserve">PCR protocol </w:t>
      </w:r>
      <w:r w:rsidR="007E2333" w:rsidRPr="00A9096C">
        <w:rPr>
          <w:rFonts w:ascii="Times New Roman" w:hAnsi="Times New Roman" w:cs="Times New Roman"/>
          <w:bCs/>
        </w:rPr>
        <w:t xml:space="preserve">for these primers: an </w:t>
      </w:r>
      <w:r w:rsidR="00F36B72" w:rsidRPr="00A9096C">
        <w:rPr>
          <w:rFonts w:ascii="Times New Roman" w:hAnsi="Times New Roman" w:cs="Times New Roman"/>
          <w:bCs/>
        </w:rPr>
        <w:t>initial</w:t>
      </w:r>
      <w:r w:rsidR="00190632" w:rsidRPr="00A9096C">
        <w:rPr>
          <w:rFonts w:ascii="Times New Roman" w:hAnsi="Times New Roman" w:cs="Times New Roman"/>
          <w:bCs/>
        </w:rPr>
        <w:t>ization</w:t>
      </w:r>
      <w:r w:rsidR="00F36B72"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36B72" w:rsidRPr="00A9096C">
        <w:rPr>
          <w:rFonts w:ascii="Times New Roman" w:hAnsi="Times New Roman" w:cs="Times New Roman"/>
          <w:bCs/>
        </w:rPr>
        <w:t xml:space="preserve">C for 3 minutes, followed by </w:t>
      </w:r>
      <w:r w:rsidR="00F36B72" w:rsidRPr="00A9096C">
        <w:rPr>
          <w:rFonts w:ascii="Times New Roman" w:hAnsi="Times New Roman" w:cs="Times New Roman"/>
          <w:bCs/>
        </w:rPr>
        <w:lastRenderedPageBreak/>
        <w:t xml:space="preserve">10 cycles of </w:t>
      </w:r>
      <w:r w:rsidR="00FE26CE" w:rsidRPr="00A9096C">
        <w:rPr>
          <w:rFonts w:ascii="Times New Roman" w:hAnsi="Times New Roman" w:cs="Times New Roman"/>
          <w:bCs/>
        </w:rPr>
        <w:t xml:space="preserve">a </w:t>
      </w:r>
      <w:r w:rsidR="00190632" w:rsidRPr="00A9096C">
        <w:rPr>
          <w:rFonts w:ascii="Times New Roman" w:hAnsi="Times New Roman" w:cs="Times New Roman"/>
          <w:bCs/>
        </w:rPr>
        <w:t>denaturation</w:t>
      </w:r>
      <w:r w:rsidR="00FE26CE" w:rsidRPr="00A9096C">
        <w:rPr>
          <w:rFonts w:ascii="Times New Roman" w:hAnsi="Times New Roman" w:cs="Times New Roman"/>
          <w:bCs/>
        </w:rPr>
        <w:t xml:space="preserve"> step at 95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w:t>
      </w:r>
      <w:r w:rsidR="00190632" w:rsidRPr="00A9096C">
        <w:rPr>
          <w:rFonts w:ascii="Times New Roman" w:hAnsi="Times New Roman" w:cs="Times New Roman"/>
          <w:bCs/>
        </w:rPr>
        <w:t>n annealing</w:t>
      </w:r>
      <w:r w:rsidR="00FE26CE" w:rsidRPr="00A9096C">
        <w:rPr>
          <w:rFonts w:ascii="Times New Roman" w:hAnsi="Times New Roman" w:cs="Times New Roman"/>
          <w:bCs/>
        </w:rPr>
        <w:t xml:space="preserve"> step at 55</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30 seconds, and a</w:t>
      </w:r>
      <w:r w:rsidR="00190632" w:rsidRPr="00A9096C">
        <w:rPr>
          <w:rFonts w:ascii="Times New Roman" w:hAnsi="Times New Roman" w:cs="Times New Roman"/>
          <w:bCs/>
        </w:rPr>
        <w:t>n 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 xml:space="preserve">C for 30 seconds. We ended each run with a final </w:t>
      </w:r>
      <w:r w:rsidR="00190632" w:rsidRPr="00A9096C">
        <w:rPr>
          <w:rFonts w:ascii="Times New Roman" w:hAnsi="Times New Roman" w:cs="Times New Roman"/>
          <w:bCs/>
        </w:rPr>
        <w:t>elongation</w:t>
      </w:r>
      <w:r w:rsidR="00FE26CE" w:rsidRPr="00A9096C">
        <w:rPr>
          <w:rFonts w:ascii="Times New Roman" w:hAnsi="Times New Roman" w:cs="Times New Roman"/>
          <w:bCs/>
        </w:rPr>
        <w:t xml:space="preserve"> step at 72</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for 5 minutes and then held samples at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until placed in a 4</w:t>
      </w:r>
      <w:r w:rsidR="005D6393" w:rsidRPr="00A9096C">
        <w:rPr>
          <w:rFonts w:ascii="Times New Roman" w:hAnsi="Times New Roman" w:cs="Times New Roman"/>
          <w:bCs/>
        </w:rPr>
        <w:sym w:font="Symbol" w:char="F0B0"/>
      </w:r>
      <w:r w:rsidR="00FE26CE" w:rsidRPr="00A9096C">
        <w:rPr>
          <w:rFonts w:ascii="Times New Roman" w:hAnsi="Times New Roman" w:cs="Times New Roman"/>
          <w:bCs/>
        </w:rPr>
        <w:t>C refrigerator.</w:t>
      </w:r>
    </w:p>
    <w:p w14:paraId="5BCC76EA" w14:textId="4DFACED7" w:rsidR="00D02629" w:rsidRPr="00A9096C" w:rsidRDefault="00D02629" w:rsidP="00A84C2D">
      <w:pPr>
        <w:rPr>
          <w:rFonts w:ascii="Times New Roman" w:hAnsi="Times New Roman" w:cs="Times New Roman"/>
          <w:bCs/>
        </w:rPr>
      </w:pPr>
    </w:p>
    <w:p w14:paraId="30C610BC" w14:textId="7D81B45E" w:rsidR="00273017" w:rsidRPr="00A9096C" w:rsidRDefault="00F3466C" w:rsidP="00F3466C">
      <w:pPr>
        <w:rPr>
          <w:rFonts w:ascii="Times New Roman" w:hAnsi="Times New Roman" w:cs="Times New Roman"/>
          <w:bCs/>
        </w:rPr>
      </w:pPr>
      <w:r>
        <w:rPr>
          <w:rFonts w:ascii="Times New Roman" w:hAnsi="Times New Roman" w:cs="Times New Roman"/>
          <w:bCs/>
        </w:rPr>
        <w:t>W</w:t>
      </w:r>
      <w:r w:rsidR="00AD74BA" w:rsidRPr="00A9096C">
        <w:rPr>
          <w:rFonts w:ascii="Times New Roman" w:hAnsi="Times New Roman" w:cs="Times New Roman"/>
          <w:bCs/>
        </w:rPr>
        <w:t xml:space="preserve">e </w:t>
      </w:r>
      <w:r>
        <w:rPr>
          <w:rFonts w:ascii="Times New Roman" w:hAnsi="Times New Roman" w:cs="Times New Roman"/>
          <w:bCs/>
        </w:rPr>
        <w:t xml:space="preserve">verified PCR amplification by visualizing 3-4 </w:t>
      </w:r>
      <w:r w:rsidR="00E4430E" w:rsidRPr="00E4430E">
        <w:rPr>
          <w:rFonts w:ascii="Symbol" w:hAnsi="Symbol" w:cs="Times New Roman"/>
          <w:bCs/>
        </w:rPr>
        <w:t></w:t>
      </w:r>
      <w:r>
        <w:rPr>
          <w:rFonts w:ascii="Times New Roman" w:hAnsi="Times New Roman" w:cs="Times New Roman"/>
          <w:bCs/>
        </w:rPr>
        <w:t xml:space="preserve">L of each PCR product in </w:t>
      </w:r>
      <w:r w:rsidR="00AD74BA" w:rsidRPr="00A9096C">
        <w:rPr>
          <w:rFonts w:ascii="Times New Roman" w:hAnsi="Times New Roman" w:cs="Times New Roman"/>
          <w:bCs/>
        </w:rPr>
        <w:t xml:space="preserve">a 1.5% agarose gel using </w:t>
      </w:r>
      <w:proofErr w:type="spellStart"/>
      <w:r w:rsidR="00AD74BA" w:rsidRPr="00A9096C">
        <w:rPr>
          <w:rFonts w:ascii="Times New Roman" w:hAnsi="Times New Roman" w:cs="Times New Roman"/>
          <w:bCs/>
        </w:rPr>
        <w:t>GelRed</w:t>
      </w:r>
      <w:proofErr w:type="spellEnd"/>
      <w:r w:rsidR="00AD74BA" w:rsidRPr="00A9096C">
        <w:rPr>
          <w:rFonts w:ascii="Times New Roman" w:hAnsi="Times New Roman" w:cs="Times New Roman"/>
          <w:bCs/>
        </w:rPr>
        <w:t xml:space="preserve"> (</w:t>
      </w:r>
      <w:proofErr w:type="spellStart"/>
      <w:r w:rsidR="003A492F" w:rsidRPr="00A9096C">
        <w:rPr>
          <w:rFonts w:ascii="Times New Roman" w:hAnsi="Times New Roman" w:cs="Times New Roman"/>
          <w:bCs/>
        </w:rPr>
        <w:t>Biotium</w:t>
      </w:r>
      <w:proofErr w:type="spellEnd"/>
      <w:r w:rsidR="00AD74BA" w:rsidRPr="00A9096C">
        <w:rPr>
          <w:rFonts w:ascii="Times New Roman" w:hAnsi="Times New Roman" w:cs="Times New Roman"/>
          <w:bCs/>
        </w:rPr>
        <w:t>)</w:t>
      </w:r>
      <w:r w:rsidR="0092281A" w:rsidRPr="00A9096C">
        <w:rPr>
          <w:rFonts w:ascii="Times New Roman" w:hAnsi="Times New Roman" w:cs="Times New Roman"/>
          <w:bCs/>
        </w:rPr>
        <w:t xml:space="preserve"> at 100V and 170mA for 30-40 minutes. Gels were vis</w:t>
      </w:r>
      <w:r w:rsidR="000B7D9C" w:rsidRPr="00A9096C">
        <w:rPr>
          <w:rFonts w:ascii="Times New Roman" w:hAnsi="Times New Roman" w:cs="Times New Roman"/>
          <w:bCs/>
        </w:rPr>
        <w:t>u</w:t>
      </w:r>
      <w:r w:rsidR="0092281A" w:rsidRPr="00A9096C">
        <w:rPr>
          <w:rFonts w:ascii="Times New Roman" w:hAnsi="Times New Roman" w:cs="Times New Roman"/>
          <w:bCs/>
        </w:rPr>
        <w:t>alized with a Bio-Rad Gel Doc XR+ imager using Image Lab 5.0</w:t>
      </w:r>
      <w:r w:rsidR="00AD74BA" w:rsidRPr="00A9096C">
        <w:rPr>
          <w:rFonts w:ascii="Times New Roman" w:hAnsi="Times New Roman" w:cs="Times New Roman"/>
          <w:bCs/>
        </w:rPr>
        <w:t>. We kept samples for which both duplicates successfully amplified during the PCR steps</w:t>
      </w:r>
      <w:r w:rsidR="007E2333" w:rsidRPr="00A9096C">
        <w:rPr>
          <w:rFonts w:ascii="Times New Roman" w:hAnsi="Times New Roman" w:cs="Times New Roman"/>
          <w:bCs/>
        </w:rPr>
        <w:t xml:space="preserve"> and only kept samples on PCR runs in which both negative control duplicates resulted in no product detection. </w:t>
      </w:r>
      <w:r>
        <w:rPr>
          <w:rFonts w:ascii="Times New Roman" w:hAnsi="Times New Roman" w:cs="Times New Roman"/>
          <w:bCs/>
        </w:rPr>
        <w:t>For successful samples, we</w:t>
      </w:r>
      <w:r w:rsidR="00273017" w:rsidRPr="00A9096C">
        <w:rPr>
          <w:rFonts w:ascii="Times New Roman" w:hAnsi="Times New Roman" w:cs="Times New Roman"/>
          <w:bCs/>
        </w:rPr>
        <w:t xml:space="preserve"> combined duplicates and bead cleaned with an </w:t>
      </w:r>
      <w:proofErr w:type="spellStart"/>
      <w:r w:rsidR="00273017" w:rsidRPr="00A9096C">
        <w:rPr>
          <w:rFonts w:ascii="Times New Roman" w:hAnsi="Times New Roman" w:cs="Times New Roman"/>
          <w:bCs/>
        </w:rPr>
        <w:t>Ampure</w:t>
      </w:r>
      <w:proofErr w:type="spellEnd"/>
      <w:r w:rsidR="00273017" w:rsidRPr="00A9096C">
        <w:rPr>
          <w:rFonts w:ascii="Times New Roman" w:hAnsi="Times New Roman" w:cs="Times New Roman"/>
          <w:bCs/>
        </w:rPr>
        <w:t xml:space="preserve"> XP bead ratio of 0.7x. We determined the average length of the gene region using an Agilent </w:t>
      </w:r>
      <w:proofErr w:type="spellStart"/>
      <w:r w:rsidR="00273017" w:rsidRPr="00A9096C">
        <w:rPr>
          <w:rFonts w:ascii="Times New Roman" w:hAnsi="Times New Roman" w:cs="Times New Roman"/>
          <w:bCs/>
        </w:rPr>
        <w:t>TapeStation</w:t>
      </w:r>
      <w:proofErr w:type="spellEnd"/>
      <w:r w:rsidR="00273017" w:rsidRPr="00A9096C">
        <w:rPr>
          <w:rFonts w:ascii="Times New Roman" w:hAnsi="Times New Roman" w:cs="Times New Roman"/>
          <w:bCs/>
        </w:rPr>
        <w:t xml:space="preserve"> with a D1000 </w:t>
      </w:r>
      <w:proofErr w:type="spellStart"/>
      <w:r w:rsidR="00273017" w:rsidRPr="00A9096C">
        <w:rPr>
          <w:rFonts w:ascii="Times New Roman" w:hAnsi="Times New Roman" w:cs="Times New Roman"/>
          <w:bCs/>
        </w:rPr>
        <w:t>ScreenTape</w:t>
      </w:r>
      <w:proofErr w:type="spellEnd"/>
      <w:r w:rsidR="00273017" w:rsidRPr="00A9096C">
        <w:rPr>
          <w:rFonts w:ascii="Times New Roman" w:hAnsi="Times New Roman" w:cs="Times New Roman"/>
          <w:bCs/>
        </w:rPr>
        <w:t xml:space="preserve"> System following the standard protocol from the quick start </w:t>
      </w:r>
      <w:r w:rsidR="003A492F" w:rsidRPr="00A9096C">
        <w:rPr>
          <w:rFonts w:ascii="Times New Roman" w:hAnsi="Times New Roman" w:cs="Times New Roman"/>
          <w:bCs/>
        </w:rPr>
        <w:t>guide.</w:t>
      </w:r>
      <w:r w:rsidR="00273017" w:rsidRPr="00A9096C">
        <w:rPr>
          <w:rFonts w:ascii="Times New Roman" w:hAnsi="Times New Roman" w:cs="Times New Roman"/>
          <w:bCs/>
        </w:rPr>
        <w:t xml:space="preserve"> We then quantified these final PCR products using a Qubit fluorometer and a high sensitivity kit with 1</w:t>
      </w:r>
      <w:r w:rsidR="00E4430E" w:rsidRPr="00E4430E">
        <w:rPr>
          <w:rFonts w:ascii="Symbol" w:hAnsi="Symbol" w:cs="Times New Roman"/>
          <w:bCs/>
        </w:rPr>
        <w:t></w:t>
      </w:r>
      <w:r w:rsidR="00273017" w:rsidRPr="00A9096C">
        <w:rPr>
          <w:rFonts w:ascii="Times New Roman" w:hAnsi="Times New Roman" w:cs="Times New Roman"/>
          <w:bCs/>
        </w:rPr>
        <w:t>L of sample per reaction tube</w:t>
      </w:r>
      <w:r w:rsidR="007E2333" w:rsidRPr="00A9096C">
        <w:rPr>
          <w:rFonts w:ascii="Times New Roman" w:hAnsi="Times New Roman" w:cs="Times New Roman"/>
          <w:bCs/>
        </w:rPr>
        <w:t xml:space="preserve"> and </w:t>
      </w:r>
      <w:r w:rsidR="00273017" w:rsidRPr="00A9096C">
        <w:rPr>
          <w:rFonts w:ascii="Times New Roman" w:hAnsi="Times New Roman" w:cs="Times New Roman"/>
          <w:bCs/>
        </w:rPr>
        <w:t>diluted each sample in 10mM TRIS to a final concentration of 5nM</w:t>
      </w:r>
      <w:r w:rsidR="00040901">
        <w:rPr>
          <w:rFonts w:ascii="Times New Roman" w:hAnsi="Times New Roman" w:cs="Times New Roman"/>
          <w:bCs/>
        </w:rPr>
        <w:t>.</w:t>
      </w:r>
    </w:p>
    <w:p w14:paraId="244C9F2E" w14:textId="2A837FAE" w:rsidR="0092281A" w:rsidRPr="00A9096C" w:rsidRDefault="0092281A">
      <w:pPr>
        <w:rPr>
          <w:rFonts w:ascii="Times New Roman" w:hAnsi="Times New Roman" w:cs="Times New Roman"/>
          <w:bCs/>
        </w:rPr>
      </w:pPr>
    </w:p>
    <w:p w14:paraId="4D33D6ED" w14:textId="5E7BF78B" w:rsidR="00761C14" w:rsidRPr="00A9096C" w:rsidRDefault="00273017">
      <w:pPr>
        <w:rPr>
          <w:rFonts w:ascii="Times New Roman" w:hAnsi="Times New Roman" w:cs="Times New Roman"/>
          <w:bCs/>
        </w:rPr>
      </w:pPr>
      <w:r w:rsidRPr="00A9096C">
        <w:rPr>
          <w:rFonts w:ascii="Times New Roman" w:hAnsi="Times New Roman" w:cs="Times New Roman"/>
          <w:bCs/>
        </w:rPr>
        <w:t>We multiplexed all samples along with one negative</w:t>
      </w:r>
      <w:r w:rsidR="00D801AB" w:rsidRPr="00A9096C">
        <w:rPr>
          <w:rFonts w:ascii="Times New Roman" w:hAnsi="Times New Roman" w:cs="Times New Roman"/>
          <w:bCs/>
        </w:rPr>
        <w:t xml:space="preserve"> control</w:t>
      </w:r>
      <w:r w:rsidRPr="00A9096C">
        <w:rPr>
          <w:rFonts w:ascii="Times New Roman" w:hAnsi="Times New Roman" w:cs="Times New Roman"/>
          <w:bCs/>
        </w:rPr>
        <w:t xml:space="preserve"> </w:t>
      </w:r>
      <w:r w:rsidR="007E2333" w:rsidRPr="00A9096C">
        <w:rPr>
          <w:rFonts w:ascii="Times New Roman" w:hAnsi="Times New Roman" w:cs="Times New Roman"/>
          <w:bCs/>
        </w:rPr>
        <w:t xml:space="preserve">and </w:t>
      </w:r>
      <w:r w:rsidR="00F358A1">
        <w:rPr>
          <w:rFonts w:ascii="Times New Roman" w:hAnsi="Times New Roman" w:cs="Times New Roman"/>
          <w:bCs/>
        </w:rPr>
        <w:t>two</w:t>
      </w:r>
      <w:r w:rsidR="00F358A1" w:rsidRPr="00A9096C">
        <w:rPr>
          <w:rFonts w:ascii="Times New Roman" w:hAnsi="Times New Roman" w:cs="Times New Roman"/>
          <w:bCs/>
        </w:rPr>
        <w:t xml:space="preserve"> </w:t>
      </w:r>
      <w:r w:rsidR="007E2333" w:rsidRPr="00A9096C">
        <w:rPr>
          <w:rFonts w:ascii="Times New Roman" w:hAnsi="Times New Roman" w:cs="Times New Roman"/>
          <w:bCs/>
        </w:rPr>
        <w:t xml:space="preserve">positive controls (cloned fungal species of the ITS gene region; GenBank accession numbers: MG840195 and MG840196, </w:t>
      </w:r>
      <w:proofErr w:type="spellStart"/>
      <w:r w:rsidR="007E2333" w:rsidRPr="00A9096C">
        <w:rPr>
          <w:rFonts w:ascii="Times New Roman" w:hAnsi="Times New Roman" w:cs="Times New Roman"/>
          <w:bCs/>
        </w:rPr>
        <w:t>Apigo</w:t>
      </w:r>
      <w:proofErr w:type="spellEnd"/>
      <w:r w:rsidR="007E2333" w:rsidRPr="00A9096C">
        <w:rPr>
          <w:rFonts w:ascii="Times New Roman" w:hAnsi="Times New Roman" w:cs="Times New Roman"/>
          <w:bCs/>
        </w:rPr>
        <w:t xml:space="preserve"> and </w:t>
      </w:r>
      <w:proofErr w:type="spellStart"/>
      <w:r w:rsidR="007E2333" w:rsidRPr="00A9096C">
        <w:rPr>
          <w:rFonts w:ascii="Times New Roman" w:hAnsi="Times New Roman" w:cs="Times New Roman"/>
          <w:bCs/>
        </w:rPr>
        <w:t>Oono</w:t>
      </w:r>
      <w:proofErr w:type="spellEnd"/>
      <w:r w:rsidR="007E2333" w:rsidRPr="00A9096C">
        <w:rPr>
          <w:rFonts w:ascii="Times New Roman" w:hAnsi="Times New Roman" w:cs="Times New Roman"/>
          <w:bCs/>
        </w:rPr>
        <w:t xml:space="preserve"> 2018; </w:t>
      </w:r>
      <w:proofErr w:type="spellStart"/>
      <w:r w:rsidR="007E2333" w:rsidRPr="00A9096C">
        <w:rPr>
          <w:rFonts w:ascii="Times New Roman" w:hAnsi="Times New Roman" w:cs="Times New Roman"/>
          <w:bCs/>
        </w:rPr>
        <w:t>Toju</w:t>
      </w:r>
      <w:proofErr w:type="spellEnd"/>
      <w:r w:rsidR="007E2333" w:rsidRPr="00A9096C">
        <w:rPr>
          <w:rFonts w:ascii="Times New Roman" w:hAnsi="Times New Roman" w:cs="Times New Roman"/>
          <w:bCs/>
        </w:rPr>
        <w:t xml:space="preserve"> et al. 2012). </w:t>
      </w:r>
      <w:r w:rsidR="00BB4333" w:rsidRPr="00A9096C">
        <w:rPr>
          <w:rFonts w:ascii="Times New Roman" w:hAnsi="Times New Roman" w:cs="Times New Roman"/>
          <w:bCs/>
        </w:rPr>
        <w:t xml:space="preserve">We submitted multiplexed samples for sequencing at the University of California, Santa Barbara Biological Nanostructures Laboratory Genetics Core. Samples were run on an Illumina MiSeq platform </w:t>
      </w:r>
      <w:r w:rsidR="007E2333" w:rsidRPr="00A9096C">
        <w:rPr>
          <w:rFonts w:ascii="Times New Roman" w:hAnsi="Times New Roman" w:cs="Times New Roman"/>
          <w:bCs/>
        </w:rPr>
        <w:t>(</w:t>
      </w:r>
      <w:r w:rsidR="00BB4333" w:rsidRPr="00A9096C">
        <w:rPr>
          <w:rFonts w:ascii="Times New Roman" w:hAnsi="Times New Roman" w:cs="Times New Roman"/>
          <w:bCs/>
        </w:rPr>
        <w:t>v2 chemistry</w:t>
      </w:r>
      <w:r w:rsidR="007E2333" w:rsidRPr="00A9096C">
        <w:rPr>
          <w:rFonts w:ascii="Times New Roman" w:hAnsi="Times New Roman" w:cs="Times New Roman"/>
          <w:bCs/>
        </w:rPr>
        <w:t>,</w:t>
      </w:r>
      <w:r w:rsidR="00BB4333" w:rsidRPr="00A9096C">
        <w:rPr>
          <w:rFonts w:ascii="Times New Roman" w:hAnsi="Times New Roman" w:cs="Times New Roman"/>
          <w:bCs/>
        </w:rPr>
        <w:t xml:space="preserve"> 500 cycles</w:t>
      </w:r>
      <w:r w:rsidR="007E2333" w:rsidRPr="00A9096C">
        <w:rPr>
          <w:rFonts w:ascii="Times New Roman" w:hAnsi="Times New Roman" w:cs="Times New Roman"/>
          <w:bCs/>
        </w:rPr>
        <w:t xml:space="preserve">, </w:t>
      </w:r>
      <w:r w:rsidR="00BB4333" w:rsidRPr="00A9096C">
        <w:rPr>
          <w:rFonts w:ascii="Times New Roman" w:hAnsi="Times New Roman" w:cs="Times New Roman"/>
          <w:bCs/>
        </w:rPr>
        <w:t>paired end reads</w:t>
      </w:r>
      <w:r w:rsidR="007E2333" w:rsidRPr="00A9096C">
        <w:rPr>
          <w:rFonts w:ascii="Times New Roman" w:hAnsi="Times New Roman" w:cs="Times New Roman"/>
          <w:bCs/>
        </w:rPr>
        <w:t>)</w:t>
      </w:r>
      <w:r w:rsidR="00C56F0B">
        <w:rPr>
          <w:rFonts w:ascii="Times New Roman" w:hAnsi="Times New Roman" w:cs="Times New Roman"/>
          <w:bCs/>
        </w:rPr>
        <w:t xml:space="preserve"> with a 15% spike-in of </w:t>
      </w:r>
      <w:proofErr w:type="spellStart"/>
      <w:r w:rsidR="00C56F0B">
        <w:rPr>
          <w:rFonts w:ascii="Times New Roman" w:hAnsi="Times New Roman" w:cs="Times New Roman"/>
          <w:bCs/>
        </w:rPr>
        <w:t>PhiX</w:t>
      </w:r>
      <w:proofErr w:type="spellEnd"/>
      <w:r w:rsidR="00BB4333" w:rsidRPr="00A9096C">
        <w:rPr>
          <w:rFonts w:ascii="Times New Roman" w:hAnsi="Times New Roman" w:cs="Times New Roman"/>
          <w:bCs/>
        </w:rPr>
        <w:t xml:space="preserve">. </w:t>
      </w:r>
      <w:r w:rsidR="00CC0F3F" w:rsidRPr="00A9096C">
        <w:rPr>
          <w:rFonts w:ascii="Times New Roman" w:hAnsi="Times New Roman" w:cs="Times New Roman"/>
          <w:bCs/>
        </w:rPr>
        <w:t xml:space="preserve">Following sequencing, samples were demultiplexed using Illumina’s bcl2fastq conversion software (v2.20) at the Core facility. </w:t>
      </w:r>
    </w:p>
    <w:p w14:paraId="713ED0A5" w14:textId="11D7408E" w:rsidR="00081302" w:rsidRPr="00A9096C" w:rsidRDefault="00081302">
      <w:pPr>
        <w:rPr>
          <w:rFonts w:ascii="Times New Roman" w:hAnsi="Times New Roman" w:cs="Times New Roman"/>
          <w:bCs/>
        </w:rPr>
      </w:pPr>
    </w:p>
    <w:p w14:paraId="09D44FBF" w14:textId="7E6F6580" w:rsidR="00081302" w:rsidRPr="00A9096C" w:rsidRDefault="00081302">
      <w:pPr>
        <w:rPr>
          <w:rFonts w:ascii="Times New Roman" w:hAnsi="Times New Roman" w:cs="Times New Roman"/>
          <w:bCs/>
          <w:i/>
          <w:iCs/>
        </w:rPr>
      </w:pPr>
      <w:r w:rsidRPr="00A9096C">
        <w:rPr>
          <w:rFonts w:ascii="Times New Roman" w:hAnsi="Times New Roman" w:cs="Times New Roman"/>
          <w:bCs/>
          <w:i/>
          <w:iCs/>
        </w:rPr>
        <w:t xml:space="preserve">Sequence merging, filtering, and clustering with </w:t>
      </w:r>
      <w:r w:rsidR="000B7D9C" w:rsidRPr="00A9096C">
        <w:rPr>
          <w:rFonts w:ascii="Times New Roman" w:hAnsi="Times New Roman" w:cs="Times New Roman"/>
          <w:bCs/>
          <w:i/>
          <w:iCs/>
        </w:rPr>
        <w:t>U</w:t>
      </w:r>
      <w:r w:rsidR="0069432B" w:rsidRPr="00A9096C">
        <w:rPr>
          <w:rFonts w:ascii="Times New Roman" w:hAnsi="Times New Roman" w:cs="Times New Roman"/>
          <w:bCs/>
          <w:i/>
          <w:iCs/>
        </w:rPr>
        <w:t>NOISE3</w:t>
      </w:r>
    </w:p>
    <w:p w14:paraId="183B9A7A" w14:textId="2D90BFCE" w:rsidR="00ED4C9B" w:rsidRDefault="0017585E">
      <w:pPr>
        <w:rPr>
          <w:rFonts w:ascii="Times New Roman" w:hAnsi="Times New Roman" w:cs="Times New Roman"/>
          <w:bCs/>
        </w:rPr>
      </w:pPr>
      <w:r w:rsidRPr="00A9096C">
        <w:rPr>
          <w:rFonts w:ascii="Times New Roman" w:hAnsi="Times New Roman" w:cs="Times New Roman"/>
          <w:bCs/>
        </w:rPr>
        <w:t>We merge</w:t>
      </w:r>
      <w:r w:rsidR="009F3946">
        <w:rPr>
          <w:rFonts w:ascii="Times New Roman" w:hAnsi="Times New Roman" w:cs="Times New Roman"/>
          <w:bCs/>
        </w:rPr>
        <w:t>d</w:t>
      </w:r>
      <w:r w:rsidRPr="00A9096C">
        <w:rPr>
          <w:rFonts w:ascii="Times New Roman" w:hAnsi="Times New Roman" w:cs="Times New Roman"/>
          <w:bCs/>
        </w:rPr>
        <w:t>, filter</w:t>
      </w:r>
      <w:r w:rsidR="009F3946">
        <w:rPr>
          <w:rFonts w:ascii="Times New Roman" w:hAnsi="Times New Roman" w:cs="Times New Roman"/>
          <w:bCs/>
        </w:rPr>
        <w:t>ed,</w:t>
      </w:r>
      <w:r w:rsidRPr="00A9096C">
        <w:rPr>
          <w:rFonts w:ascii="Times New Roman" w:hAnsi="Times New Roman" w:cs="Times New Roman"/>
          <w:bCs/>
        </w:rPr>
        <w:t xml:space="preserve"> and </w:t>
      </w:r>
      <w:r w:rsidR="00650F3B" w:rsidRPr="00A9096C">
        <w:rPr>
          <w:rFonts w:ascii="Times New Roman" w:hAnsi="Times New Roman" w:cs="Times New Roman"/>
          <w:bCs/>
        </w:rPr>
        <w:t>denoise</w:t>
      </w:r>
      <w:r w:rsidR="009F3946">
        <w:rPr>
          <w:rFonts w:ascii="Times New Roman" w:hAnsi="Times New Roman" w:cs="Times New Roman"/>
          <w:bCs/>
        </w:rPr>
        <w:t>d</w:t>
      </w:r>
      <w:r w:rsidR="00650F3B" w:rsidRPr="00A9096C">
        <w:rPr>
          <w:rFonts w:ascii="Times New Roman" w:hAnsi="Times New Roman" w:cs="Times New Roman"/>
          <w:bCs/>
        </w:rPr>
        <w:t xml:space="preserve"> (cluster</w:t>
      </w:r>
      <w:r w:rsidR="009F3946">
        <w:rPr>
          <w:rFonts w:ascii="Times New Roman" w:hAnsi="Times New Roman" w:cs="Times New Roman"/>
          <w:bCs/>
        </w:rPr>
        <w:t>ed</w:t>
      </w:r>
      <w:r w:rsidR="00650F3B" w:rsidRPr="00A9096C">
        <w:rPr>
          <w:rFonts w:ascii="Times New Roman" w:hAnsi="Times New Roman" w:cs="Times New Roman"/>
          <w:bCs/>
        </w:rPr>
        <w:t>)</w:t>
      </w:r>
      <w:r w:rsidRPr="00A9096C">
        <w:rPr>
          <w:rFonts w:ascii="Times New Roman" w:hAnsi="Times New Roman" w:cs="Times New Roman"/>
          <w:bCs/>
        </w:rPr>
        <w:t xml:space="preserve"> our sequences around exact </w:t>
      </w:r>
      <w:r w:rsidR="00C56F0B">
        <w:rPr>
          <w:rFonts w:ascii="Times New Roman" w:hAnsi="Times New Roman" w:cs="Times New Roman"/>
          <w:bCs/>
        </w:rPr>
        <w:t xml:space="preserve">amplicon </w:t>
      </w:r>
      <w:r w:rsidRPr="00A9096C">
        <w:rPr>
          <w:rFonts w:ascii="Times New Roman" w:hAnsi="Times New Roman" w:cs="Times New Roman"/>
          <w:bCs/>
        </w:rPr>
        <w:t xml:space="preserve">sequence variants (ASVs) using </w:t>
      </w:r>
      <w:r w:rsidR="00ED4C9B">
        <w:rPr>
          <w:rFonts w:ascii="Times New Roman" w:hAnsi="Times New Roman" w:cs="Times New Roman"/>
          <w:bCs/>
        </w:rPr>
        <w:t>the</w:t>
      </w:r>
      <w:r w:rsidR="000B7D9C" w:rsidRPr="00A9096C">
        <w:rPr>
          <w:rFonts w:ascii="Times New Roman" w:hAnsi="Times New Roman" w:cs="Times New Roman"/>
          <w:bCs/>
        </w:rPr>
        <w:t xml:space="preserve"> UNOISE3 </w:t>
      </w:r>
      <w:r w:rsidR="00ED4C9B">
        <w:rPr>
          <w:rFonts w:ascii="Times New Roman" w:hAnsi="Times New Roman" w:cs="Times New Roman"/>
          <w:bCs/>
        </w:rPr>
        <w:t xml:space="preserve">algorithm </w:t>
      </w:r>
      <w:r w:rsidRPr="00A9096C">
        <w:rPr>
          <w:rFonts w:ascii="Times New Roman" w:hAnsi="Times New Roman" w:cs="Times New Roman"/>
          <w:bCs/>
        </w:rPr>
        <w:t>(unoise3</w:t>
      </w:r>
      <w:r w:rsidR="00997CD0" w:rsidRPr="00A9096C">
        <w:rPr>
          <w:rFonts w:ascii="Times New Roman" w:hAnsi="Times New Roman" w:cs="Times New Roman"/>
          <w:bCs/>
        </w:rPr>
        <w:t xml:space="preserve"> </w:t>
      </w:r>
      <w:r w:rsidR="0069432B" w:rsidRPr="00A9096C">
        <w:rPr>
          <w:rFonts w:ascii="Times New Roman" w:hAnsi="Times New Roman" w:cs="Times New Roman"/>
          <w:bCs/>
        </w:rPr>
        <w:t xml:space="preserve">command </w:t>
      </w:r>
      <w:r w:rsidR="00FB2C11" w:rsidRPr="00A9096C">
        <w:rPr>
          <w:rFonts w:ascii="Times New Roman" w:hAnsi="Times New Roman" w:cs="Times New Roman"/>
          <w:bCs/>
        </w:rPr>
        <w:t xml:space="preserve">in </w:t>
      </w:r>
      <w:r w:rsidR="005B386D">
        <w:rPr>
          <w:rFonts w:ascii="Times New Roman" w:hAnsi="Times New Roman" w:cs="Times New Roman"/>
          <w:bCs/>
        </w:rPr>
        <w:t xml:space="preserve">the open-source </w:t>
      </w:r>
      <w:r w:rsidR="00997CD0" w:rsidRPr="00A9096C">
        <w:rPr>
          <w:rFonts w:ascii="Times New Roman" w:hAnsi="Times New Roman" w:cs="Times New Roman"/>
          <w:bCs/>
        </w:rPr>
        <w:t xml:space="preserve">USEARCH </w:t>
      </w:r>
      <w:r w:rsidR="008D0EC1" w:rsidRPr="00A9096C">
        <w:rPr>
          <w:rFonts w:ascii="Times New Roman" w:hAnsi="Times New Roman" w:cs="Times New Roman"/>
          <w:bCs/>
        </w:rPr>
        <w:t xml:space="preserve">32-bit </w:t>
      </w:r>
      <w:r w:rsidR="00997CD0" w:rsidRPr="00A9096C">
        <w:rPr>
          <w:rFonts w:ascii="Times New Roman" w:hAnsi="Times New Roman" w:cs="Times New Roman"/>
          <w:bCs/>
        </w:rPr>
        <w:t>version 11.0.667</w:t>
      </w:r>
      <w:r w:rsidR="00ED4C9B">
        <w:rPr>
          <w:rFonts w:ascii="Times New Roman" w:hAnsi="Times New Roman" w:cs="Times New Roman"/>
          <w:bCs/>
        </w:rPr>
        <w:t xml:space="preserve">; </w:t>
      </w:r>
      <w:r w:rsidR="00ED4C9B" w:rsidRPr="00A9096C">
        <w:rPr>
          <w:rFonts w:ascii="Times New Roman" w:hAnsi="Times New Roman" w:cs="Times New Roman"/>
          <w:bCs/>
        </w:rPr>
        <w:t>Edgar 2016</w:t>
      </w:r>
      <w:r w:rsidR="00ED4C9B">
        <w:rPr>
          <w:rFonts w:ascii="Times New Roman" w:hAnsi="Times New Roman" w:cs="Times New Roman"/>
          <w:bCs/>
        </w:rPr>
        <w:t>). This ASV denoising approach incorporates sequence abundance, quality, and error rates to cluster reads in high throughput sequencing data into a smaller subset of real biological units (</w:t>
      </w:r>
      <w:r w:rsidR="001213F3">
        <w:rPr>
          <w:rFonts w:ascii="Times New Roman" w:hAnsi="Times New Roman" w:cs="Times New Roman"/>
          <w:bCs/>
        </w:rPr>
        <w:t>Supp Figure</w:t>
      </w:r>
      <w:r w:rsidR="00ED4C9B">
        <w:rPr>
          <w:rFonts w:ascii="Times New Roman" w:hAnsi="Times New Roman" w:cs="Times New Roman"/>
          <w:bCs/>
        </w:rPr>
        <w:t xml:space="preserve">). We also repeated analyses with the DADA2 algorithm run through R (dada2 package version 1.1.14.0; Callahan et al. 2016) and with a data cleaning step run through </w:t>
      </w:r>
      <w:proofErr w:type="spellStart"/>
      <w:r w:rsidR="00ED4C9B">
        <w:rPr>
          <w:rFonts w:ascii="Times New Roman" w:hAnsi="Times New Roman" w:cs="Times New Roman"/>
          <w:bCs/>
        </w:rPr>
        <w:t>BBSplit</w:t>
      </w:r>
      <w:proofErr w:type="spellEnd"/>
      <w:r w:rsidR="00ED4C9B">
        <w:rPr>
          <w:rFonts w:ascii="Times New Roman" w:hAnsi="Times New Roman" w:cs="Times New Roman"/>
          <w:bCs/>
        </w:rPr>
        <w:t xml:space="preserve"> (Bushnell 2018) to remove </w:t>
      </w:r>
      <w:r w:rsidR="00040901">
        <w:rPr>
          <w:rFonts w:ascii="Times New Roman" w:hAnsi="Times New Roman" w:cs="Times New Roman"/>
          <w:bCs/>
        </w:rPr>
        <w:t>consumer</w:t>
      </w:r>
      <w:r w:rsidR="00ED4C9B">
        <w:rPr>
          <w:rFonts w:ascii="Times New Roman" w:hAnsi="Times New Roman" w:cs="Times New Roman"/>
          <w:bCs/>
        </w:rPr>
        <w:t xml:space="preserve"> DNA prior to ASV assignment (since ASV assignment is abundance-sensitive); </w:t>
      </w:r>
      <w:commentRangeStart w:id="3"/>
      <w:r w:rsidR="00ED4C9B">
        <w:rPr>
          <w:rFonts w:ascii="Times New Roman" w:hAnsi="Times New Roman" w:cs="Times New Roman"/>
          <w:bCs/>
        </w:rPr>
        <w:t xml:space="preserve">however, UNOISE3 </w:t>
      </w:r>
      <w:r w:rsidR="00900F4A">
        <w:rPr>
          <w:rFonts w:ascii="Times New Roman" w:hAnsi="Times New Roman" w:cs="Times New Roman"/>
          <w:bCs/>
        </w:rPr>
        <w:t>assigned more sequence reads to positive controls</w:t>
      </w:r>
      <w:r w:rsidR="001E4B63">
        <w:rPr>
          <w:rFonts w:ascii="Times New Roman" w:hAnsi="Times New Roman" w:cs="Times New Roman"/>
          <w:bCs/>
        </w:rPr>
        <w:t xml:space="preserve"> than DADA2</w:t>
      </w:r>
      <w:r w:rsidR="00900F4A">
        <w:rPr>
          <w:rFonts w:ascii="Times New Roman" w:hAnsi="Times New Roman" w:cs="Times New Roman"/>
          <w:bCs/>
        </w:rPr>
        <w:t xml:space="preserve"> (on average, 3x as many per positive control)</w:t>
      </w:r>
      <w:r w:rsidR="001E4B63">
        <w:rPr>
          <w:rFonts w:ascii="Times New Roman" w:hAnsi="Times New Roman" w:cs="Times New Roman"/>
          <w:bCs/>
        </w:rPr>
        <w:t xml:space="preserve"> and the cleaning step did not increase diet DNA detection,</w:t>
      </w:r>
      <w:r w:rsidR="00ED4C9B">
        <w:rPr>
          <w:rFonts w:ascii="Times New Roman" w:hAnsi="Times New Roman" w:cs="Times New Roman"/>
          <w:bCs/>
        </w:rPr>
        <w:t xml:space="preserve"> so we chose to continue analyses from th</w:t>
      </w:r>
      <w:r w:rsidR="001E4B63">
        <w:rPr>
          <w:rFonts w:ascii="Times New Roman" w:hAnsi="Times New Roman" w:cs="Times New Roman"/>
          <w:bCs/>
        </w:rPr>
        <w:t>e UNOISE3</w:t>
      </w:r>
      <w:r w:rsidR="00ED4C9B">
        <w:rPr>
          <w:rFonts w:ascii="Times New Roman" w:hAnsi="Times New Roman" w:cs="Times New Roman"/>
          <w:bCs/>
        </w:rPr>
        <w:t xml:space="preserve"> algorithm only (summary and comparisons in Supplement). </w:t>
      </w:r>
      <w:commentRangeEnd w:id="3"/>
      <w:r w:rsidR="007F5321">
        <w:rPr>
          <w:rStyle w:val="CommentReference"/>
        </w:rPr>
        <w:commentReference w:id="3"/>
      </w:r>
    </w:p>
    <w:p w14:paraId="52FA3BC4" w14:textId="64D3AF9C" w:rsidR="0017585E" w:rsidRPr="00A9096C" w:rsidRDefault="0017585E">
      <w:pPr>
        <w:rPr>
          <w:rFonts w:ascii="Times New Roman" w:hAnsi="Times New Roman" w:cs="Times New Roman"/>
          <w:bCs/>
        </w:rPr>
      </w:pPr>
    </w:p>
    <w:p w14:paraId="1BEE2C08" w14:textId="275A34F6" w:rsidR="00FE76FA" w:rsidRDefault="00FA30E9" w:rsidP="002810E3">
      <w:pPr>
        <w:rPr>
          <w:rFonts w:ascii="Times New Roman" w:hAnsi="Times New Roman" w:cs="Times New Roman"/>
        </w:rPr>
      </w:pPr>
      <w:r w:rsidRPr="00A9096C">
        <w:rPr>
          <w:rFonts w:ascii="Times New Roman" w:hAnsi="Times New Roman" w:cs="Times New Roman"/>
          <w:bCs/>
        </w:rPr>
        <w:t xml:space="preserve">Prior to </w:t>
      </w:r>
      <w:r w:rsidR="00650F3B" w:rsidRPr="00A9096C">
        <w:rPr>
          <w:rFonts w:ascii="Times New Roman" w:hAnsi="Times New Roman" w:cs="Times New Roman"/>
          <w:bCs/>
        </w:rPr>
        <w:t>denoising</w:t>
      </w:r>
      <w:r w:rsidRPr="00A9096C">
        <w:rPr>
          <w:rFonts w:ascii="Times New Roman" w:hAnsi="Times New Roman" w:cs="Times New Roman"/>
          <w:bCs/>
        </w:rPr>
        <w:t xml:space="preserve">, we used </w:t>
      </w:r>
      <w:proofErr w:type="spellStart"/>
      <w:r w:rsidRPr="00A9096C">
        <w:rPr>
          <w:rFonts w:ascii="Times New Roman" w:hAnsi="Times New Roman" w:cs="Times New Roman"/>
          <w:bCs/>
        </w:rPr>
        <w:t>cutadapt</w:t>
      </w:r>
      <w:proofErr w:type="spellEnd"/>
      <w:r w:rsidRPr="00A9096C">
        <w:rPr>
          <w:rFonts w:ascii="Times New Roman" w:hAnsi="Times New Roman" w:cs="Times New Roman"/>
          <w:bCs/>
        </w:rPr>
        <w:t xml:space="preserve"> (</w:t>
      </w:r>
      <w:r w:rsidR="00690C22" w:rsidRPr="00A9096C">
        <w:rPr>
          <w:rFonts w:ascii="Times New Roman" w:hAnsi="Times New Roman" w:cs="Times New Roman"/>
          <w:bCs/>
        </w:rPr>
        <w:t>version 1.18</w:t>
      </w:r>
      <w:r w:rsidR="005D6393" w:rsidRPr="00A9096C">
        <w:rPr>
          <w:rFonts w:ascii="Times New Roman" w:hAnsi="Times New Roman" w:cs="Times New Roman"/>
          <w:bCs/>
        </w:rPr>
        <w:t>, Martin 2011</w:t>
      </w:r>
      <w:r w:rsidRPr="00A9096C">
        <w:rPr>
          <w:rFonts w:ascii="Times New Roman" w:hAnsi="Times New Roman" w:cs="Times New Roman"/>
          <w:bCs/>
        </w:rPr>
        <w:t xml:space="preserve">) to remove primers from each sequence. With trimmed sequences, we ran </w:t>
      </w:r>
      <w:r w:rsidR="00D801AB" w:rsidRPr="00A9096C">
        <w:rPr>
          <w:rFonts w:ascii="Times New Roman" w:hAnsi="Times New Roman" w:cs="Times New Roman"/>
          <w:bCs/>
        </w:rPr>
        <w:t>UNOISE</w:t>
      </w:r>
      <w:r w:rsidRPr="00A9096C">
        <w:rPr>
          <w:rFonts w:ascii="Times New Roman" w:hAnsi="Times New Roman" w:cs="Times New Roman"/>
          <w:bCs/>
        </w:rPr>
        <w:t>3</w:t>
      </w:r>
      <w:r w:rsidR="008D0EC1" w:rsidRPr="00A9096C">
        <w:rPr>
          <w:rFonts w:ascii="Times New Roman" w:hAnsi="Times New Roman" w:cs="Times New Roman"/>
          <w:bCs/>
        </w:rPr>
        <w:t xml:space="preserve"> in USEARCH</w:t>
      </w:r>
      <w:r w:rsidR="00ED4C9B">
        <w:rPr>
          <w:rFonts w:ascii="Times New Roman" w:hAnsi="Times New Roman" w:cs="Times New Roman"/>
          <w:bCs/>
        </w:rPr>
        <w:t xml:space="preserve"> with a </w:t>
      </w:r>
      <w:r w:rsidRPr="00A9096C">
        <w:rPr>
          <w:rFonts w:ascii="Times New Roman" w:hAnsi="Times New Roman" w:cs="Times New Roman"/>
          <w:bCs/>
        </w:rPr>
        <w:t xml:space="preserve">maximum error rate of 1 in the filtering step. From </w:t>
      </w:r>
      <w:r w:rsidR="00ED4C9B">
        <w:rPr>
          <w:rFonts w:ascii="Times New Roman" w:hAnsi="Times New Roman" w:cs="Times New Roman"/>
          <w:bCs/>
        </w:rPr>
        <w:t>the output</w:t>
      </w:r>
      <w:r w:rsidRPr="00A9096C">
        <w:rPr>
          <w:rFonts w:ascii="Times New Roman" w:hAnsi="Times New Roman" w:cs="Times New Roman"/>
          <w:bCs/>
        </w:rPr>
        <w:t xml:space="preserve">, we created a list of </w:t>
      </w:r>
      <w:r w:rsidR="000B7D9C" w:rsidRPr="00A9096C">
        <w:rPr>
          <w:rFonts w:ascii="Times New Roman" w:hAnsi="Times New Roman" w:cs="Times New Roman"/>
          <w:bCs/>
        </w:rPr>
        <w:t xml:space="preserve">unique </w:t>
      </w:r>
      <w:r w:rsidRPr="00A9096C">
        <w:rPr>
          <w:rFonts w:ascii="Times New Roman" w:hAnsi="Times New Roman" w:cs="Times New Roman"/>
          <w:bCs/>
        </w:rPr>
        <w:t xml:space="preserve">ASVs and a matrix of ASV abundances across samples. </w:t>
      </w:r>
      <w:r w:rsidR="00A423C8" w:rsidRPr="00A9096C">
        <w:rPr>
          <w:rFonts w:ascii="Times New Roman" w:hAnsi="Times New Roman" w:cs="Times New Roman"/>
          <w:bCs/>
        </w:rPr>
        <w:t xml:space="preserve">We </w:t>
      </w:r>
      <w:r w:rsidR="00425746" w:rsidRPr="00A9096C">
        <w:rPr>
          <w:rFonts w:ascii="Times New Roman" w:hAnsi="Times New Roman" w:cs="Times New Roman"/>
          <w:bCs/>
        </w:rPr>
        <w:t xml:space="preserve">matched ASVs to taxonomies both in the GenBank and BOLD databases. For GenBank, we </w:t>
      </w:r>
      <w:r w:rsidR="00A423C8" w:rsidRPr="00A9096C">
        <w:rPr>
          <w:rFonts w:ascii="Times New Roman" w:hAnsi="Times New Roman" w:cs="Times New Roman"/>
          <w:bCs/>
        </w:rPr>
        <w:t>used BLAST</w:t>
      </w:r>
      <w:r w:rsidR="00425746" w:rsidRPr="00A9096C">
        <w:rPr>
          <w:rFonts w:ascii="Times New Roman" w:hAnsi="Times New Roman" w:cs="Times New Roman"/>
          <w:bCs/>
        </w:rPr>
        <w:t xml:space="preserve"> </w:t>
      </w:r>
      <w:r w:rsidR="005D6393" w:rsidRPr="00A9096C">
        <w:rPr>
          <w:rFonts w:ascii="Times New Roman" w:hAnsi="Times New Roman" w:cs="Times New Roman"/>
          <w:bCs/>
        </w:rPr>
        <w:t xml:space="preserve">(version 2.7.1) </w:t>
      </w:r>
      <w:r w:rsidR="00425746" w:rsidRPr="00A9096C">
        <w:rPr>
          <w:rFonts w:ascii="Times New Roman" w:hAnsi="Times New Roman" w:cs="Times New Roman"/>
          <w:bCs/>
        </w:rPr>
        <w:t xml:space="preserve">with the </w:t>
      </w:r>
      <w:proofErr w:type="spellStart"/>
      <w:r w:rsidR="00425746" w:rsidRPr="00A9096C">
        <w:rPr>
          <w:rFonts w:ascii="Times New Roman" w:hAnsi="Times New Roman" w:cs="Times New Roman"/>
          <w:bCs/>
        </w:rPr>
        <w:t>blastn</w:t>
      </w:r>
      <w:proofErr w:type="spellEnd"/>
      <w:r w:rsidR="00425746" w:rsidRPr="00A9096C">
        <w:rPr>
          <w:rFonts w:ascii="Times New Roman" w:hAnsi="Times New Roman" w:cs="Times New Roman"/>
          <w:bCs/>
        </w:rPr>
        <w:t xml:space="preserve"> command </w:t>
      </w:r>
      <w:r w:rsidR="00A423C8" w:rsidRPr="00A9096C">
        <w:rPr>
          <w:rFonts w:ascii="Times New Roman" w:hAnsi="Times New Roman" w:cs="Times New Roman"/>
          <w:bCs/>
        </w:rPr>
        <w:t>for taxonomic assignment of each ASV using the computing cluster at UC Santa Barbara</w:t>
      </w:r>
      <w:r w:rsidR="009B1C59" w:rsidRPr="00A9096C">
        <w:rPr>
          <w:rFonts w:ascii="Times New Roman" w:hAnsi="Times New Roman" w:cs="Times New Roman"/>
          <w:bCs/>
        </w:rPr>
        <w:t xml:space="preserve">, comparing against the GenBank nucleotide database </w:t>
      </w:r>
      <w:r w:rsidR="000B7D9C" w:rsidRPr="00A9096C">
        <w:rPr>
          <w:rFonts w:ascii="Times New Roman" w:hAnsi="Times New Roman" w:cs="Times New Roman"/>
          <w:bCs/>
        </w:rPr>
        <w:t xml:space="preserve">with an </w:t>
      </w:r>
      <w:proofErr w:type="spellStart"/>
      <w:r w:rsidR="000B7D9C" w:rsidRPr="00A9096C">
        <w:rPr>
          <w:rFonts w:ascii="Times New Roman" w:hAnsi="Times New Roman" w:cs="Times New Roman"/>
          <w:bCs/>
        </w:rPr>
        <w:t>evalue</w:t>
      </w:r>
      <w:proofErr w:type="spellEnd"/>
      <w:r w:rsidR="000B7D9C" w:rsidRPr="00A9096C">
        <w:rPr>
          <w:rFonts w:ascii="Times New Roman" w:hAnsi="Times New Roman" w:cs="Times New Roman"/>
          <w:bCs/>
        </w:rPr>
        <w:t xml:space="preserve"> of 0.01 </w:t>
      </w:r>
      <w:r w:rsidR="009B1C59" w:rsidRPr="00A9096C">
        <w:rPr>
          <w:rFonts w:ascii="Times New Roman" w:hAnsi="Times New Roman" w:cs="Times New Roman"/>
          <w:bCs/>
        </w:rPr>
        <w:t>(</w:t>
      </w:r>
      <w:r w:rsidR="00D6766A" w:rsidRPr="00A9096C">
        <w:rPr>
          <w:rFonts w:ascii="Times New Roman" w:hAnsi="Times New Roman" w:cs="Times New Roman"/>
          <w:bCs/>
        </w:rPr>
        <w:t>downloaded on November 20, 2019</w:t>
      </w:r>
      <w:r w:rsidR="009B1C59" w:rsidRPr="00A9096C">
        <w:rPr>
          <w:rFonts w:ascii="Times New Roman" w:hAnsi="Times New Roman" w:cs="Times New Roman"/>
          <w:bCs/>
        </w:rPr>
        <w:t>)</w:t>
      </w:r>
      <w:r w:rsidR="00A423C8" w:rsidRPr="00A9096C">
        <w:rPr>
          <w:rFonts w:ascii="Times New Roman" w:hAnsi="Times New Roman" w:cs="Times New Roman"/>
          <w:bCs/>
        </w:rPr>
        <w:t>.</w:t>
      </w:r>
      <w:r w:rsidR="00425746" w:rsidRPr="00A9096C">
        <w:rPr>
          <w:rFonts w:ascii="Times New Roman" w:hAnsi="Times New Roman" w:cs="Times New Roman"/>
          <w:bCs/>
        </w:rPr>
        <w:t xml:space="preserve"> We visualized and exported taxonomic alignment using MEGAN Community Edition </w:t>
      </w:r>
      <w:r w:rsidR="00425746" w:rsidRPr="00A9096C">
        <w:rPr>
          <w:rFonts w:ascii="Times New Roman" w:hAnsi="Times New Roman" w:cs="Times New Roman"/>
          <w:bCs/>
        </w:rPr>
        <w:lastRenderedPageBreak/>
        <w:t>(version 6.18.0</w:t>
      </w:r>
      <w:r w:rsidR="009907D0" w:rsidRPr="00A9096C">
        <w:rPr>
          <w:rFonts w:ascii="Times New Roman" w:hAnsi="Times New Roman" w:cs="Times New Roman"/>
          <w:bCs/>
        </w:rPr>
        <w:t xml:space="preserve">, </w:t>
      </w:r>
      <w:proofErr w:type="spellStart"/>
      <w:r w:rsidR="009907D0" w:rsidRPr="00A9096C">
        <w:rPr>
          <w:rFonts w:ascii="Times New Roman" w:hAnsi="Times New Roman" w:cs="Times New Roman"/>
          <w:bCs/>
        </w:rPr>
        <w:t>Huson</w:t>
      </w:r>
      <w:proofErr w:type="spellEnd"/>
      <w:r w:rsidR="009907D0" w:rsidRPr="00A9096C">
        <w:rPr>
          <w:rFonts w:ascii="Times New Roman" w:hAnsi="Times New Roman" w:cs="Times New Roman"/>
          <w:bCs/>
        </w:rPr>
        <w:t xml:space="preserve"> et al. 2016</w:t>
      </w:r>
      <w:r w:rsidR="00425746" w:rsidRPr="00A9096C">
        <w:rPr>
          <w:rFonts w:ascii="Times New Roman" w:hAnsi="Times New Roman" w:cs="Times New Roman"/>
          <w:bCs/>
        </w:rPr>
        <w:t xml:space="preserve">), selecting the subtree with all </w:t>
      </w:r>
      <w:r w:rsidR="00040901">
        <w:rPr>
          <w:rFonts w:ascii="Times New Roman" w:hAnsi="Times New Roman" w:cs="Times New Roman"/>
          <w:bCs/>
        </w:rPr>
        <w:t>possible</w:t>
      </w:r>
      <w:r w:rsidR="00425746" w:rsidRPr="00A9096C">
        <w:rPr>
          <w:rFonts w:ascii="Times New Roman" w:hAnsi="Times New Roman" w:cs="Times New Roman"/>
          <w:bCs/>
        </w:rPr>
        <w:t xml:space="preserve"> </w:t>
      </w:r>
      <w:r w:rsidR="00047D80">
        <w:rPr>
          <w:rFonts w:ascii="Times New Roman" w:hAnsi="Times New Roman" w:cs="Times New Roman"/>
          <w:bCs/>
        </w:rPr>
        <w:t>diet</w:t>
      </w:r>
      <w:r w:rsidR="00425746" w:rsidRPr="00A9096C">
        <w:rPr>
          <w:rFonts w:ascii="Times New Roman" w:hAnsi="Times New Roman" w:cs="Times New Roman"/>
          <w:bCs/>
        </w:rPr>
        <w:t xml:space="preserve"> items for this species (Kingdom:</w:t>
      </w:r>
      <w:r w:rsidR="00F2012E" w:rsidRPr="00A9096C">
        <w:rPr>
          <w:rFonts w:ascii="Times New Roman" w:hAnsi="Times New Roman" w:cs="Times New Roman"/>
          <w:bCs/>
        </w:rPr>
        <w:t xml:space="preserve"> </w:t>
      </w:r>
      <w:r w:rsidR="00425746" w:rsidRPr="00A9096C">
        <w:rPr>
          <w:rFonts w:ascii="Times New Roman" w:hAnsi="Times New Roman" w:cs="Times New Roman"/>
          <w:bCs/>
        </w:rPr>
        <w:t>An</w:t>
      </w:r>
      <w:r w:rsidR="00F2012E" w:rsidRPr="00A9096C">
        <w:rPr>
          <w:rFonts w:ascii="Times New Roman" w:hAnsi="Times New Roman" w:cs="Times New Roman"/>
          <w:bCs/>
        </w:rPr>
        <w:t>i</w:t>
      </w:r>
      <w:r w:rsidR="00425746" w:rsidRPr="00A9096C">
        <w:rPr>
          <w:rFonts w:ascii="Times New Roman" w:hAnsi="Times New Roman" w:cs="Times New Roman"/>
          <w:bCs/>
        </w:rPr>
        <w:t>malia, Clade: Bilateria)</w:t>
      </w:r>
      <w:r w:rsidR="005B386D">
        <w:rPr>
          <w:rFonts w:ascii="Times New Roman" w:hAnsi="Times New Roman" w:cs="Times New Roman"/>
          <w:bCs/>
        </w:rPr>
        <w:t xml:space="preserve">. </w:t>
      </w:r>
      <w:r w:rsidR="00FE76FA">
        <w:rPr>
          <w:rFonts w:ascii="Times New Roman" w:hAnsi="Times New Roman" w:cs="Times New Roman"/>
          <w:bCs/>
        </w:rPr>
        <w:t xml:space="preserve">For taxonomies which were not assigned below the order level (n =24), we submitted each ASV individually to the BLAST Basic Local Alignment Search Tool and assigned them a family based on the best sequence match in the database, given </w:t>
      </w:r>
      <w:r w:rsidR="00C76884">
        <w:rPr>
          <w:rFonts w:ascii="Times New Roman" w:hAnsi="Times New Roman" w:cs="Times New Roman"/>
          <w:bCs/>
        </w:rPr>
        <w:t xml:space="preserve">that the top database matches were from the same family. </w:t>
      </w:r>
      <w:r w:rsidR="00425746" w:rsidRPr="00A9096C">
        <w:rPr>
          <w:rFonts w:ascii="Times New Roman" w:hAnsi="Times New Roman" w:cs="Times New Roman"/>
          <w:bCs/>
        </w:rPr>
        <w:t>For BOLD</w:t>
      </w:r>
      <w:r w:rsidR="00FE76FA">
        <w:rPr>
          <w:rFonts w:ascii="Times New Roman" w:hAnsi="Times New Roman" w:cs="Times New Roman"/>
          <w:bCs/>
        </w:rPr>
        <w:t xml:space="preserve"> taxonomic assignment</w:t>
      </w:r>
      <w:r w:rsidR="00425746" w:rsidRPr="00A9096C">
        <w:rPr>
          <w:rFonts w:ascii="Times New Roman" w:hAnsi="Times New Roman" w:cs="Times New Roman"/>
          <w:bCs/>
        </w:rPr>
        <w:t xml:space="preserve">, we used the BOLD </w:t>
      </w:r>
      <w:proofErr w:type="spellStart"/>
      <w:r w:rsidR="00425746" w:rsidRPr="00A9096C">
        <w:rPr>
          <w:rFonts w:ascii="Times New Roman" w:hAnsi="Times New Roman" w:cs="Times New Roman"/>
          <w:bCs/>
        </w:rPr>
        <w:t>IDEngine</w:t>
      </w:r>
      <w:proofErr w:type="spellEnd"/>
      <w:r w:rsidR="00425746" w:rsidRPr="00A9096C">
        <w:rPr>
          <w:rFonts w:ascii="Times New Roman" w:hAnsi="Times New Roman" w:cs="Times New Roman"/>
          <w:bCs/>
        </w:rPr>
        <w:t xml:space="preserve"> </w:t>
      </w:r>
      <w:r w:rsidR="000B7D9C" w:rsidRPr="00A9096C">
        <w:rPr>
          <w:rFonts w:ascii="Times New Roman" w:hAnsi="Times New Roman" w:cs="Times New Roman"/>
          <w:bCs/>
        </w:rPr>
        <w:t>of the CO</w:t>
      </w:r>
      <w:r w:rsidR="003B0BF8">
        <w:rPr>
          <w:rFonts w:ascii="Times New Roman" w:hAnsi="Times New Roman" w:cs="Times New Roman"/>
          <w:bCs/>
        </w:rPr>
        <w:t>1</w:t>
      </w:r>
      <w:r w:rsidR="000B7D9C" w:rsidRPr="00A9096C">
        <w:rPr>
          <w:rFonts w:ascii="Times New Roman" w:hAnsi="Times New Roman" w:cs="Times New Roman"/>
          <w:bCs/>
        </w:rPr>
        <w:t xml:space="preserve"> gene </w:t>
      </w:r>
      <w:r w:rsidR="00425746" w:rsidRPr="00A9096C">
        <w:rPr>
          <w:rFonts w:ascii="Times New Roman" w:hAnsi="Times New Roman" w:cs="Times New Roman"/>
          <w:bCs/>
        </w:rPr>
        <w:t xml:space="preserve">with Species Level Barcode Records (accessed February 5-16, 2020; </w:t>
      </w:r>
      <w:r w:rsidR="00425746" w:rsidRPr="00A9096C">
        <w:rPr>
          <w:rFonts w:ascii="Times New Roman" w:hAnsi="Times New Roman" w:cs="Times New Roman"/>
        </w:rPr>
        <w:t>3,825,490 Sequences, 216,704 Species, and 95,537 Interim Species in database) to match each ASV list to taxonomies. We combined taxonomic assignments from both programs</w:t>
      </w:r>
      <w:r w:rsidR="00FE76FA">
        <w:rPr>
          <w:rFonts w:ascii="Times New Roman" w:hAnsi="Times New Roman" w:cs="Times New Roman"/>
        </w:rPr>
        <w:t xml:space="preserve"> and discarded taxonomic assignments that were mismatched at the family level or higher (</w:t>
      </w:r>
      <w:proofErr w:type="spellStart"/>
      <w:r w:rsidR="00FE76FA">
        <w:rPr>
          <w:rFonts w:ascii="Times New Roman" w:hAnsi="Times New Roman" w:cs="Times New Roman"/>
        </w:rPr>
        <w:t>Elbrecht</w:t>
      </w:r>
      <w:proofErr w:type="spellEnd"/>
      <w:r w:rsidR="00FE76FA">
        <w:rPr>
          <w:rFonts w:ascii="Times New Roman" w:hAnsi="Times New Roman" w:cs="Times New Roman"/>
        </w:rPr>
        <w:t xml:space="preserve"> et al. 2017). </w:t>
      </w:r>
    </w:p>
    <w:p w14:paraId="1F41D5C0" w14:textId="77777777" w:rsidR="001A6BC9" w:rsidRDefault="001A6BC9" w:rsidP="00D45426">
      <w:pPr>
        <w:rPr>
          <w:rFonts w:ascii="Times New Roman" w:hAnsi="Times New Roman" w:cs="Times New Roman"/>
        </w:rPr>
      </w:pPr>
    </w:p>
    <w:p w14:paraId="1E2A3DED" w14:textId="0BA5EDE7" w:rsidR="00281498" w:rsidRDefault="00281498" w:rsidP="00D45426">
      <w:pPr>
        <w:rPr>
          <w:rFonts w:ascii="Times New Roman" w:hAnsi="Times New Roman" w:cs="Times New Roman"/>
          <w:bCs/>
          <w:i/>
          <w:iCs/>
        </w:rPr>
      </w:pPr>
      <w:r>
        <w:rPr>
          <w:rFonts w:ascii="Times New Roman" w:hAnsi="Times New Roman" w:cs="Times New Roman"/>
          <w:bCs/>
          <w:i/>
          <w:iCs/>
        </w:rPr>
        <w:t>Detection of potential diet items</w:t>
      </w:r>
    </w:p>
    <w:p w14:paraId="1798D5CC" w14:textId="129E6B1E" w:rsidR="00E81C3B" w:rsidRDefault="001D2693" w:rsidP="00C27F98">
      <w:pPr>
        <w:rPr>
          <w:rFonts w:ascii="Times New Roman" w:hAnsi="Times New Roman" w:cs="Times New Roman"/>
          <w:bCs/>
        </w:rPr>
      </w:pPr>
      <w:r>
        <w:rPr>
          <w:rFonts w:ascii="Times New Roman" w:hAnsi="Times New Roman" w:cs="Times New Roman"/>
          <w:bCs/>
        </w:rPr>
        <w:t xml:space="preserve">For </w:t>
      </w:r>
      <w:r w:rsidR="00040901">
        <w:rPr>
          <w:rFonts w:ascii="Times New Roman" w:hAnsi="Times New Roman" w:cs="Times New Roman"/>
          <w:bCs/>
        </w:rPr>
        <w:t>consumers</w:t>
      </w:r>
      <w:r>
        <w:rPr>
          <w:rFonts w:ascii="Times New Roman" w:hAnsi="Times New Roman" w:cs="Times New Roman"/>
          <w:bCs/>
        </w:rPr>
        <w:t xml:space="preserve"> from both mesocosm and</w:t>
      </w:r>
      <w:r w:rsidR="00AA1148">
        <w:rPr>
          <w:rFonts w:ascii="Times New Roman" w:hAnsi="Times New Roman" w:cs="Times New Roman"/>
          <w:bCs/>
        </w:rPr>
        <w:t xml:space="preserve"> natural</w:t>
      </w:r>
      <w:r>
        <w:rPr>
          <w:rFonts w:ascii="Times New Roman" w:hAnsi="Times New Roman" w:cs="Times New Roman"/>
          <w:bCs/>
        </w:rPr>
        <w:t xml:space="preserve"> environments, we wanted to know whether surface contamination</w:t>
      </w:r>
      <w:r w:rsidR="00F4044C">
        <w:rPr>
          <w:rFonts w:ascii="Times New Roman" w:hAnsi="Times New Roman" w:cs="Times New Roman"/>
          <w:bCs/>
        </w:rPr>
        <w:t xml:space="preserve"> </w:t>
      </w:r>
      <w:r>
        <w:rPr>
          <w:rFonts w:ascii="Times New Roman" w:hAnsi="Times New Roman" w:cs="Times New Roman"/>
          <w:bCs/>
        </w:rPr>
        <w:t>altered the detection</w:t>
      </w:r>
      <w:r w:rsidR="004249DC">
        <w:rPr>
          <w:rFonts w:ascii="Times New Roman" w:hAnsi="Times New Roman" w:cs="Times New Roman"/>
          <w:bCs/>
        </w:rPr>
        <w:t xml:space="preserve"> of potential diet items for each consumer (either by increasing detection because of “false” diet detection or by decreasing detection because of abundance of non-diet DNA). </w:t>
      </w:r>
      <w:r>
        <w:rPr>
          <w:rFonts w:ascii="Times New Roman" w:hAnsi="Times New Roman" w:cs="Times New Roman"/>
          <w:bCs/>
        </w:rPr>
        <w:t xml:space="preserve">For mesocosm </w:t>
      </w:r>
      <w:r w:rsidR="00040901">
        <w:rPr>
          <w:rFonts w:ascii="Times New Roman" w:hAnsi="Times New Roman" w:cs="Times New Roman"/>
          <w:bCs/>
        </w:rPr>
        <w:t>consumers</w:t>
      </w:r>
      <w:r>
        <w:rPr>
          <w:rFonts w:ascii="Times New Roman" w:hAnsi="Times New Roman" w:cs="Times New Roman"/>
          <w:bCs/>
        </w:rPr>
        <w:t>, we focused</w:t>
      </w:r>
      <w:r w:rsidR="004249DC">
        <w:rPr>
          <w:rFonts w:ascii="Times New Roman" w:hAnsi="Times New Roman" w:cs="Times New Roman"/>
          <w:bCs/>
        </w:rPr>
        <w:t xml:space="preserve"> our</w:t>
      </w:r>
      <w:r>
        <w:rPr>
          <w:rFonts w:ascii="Times New Roman" w:hAnsi="Times New Roman" w:cs="Times New Roman"/>
          <w:bCs/>
        </w:rPr>
        <w:t xml:space="preserve"> </w:t>
      </w:r>
      <w:r w:rsidR="004249DC">
        <w:rPr>
          <w:rFonts w:ascii="Times New Roman" w:hAnsi="Times New Roman" w:cs="Times New Roman"/>
          <w:bCs/>
        </w:rPr>
        <w:t xml:space="preserve">detection analysis </w:t>
      </w:r>
      <w:r>
        <w:rPr>
          <w:rFonts w:ascii="Times New Roman" w:hAnsi="Times New Roman" w:cs="Times New Roman"/>
          <w:bCs/>
        </w:rPr>
        <w:t xml:space="preserve">on the </w:t>
      </w:r>
      <w:r w:rsidR="00C76884">
        <w:rPr>
          <w:rFonts w:ascii="Times New Roman" w:hAnsi="Times New Roman" w:cs="Times New Roman"/>
          <w:bCs/>
        </w:rPr>
        <w:t>offered diet item we provided</w:t>
      </w:r>
      <w:r w:rsidR="007E1512">
        <w:rPr>
          <w:rFonts w:ascii="Times New Roman" w:hAnsi="Times New Roman" w:cs="Times New Roman"/>
          <w:bCs/>
        </w:rPr>
        <w:t xml:space="preserve"> the consumers in the mesocosm environment</w:t>
      </w:r>
      <w:r w:rsidR="00E10921">
        <w:rPr>
          <w:rFonts w:ascii="Times New Roman" w:hAnsi="Times New Roman" w:cs="Times New Roman"/>
          <w:bCs/>
        </w:rPr>
        <w:t xml:space="preserve"> (</w:t>
      </w:r>
      <w:r w:rsidR="00E10921">
        <w:rPr>
          <w:rFonts w:ascii="Times New Roman" w:hAnsi="Times New Roman" w:cs="Times New Roman"/>
          <w:bCs/>
          <w:i/>
          <w:iCs/>
        </w:rPr>
        <w:t>O. japonica</w:t>
      </w:r>
      <w:r w:rsidR="007E1512">
        <w:rPr>
          <w:rFonts w:ascii="Times New Roman" w:hAnsi="Times New Roman" w:cs="Times New Roman"/>
          <w:bCs/>
        </w:rPr>
        <w:t>, which all consumers were observed to have killed, but not necessarily ingested</w:t>
      </w:r>
      <w:r w:rsidR="00E10921">
        <w:rPr>
          <w:rFonts w:ascii="Times New Roman" w:hAnsi="Times New Roman" w:cs="Times New Roman"/>
          <w:bCs/>
        </w:rPr>
        <w:t>)</w:t>
      </w:r>
      <w:r w:rsidR="007E1512">
        <w:rPr>
          <w:rFonts w:ascii="Times New Roman" w:hAnsi="Times New Roman" w:cs="Times New Roman"/>
          <w:bCs/>
        </w:rPr>
        <w:t>. For</w:t>
      </w:r>
      <w:r>
        <w:rPr>
          <w:rFonts w:ascii="Times New Roman" w:hAnsi="Times New Roman" w:cs="Times New Roman"/>
          <w:bCs/>
        </w:rPr>
        <w:t xml:space="preserve"> </w:t>
      </w:r>
      <w:r w:rsidR="00300143">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 xml:space="preserve">s, we examined all </w:t>
      </w:r>
      <w:r w:rsidR="007E1512">
        <w:rPr>
          <w:rFonts w:ascii="Times New Roman" w:hAnsi="Times New Roman" w:cs="Times New Roman"/>
          <w:bCs/>
        </w:rPr>
        <w:t xml:space="preserve">potential </w:t>
      </w:r>
      <w:r>
        <w:rPr>
          <w:rFonts w:ascii="Times New Roman" w:hAnsi="Times New Roman" w:cs="Times New Roman"/>
          <w:bCs/>
        </w:rPr>
        <w:t>diet items</w:t>
      </w:r>
      <w:r w:rsidR="007E1512">
        <w:rPr>
          <w:rFonts w:ascii="Times New Roman" w:hAnsi="Times New Roman" w:cs="Times New Roman"/>
          <w:bCs/>
        </w:rPr>
        <w:t xml:space="preserve"> (which could represent either diet or surface contaminants)</w:t>
      </w:r>
      <w:r>
        <w:rPr>
          <w:rFonts w:ascii="Times New Roman" w:hAnsi="Times New Roman" w:cs="Times New Roman"/>
          <w:bCs/>
        </w:rPr>
        <w:t xml:space="preserve">. </w:t>
      </w:r>
      <w:r w:rsidR="00E2377E">
        <w:rPr>
          <w:rFonts w:ascii="Times New Roman" w:hAnsi="Times New Roman" w:cs="Times New Roman"/>
          <w:bCs/>
        </w:rPr>
        <w:t>S</w:t>
      </w:r>
      <w:r w:rsidR="001A7609">
        <w:rPr>
          <w:rFonts w:ascii="Times New Roman" w:hAnsi="Times New Roman" w:cs="Times New Roman"/>
          <w:bCs/>
        </w:rPr>
        <w:t>amples</w:t>
      </w:r>
      <w:r w:rsidR="00E2377E">
        <w:rPr>
          <w:rFonts w:ascii="Times New Roman" w:hAnsi="Times New Roman" w:cs="Times New Roman"/>
          <w:bCs/>
        </w:rPr>
        <w:t xml:space="preserve"> were rarefied</w:t>
      </w:r>
      <w:r w:rsidR="001A7609">
        <w:rPr>
          <w:rFonts w:ascii="Times New Roman" w:hAnsi="Times New Roman" w:cs="Times New Roman"/>
          <w:bCs/>
        </w:rPr>
        <w:t xml:space="preserve"> </w:t>
      </w:r>
      <w:r w:rsidR="00727C9D">
        <w:rPr>
          <w:rFonts w:ascii="Times New Roman" w:hAnsi="Times New Roman" w:cs="Times New Roman"/>
          <w:bCs/>
        </w:rPr>
        <w:t>(McKnight et al. 2018)</w:t>
      </w:r>
      <w:r w:rsidR="00A95C0E">
        <w:rPr>
          <w:rFonts w:ascii="Times New Roman" w:hAnsi="Times New Roman" w:cs="Times New Roman"/>
          <w:bCs/>
        </w:rPr>
        <w:t xml:space="preserve"> </w:t>
      </w:r>
      <w:r w:rsidR="00E2377E">
        <w:rPr>
          <w:rFonts w:ascii="Times New Roman" w:hAnsi="Times New Roman" w:cs="Times New Roman"/>
          <w:bCs/>
        </w:rPr>
        <w:t>because sequencing depth (total number of DNA sequences assigned) can vary considerably across samples in high throughput sequencing runs</w:t>
      </w:r>
      <w:r w:rsidR="00727C9D">
        <w:rPr>
          <w:rFonts w:ascii="Times New Roman" w:hAnsi="Times New Roman" w:cs="Times New Roman"/>
          <w:bCs/>
        </w:rPr>
        <w:t xml:space="preserve">. We did this using the </w:t>
      </w:r>
      <w:proofErr w:type="spellStart"/>
      <w:r w:rsidR="00727C9D">
        <w:rPr>
          <w:rFonts w:ascii="Times New Roman" w:hAnsi="Times New Roman" w:cs="Times New Roman"/>
          <w:bCs/>
        </w:rPr>
        <w:t>rrarefy</w:t>
      </w:r>
      <w:proofErr w:type="spellEnd"/>
      <w:r w:rsidR="00727C9D">
        <w:rPr>
          <w:rFonts w:ascii="Times New Roman" w:hAnsi="Times New Roman" w:cs="Times New Roman"/>
          <w:bCs/>
        </w:rPr>
        <w:t xml:space="preserve">() function in the vegan </w:t>
      </w:r>
      <w:r w:rsidR="00F550DF">
        <w:rPr>
          <w:rFonts w:ascii="Times New Roman" w:hAnsi="Times New Roman" w:cs="Times New Roman"/>
          <w:bCs/>
        </w:rPr>
        <w:t xml:space="preserve">(version 2.5.6) </w:t>
      </w:r>
      <w:r w:rsidR="00727C9D">
        <w:rPr>
          <w:rFonts w:ascii="Times New Roman" w:hAnsi="Times New Roman" w:cs="Times New Roman"/>
          <w:bCs/>
        </w:rPr>
        <w:t>package in R and we rarefied based on the sample with the lowest sequencing depth</w:t>
      </w:r>
      <w:r w:rsidR="00300143">
        <w:rPr>
          <w:rFonts w:ascii="Times New Roman" w:hAnsi="Times New Roman" w:cs="Times New Roman"/>
          <w:bCs/>
        </w:rPr>
        <w:t xml:space="preserve"> (but which had been sequenced with 95%+ sampling completeness based on </w:t>
      </w:r>
      <w:proofErr w:type="spellStart"/>
      <w:r w:rsidR="00300143">
        <w:rPr>
          <w:rFonts w:ascii="Times New Roman" w:hAnsi="Times New Roman" w:cs="Times New Roman"/>
          <w:bCs/>
        </w:rPr>
        <w:t>iNEXT</w:t>
      </w:r>
      <w:proofErr w:type="spellEnd"/>
      <w:r w:rsidR="00300143">
        <w:rPr>
          <w:rFonts w:ascii="Times New Roman" w:hAnsi="Times New Roman" w:cs="Times New Roman"/>
          <w:bCs/>
        </w:rPr>
        <w:t xml:space="preserve"> </w:t>
      </w:r>
      <w:r w:rsidR="00920861">
        <w:rPr>
          <w:rFonts w:ascii="Times New Roman" w:hAnsi="Times New Roman" w:cs="Times New Roman"/>
          <w:bCs/>
        </w:rPr>
        <w:t xml:space="preserve">(version 2.0.20) </w:t>
      </w:r>
      <w:r w:rsidR="007B1A15">
        <w:rPr>
          <w:rFonts w:ascii="Times New Roman" w:hAnsi="Times New Roman" w:cs="Times New Roman"/>
          <w:bCs/>
        </w:rPr>
        <w:t>interpolation and extrapolation methods (</w:t>
      </w:r>
      <w:r w:rsidR="007B1A15" w:rsidRPr="00A9096C">
        <w:rPr>
          <w:rFonts w:ascii="Times New Roman" w:hAnsi="Times New Roman" w:cs="Times New Roman"/>
          <w:bCs/>
        </w:rPr>
        <w:t>Hsieh and Chao 2017</w:t>
      </w:r>
      <w:r w:rsidR="00300143">
        <w:rPr>
          <w:rFonts w:ascii="Times New Roman" w:hAnsi="Times New Roman" w:cs="Times New Roman"/>
          <w:bCs/>
        </w:rPr>
        <w:t>)</w:t>
      </w:r>
      <w:r w:rsidR="00727C9D">
        <w:rPr>
          <w:rFonts w:ascii="Times New Roman" w:hAnsi="Times New Roman" w:cs="Times New Roman"/>
          <w:bCs/>
        </w:rPr>
        <w:t xml:space="preserve">. </w:t>
      </w:r>
      <w:r w:rsidR="00606BD6">
        <w:rPr>
          <w:rFonts w:ascii="Times New Roman" w:hAnsi="Times New Roman" w:cs="Times New Roman"/>
          <w:bCs/>
        </w:rPr>
        <w:t xml:space="preserve">We rarefied </w:t>
      </w:r>
      <w:r w:rsidR="00A95C0E">
        <w:rPr>
          <w:rFonts w:ascii="Times New Roman" w:hAnsi="Times New Roman" w:cs="Times New Roman"/>
          <w:bCs/>
        </w:rPr>
        <w:t xml:space="preserve">to </w:t>
      </w:r>
      <w:r w:rsidR="007B1A15">
        <w:rPr>
          <w:rFonts w:ascii="Times New Roman" w:hAnsi="Times New Roman" w:cs="Times New Roman"/>
          <w:bCs/>
        </w:rPr>
        <w:t>55,205</w:t>
      </w:r>
      <w:r w:rsidR="00A95C0E">
        <w:rPr>
          <w:rFonts w:ascii="Times New Roman" w:hAnsi="Times New Roman" w:cs="Times New Roman"/>
          <w:bCs/>
        </w:rPr>
        <w:t xml:space="preserve"> reads per sample for the mesocosm and </w:t>
      </w:r>
      <w:r w:rsidR="007B1A15">
        <w:rPr>
          <w:rFonts w:ascii="Times New Roman" w:hAnsi="Times New Roman" w:cs="Times New Roman"/>
          <w:bCs/>
        </w:rPr>
        <w:t>16,004</w:t>
      </w:r>
      <w:r w:rsidR="00A95C0E">
        <w:rPr>
          <w:rFonts w:ascii="Times New Roman" w:hAnsi="Times New Roman" w:cs="Times New Roman"/>
          <w:bCs/>
        </w:rPr>
        <w:t xml:space="preserve"> reads per sample for the</w:t>
      </w:r>
      <w:r w:rsidR="00826B80">
        <w:rPr>
          <w:rFonts w:ascii="Times New Roman" w:hAnsi="Times New Roman" w:cs="Times New Roman"/>
          <w:bCs/>
        </w:rPr>
        <w:t xml:space="preserve"> natural environment</w:t>
      </w:r>
      <w:r w:rsidR="00A95C0E">
        <w:rPr>
          <w:rFonts w:ascii="Times New Roman" w:hAnsi="Times New Roman" w:cs="Times New Roman"/>
          <w:bCs/>
        </w:rPr>
        <w:t xml:space="preserve"> consumers. We rarefied these separately because </w:t>
      </w:r>
      <w:r w:rsidR="00842F75">
        <w:rPr>
          <w:rFonts w:ascii="Times New Roman" w:hAnsi="Times New Roman" w:cs="Times New Roman"/>
          <w:bCs/>
        </w:rPr>
        <w:t>samples had been preserved in different ways</w:t>
      </w:r>
      <w:r w:rsidR="009B30C6">
        <w:rPr>
          <w:rFonts w:ascii="Times New Roman" w:hAnsi="Times New Roman" w:cs="Times New Roman"/>
          <w:bCs/>
        </w:rPr>
        <w:t xml:space="preserve"> and for different times</w:t>
      </w:r>
      <w:r w:rsidR="00842F75">
        <w:rPr>
          <w:rFonts w:ascii="Times New Roman" w:hAnsi="Times New Roman" w:cs="Times New Roman"/>
          <w:bCs/>
        </w:rPr>
        <w:t>, which can have large effects on DNA extraction outcomes (</w:t>
      </w:r>
      <w:r w:rsidR="009B30C6">
        <w:rPr>
          <w:rFonts w:ascii="Times New Roman" w:hAnsi="Times New Roman" w:cs="Times New Roman"/>
          <w:bCs/>
        </w:rPr>
        <w:t>Murphy et al. 2002</w:t>
      </w:r>
      <w:r w:rsidR="00842F75">
        <w:rPr>
          <w:rFonts w:ascii="Times New Roman" w:hAnsi="Times New Roman" w:cs="Times New Roman"/>
          <w:bCs/>
        </w:rPr>
        <w:t>)</w:t>
      </w:r>
      <w:r w:rsidR="00606BD6">
        <w:rPr>
          <w:rFonts w:ascii="Times New Roman" w:hAnsi="Times New Roman" w:cs="Times New Roman"/>
          <w:bCs/>
        </w:rPr>
        <w:t xml:space="preserve">. </w:t>
      </w:r>
    </w:p>
    <w:p w14:paraId="309574EB" w14:textId="77777777" w:rsidR="00E81C3B" w:rsidRDefault="00E81C3B" w:rsidP="00C27F98">
      <w:pPr>
        <w:rPr>
          <w:rFonts w:ascii="Times New Roman" w:hAnsi="Times New Roman" w:cs="Times New Roman"/>
          <w:bCs/>
        </w:rPr>
      </w:pPr>
    </w:p>
    <w:p w14:paraId="44819AED" w14:textId="7CABC72D" w:rsidR="00E81C3B" w:rsidRDefault="007E70C8" w:rsidP="00C27F98">
      <w:pPr>
        <w:rPr>
          <w:rFonts w:ascii="Times New Roman" w:hAnsi="Times New Roman" w:cs="Times New Roman"/>
          <w:bCs/>
        </w:rPr>
      </w:pPr>
      <w:r>
        <w:rPr>
          <w:rFonts w:ascii="Times New Roman" w:hAnsi="Times New Roman" w:cs="Times New Roman"/>
          <w:bCs/>
        </w:rPr>
        <w:t xml:space="preserve">Following rarefying, we selected all ASVs which matched to the </w:t>
      </w:r>
      <w:r w:rsidR="00351744">
        <w:rPr>
          <w:rFonts w:ascii="Times New Roman" w:hAnsi="Times New Roman" w:cs="Times New Roman"/>
          <w:bCs/>
        </w:rPr>
        <w:t>offered</w:t>
      </w:r>
      <w:r w:rsidR="007E1512">
        <w:rPr>
          <w:rFonts w:ascii="Times New Roman" w:hAnsi="Times New Roman" w:cs="Times New Roman"/>
          <w:bCs/>
        </w:rPr>
        <w:t xml:space="preserve"> diet </w:t>
      </w:r>
      <w:r>
        <w:rPr>
          <w:rFonts w:ascii="Times New Roman" w:hAnsi="Times New Roman" w:cs="Times New Roman"/>
          <w:bCs/>
        </w:rPr>
        <w:t xml:space="preserve">item </w:t>
      </w:r>
      <w:r w:rsidR="001D2693">
        <w:rPr>
          <w:rFonts w:ascii="Times New Roman" w:hAnsi="Times New Roman" w:cs="Times New Roman"/>
          <w:bCs/>
        </w:rPr>
        <w:t xml:space="preserve">for the mesocosm </w:t>
      </w:r>
      <w:r w:rsidR="00040901">
        <w:rPr>
          <w:rFonts w:ascii="Times New Roman" w:hAnsi="Times New Roman" w:cs="Times New Roman"/>
          <w:bCs/>
        </w:rPr>
        <w:t>consumers</w:t>
      </w:r>
      <w:r w:rsidR="001D2693">
        <w:rPr>
          <w:rFonts w:ascii="Times New Roman" w:hAnsi="Times New Roman" w:cs="Times New Roman"/>
          <w:bCs/>
        </w:rPr>
        <w:t xml:space="preserve"> </w:t>
      </w:r>
      <w:r>
        <w:rPr>
          <w:rFonts w:ascii="Times New Roman" w:hAnsi="Times New Roman" w:cs="Times New Roman"/>
          <w:bCs/>
        </w:rPr>
        <w:t xml:space="preserve">(species: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genus: </w:t>
      </w:r>
      <w:proofErr w:type="spellStart"/>
      <w:r>
        <w:rPr>
          <w:rFonts w:ascii="Times New Roman" w:hAnsi="Times New Roman" w:cs="Times New Roman"/>
          <w:bCs/>
          <w:i/>
          <w:iCs/>
        </w:rPr>
        <w:t>Oxya</w:t>
      </w:r>
      <w:proofErr w:type="spellEnd"/>
      <w:r>
        <w:rPr>
          <w:rFonts w:ascii="Times New Roman" w:hAnsi="Times New Roman" w:cs="Times New Roman"/>
          <w:bCs/>
        </w:rPr>
        <w:t>, family: Acrididae)</w:t>
      </w:r>
      <w:r w:rsidR="001D2693">
        <w:rPr>
          <w:rFonts w:ascii="Times New Roman" w:hAnsi="Times New Roman" w:cs="Times New Roman"/>
          <w:bCs/>
        </w:rPr>
        <w:t xml:space="preserve">, and all </w:t>
      </w:r>
      <w:r w:rsidR="007E1512">
        <w:rPr>
          <w:rFonts w:ascii="Times New Roman" w:hAnsi="Times New Roman" w:cs="Times New Roman"/>
          <w:bCs/>
        </w:rPr>
        <w:t>potential diet</w:t>
      </w:r>
      <w:r w:rsidR="001D2693">
        <w:rPr>
          <w:rFonts w:ascii="Times New Roman" w:hAnsi="Times New Roman" w:cs="Times New Roman"/>
          <w:bCs/>
        </w:rPr>
        <w:t xml:space="preserve"> items for the </w:t>
      </w:r>
      <w:r w:rsidR="00B72094">
        <w:rPr>
          <w:rFonts w:ascii="Times New Roman" w:hAnsi="Times New Roman" w:cs="Times New Roman"/>
          <w:bCs/>
        </w:rPr>
        <w:t>natural environment</w:t>
      </w:r>
      <w:r w:rsidR="001D2693">
        <w:rPr>
          <w:rFonts w:ascii="Times New Roman" w:hAnsi="Times New Roman" w:cs="Times New Roman"/>
          <w:bCs/>
        </w:rPr>
        <w:t xml:space="preserve"> </w:t>
      </w:r>
      <w:r w:rsidR="00040901">
        <w:rPr>
          <w:rFonts w:ascii="Times New Roman" w:hAnsi="Times New Roman" w:cs="Times New Roman"/>
          <w:bCs/>
        </w:rPr>
        <w:t>consumers</w:t>
      </w:r>
      <w:r w:rsidR="001D2693">
        <w:rPr>
          <w:rFonts w:ascii="Times New Roman" w:hAnsi="Times New Roman" w:cs="Times New Roman"/>
          <w:bCs/>
        </w:rPr>
        <w:t xml:space="preserve"> (Kingdom: Animalia; Clade: Bilateria, excluding </w:t>
      </w:r>
      <w:r w:rsidR="004249DC">
        <w:rPr>
          <w:rFonts w:ascii="Times New Roman" w:hAnsi="Times New Roman" w:cs="Times New Roman"/>
          <w:bCs/>
        </w:rPr>
        <w:t>consumer</w:t>
      </w:r>
      <w:r w:rsidR="001D2693">
        <w:rPr>
          <w:rFonts w:ascii="Times New Roman" w:hAnsi="Times New Roman" w:cs="Times New Roman"/>
          <w:bCs/>
        </w:rPr>
        <w:t xml:space="preserve"> DNA). </w:t>
      </w:r>
      <w:r w:rsidR="00F14F64">
        <w:rPr>
          <w:rFonts w:ascii="Times New Roman" w:hAnsi="Times New Roman" w:cs="Times New Roman"/>
          <w:bCs/>
        </w:rPr>
        <w:t>In addition</w:t>
      </w:r>
      <w:r w:rsidR="00040901">
        <w:rPr>
          <w:rFonts w:ascii="Times New Roman" w:hAnsi="Times New Roman" w:cs="Times New Roman"/>
          <w:bCs/>
        </w:rPr>
        <w:t>,</w:t>
      </w:r>
      <w:r w:rsidR="001D2693">
        <w:rPr>
          <w:rFonts w:ascii="Times New Roman" w:hAnsi="Times New Roman" w:cs="Times New Roman"/>
          <w:bCs/>
        </w:rPr>
        <w:t xml:space="preserve"> for </w:t>
      </w:r>
      <w:r w:rsidR="006153AD">
        <w:rPr>
          <w:rFonts w:ascii="Times New Roman" w:hAnsi="Times New Roman" w:cs="Times New Roman"/>
          <w:bCs/>
        </w:rPr>
        <w:t>all consumers</w:t>
      </w:r>
      <w:r w:rsidR="001D2693">
        <w:rPr>
          <w:rFonts w:ascii="Times New Roman" w:hAnsi="Times New Roman" w:cs="Times New Roman"/>
          <w:bCs/>
        </w:rPr>
        <w:t>,</w:t>
      </w:r>
      <w:r w:rsidR="00F14F64">
        <w:rPr>
          <w:rFonts w:ascii="Times New Roman" w:hAnsi="Times New Roman" w:cs="Times New Roman"/>
          <w:bCs/>
        </w:rPr>
        <w:t xml:space="preserve"> because BLAST and BOLD matched multiple ASVs to the same </w:t>
      </w:r>
      <w:r w:rsidR="00E81C3B">
        <w:rPr>
          <w:rFonts w:ascii="Times New Roman" w:hAnsi="Times New Roman" w:cs="Times New Roman"/>
          <w:bCs/>
        </w:rPr>
        <w:t>taxonomies (e.g. at species, genus, or family level)</w:t>
      </w:r>
      <w:r w:rsidR="00F14F64">
        <w:rPr>
          <w:rFonts w:ascii="Times New Roman" w:hAnsi="Times New Roman" w:cs="Times New Roman"/>
          <w:bCs/>
        </w:rPr>
        <w:t>, we concatenated all ASVs based on shared taxonomic assignment</w:t>
      </w:r>
      <w:r w:rsidR="006153AD">
        <w:rPr>
          <w:rFonts w:ascii="Times New Roman" w:hAnsi="Times New Roman" w:cs="Times New Roman"/>
          <w:bCs/>
        </w:rPr>
        <w:t xml:space="preserve">. </w:t>
      </w:r>
      <w:r w:rsidR="00E81C3B">
        <w:rPr>
          <w:rFonts w:ascii="Times New Roman" w:hAnsi="Times New Roman" w:cs="Times New Roman"/>
          <w:bCs/>
        </w:rPr>
        <w:t xml:space="preserve">All ASVs received a family-level taxonomic assignment, and family-level analyses are common in DNA metabarcoding studies (e.g. </w:t>
      </w:r>
      <w:proofErr w:type="spellStart"/>
      <w:r w:rsidR="00E81C3B">
        <w:rPr>
          <w:rFonts w:ascii="Times New Roman" w:hAnsi="Times New Roman" w:cs="Times New Roman"/>
          <w:bCs/>
        </w:rPr>
        <w:t>Kartzinel</w:t>
      </w:r>
      <w:proofErr w:type="spellEnd"/>
      <w:r w:rsidR="00E81C3B">
        <w:rPr>
          <w:rFonts w:ascii="Times New Roman" w:hAnsi="Times New Roman" w:cs="Times New Roman"/>
          <w:bCs/>
        </w:rPr>
        <w:t xml:space="preserve"> et al.), so we chose to concatenate at the family level. </w:t>
      </w:r>
      <w:r w:rsidR="006153AD">
        <w:rPr>
          <w:rFonts w:ascii="Times New Roman" w:hAnsi="Times New Roman" w:cs="Times New Roman"/>
          <w:bCs/>
        </w:rPr>
        <w:t xml:space="preserve">We did this by combining ASVs which matched </w:t>
      </w:r>
      <w:r w:rsidR="00E81C3B">
        <w:rPr>
          <w:rFonts w:ascii="Times New Roman" w:hAnsi="Times New Roman" w:cs="Times New Roman"/>
          <w:bCs/>
        </w:rPr>
        <w:t>at the family level</w:t>
      </w:r>
      <w:r w:rsidR="006153AD">
        <w:rPr>
          <w:rFonts w:ascii="Times New Roman" w:hAnsi="Times New Roman" w:cs="Times New Roman"/>
          <w:bCs/>
        </w:rPr>
        <w:t xml:space="preserve"> into one </w:t>
      </w:r>
      <w:r w:rsidR="00351744">
        <w:rPr>
          <w:rFonts w:ascii="Times New Roman" w:hAnsi="Times New Roman" w:cs="Times New Roman"/>
          <w:bCs/>
        </w:rPr>
        <w:t>combined taxonomy</w:t>
      </w:r>
      <w:r w:rsidR="006153AD">
        <w:rPr>
          <w:rFonts w:ascii="Times New Roman" w:hAnsi="Times New Roman" w:cs="Times New Roman"/>
          <w:bCs/>
        </w:rPr>
        <w:t xml:space="preserve"> with cumulative read abundance (i.e. all ASVs matched to </w:t>
      </w:r>
      <w:r w:rsidR="006153AD" w:rsidRPr="006153AD">
        <w:rPr>
          <w:rFonts w:ascii="Times New Roman" w:hAnsi="Times New Roman" w:cs="Times New Roman"/>
          <w:bCs/>
          <w:i/>
          <w:iCs/>
        </w:rPr>
        <w:t>diet family A</w:t>
      </w:r>
      <w:r w:rsidR="006153AD">
        <w:rPr>
          <w:rFonts w:ascii="Times New Roman" w:hAnsi="Times New Roman" w:cs="Times New Roman"/>
          <w:bCs/>
          <w:i/>
          <w:iCs/>
        </w:rPr>
        <w:t xml:space="preserve"> </w:t>
      </w:r>
      <w:r w:rsidR="006153AD">
        <w:rPr>
          <w:rFonts w:ascii="Times New Roman" w:hAnsi="Times New Roman" w:cs="Times New Roman"/>
          <w:bCs/>
        </w:rPr>
        <w:t xml:space="preserve">were combined into one </w:t>
      </w:r>
      <w:r w:rsidR="006153AD">
        <w:rPr>
          <w:rFonts w:ascii="Times New Roman" w:hAnsi="Times New Roman" w:cs="Times New Roman"/>
          <w:bCs/>
          <w:i/>
          <w:iCs/>
        </w:rPr>
        <w:t>diet family A</w:t>
      </w:r>
      <w:r w:rsidR="006153AD">
        <w:rPr>
          <w:rFonts w:ascii="Times New Roman" w:hAnsi="Times New Roman" w:cs="Times New Roman"/>
          <w:bCs/>
        </w:rPr>
        <w:t xml:space="preserve"> taxonomy with cumulative read abundance). </w:t>
      </w:r>
      <w:r w:rsidR="006C6013">
        <w:rPr>
          <w:rFonts w:ascii="Times New Roman" w:hAnsi="Times New Roman" w:cs="Times New Roman"/>
          <w:bCs/>
        </w:rPr>
        <w:t xml:space="preserve">For both mesocosm and </w:t>
      </w:r>
      <w:r w:rsidR="00826B80">
        <w:rPr>
          <w:rFonts w:ascii="Times New Roman" w:hAnsi="Times New Roman" w:cs="Times New Roman"/>
          <w:bCs/>
        </w:rPr>
        <w:t>natural environment</w:t>
      </w:r>
      <w:r w:rsidR="006C6013">
        <w:rPr>
          <w:rFonts w:ascii="Times New Roman" w:hAnsi="Times New Roman" w:cs="Times New Roman"/>
          <w:bCs/>
        </w:rPr>
        <w:t xml:space="preserve"> </w:t>
      </w:r>
      <w:r w:rsidR="00040901">
        <w:rPr>
          <w:rFonts w:ascii="Times New Roman" w:hAnsi="Times New Roman" w:cs="Times New Roman"/>
          <w:bCs/>
        </w:rPr>
        <w:t>consumers</w:t>
      </w:r>
      <w:r w:rsidR="006C6013">
        <w:rPr>
          <w:rFonts w:ascii="Times New Roman" w:hAnsi="Times New Roman" w:cs="Times New Roman"/>
          <w:bCs/>
        </w:rPr>
        <w:t xml:space="preserve">, we assessed per sample detection of </w:t>
      </w:r>
      <w:r w:rsidR="00351744">
        <w:rPr>
          <w:rFonts w:ascii="Times New Roman" w:hAnsi="Times New Roman" w:cs="Times New Roman"/>
          <w:bCs/>
        </w:rPr>
        <w:t xml:space="preserve">offered diet (mesocosm; </w:t>
      </w:r>
      <w:r w:rsidR="00351744">
        <w:rPr>
          <w:rFonts w:ascii="Times New Roman" w:hAnsi="Times New Roman" w:cs="Times New Roman"/>
          <w:bCs/>
          <w:i/>
          <w:iCs/>
        </w:rPr>
        <w:t>O. japonica</w:t>
      </w:r>
      <w:r w:rsidR="00351744">
        <w:rPr>
          <w:rFonts w:ascii="Times New Roman" w:hAnsi="Times New Roman" w:cs="Times New Roman"/>
          <w:bCs/>
        </w:rPr>
        <w:t xml:space="preserve">) or all </w:t>
      </w:r>
      <w:r w:rsidR="007E1512">
        <w:rPr>
          <w:rFonts w:ascii="Times New Roman" w:hAnsi="Times New Roman" w:cs="Times New Roman"/>
          <w:bCs/>
        </w:rPr>
        <w:t>potential diet</w:t>
      </w:r>
      <w:r w:rsidR="00351744">
        <w:rPr>
          <w:rFonts w:ascii="Times New Roman" w:hAnsi="Times New Roman" w:cs="Times New Roman"/>
          <w:bCs/>
        </w:rPr>
        <w:t xml:space="preserve"> (natural environment) </w:t>
      </w:r>
      <w:r w:rsidR="006C6013">
        <w:rPr>
          <w:rFonts w:ascii="Times New Roman" w:hAnsi="Times New Roman" w:cs="Times New Roman"/>
          <w:bCs/>
        </w:rPr>
        <w:t xml:space="preserve">using generalized linear models with </w:t>
      </w:r>
      <w:r w:rsidR="00351744">
        <w:rPr>
          <w:rFonts w:ascii="Times New Roman" w:hAnsi="Times New Roman" w:cs="Times New Roman"/>
          <w:bCs/>
        </w:rPr>
        <w:t xml:space="preserve">offered (mesocosm) or all </w:t>
      </w:r>
      <w:r w:rsidR="007E1512">
        <w:rPr>
          <w:rFonts w:ascii="Times New Roman" w:hAnsi="Times New Roman" w:cs="Times New Roman"/>
          <w:bCs/>
        </w:rPr>
        <w:t xml:space="preserve">potential </w:t>
      </w:r>
      <w:r w:rsidR="00351744">
        <w:rPr>
          <w:rFonts w:ascii="Times New Roman" w:hAnsi="Times New Roman" w:cs="Times New Roman"/>
          <w:bCs/>
        </w:rPr>
        <w:t xml:space="preserve">(natural environment) </w:t>
      </w:r>
      <w:r w:rsidR="007E1512">
        <w:rPr>
          <w:rFonts w:ascii="Times New Roman" w:hAnsi="Times New Roman" w:cs="Times New Roman"/>
          <w:bCs/>
        </w:rPr>
        <w:t>diet item</w:t>
      </w:r>
      <w:r w:rsidR="006C6013">
        <w:rPr>
          <w:rFonts w:ascii="Times New Roman" w:hAnsi="Times New Roman" w:cs="Times New Roman"/>
          <w:bCs/>
        </w:rPr>
        <w:t xml:space="preserve"> detection (presence-absence 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w:t>
      </w:r>
      <w:r w:rsidR="009B30C6">
        <w:rPr>
          <w:rFonts w:ascii="Times New Roman" w:hAnsi="Times New Roman" w:cs="Times New Roman"/>
          <w:bCs/>
        </w:rPr>
        <w:t xml:space="preserve">as a </w:t>
      </w:r>
      <w:r w:rsidR="006C6013">
        <w:rPr>
          <w:rFonts w:ascii="Times New Roman" w:hAnsi="Times New Roman" w:cs="Times New Roman"/>
          <w:bCs/>
        </w:rPr>
        <w:t xml:space="preserve">fixed effect, and a binomial distribution. </w:t>
      </w:r>
    </w:p>
    <w:p w14:paraId="6C1623C2" w14:textId="76004879" w:rsidR="001D2693" w:rsidRDefault="001D2693" w:rsidP="00C27F98">
      <w:pPr>
        <w:rPr>
          <w:rFonts w:ascii="Times New Roman" w:hAnsi="Times New Roman" w:cs="Times New Roman"/>
          <w:bCs/>
        </w:rPr>
      </w:pPr>
    </w:p>
    <w:p w14:paraId="03E93C14" w14:textId="1F032717" w:rsidR="00207D77" w:rsidRPr="00207D77" w:rsidRDefault="0016017B" w:rsidP="00C27F98">
      <w:pPr>
        <w:rPr>
          <w:rFonts w:ascii="Times New Roman" w:hAnsi="Times New Roman" w:cs="Times New Roman"/>
          <w:bCs/>
          <w:i/>
          <w:iCs/>
        </w:rPr>
      </w:pPr>
      <w:r>
        <w:rPr>
          <w:rFonts w:ascii="Times New Roman" w:hAnsi="Times New Roman" w:cs="Times New Roman"/>
          <w:bCs/>
          <w:i/>
          <w:iCs/>
        </w:rPr>
        <w:t>Abundance</w:t>
      </w:r>
      <w:r w:rsidR="005D1DD7">
        <w:rPr>
          <w:rFonts w:ascii="Times New Roman" w:hAnsi="Times New Roman" w:cs="Times New Roman"/>
          <w:bCs/>
          <w:i/>
          <w:iCs/>
        </w:rPr>
        <w:t xml:space="preserve"> of potential diet DNA</w:t>
      </w:r>
    </w:p>
    <w:p w14:paraId="746E1476" w14:textId="08F15E56" w:rsidR="00A2382A" w:rsidRDefault="000F0FE7" w:rsidP="00C27F98">
      <w:pPr>
        <w:rPr>
          <w:rFonts w:ascii="Times New Roman" w:hAnsi="Times New Roman" w:cs="Times New Roman"/>
          <w:bCs/>
        </w:rPr>
      </w:pPr>
      <w:r w:rsidRPr="00922DFA">
        <w:rPr>
          <w:rFonts w:ascii="Times New Roman" w:hAnsi="Times New Roman" w:cs="Times New Roman"/>
          <w:bCs/>
        </w:rPr>
        <w:lastRenderedPageBreak/>
        <w:t xml:space="preserve">Because potential </w:t>
      </w:r>
      <w:r w:rsidR="00922DFA">
        <w:rPr>
          <w:rFonts w:ascii="Times New Roman" w:hAnsi="Times New Roman" w:cs="Times New Roman"/>
          <w:bCs/>
        </w:rPr>
        <w:t>diet</w:t>
      </w:r>
      <w:r w:rsidRPr="00922DFA">
        <w:rPr>
          <w:rFonts w:ascii="Times New Roman" w:hAnsi="Times New Roman" w:cs="Times New Roman"/>
          <w:bCs/>
        </w:rPr>
        <w:t xml:space="preserve"> DNA can represent a rare subset of total sequence abundance in DNA metabarcoding studies (</w:t>
      </w:r>
      <w:r>
        <w:rPr>
          <w:rFonts w:ascii="Times New Roman" w:hAnsi="Times New Roman" w:cs="Times New Roman"/>
          <w:bCs/>
        </w:rPr>
        <w:t xml:space="preserve">e.g. 0.03 – 8.43 percent of all sequencing reads in one study; </w:t>
      </w:r>
      <w:proofErr w:type="spellStart"/>
      <w:r>
        <w:rPr>
          <w:rFonts w:ascii="Times New Roman" w:hAnsi="Times New Roman" w:cs="Times New Roman"/>
          <w:bCs/>
        </w:rPr>
        <w:t>Krehenwinkel</w:t>
      </w:r>
      <w:proofErr w:type="spellEnd"/>
      <w:r>
        <w:rPr>
          <w:rFonts w:ascii="Times New Roman" w:hAnsi="Times New Roman" w:cs="Times New Roman"/>
          <w:bCs/>
        </w:rPr>
        <w:t xml:space="preserve"> et al. 2016), we also wanted to determine whether surface </w:t>
      </w:r>
      <w:r w:rsidR="00351744">
        <w:rPr>
          <w:rFonts w:ascii="Times New Roman" w:hAnsi="Times New Roman" w:cs="Times New Roman"/>
          <w:bCs/>
        </w:rPr>
        <w:t>contamination</w:t>
      </w:r>
      <w:r>
        <w:rPr>
          <w:rFonts w:ascii="Times New Roman" w:hAnsi="Times New Roman" w:cs="Times New Roman"/>
          <w:bCs/>
        </w:rPr>
        <w:t xml:space="preserve"> altered this proportion of reads assigned to possible diet. Again, because contaminants can represent </w:t>
      </w:r>
      <w:r w:rsidR="00351744">
        <w:rPr>
          <w:rFonts w:ascii="Times New Roman" w:hAnsi="Times New Roman" w:cs="Times New Roman"/>
          <w:bCs/>
        </w:rPr>
        <w:t xml:space="preserve">“false” </w:t>
      </w:r>
      <w:r>
        <w:rPr>
          <w:rFonts w:ascii="Times New Roman" w:hAnsi="Times New Roman" w:cs="Times New Roman"/>
          <w:bCs/>
        </w:rPr>
        <w:t>diet or can be non-diet items, surface contamination</w:t>
      </w:r>
      <w:r w:rsidR="00021E5E">
        <w:rPr>
          <w:rFonts w:ascii="Times New Roman" w:hAnsi="Times New Roman" w:cs="Times New Roman"/>
          <w:bCs/>
        </w:rPr>
        <w:t xml:space="preserve"> </w:t>
      </w:r>
      <w:r>
        <w:rPr>
          <w:rFonts w:ascii="Times New Roman" w:hAnsi="Times New Roman" w:cs="Times New Roman"/>
          <w:bCs/>
        </w:rPr>
        <w:t xml:space="preserve">could lead to either an increase or decrease in the proportion of reads representing potential </w:t>
      </w:r>
      <w:r w:rsidR="00922DFA">
        <w:rPr>
          <w:rFonts w:ascii="Times New Roman" w:hAnsi="Times New Roman" w:cs="Times New Roman"/>
          <w:bCs/>
        </w:rPr>
        <w:t>diet</w:t>
      </w:r>
      <w:r>
        <w:rPr>
          <w:rFonts w:ascii="Times New Roman" w:hAnsi="Times New Roman" w:cs="Times New Roman"/>
          <w:bCs/>
        </w:rPr>
        <w:t xml:space="preserve">. </w:t>
      </w:r>
      <w:r w:rsidR="00922DFA">
        <w:rPr>
          <w:rFonts w:ascii="Times New Roman" w:hAnsi="Times New Roman" w:cs="Times New Roman"/>
          <w:bCs/>
        </w:rPr>
        <w:t xml:space="preserve">To test whether surface sterilization altered the proportion of DNA representing </w:t>
      </w:r>
      <w:r w:rsidR="00021E5E">
        <w:rPr>
          <w:rFonts w:ascii="Times New Roman" w:hAnsi="Times New Roman" w:cs="Times New Roman"/>
          <w:bCs/>
        </w:rPr>
        <w:t xml:space="preserve">offered (mesocosm) or all </w:t>
      </w:r>
      <w:r w:rsidR="00922DFA">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922DFA">
        <w:rPr>
          <w:rFonts w:ascii="Times New Roman" w:hAnsi="Times New Roman" w:cs="Times New Roman"/>
          <w:bCs/>
        </w:rPr>
        <w:t xml:space="preserve">diet items, we assessed per sample </w:t>
      </w:r>
      <w:r w:rsidR="00021E5E">
        <w:rPr>
          <w:rFonts w:ascii="Times New Roman" w:hAnsi="Times New Roman" w:cs="Times New Roman"/>
          <w:bCs/>
        </w:rPr>
        <w:t xml:space="preserve">offered or </w:t>
      </w:r>
      <w:r w:rsidR="00922DFA">
        <w:rPr>
          <w:rFonts w:ascii="Times New Roman" w:hAnsi="Times New Roman" w:cs="Times New Roman"/>
          <w:bCs/>
        </w:rPr>
        <w:t xml:space="preserve">potential diet DNA proportion for both sets of consumers (mesocosm and </w:t>
      </w:r>
      <w:r w:rsidR="00C22F8E">
        <w:rPr>
          <w:rFonts w:ascii="Times New Roman" w:hAnsi="Times New Roman" w:cs="Times New Roman"/>
          <w:bCs/>
        </w:rPr>
        <w:t>natural environment</w:t>
      </w:r>
      <w:r w:rsidR="00922DFA">
        <w:rPr>
          <w:rFonts w:ascii="Times New Roman" w:hAnsi="Times New Roman" w:cs="Times New Roman"/>
          <w:bCs/>
        </w:rPr>
        <w:t xml:space="preserve">) separately. For this analysis, we subset only consumer individuals for which we detected </w:t>
      </w:r>
      <w:r w:rsidR="00021E5E">
        <w:rPr>
          <w:rFonts w:ascii="Times New Roman" w:hAnsi="Times New Roman" w:cs="Times New Roman"/>
          <w:bCs/>
        </w:rPr>
        <w:t xml:space="preserve">offered or potential </w:t>
      </w:r>
      <w:r w:rsidR="00922DFA">
        <w:rPr>
          <w:rFonts w:ascii="Times New Roman" w:hAnsi="Times New Roman" w:cs="Times New Roman"/>
          <w:bCs/>
        </w:rPr>
        <w:t>diet DNA</w:t>
      </w:r>
      <w:r w:rsidR="00681368">
        <w:rPr>
          <w:rFonts w:ascii="Times New Roman" w:hAnsi="Times New Roman" w:cs="Times New Roman"/>
          <w:bCs/>
        </w:rPr>
        <w:t xml:space="preserve"> (n = </w:t>
      </w:r>
      <w:r w:rsidR="00C22F8E">
        <w:rPr>
          <w:rFonts w:ascii="Times New Roman" w:hAnsi="Times New Roman" w:cs="Times New Roman"/>
          <w:bCs/>
        </w:rPr>
        <w:t>14</w:t>
      </w:r>
      <w:r w:rsidR="00681368">
        <w:rPr>
          <w:rFonts w:ascii="Times New Roman" w:hAnsi="Times New Roman" w:cs="Times New Roman"/>
          <w:bCs/>
        </w:rPr>
        <w:t xml:space="preserve"> out of </w:t>
      </w:r>
      <w:r w:rsidR="00C22F8E">
        <w:rPr>
          <w:rFonts w:ascii="Times New Roman" w:hAnsi="Times New Roman" w:cs="Times New Roman"/>
          <w:bCs/>
        </w:rPr>
        <w:t>19 for mesocosm; 33 of 37 for natural environment</w:t>
      </w:r>
      <w:r w:rsidR="00681368">
        <w:rPr>
          <w:rFonts w:ascii="Times New Roman" w:hAnsi="Times New Roman" w:cs="Times New Roman"/>
          <w:bCs/>
        </w:rPr>
        <w:t>)</w:t>
      </w:r>
      <w:r w:rsidR="00823455">
        <w:rPr>
          <w:rFonts w:ascii="Times New Roman" w:hAnsi="Times New Roman" w:cs="Times New Roman"/>
          <w:bCs/>
        </w:rPr>
        <w:t xml:space="preserve">, since </w:t>
      </w:r>
      <w:r w:rsidR="00CF0533">
        <w:rPr>
          <w:rFonts w:ascii="Times New Roman" w:hAnsi="Times New Roman" w:cs="Times New Roman"/>
          <w:bCs/>
        </w:rPr>
        <w:t xml:space="preserve">we were interested in whether contaminants alter diet abundance only when potential diet DNA is present. </w:t>
      </w:r>
      <w:r w:rsidR="00823455">
        <w:rPr>
          <w:rFonts w:ascii="Times New Roman" w:hAnsi="Times New Roman" w:cs="Times New Roman"/>
          <w:bCs/>
        </w:rPr>
        <w:t xml:space="preserve">We assessed diet proportional abundance in consumers using generalized linear models with the number of </w:t>
      </w:r>
      <w:r w:rsidR="00021E5E">
        <w:rPr>
          <w:rFonts w:ascii="Times New Roman" w:hAnsi="Times New Roman" w:cs="Times New Roman"/>
          <w:bCs/>
        </w:rPr>
        <w:t xml:space="preserve">offered (mesocosm; </w:t>
      </w:r>
      <w:r w:rsidR="00021E5E">
        <w:rPr>
          <w:rFonts w:ascii="Times New Roman" w:hAnsi="Times New Roman" w:cs="Times New Roman"/>
          <w:bCs/>
          <w:i/>
          <w:iCs/>
        </w:rPr>
        <w:t>O. japonica</w:t>
      </w:r>
      <w:r w:rsidR="00021E5E">
        <w:rPr>
          <w:rFonts w:ascii="Times New Roman" w:hAnsi="Times New Roman" w:cs="Times New Roman"/>
          <w:bCs/>
        </w:rPr>
        <w:t xml:space="preserve">) or all </w:t>
      </w:r>
      <w:r w:rsidR="00823455">
        <w:rPr>
          <w:rFonts w:ascii="Times New Roman" w:hAnsi="Times New Roman" w:cs="Times New Roman"/>
          <w:bCs/>
        </w:rPr>
        <w:t xml:space="preserve">potential </w:t>
      </w:r>
      <w:r w:rsidR="00021E5E">
        <w:rPr>
          <w:rFonts w:ascii="Times New Roman" w:hAnsi="Times New Roman" w:cs="Times New Roman"/>
          <w:bCs/>
        </w:rPr>
        <w:t xml:space="preserve">(natural environment) </w:t>
      </w:r>
      <w:r w:rsidR="00823455">
        <w:rPr>
          <w:rFonts w:ascii="Times New Roman" w:hAnsi="Times New Roman" w:cs="Times New Roman"/>
          <w:bCs/>
        </w:rPr>
        <w:t>diet DNA reads per sample</w:t>
      </w:r>
      <w:r w:rsidR="00977993">
        <w:rPr>
          <w:rFonts w:ascii="Times New Roman" w:hAnsi="Times New Roman" w:cs="Times New Roman"/>
          <w:bCs/>
        </w:rPr>
        <w:t xml:space="preserve"> </w:t>
      </w:r>
      <w:r w:rsidR="00823455">
        <w:rPr>
          <w:rFonts w:ascii="Times New Roman" w:hAnsi="Times New Roman" w:cs="Times New Roman"/>
          <w:bCs/>
        </w:rPr>
        <w:t xml:space="preserve">as the response variable, surface sterilization treatment as a fixed effect, total read abundance of the sample (constant across all) as an offset term, and a </w:t>
      </w:r>
      <w:r w:rsidR="00977993">
        <w:rPr>
          <w:rFonts w:ascii="Times New Roman" w:hAnsi="Times New Roman" w:cs="Times New Roman"/>
          <w:bCs/>
        </w:rPr>
        <w:t xml:space="preserve">Poisson or negative binomial distribution (to correct for overdispersion when needed). </w:t>
      </w:r>
      <w:r w:rsidR="005D1DD7">
        <w:rPr>
          <w:rFonts w:ascii="Times New Roman" w:hAnsi="Times New Roman" w:cs="Times New Roman"/>
          <w:bCs/>
        </w:rPr>
        <w:t xml:space="preserve">We also examined the proportions of other potential diet items for the mesocosm consumers as well as DNA which was sequenced but was not diet (e.g. fungi and potential endoparasites) </w:t>
      </w:r>
      <w:r w:rsidR="00021E5E">
        <w:rPr>
          <w:rFonts w:ascii="Times New Roman" w:hAnsi="Times New Roman" w:cs="Times New Roman"/>
          <w:bCs/>
        </w:rPr>
        <w:t>with</w:t>
      </w:r>
      <w:r w:rsidR="005D1DD7">
        <w:rPr>
          <w:rFonts w:ascii="Times New Roman" w:hAnsi="Times New Roman" w:cs="Times New Roman"/>
          <w:bCs/>
        </w:rPr>
        <w:t xml:space="preserve"> results in the Supplement.</w:t>
      </w:r>
      <w:r w:rsidR="005C1A15">
        <w:rPr>
          <w:rFonts w:ascii="Times New Roman" w:hAnsi="Times New Roman" w:cs="Times New Roman"/>
          <w:bCs/>
        </w:rPr>
        <w:t xml:space="preserve"> </w:t>
      </w:r>
    </w:p>
    <w:p w14:paraId="532150F6" w14:textId="77777777" w:rsidR="00A2382A" w:rsidRDefault="00A2382A" w:rsidP="00C27F98">
      <w:pPr>
        <w:rPr>
          <w:rFonts w:ascii="Times New Roman" w:hAnsi="Times New Roman" w:cs="Times New Roman"/>
          <w:bCs/>
        </w:rPr>
      </w:pPr>
    </w:p>
    <w:p w14:paraId="722909E3" w14:textId="370B2906" w:rsidR="001D2693" w:rsidRDefault="0089362C" w:rsidP="00C27F98">
      <w:pPr>
        <w:rPr>
          <w:rFonts w:ascii="Times New Roman" w:hAnsi="Times New Roman" w:cs="Times New Roman"/>
          <w:bCs/>
          <w:i/>
          <w:iCs/>
        </w:rPr>
      </w:pPr>
      <w:r>
        <w:rPr>
          <w:rFonts w:ascii="Times New Roman" w:hAnsi="Times New Roman" w:cs="Times New Roman"/>
          <w:bCs/>
          <w:i/>
          <w:iCs/>
        </w:rPr>
        <w:t>Diet richness and composition</w:t>
      </w:r>
      <w:r w:rsidR="00FF035B">
        <w:rPr>
          <w:rFonts w:ascii="Times New Roman" w:hAnsi="Times New Roman" w:cs="Times New Roman"/>
          <w:bCs/>
          <w:i/>
          <w:iCs/>
        </w:rPr>
        <w:t xml:space="preserve"> in natural environment consumers</w:t>
      </w:r>
    </w:p>
    <w:p w14:paraId="65709069" w14:textId="5E148D20" w:rsidR="00F4044C" w:rsidRDefault="00BB0E78" w:rsidP="006C6013">
      <w:pPr>
        <w:rPr>
          <w:rFonts w:ascii="Times New Roman" w:hAnsi="Times New Roman" w:cs="Times New Roman"/>
          <w:bCs/>
        </w:rPr>
      </w:pPr>
      <w:r>
        <w:rPr>
          <w:rFonts w:ascii="Times New Roman" w:hAnsi="Times New Roman" w:cs="Times New Roman"/>
          <w:bCs/>
        </w:rPr>
        <w:t xml:space="preserve">In addition to allowing detection of diet items, DNA metabarcoding also enables the analysis of diet communities, allowing </w:t>
      </w:r>
      <w:r w:rsidR="00FF4D8D">
        <w:rPr>
          <w:rFonts w:ascii="Times New Roman" w:hAnsi="Times New Roman" w:cs="Times New Roman"/>
          <w:bCs/>
        </w:rPr>
        <w:t>explorations of</w:t>
      </w:r>
      <w:r>
        <w:rPr>
          <w:rFonts w:ascii="Times New Roman" w:hAnsi="Times New Roman" w:cs="Times New Roman"/>
          <w:bCs/>
        </w:rPr>
        <w:t xml:space="preserve"> individual-, population-, and species-level diet richness and composition. </w:t>
      </w:r>
      <w:r w:rsidR="00F30CB0">
        <w:rPr>
          <w:rFonts w:ascii="Times New Roman" w:hAnsi="Times New Roman" w:cs="Times New Roman"/>
          <w:bCs/>
        </w:rPr>
        <w:t xml:space="preserve">If surface contaminants alter these metrics, </w:t>
      </w:r>
      <w:r w:rsidR="00E5687D">
        <w:rPr>
          <w:rFonts w:ascii="Times New Roman" w:hAnsi="Times New Roman" w:cs="Times New Roman"/>
          <w:bCs/>
        </w:rPr>
        <w:t xml:space="preserve">ecological interpretation of these community-level data could be misleading, either by increasing the number of consumptive interactions </w:t>
      </w:r>
      <w:r w:rsidR="00FF4D8D">
        <w:rPr>
          <w:rFonts w:ascii="Times New Roman" w:hAnsi="Times New Roman" w:cs="Times New Roman"/>
          <w:bCs/>
        </w:rPr>
        <w:t>attributed</w:t>
      </w:r>
      <w:r w:rsidR="00E5687D">
        <w:rPr>
          <w:rFonts w:ascii="Times New Roman" w:hAnsi="Times New Roman" w:cs="Times New Roman"/>
          <w:bCs/>
        </w:rPr>
        <w:t xml:space="preserve"> to a consumer, or by hiding interactions that occur more rarely or further back in time (e.g. </w:t>
      </w:r>
      <w:proofErr w:type="spellStart"/>
      <w:r w:rsidR="00E5687D">
        <w:rPr>
          <w:rFonts w:ascii="Times New Roman" w:hAnsi="Times New Roman" w:cs="Times New Roman"/>
          <w:bCs/>
        </w:rPr>
        <w:t>Marcias</w:t>
      </w:r>
      <w:proofErr w:type="spellEnd"/>
      <w:r w:rsidR="00E5687D">
        <w:rPr>
          <w:rFonts w:ascii="Times New Roman" w:hAnsi="Times New Roman" w:cs="Times New Roman"/>
          <w:bCs/>
        </w:rPr>
        <w:t xml:space="preserve">-Hernandez et al. 2018, </w:t>
      </w:r>
      <w:proofErr w:type="spellStart"/>
      <w:r w:rsidR="00A22B19">
        <w:rPr>
          <w:rFonts w:ascii="Times New Roman" w:hAnsi="Times New Roman" w:cs="Times New Roman"/>
          <w:bCs/>
        </w:rPr>
        <w:t>MacKenzie</w:t>
      </w:r>
      <w:proofErr w:type="spellEnd"/>
      <w:r w:rsidR="00A22B19">
        <w:rPr>
          <w:rFonts w:ascii="Times New Roman" w:hAnsi="Times New Roman" w:cs="Times New Roman"/>
          <w:bCs/>
        </w:rPr>
        <w:t xml:space="preserve"> et al. 2002</w:t>
      </w:r>
      <w:r w:rsidR="00E5687D">
        <w:rPr>
          <w:rFonts w:ascii="Times New Roman" w:hAnsi="Times New Roman" w:cs="Times New Roman"/>
          <w:bCs/>
        </w:rPr>
        <w:t>). We assessed whether surface contamination</w:t>
      </w:r>
      <w:r w:rsidR="0089241E">
        <w:rPr>
          <w:rFonts w:ascii="Times New Roman" w:hAnsi="Times New Roman" w:cs="Times New Roman"/>
          <w:bCs/>
        </w:rPr>
        <w:t xml:space="preserve"> </w:t>
      </w:r>
      <w:r w:rsidR="00E5687D">
        <w:rPr>
          <w:rFonts w:ascii="Times New Roman" w:hAnsi="Times New Roman" w:cs="Times New Roman"/>
          <w:bCs/>
        </w:rPr>
        <w:t xml:space="preserve">altered richness and composition of potential diet items in our </w:t>
      </w:r>
      <w:r w:rsidR="00FF4A94">
        <w:rPr>
          <w:rFonts w:ascii="Times New Roman" w:hAnsi="Times New Roman" w:cs="Times New Roman"/>
          <w:bCs/>
        </w:rPr>
        <w:t>natural environment</w:t>
      </w:r>
      <w:r w:rsidR="00E5687D">
        <w:rPr>
          <w:rFonts w:ascii="Times New Roman" w:hAnsi="Times New Roman" w:cs="Times New Roman"/>
          <w:bCs/>
        </w:rPr>
        <w:t xml:space="preserve"> consumers. </w:t>
      </w:r>
      <w:r w:rsidR="006C6013">
        <w:rPr>
          <w:rFonts w:ascii="Times New Roman" w:hAnsi="Times New Roman" w:cs="Times New Roman"/>
          <w:bCs/>
        </w:rPr>
        <w:t>For per sample</w:t>
      </w:r>
      <w:r w:rsidR="004249DC">
        <w:rPr>
          <w:rFonts w:ascii="Times New Roman" w:hAnsi="Times New Roman" w:cs="Times New Roman"/>
          <w:bCs/>
        </w:rPr>
        <w:t xml:space="preserve"> potential</w:t>
      </w:r>
      <w:r w:rsidR="006C6013">
        <w:rPr>
          <w:rFonts w:ascii="Times New Roman" w:hAnsi="Times New Roman" w:cs="Times New Roman"/>
          <w:bCs/>
        </w:rPr>
        <w:t xml:space="preserve"> </w:t>
      </w:r>
      <w:r w:rsidR="00047D80">
        <w:rPr>
          <w:rFonts w:ascii="Times New Roman" w:hAnsi="Times New Roman" w:cs="Times New Roman"/>
          <w:bCs/>
        </w:rPr>
        <w:t>diet</w:t>
      </w:r>
      <w:r w:rsidR="006C6013">
        <w:rPr>
          <w:rFonts w:ascii="Times New Roman" w:hAnsi="Times New Roman" w:cs="Times New Roman"/>
          <w:bCs/>
        </w:rPr>
        <w:t xml:space="preserve"> richness</w:t>
      </w:r>
      <w:r w:rsidR="005709C6">
        <w:rPr>
          <w:rFonts w:ascii="Times New Roman" w:hAnsi="Times New Roman" w:cs="Times New Roman"/>
          <w:bCs/>
        </w:rPr>
        <w:t xml:space="preserve">, we used </w:t>
      </w:r>
      <w:r w:rsidR="0098220B">
        <w:rPr>
          <w:rFonts w:ascii="Times New Roman" w:hAnsi="Times New Roman" w:cs="Times New Roman"/>
          <w:bCs/>
        </w:rPr>
        <w:t>taxonomies</w:t>
      </w:r>
      <w:r w:rsidR="005709C6">
        <w:rPr>
          <w:rFonts w:ascii="Times New Roman" w:hAnsi="Times New Roman" w:cs="Times New Roman"/>
          <w:bCs/>
        </w:rPr>
        <w:t xml:space="preserve"> concatenated at the family level </w:t>
      </w:r>
      <w:r w:rsidR="0098220B">
        <w:rPr>
          <w:rFonts w:ascii="Times New Roman" w:hAnsi="Times New Roman" w:cs="Times New Roman"/>
          <w:bCs/>
        </w:rPr>
        <w:t xml:space="preserve">to represent diet richness </w:t>
      </w:r>
      <w:r w:rsidR="005709C6">
        <w:rPr>
          <w:rFonts w:ascii="Times New Roman" w:hAnsi="Times New Roman" w:cs="Times New Roman"/>
          <w:bCs/>
        </w:rPr>
        <w:t>and</w:t>
      </w:r>
      <w:r w:rsidR="006C6013">
        <w:rPr>
          <w:rFonts w:ascii="Times New Roman" w:hAnsi="Times New Roman" w:cs="Times New Roman"/>
          <w:bCs/>
        </w:rPr>
        <w:t xml:space="preserve"> assessed </w:t>
      </w:r>
      <w:r w:rsidR="00290446">
        <w:rPr>
          <w:rFonts w:ascii="Times New Roman" w:hAnsi="Times New Roman" w:cs="Times New Roman"/>
          <w:bCs/>
        </w:rPr>
        <w:t>differences</w:t>
      </w:r>
      <w:r w:rsidR="0089241E">
        <w:rPr>
          <w:rFonts w:ascii="Times New Roman" w:hAnsi="Times New Roman" w:cs="Times New Roman"/>
          <w:bCs/>
        </w:rPr>
        <w:t xml:space="preserve"> in </w:t>
      </w:r>
      <w:r w:rsidR="006C6013">
        <w:rPr>
          <w:rFonts w:ascii="Times New Roman" w:hAnsi="Times New Roman" w:cs="Times New Roman"/>
          <w:bCs/>
        </w:rPr>
        <w:t xml:space="preserve">per sample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richness</w:t>
      </w:r>
      <w:r w:rsidR="0089241E">
        <w:rPr>
          <w:rFonts w:ascii="Times New Roman" w:hAnsi="Times New Roman" w:cs="Times New Roman"/>
          <w:bCs/>
        </w:rPr>
        <w:t xml:space="preserve"> among sterilization treatments</w:t>
      </w:r>
      <w:r w:rsidR="006C6013">
        <w:rPr>
          <w:rFonts w:ascii="Times New Roman" w:hAnsi="Times New Roman" w:cs="Times New Roman"/>
          <w:bCs/>
        </w:rPr>
        <w:t xml:space="preserve"> using generalized linear models with the number of </w:t>
      </w:r>
      <w:r w:rsidR="004249DC">
        <w:rPr>
          <w:rFonts w:ascii="Times New Roman" w:hAnsi="Times New Roman" w:cs="Times New Roman"/>
          <w:bCs/>
        </w:rPr>
        <w:t xml:space="preserve">potential </w:t>
      </w:r>
      <w:r w:rsidR="00047D80">
        <w:rPr>
          <w:rFonts w:ascii="Times New Roman" w:hAnsi="Times New Roman" w:cs="Times New Roman"/>
          <w:bCs/>
        </w:rPr>
        <w:t>diet</w:t>
      </w:r>
      <w:r w:rsidR="006C6013">
        <w:rPr>
          <w:rFonts w:ascii="Times New Roman" w:hAnsi="Times New Roman" w:cs="Times New Roman"/>
          <w:bCs/>
        </w:rPr>
        <w:t xml:space="preserve"> </w:t>
      </w:r>
      <w:r w:rsidR="002810E3">
        <w:rPr>
          <w:rFonts w:ascii="Times New Roman" w:hAnsi="Times New Roman" w:cs="Times New Roman"/>
          <w:bCs/>
        </w:rPr>
        <w:t xml:space="preserve">items </w:t>
      </w:r>
      <w:r w:rsidR="006C6013">
        <w:rPr>
          <w:rFonts w:ascii="Times New Roman" w:hAnsi="Times New Roman" w:cs="Times New Roman"/>
          <w:bCs/>
        </w:rPr>
        <w:t>per sample as the response variable, surface sterilization</w:t>
      </w:r>
      <w:r w:rsidR="003B43D9">
        <w:rPr>
          <w:rFonts w:ascii="Times New Roman" w:hAnsi="Times New Roman" w:cs="Times New Roman"/>
          <w:bCs/>
        </w:rPr>
        <w:t xml:space="preserve"> treatment</w:t>
      </w:r>
      <w:r w:rsidR="006C6013">
        <w:rPr>
          <w:rFonts w:ascii="Times New Roman" w:hAnsi="Times New Roman" w:cs="Times New Roman"/>
          <w:bCs/>
        </w:rPr>
        <w:t xml:space="preserve"> as </w:t>
      </w:r>
      <w:r w:rsidR="009B30C6">
        <w:rPr>
          <w:rFonts w:ascii="Times New Roman" w:hAnsi="Times New Roman" w:cs="Times New Roman"/>
          <w:bCs/>
        </w:rPr>
        <w:t xml:space="preserve">the </w:t>
      </w:r>
      <w:r w:rsidR="006C6013">
        <w:rPr>
          <w:rFonts w:ascii="Times New Roman" w:hAnsi="Times New Roman" w:cs="Times New Roman"/>
          <w:bCs/>
        </w:rPr>
        <w:t>fixed effect</w:t>
      </w:r>
      <w:r w:rsidR="009B30C6">
        <w:rPr>
          <w:rFonts w:ascii="Times New Roman" w:hAnsi="Times New Roman" w:cs="Times New Roman"/>
          <w:bCs/>
        </w:rPr>
        <w:t xml:space="preserve"> </w:t>
      </w:r>
      <w:r w:rsidR="006C6013">
        <w:rPr>
          <w:rFonts w:ascii="Times New Roman" w:hAnsi="Times New Roman" w:cs="Times New Roman"/>
          <w:bCs/>
        </w:rPr>
        <w:t>and a Poisson or negative binomial distribution (to correct for overdispersion when needed). We assessed differences in</w:t>
      </w:r>
      <w:r w:rsidR="00A90916">
        <w:rPr>
          <w:rFonts w:ascii="Times New Roman" w:hAnsi="Times New Roman" w:cs="Times New Roman"/>
          <w:bCs/>
        </w:rPr>
        <w:t xml:space="preserve"> potential diet</w:t>
      </w:r>
      <w:r w:rsidR="006C6013">
        <w:rPr>
          <w:rFonts w:ascii="Times New Roman" w:hAnsi="Times New Roman" w:cs="Times New Roman"/>
          <w:bCs/>
        </w:rPr>
        <w:t xml:space="preserve"> </w:t>
      </w:r>
      <w:r w:rsidR="002810E3">
        <w:rPr>
          <w:rFonts w:ascii="Times New Roman" w:hAnsi="Times New Roman" w:cs="Times New Roman"/>
          <w:bCs/>
        </w:rPr>
        <w:t>item</w:t>
      </w:r>
      <w:r w:rsidR="005709C6">
        <w:rPr>
          <w:rFonts w:ascii="Times New Roman" w:hAnsi="Times New Roman" w:cs="Times New Roman"/>
          <w:bCs/>
        </w:rPr>
        <w:t xml:space="preserve"> </w:t>
      </w:r>
      <w:r w:rsidR="006C6013">
        <w:rPr>
          <w:rFonts w:ascii="Times New Roman" w:hAnsi="Times New Roman" w:cs="Times New Roman"/>
          <w:bCs/>
        </w:rPr>
        <w:t xml:space="preserve">composition between surface sterilized and unsterilized </w:t>
      </w:r>
      <w:r w:rsidR="00040901">
        <w:rPr>
          <w:rFonts w:ascii="Times New Roman" w:hAnsi="Times New Roman" w:cs="Times New Roman"/>
          <w:bCs/>
        </w:rPr>
        <w:t>consumer</w:t>
      </w:r>
      <w:r w:rsidR="006C6013">
        <w:rPr>
          <w:rFonts w:ascii="Times New Roman" w:hAnsi="Times New Roman" w:cs="Times New Roman"/>
          <w:bCs/>
        </w:rPr>
        <w:t xml:space="preserve">s using a presence-absence PERMANOVA model fit </w:t>
      </w:r>
      <w:r w:rsidR="009B30C6">
        <w:rPr>
          <w:rFonts w:ascii="Times New Roman" w:hAnsi="Times New Roman" w:cs="Times New Roman"/>
          <w:bCs/>
        </w:rPr>
        <w:t xml:space="preserve">with </w:t>
      </w:r>
      <w:r w:rsidR="004716BE">
        <w:rPr>
          <w:rFonts w:ascii="Times New Roman" w:hAnsi="Times New Roman" w:cs="Times New Roman"/>
          <w:bCs/>
        </w:rPr>
        <w:t>a binomial mixed effects model with surface sterilization treatment as a fixed effect,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and a random slope term for surface sterilization treatment. Incorporating a random intercept term for</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xml:space="preserve"> combined with a random slope term for surface sterilization treatment allows the effect of surface sterilization treatment to vary by</w:t>
      </w:r>
      <w:r w:rsidR="00A90916">
        <w:rPr>
          <w:rFonts w:ascii="Times New Roman" w:hAnsi="Times New Roman" w:cs="Times New Roman"/>
          <w:bCs/>
        </w:rPr>
        <w:t xml:space="preserve"> potential</w:t>
      </w:r>
      <w:r w:rsidR="004716BE">
        <w:rPr>
          <w:rFonts w:ascii="Times New Roman" w:hAnsi="Times New Roman" w:cs="Times New Roman"/>
          <w:bCs/>
        </w:rPr>
        <w:t xml:space="preserve"> </w:t>
      </w:r>
      <w:r w:rsidR="00047D80">
        <w:rPr>
          <w:rFonts w:ascii="Times New Roman" w:hAnsi="Times New Roman" w:cs="Times New Roman"/>
          <w:bCs/>
        </w:rPr>
        <w:t>diet</w:t>
      </w:r>
      <w:r w:rsidR="00040901">
        <w:rPr>
          <w:rFonts w:ascii="Times New Roman" w:hAnsi="Times New Roman" w:cs="Times New Roman"/>
          <w:bCs/>
        </w:rPr>
        <w:t xml:space="preserve"> </w:t>
      </w:r>
      <w:r w:rsidR="005709C6">
        <w:rPr>
          <w:rFonts w:ascii="Times New Roman" w:hAnsi="Times New Roman" w:cs="Times New Roman"/>
          <w:bCs/>
        </w:rPr>
        <w:t>item</w:t>
      </w:r>
      <w:r w:rsidR="004716BE">
        <w:rPr>
          <w:rFonts w:ascii="Times New Roman" w:hAnsi="Times New Roman" w:cs="Times New Roman"/>
          <w:bCs/>
        </w:rPr>
        <w:t>, such that some</w:t>
      </w:r>
      <w:r w:rsidR="00040901">
        <w:rPr>
          <w:rFonts w:ascii="Times New Roman" w:hAnsi="Times New Roman" w:cs="Times New Roman"/>
          <w:bCs/>
        </w:rPr>
        <w:t xml:space="preserve"> </w:t>
      </w:r>
      <w:r w:rsidR="00A90916">
        <w:rPr>
          <w:rFonts w:ascii="Times New Roman" w:hAnsi="Times New Roman" w:cs="Times New Roman"/>
          <w:bCs/>
        </w:rPr>
        <w:t xml:space="preserve">potential </w:t>
      </w:r>
      <w:r w:rsidR="00047D80">
        <w:rPr>
          <w:rFonts w:ascii="Times New Roman" w:hAnsi="Times New Roman" w:cs="Times New Roman"/>
          <w:bCs/>
        </w:rPr>
        <w:t>diet</w:t>
      </w:r>
      <w:r w:rsidR="004716BE">
        <w:rPr>
          <w:rFonts w:ascii="Times New Roman" w:hAnsi="Times New Roman" w:cs="Times New Roman"/>
          <w:bCs/>
        </w:rPr>
        <w:t xml:space="preserve"> </w:t>
      </w:r>
      <w:r w:rsidR="005709C6">
        <w:rPr>
          <w:rFonts w:ascii="Times New Roman" w:hAnsi="Times New Roman" w:cs="Times New Roman"/>
          <w:bCs/>
        </w:rPr>
        <w:t>items</w:t>
      </w:r>
      <w:r w:rsidR="004716BE">
        <w:rPr>
          <w:rFonts w:ascii="Times New Roman" w:hAnsi="Times New Roman" w:cs="Times New Roman"/>
          <w:bCs/>
        </w:rPr>
        <w:t xml:space="preserve"> may increase in presence with surface sterilization</w:t>
      </w:r>
      <w:r w:rsidR="00A90916">
        <w:rPr>
          <w:rFonts w:ascii="Times New Roman" w:hAnsi="Times New Roman" w:cs="Times New Roman"/>
          <w:bCs/>
        </w:rPr>
        <w:t xml:space="preserve"> (i.e. hidden by contaminants)</w:t>
      </w:r>
      <w:r w:rsidR="004716BE">
        <w:rPr>
          <w:rFonts w:ascii="Times New Roman" w:hAnsi="Times New Roman" w:cs="Times New Roman"/>
          <w:bCs/>
        </w:rPr>
        <w:t>, while others may decrease in presence</w:t>
      </w:r>
      <w:r w:rsidR="00A60773">
        <w:rPr>
          <w:rFonts w:ascii="Times New Roman" w:hAnsi="Times New Roman" w:cs="Times New Roman"/>
          <w:bCs/>
        </w:rPr>
        <w:t xml:space="preserve"> (</w:t>
      </w:r>
      <w:r w:rsidR="00A90916">
        <w:rPr>
          <w:rFonts w:ascii="Times New Roman" w:hAnsi="Times New Roman" w:cs="Times New Roman"/>
          <w:bCs/>
        </w:rPr>
        <w:t xml:space="preserve">i.e. potential diet item is a contaminant; </w:t>
      </w:r>
      <w:proofErr w:type="spellStart"/>
      <w:r w:rsidR="00A60773">
        <w:rPr>
          <w:rFonts w:ascii="Times New Roman" w:hAnsi="Times New Roman" w:cs="Times New Roman"/>
          <w:bCs/>
        </w:rPr>
        <w:t>Zurr</w:t>
      </w:r>
      <w:proofErr w:type="spellEnd"/>
      <w:r w:rsidR="00A60773">
        <w:rPr>
          <w:rFonts w:ascii="Times New Roman" w:hAnsi="Times New Roman" w:cs="Times New Roman"/>
          <w:bCs/>
        </w:rPr>
        <w:t>)</w:t>
      </w:r>
      <w:r w:rsidR="004716BE">
        <w:rPr>
          <w:rFonts w:ascii="Times New Roman" w:hAnsi="Times New Roman" w:cs="Times New Roman"/>
          <w:bCs/>
        </w:rPr>
        <w:t xml:space="preserve">. </w:t>
      </w:r>
      <w:r w:rsidR="00A60773">
        <w:rPr>
          <w:rFonts w:ascii="Times New Roman" w:hAnsi="Times New Roman" w:cs="Times New Roman"/>
          <w:bCs/>
        </w:rPr>
        <w:t xml:space="preserve">We </w:t>
      </w:r>
      <w:r w:rsidR="00A90916">
        <w:rPr>
          <w:rFonts w:ascii="Times New Roman" w:hAnsi="Times New Roman" w:cs="Times New Roman"/>
          <w:bCs/>
        </w:rPr>
        <w:t xml:space="preserve">repeated the </w:t>
      </w:r>
      <w:r w:rsidR="00826B80">
        <w:rPr>
          <w:rFonts w:ascii="Times New Roman" w:hAnsi="Times New Roman" w:cs="Times New Roman"/>
          <w:bCs/>
        </w:rPr>
        <w:t>natural environment</w:t>
      </w:r>
      <w:r w:rsidR="00A90916">
        <w:rPr>
          <w:rFonts w:ascii="Times New Roman" w:hAnsi="Times New Roman" w:cs="Times New Roman"/>
          <w:bCs/>
        </w:rPr>
        <w:t xml:space="preserve"> consumer potential diet item PERMANOVA with abundance data</w:t>
      </w:r>
      <w:r w:rsidR="0098220B">
        <w:rPr>
          <w:rFonts w:ascii="Times New Roman" w:hAnsi="Times New Roman" w:cs="Times New Roman"/>
          <w:bCs/>
        </w:rPr>
        <w:t xml:space="preserve"> (Poisson distribution)</w:t>
      </w:r>
      <w:r w:rsidR="005709C6">
        <w:rPr>
          <w:rFonts w:ascii="Times New Roman" w:hAnsi="Times New Roman" w:cs="Times New Roman"/>
          <w:bCs/>
        </w:rPr>
        <w:t>,</w:t>
      </w:r>
      <w:r w:rsidR="00A90916">
        <w:rPr>
          <w:rFonts w:ascii="Times New Roman" w:hAnsi="Times New Roman" w:cs="Times New Roman"/>
          <w:bCs/>
        </w:rPr>
        <w:t xml:space="preserve"> conducted both presence-absence and abundance based PERMANOVA analyses on all potential diet items (including offered item) for mesocosm </w:t>
      </w:r>
      <w:r w:rsidR="00350A64">
        <w:rPr>
          <w:rFonts w:ascii="Times New Roman" w:hAnsi="Times New Roman" w:cs="Times New Roman"/>
          <w:bCs/>
        </w:rPr>
        <w:t>consumers</w:t>
      </w:r>
      <w:r w:rsidR="005709C6">
        <w:rPr>
          <w:rFonts w:ascii="Times New Roman" w:hAnsi="Times New Roman" w:cs="Times New Roman"/>
          <w:bCs/>
        </w:rPr>
        <w:t xml:space="preserve">, and repeated each analysis using the </w:t>
      </w:r>
      <w:proofErr w:type="spellStart"/>
      <w:r w:rsidR="005709C6">
        <w:rPr>
          <w:rFonts w:ascii="Times New Roman" w:hAnsi="Times New Roman" w:cs="Times New Roman"/>
          <w:bCs/>
        </w:rPr>
        <w:t>adonis</w:t>
      </w:r>
      <w:proofErr w:type="spellEnd"/>
      <w:r w:rsidR="005709C6">
        <w:rPr>
          <w:rFonts w:ascii="Times New Roman" w:hAnsi="Times New Roman" w:cs="Times New Roman"/>
          <w:bCs/>
        </w:rPr>
        <w:t xml:space="preserve">() function </w:t>
      </w:r>
      <w:r w:rsidR="005709C6">
        <w:rPr>
          <w:rFonts w:ascii="Times New Roman" w:hAnsi="Times New Roman" w:cs="Times New Roman"/>
          <w:bCs/>
        </w:rPr>
        <w:lastRenderedPageBreak/>
        <w:t>from the vegan package (version 2.5.6) in R (</w:t>
      </w:r>
      <w:proofErr w:type="spellStart"/>
      <w:r w:rsidR="005709C6">
        <w:rPr>
          <w:rFonts w:ascii="Times New Roman" w:hAnsi="Times New Roman" w:cs="Times New Roman"/>
          <w:bCs/>
        </w:rPr>
        <w:t>dist</w:t>
      </w:r>
      <w:proofErr w:type="spellEnd"/>
      <w:r w:rsidR="005709C6">
        <w:rPr>
          <w:rFonts w:ascii="Times New Roman" w:hAnsi="Times New Roman" w:cs="Times New Roman"/>
          <w:bCs/>
        </w:rPr>
        <w:t xml:space="preserve"> = “</w:t>
      </w:r>
      <w:proofErr w:type="spellStart"/>
      <w:r w:rsidR="005709C6">
        <w:rPr>
          <w:rFonts w:ascii="Times New Roman" w:hAnsi="Times New Roman" w:cs="Times New Roman"/>
          <w:bCs/>
        </w:rPr>
        <w:t>jaccard</w:t>
      </w:r>
      <w:proofErr w:type="spellEnd"/>
      <w:r w:rsidR="005709C6">
        <w:rPr>
          <w:rFonts w:ascii="Times New Roman" w:hAnsi="Times New Roman" w:cs="Times New Roman"/>
          <w:bCs/>
        </w:rPr>
        <w:t>” with binary = TRUE for presence/absence and dist = “bray” for abundance; Supplement).</w:t>
      </w:r>
    </w:p>
    <w:p w14:paraId="1BA80B05" w14:textId="77777777" w:rsidR="006C6013" w:rsidRDefault="006C6013" w:rsidP="006C6013">
      <w:pPr>
        <w:rPr>
          <w:rFonts w:ascii="Times New Roman" w:hAnsi="Times New Roman" w:cs="Times New Roman"/>
          <w:bCs/>
        </w:rPr>
      </w:pPr>
    </w:p>
    <w:p w14:paraId="6DDF6D97" w14:textId="400B2346" w:rsidR="006C6013" w:rsidRPr="006C6013" w:rsidRDefault="006C6013" w:rsidP="006C6013">
      <w:pPr>
        <w:rPr>
          <w:rFonts w:ascii="Times New Roman" w:hAnsi="Times New Roman" w:cs="Times New Roman"/>
          <w:bCs/>
          <w:i/>
          <w:iCs/>
        </w:rPr>
      </w:pPr>
      <w:r>
        <w:rPr>
          <w:rFonts w:ascii="Times New Roman" w:hAnsi="Times New Roman" w:cs="Times New Roman"/>
          <w:bCs/>
          <w:i/>
          <w:iCs/>
        </w:rPr>
        <w:t>Model selection</w:t>
      </w:r>
    </w:p>
    <w:p w14:paraId="3209A20C" w14:textId="4EE8C36B" w:rsidR="009B30C6" w:rsidRDefault="009B30C6" w:rsidP="006C6013">
      <w:pPr>
        <w:rPr>
          <w:rFonts w:ascii="Times New Roman" w:hAnsi="Times New Roman" w:cs="Times New Roman"/>
          <w:bCs/>
        </w:rPr>
      </w:pPr>
      <w:r>
        <w:rPr>
          <w:rFonts w:ascii="Times New Roman" w:hAnsi="Times New Roman" w:cs="Times New Roman"/>
          <w:bCs/>
        </w:rPr>
        <w:t>For all generalized linear models, we</w:t>
      </w:r>
      <w:r w:rsidR="006C6013">
        <w:rPr>
          <w:rFonts w:ascii="Times New Roman" w:hAnsi="Times New Roman" w:cs="Times New Roman"/>
          <w:bCs/>
        </w:rPr>
        <w:t xml:space="preserve"> performed model selection by </w:t>
      </w:r>
      <w:r>
        <w:rPr>
          <w:rFonts w:ascii="Times New Roman" w:hAnsi="Times New Roman" w:cs="Times New Roman"/>
          <w:bCs/>
        </w:rPr>
        <w:t>comparing the full model (including the fixed effect of surface sterilization</w:t>
      </w:r>
      <w:r w:rsidR="003B43D9">
        <w:rPr>
          <w:rFonts w:ascii="Times New Roman" w:hAnsi="Times New Roman" w:cs="Times New Roman"/>
          <w:bCs/>
        </w:rPr>
        <w:t xml:space="preserve"> treatment</w:t>
      </w:r>
      <w:r>
        <w:rPr>
          <w:rFonts w:ascii="Times New Roman" w:hAnsi="Times New Roman" w:cs="Times New Roman"/>
          <w:bCs/>
        </w:rPr>
        <w:t xml:space="preserve">) to a null model without this effect. All models were called in the </w:t>
      </w:r>
      <w:proofErr w:type="spellStart"/>
      <w:r>
        <w:rPr>
          <w:rFonts w:ascii="Times New Roman" w:hAnsi="Times New Roman" w:cs="Times New Roman"/>
          <w:bCs/>
        </w:rPr>
        <w:t>glmmTMB</w:t>
      </w:r>
      <w:proofErr w:type="spellEnd"/>
      <w:r>
        <w:rPr>
          <w:rFonts w:ascii="Times New Roman" w:hAnsi="Times New Roman" w:cs="Times New Roman"/>
          <w:bCs/>
        </w:rPr>
        <w:t xml:space="preserve"> package (version 1.0.0, Brooks et al. 2017) in R (version 3.6.1) We chose the best fitting model based on size corrected AIC values (</w:t>
      </w:r>
      <w:proofErr w:type="spellStart"/>
      <w:r>
        <w:rPr>
          <w:rFonts w:ascii="Times New Roman" w:hAnsi="Times New Roman" w:cs="Times New Roman"/>
          <w:bCs/>
        </w:rPr>
        <w:t>MuMIn</w:t>
      </w:r>
      <w:proofErr w:type="spellEnd"/>
      <w:r>
        <w:rPr>
          <w:rFonts w:ascii="Times New Roman" w:hAnsi="Times New Roman" w:cs="Times New Roman"/>
          <w:bCs/>
        </w:rPr>
        <w:t xml:space="preserve"> package version 1.43.15). For responses for which the best model included the surface sterilization</w:t>
      </w:r>
      <w:r w:rsidR="003B43D9">
        <w:rPr>
          <w:rFonts w:ascii="Times New Roman" w:hAnsi="Times New Roman" w:cs="Times New Roman"/>
          <w:bCs/>
        </w:rPr>
        <w:t xml:space="preserve"> treatment</w:t>
      </w:r>
      <w:r>
        <w:rPr>
          <w:rFonts w:ascii="Times New Roman" w:hAnsi="Times New Roman" w:cs="Times New Roman"/>
          <w:bCs/>
        </w:rPr>
        <w:t xml:space="preserve"> term, we </w:t>
      </w:r>
      <w:r w:rsidR="003E2216">
        <w:rPr>
          <w:rFonts w:ascii="Times New Roman" w:hAnsi="Times New Roman" w:cs="Times New Roman"/>
          <w:bCs/>
        </w:rPr>
        <w:t>examined the model summary to determine the standardized coefficients (</w:t>
      </w:r>
      <m:oMath>
        <m:r>
          <w:rPr>
            <w:rFonts w:ascii="Cambria Math" w:hAnsi="Cambria Math" w:cs="Times New Roman"/>
          </w:rPr>
          <m:t>β</m:t>
        </m:r>
      </m:oMath>
      <w:r w:rsidR="003E2216">
        <w:rPr>
          <w:rFonts w:ascii="Times New Roman" w:hAnsi="Times New Roman" w:cs="Times New Roman"/>
          <w:bCs/>
        </w:rPr>
        <w:t xml:space="preserve">) and p-value of the significance between marginal means of the levels of the surface sterilization fixed effect. </w:t>
      </w:r>
      <w:r>
        <w:rPr>
          <w:rFonts w:ascii="Times New Roman" w:hAnsi="Times New Roman" w:cs="Times New Roman"/>
          <w:bCs/>
        </w:rPr>
        <w:t xml:space="preserve">We assessed model fit using diagnostics in the </w:t>
      </w:r>
      <w:proofErr w:type="spellStart"/>
      <w:r>
        <w:rPr>
          <w:rFonts w:ascii="Times New Roman" w:hAnsi="Times New Roman" w:cs="Times New Roman"/>
          <w:bCs/>
        </w:rPr>
        <w:t>DHARMa</w:t>
      </w:r>
      <w:proofErr w:type="spellEnd"/>
      <w:r>
        <w:rPr>
          <w:rFonts w:ascii="Times New Roman" w:hAnsi="Times New Roman" w:cs="Times New Roman"/>
          <w:bCs/>
        </w:rPr>
        <w:t xml:space="preserve"> package (version 0.2.7), including tests for heteroskedasticity, and for count models (Poisson or negative binomial), zero inflation and overdispersion (</w:t>
      </w:r>
      <w:proofErr w:type="spellStart"/>
      <w:r>
        <w:rPr>
          <w:rFonts w:ascii="Times New Roman" w:hAnsi="Times New Roman" w:cs="Times New Roman"/>
          <w:bCs/>
        </w:rPr>
        <w:t>Zurr</w:t>
      </w:r>
      <w:proofErr w:type="spellEnd"/>
      <w:r>
        <w:rPr>
          <w:rFonts w:ascii="Times New Roman" w:hAnsi="Times New Roman" w:cs="Times New Roman"/>
          <w:bCs/>
        </w:rPr>
        <w:t xml:space="preserve">, </w:t>
      </w:r>
      <w:proofErr w:type="spellStart"/>
      <w:r>
        <w:rPr>
          <w:rFonts w:ascii="Times New Roman" w:hAnsi="Times New Roman" w:cs="Times New Roman"/>
          <w:bCs/>
        </w:rPr>
        <w:t>Bolker</w:t>
      </w:r>
      <w:proofErr w:type="spellEnd"/>
      <w:r>
        <w:rPr>
          <w:rFonts w:ascii="Times New Roman" w:hAnsi="Times New Roman" w:cs="Times New Roman"/>
          <w:bCs/>
        </w:rPr>
        <w:t xml:space="preserve"> citations here). </w:t>
      </w:r>
      <w:r w:rsidR="001213F3">
        <w:rPr>
          <w:rFonts w:ascii="Times New Roman" w:hAnsi="Times New Roman" w:cs="Times New Roman"/>
          <w:bCs/>
        </w:rPr>
        <w:t xml:space="preserve">All raw data, data cleaning, and data analyses can be found in the data (CITE data here). </w:t>
      </w:r>
    </w:p>
    <w:p w14:paraId="0B812FC5" w14:textId="72F0C9D6" w:rsidR="00793F23" w:rsidRPr="00532C05" w:rsidRDefault="00793F23" w:rsidP="00532C05">
      <w:pPr>
        <w:rPr>
          <w:rFonts w:ascii="Times New Roman" w:hAnsi="Times New Roman" w:cs="Times New Roman"/>
          <w:bCs/>
          <w:i/>
          <w:iCs/>
        </w:rPr>
      </w:pPr>
    </w:p>
    <w:p w14:paraId="500AA05F" w14:textId="77777777" w:rsidR="007222CD" w:rsidRDefault="004E5D74" w:rsidP="00E70B33">
      <w:pPr>
        <w:rPr>
          <w:rFonts w:ascii="Times New Roman" w:hAnsi="Times New Roman" w:cs="Times New Roman"/>
          <w:b/>
        </w:rPr>
      </w:pPr>
      <w:r>
        <w:rPr>
          <w:rFonts w:ascii="Times New Roman" w:hAnsi="Times New Roman" w:cs="Times New Roman"/>
          <w:b/>
        </w:rPr>
        <w:t>Results</w:t>
      </w:r>
    </w:p>
    <w:p w14:paraId="39516A54" w14:textId="0907ECCB" w:rsidR="00E70B33" w:rsidRPr="007222CD" w:rsidRDefault="007222CD" w:rsidP="00E70B33">
      <w:pPr>
        <w:rPr>
          <w:rFonts w:ascii="Times New Roman" w:hAnsi="Times New Roman" w:cs="Times New Roman"/>
          <w:b/>
        </w:rPr>
      </w:pPr>
      <w:r>
        <w:rPr>
          <w:rFonts w:ascii="Times New Roman" w:hAnsi="Times New Roman" w:cs="Times New Roman"/>
          <w:bCs/>
          <w:i/>
          <w:iCs/>
        </w:rPr>
        <w:t>PCR success, s</w:t>
      </w:r>
      <w:r w:rsidR="00E70B33">
        <w:rPr>
          <w:rFonts w:ascii="Times New Roman" w:hAnsi="Times New Roman" w:cs="Times New Roman"/>
          <w:bCs/>
          <w:i/>
          <w:iCs/>
        </w:rPr>
        <w:t>equence merging, filtering, and clustering with UNOISE3 and DADA2</w:t>
      </w:r>
    </w:p>
    <w:p w14:paraId="12553E17" w14:textId="209E11AF" w:rsidR="0033087E" w:rsidRDefault="009D4791" w:rsidP="00F2012E">
      <w:pPr>
        <w:rPr>
          <w:rFonts w:ascii="Times New Roman" w:hAnsi="Times New Roman" w:cs="Times New Roman"/>
          <w:bCs/>
        </w:rPr>
      </w:pPr>
      <w:r>
        <w:rPr>
          <w:rFonts w:ascii="Times New Roman" w:hAnsi="Times New Roman" w:cs="Times New Roman"/>
          <w:bCs/>
        </w:rPr>
        <w:t xml:space="preserve">We successfully extracted DNA from _ of _ samples (%). </w:t>
      </w:r>
      <w:r w:rsidR="007222CD">
        <w:rPr>
          <w:rFonts w:ascii="Times New Roman" w:hAnsi="Times New Roman" w:cs="Times New Roman"/>
          <w:bCs/>
        </w:rPr>
        <w:t>Amplification success across all samples was 78%, with 56 o</w:t>
      </w:r>
      <w:r w:rsidR="00575844">
        <w:rPr>
          <w:rFonts w:ascii="Times New Roman" w:hAnsi="Times New Roman" w:cs="Times New Roman"/>
          <w:bCs/>
        </w:rPr>
        <w:t>f 72 initial</w:t>
      </w:r>
      <w:r w:rsidR="0011566F">
        <w:rPr>
          <w:rFonts w:ascii="Times New Roman" w:hAnsi="Times New Roman" w:cs="Times New Roman"/>
          <w:bCs/>
        </w:rPr>
        <w:t>ly extracted</w:t>
      </w:r>
      <w:r w:rsidR="00575844">
        <w:rPr>
          <w:rFonts w:ascii="Times New Roman" w:hAnsi="Times New Roman" w:cs="Times New Roman"/>
          <w:bCs/>
        </w:rPr>
        <w:t xml:space="preserve"> samples</w:t>
      </w:r>
      <w:r w:rsidR="007222CD">
        <w:rPr>
          <w:rFonts w:ascii="Times New Roman" w:hAnsi="Times New Roman" w:cs="Times New Roman"/>
          <w:bCs/>
        </w:rPr>
        <w:t xml:space="preserve"> successfully amplified and sequenced</w:t>
      </w:r>
      <w:r w:rsidR="002054F2">
        <w:rPr>
          <w:rFonts w:ascii="Times New Roman" w:hAnsi="Times New Roman" w:cs="Times New Roman"/>
          <w:bCs/>
        </w:rPr>
        <w:t xml:space="preserve"> (mesocosm: n = 8 surface sterilized, n = 11 unsterilized; </w:t>
      </w:r>
      <w:r w:rsidR="00826B80">
        <w:rPr>
          <w:rFonts w:ascii="Times New Roman" w:hAnsi="Times New Roman" w:cs="Times New Roman"/>
          <w:bCs/>
        </w:rPr>
        <w:t>natural environment</w:t>
      </w:r>
      <w:r w:rsidR="002054F2">
        <w:rPr>
          <w:rFonts w:ascii="Times New Roman" w:hAnsi="Times New Roman" w:cs="Times New Roman"/>
          <w:bCs/>
        </w:rPr>
        <w:t>: n = 18 surface sterilized, n = 19 unsterilized)</w:t>
      </w:r>
      <w:r w:rsidR="007222CD">
        <w:rPr>
          <w:rFonts w:ascii="Times New Roman" w:hAnsi="Times New Roman" w:cs="Times New Roman"/>
          <w:bCs/>
        </w:rPr>
        <w:t xml:space="preserve">. </w:t>
      </w:r>
      <w:r w:rsidR="008B0995">
        <w:rPr>
          <w:rFonts w:ascii="Times New Roman" w:hAnsi="Times New Roman" w:cs="Times New Roman"/>
          <w:bCs/>
        </w:rPr>
        <w:t xml:space="preserve">The Illumina MiSeq run </w:t>
      </w:r>
      <w:r w:rsidR="003C3E1A">
        <w:rPr>
          <w:rFonts w:ascii="Times New Roman" w:hAnsi="Times New Roman" w:cs="Times New Roman"/>
          <w:bCs/>
        </w:rPr>
        <w:t>yielded 33</w:t>
      </w:r>
      <w:r w:rsidR="00CD4548">
        <w:rPr>
          <w:rFonts w:ascii="Times New Roman" w:hAnsi="Times New Roman" w:cs="Times New Roman"/>
          <w:bCs/>
        </w:rPr>
        <w:t xml:space="preserve">,332,804 </w:t>
      </w:r>
      <w:r w:rsidR="00F86929">
        <w:rPr>
          <w:rFonts w:ascii="Times New Roman" w:hAnsi="Times New Roman" w:cs="Times New Roman"/>
          <w:bCs/>
        </w:rPr>
        <w:t xml:space="preserve">unpaired </w:t>
      </w:r>
      <w:r w:rsidR="00CD4548">
        <w:rPr>
          <w:rFonts w:ascii="Times New Roman" w:hAnsi="Times New Roman" w:cs="Times New Roman"/>
          <w:bCs/>
        </w:rPr>
        <w:t>reads</w:t>
      </w:r>
      <w:r w:rsidR="00F86929">
        <w:rPr>
          <w:rFonts w:ascii="Times New Roman" w:hAnsi="Times New Roman" w:cs="Times New Roman"/>
          <w:bCs/>
        </w:rPr>
        <w:t xml:space="preserve"> and had a Q30 quality score of 78.03%. After quality filtering and denoising</w:t>
      </w:r>
      <w:r w:rsidR="009B30C6">
        <w:rPr>
          <w:rFonts w:ascii="Times New Roman" w:hAnsi="Times New Roman" w:cs="Times New Roman"/>
          <w:bCs/>
        </w:rPr>
        <w:t xml:space="preserve"> with UNOISE3</w:t>
      </w:r>
      <w:r w:rsidR="00F86929">
        <w:rPr>
          <w:rFonts w:ascii="Times New Roman" w:hAnsi="Times New Roman" w:cs="Times New Roman"/>
          <w:bCs/>
        </w:rPr>
        <w:t xml:space="preserve">, we had a set of </w:t>
      </w:r>
      <w:r w:rsidR="006F7F22" w:rsidRPr="00F86929">
        <w:rPr>
          <w:rFonts w:ascii="Times New Roman" w:hAnsi="Times New Roman" w:cs="Times New Roman"/>
          <w:bCs/>
        </w:rPr>
        <w:t>8</w:t>
      </w:r>
      <w:r w:rsidR="006F7F22">
        <w:rPr>
          <w:rFonts w:ascii="Times New Roman" w:hAnsi="Times New Roman" w:cs="Times New Roman"/>
          <w:bCs/>
        </w:rPr>
        <w:t>,</w:t>
      </w:r>
      <w:r w:rsidR="006F7F22" w:rsidRPr="00F86929">
        <w:rPr>
          <w:rFonts w:ascii="Times New Roman" w:hAnsi="Times New Roman" w:cs="Times New Roman"/>
          <w:bCs/>
        </w:rPr>
        <w:t>029</w:t>
      </w:r>
      <w:r w:rsidR="006F7F22">
        <w:rPr>
          <w:rFonts w:ascii="Times New Roman" w:hAnsi="Times New Roman" w:cs="Times New Roman"/>
          <w:bCs/>
        </w:rPr>
        <w:t>,</w:t>
      </w:r>
      <w:r w:rsidR="006F7F22" w:rsidRPr="00F86929">
        <w:rPr>
          <w:rFonts w:ascii="Times New Roman" w:hAnsi="Times New Roman" w:cs="Times New Roman"/>
          <w:bCs/>
        </w:rPr>
        <w:t>959</w:t>
      </w:r>
      <w:r w:rsidR="006F7F22">
        <w:rPr>
          <w:rFonts w:ascii="Times New Roman" w:hAnsi="Times New Roman" w:cs="Times New Roman"/>
          <w:bCs/>
        </w:rPr>
        <w:t xml:space="preserve"> </w:t>
      </w:r>
      <w:proofErr w:type="gramStart"/>
      <w:r w:rsidR="006F7F22">
        <w:rPr>
          <w:rFonts w:ascii="Times New Roman" w:hAnsi="Times New Roman" w:cs="Times New Roman"/>
          <w:bCs/>
        </w:rPr>
        <w:t>paired-end</w:t>
      </w:r>
      <w:proofErr w:type="gramEnd"/>
      <w:r w:rsidR="006F7F22">
        <w:rPr>
          <w:rFonts w:ascii="Times New Roman" w:hAnsi="Times New Roman" w:cs="Times New Roman"/>
          <w:bCs/>
        </w:rPr>
        <w:t xml:space="preserve"> reads that corresponded to 176 ASVs</w:t>
      </w:r>
      <w:r w:rsidR="009B30C6">
        <w:rPr>
          <w:rFonts w:ascii="Times New Roman" w:hAnsi="Times New Roman" w:cs="Times New Roman"/>
          <w:bCs/>
        </w:rPr>
        <w:t xml:space="preserve">. </w:t>
      </w:r>
      <w:r w:rsidR="0033087E">
        <w:rPr>
          <w:rFonts w:ascii="Times New Roman" w:hAnsi="Times New Roman" w:cs="Times New Roman"/>
          <w:bCs/>
        </w:rPr>
        <w:t>Seventy-three</w:t>
      </w:r>
      <w:r w:rsidR="006F7F22">
        <w:rPr>
          <w:rFonts w:ascii="Times New Roman" w:hAnsi="Times New Roman" w:cs="Times New Roman"/>
          <w:bCs/>
        </w:rPr>
        <w:t xml:space="preserve"> </w:t>
      </w:r>
      <w:r w:rsidR="00340530">
        <w:rPr>
          <w:rFonts w:ascii="Times New Roman" w:hAnsi="Times New Roman" w:cs="Times New Roman"/>
          <w:bCs/>
        </w:rPr>
        <w:t xml:space="preserve">percent </w:t>
      </w:r>
      <w:r w:rsidR="006F7F22">
        <w:rPr>
          <w:rFonts w:ascii="Times New Roman" w:hAnsi="Times New Roman" w:cs="Times New Roman"/>
          <w:bCs/>
        </w:rPr>
        <w:t>(1</w:t>
      </w:r>
      <w:r w:rsidR="0033087E">
        <w:rPr>
          <w:rFonts w:ascii="Times New Roman" w:hAnsi="Times New Roman" w:cs="Times New Roman"/>
          <w:bCs/>
        </w:rPr>
        <w:t xml:space="preserve">28 of </w:t>
      </w:r>
      <w:r w:rsidR="006F7F22">
        <w:rPr>
          <w:rFonts w:ascii="Times New Roman" w:hAnsi="Times New Roman" w:cs="Times New Roman"/>
          <w:bCs/>
        </w:rPr>
        <w:t xml:space="preserve">176) of the ASVs </w:t>
      </w:r>
      <w:r w:rsidR="00290446">
        <w:rPr>
          <w:rFonts w:ascii="Times New Roman" w:hAnsi="Times New Roman" w:cs="Times New Roman"/>
          <w:bCs/>
        </w:rPr>
        <w:t xml:space="preserve">matched to </w:t>
      </w:r>
      <w:r w:rsidR="00340530">
        <w:rPr>
          <w:rFonts w:ascii="Times New Roman" w:hAnsi="Times New Roman" w:cs="Times New Roman"/>
          <w:bCs/>
        </w:rPr>
        <w:t xml:space="preserve">a taxonomic assignment. </w:t>
      </w:r>
      <w:r w:rsidR="0033087E">
        <w:rPr>
          <w:rFonts w:ascii="Times New Roman" w:hAnsi="Times New Roman" w:cs="Times New Roman"/>
          <w:bCs/>
        </w:rPr>
        <w:t xml:space="preserve">Twenty-three percent of these taxonomies corresponded to potential </w:t>
      </w:r>
      <w:r w:rsidR="00C62C57">
        <w:rPr>
          <w:rFonts w:ascii="Times New Roman" w:hAnsi="Times New Roman" w:cs="Times New Roman"/>
          <w:bCs/>
        </w:rPr>
        <w:t>diet</w:t>
      </w:r>
      <w:r w:rsidR="0033087E">
        <w:rPr>
          <w:rFonts w:ascii="Times New Roman" w:hAnsi="Times New Roman" w:cs="Times New Roman"/>
          <w:bCs/>
        </w:rPr>
        <w:t xml:space="preserve"> items (41 of 176) and eight percent (14 of 176) corresponded to consumer DNA. Eighty-five percent of the potential </w:t>
      </w:r>
      <w:r w:rsidR="00C62C57">
        <w:rPr>
          <w:rFonts w:ascii="Times New Roman" w:hAnsi="Times New Roman" w:cs="Times New Roman"/>
          <w:bCs/>
        </w:rPr>
        <w:t>diet</w:t>
      </w:r>
      <w:r w:rsidR="0033087E">
        <w:rPr>
          <w:rFonts w:ascii="Times New Roman" w:hAnsi="Times New Roman" w:cs="Times New Roman"/>
          <w:bCs/>
        </w:rPr>
        <w:t xml:space="preserve"> ASVs received a species-level taxonomic assignment (35 of 41) from either the BLAST or BOLD taxonomic assignments, and every potential </w:t>
      </w:r>
      <w:r w:rsidR="00C62C57">
        <w:rPr>
          <w:rFonts w:ascii="Times New Roman" w:hAnsi="Times New Roman" w:cs="Times New Roman"/>
          <w:bCs/>
        </w:rPr>
        <w:t>diet</w:t>
      </w:r>
      <w:r w:rsidR="0033087E">
        <w:rPr>
          <w:rFonts w:ascii="Times New Roman" w:hAnsi="Times New Roman" w:cs="Times New Roman"/>
          <w:bCs/>
        </w:rPr>
        <w:t xml:space="preserve"> species received a family-level and order-level taxonomic assignment. There were no conflicting taxonomic assignments at the family level or higher between the BOLD and BLAST assignments. </w:t>
      </w:r>
    </w:p>
    <w:p w14:paraId="56E1F56F" w14:textId="14CAEC61" w:rsidR="00E70B33" w:rsidRDefault="00E70B33" w:rsidP="00F2012E">
      <w:pPr>
        <w:rPr>
          <w:rFonts w:ascii="Times New Roman" w:hAnsi="Times New Roman" w:cs="Times New Roman"/>
          <w:bCs/>
        </w:rPr>
      </w:pPr>
    </w:p>
    <w:p w14:paraId="47DB06CD" w14:textId="38A0BDD7" w:rsidR="00FF035B" w:rsidRDefault="00FF035B" w:rsidP="00F2012E">
      <w:pPr>
        <w:rPr>
          <w:rFonts w:ascii="Times New Roman" w:hAnsi="Times New Roman" w:cs="Times New Roman"/>
          <w:bCs/>
        </w:rPr>
      </w:pPr>
      <w:r>
        <w:rPr>
          <w:rFonts w:ascii="Times New Roman" w:hAnsi="Times New Roman" w:cs="Times New Roman"/>
          <w:bCs/>
          <w:i/>
          <w:iCs/>
        </w:rPr>
        <w:t>Detection of potential diet items</w:t>
      </w:r>
    </w:p>
    <w:p w14:paraId="28DA8D2C" w14:textId="01B373C6" w:rsidR="00E70B33" w:rsidRDefault="00216531" w:rsidP="00F2012E">
      <w:pPr>
        <w:rPr>
          <w:rFonts w:ascii="Times New Roman" w:hAnsi="Times New Roman" w:cs="Times New Roman"/>
          <w:bCs/>
        </w:rPr>
      </w:pPr>
      <w:r>
        <w:rPr>
          <w:rFonts w:ascii="Times New Roman" w:hAnsi="Times New Roman" w:cs="Times New Roman"/>
          <w:bCs/>
        </w:rPr>
        <w:t xml:space="preserve">We detected </w:t>
      </w:r>
      <w:r w:rsidR="00FF035B">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9C4627">
        <w:rPr>
          <w:rFonts w:ascii="Times New Roman" w:hAnsi="Times New Roman" w:cs="Times New Roman"/>
          <w:bCs/>
        </w:rPr>
        <w:t xml:space="preserve"> (</w:t>
      </w:r>
      <w:r w:rsidR="009C4627">
        <w:rPr>
          <w:rFonts w:ascii="Times New Roman" w:hAnsi="Times New Roman" w:cs="Times New Roman"/>
          <w:bCs/>
          <w:i/>
          <w:iCs/>
        </w:rPr>
        <w:t>O. japonica</w:t>
      </w:r>
      <w:r w:rsidR="009C4627">
        <w:rPr>
          <w:rFonts w:ascii="Times New Roman" w:hAnsi="Times New Roman" w:cs="Times New Roman"/>
          <w:bCs/>
        </w:rPr>
        <w:t>)</w:t>
      </w:r>
      <w:r>
        <w:rPr>
          <w:rFonts w:ascii="Times New Roman" w:hAnsi="Times New Roman" w:cs="Times New Roman"/>
          <w:bCs/>
        </w:rPr>
        <w:t xml:space="preserve"> in </w:t>
      </w:r>
      <w:r w:rsidR="00405B05">
        <w:rPr>
          <w:rFonts w:ascii="Times New Roman" w:hAnsi="Times New Roman" w:cs="Times New Roman"/>
          <w:bCs/>
        </w:rPr>
        <w:t>74</w:t>
      </w:r>
      <w:r>
        <w:rPr>
          <w:rFonts w:ascii="Times New Roman" w:hAnsi="Times New Roman" w:cs="Times New Roman"/>
          <w:bCs/>
        </w:rPr>
        <w:t>%</w:t>
      </w:r>
      <w:r w:rsidR="00814E6D">
        <w:rPr>
          <w:rFonts w:ascii="Times New Roman" w:hAnsi="Times New Roman" w:cs="Times New Roman"/>
          <w:bCs/>
        </w:rPr>
        <w:t xml:space="preserve"> </w:t>
      </w:r>
      <w:r w:rsidR="00CE42FF">
        <w:rPr>
          <w:rFonts w:ascii="Times New Roman" w:hAnsi="Times New Roman" w:cs="Times New Roman"/>
          <w:bCs/>
        </w:rPr>
        <w:t>(</w:t>
      </w:r>
      <w:r w:rsidR="00B61F8E">
        <w:rPr>
          <w:rFonts w:ascii="Times New Roman" w:hAnsi="Times New Roman" w:cs="Times New Roman"/>
          <w:bCs/>
        </w:rPr>
        <w:t>14</w:t>
      </w:r>
      <w:r w:rsidR="00CE42FF">
        <w:rPr>
          <w:rFonts w:ascii="Times New Roman" w:hAnsi="Times New Roman" w:cs="Times New Roman"/>
          <w:bCs/>
        </w:rPr>
        <w:t xml:space="preserve"> of </w:t>
      </w:r>
      <w:r w:rsidR="00B61F8E">
        <w:rPr>
          <w:rFonts w:ascii="Times New Roman" w:hAnsi="Times New Roman" w:cs="Times New Roman"/>
          <w:bCs/>
        </w:rPr>
        <w:t>19</w:t>
      </w:r>
      <w:r w:rsidR="00CE42FF">
        <w:rPr>
          <w:rFonts w:ascii="Times New Roman" w:hAnsi="Times New Roman" w:cs="Times New Roman"/>
          <w:bCs/>
        </w:rPr>
        <w:t xml:space="preserve">) </w:t>
      </w:r>
      <w:r>
        <w:rPr>
          <w:rFonts w:ascii="Times New Roman" w:hAnsi="Times New Roman" w:cs="Times New Roman"/>
          <w:bCs/>
        </w:rPr>
        <w:t xml:space="preserve">of mesocosm </w:t>
      </w:r>
      <w:r w:rsidR="003D1F8E">
        <w:rPr>
          <w:rFonts w:ascii="Times New Roman" w:hAnsi="Times New Roman" w:cs="Times New Roman"/>
          <w:bCs/>
        </w:rPr>
        <w:t xml:space="preserve">consumers </w:t>
      </w:r>
      <w:r>
        <w:rPr>
          <w:rFonts w:ascii="Times New Roman" w:hAnsi="Times New Roman" w:cs="Times New Roman"/>
          <w:bCs/>
        </w:rPr>
        <w:t>and</w:t>
      </w:r>
      <w:r w:rsidR="00586CA5">
        <w:rPr>
          <w:rFonts w:ascii="Times New Roman" w:hAnsi="Times New Roman" w:cs="Times New Roman"/>
          <w:bCs/>
        </w:rPr>
        <w:t xml:space="preserve"> </w:t>
      </w:r>
      <w:r w:rsidR="00A120C5">
        <w:rPr>
          <w:rFonts w:ascii="Times New Roman" w:hAnsi="Times New Roman" w:cs="Times New Roman"/>
          <w:bCs/>
        </w:rPr>
        <w:t xml:space="preserve">potential </w:t>
      </w:r>
      <w:r w:rsidR="00047D80">
        <w:rPr>
          <w:rFonts w:ascii="Times New Roman" w:hAnsi="Times New Roman" w:cs="Times New Roman"/>
          <w:bCs/>
        </w:rPr>
        <w:t>diet</w:t>
      </w:r>
      <w:r w:rsidR="00586CA5">
        <w:rPr>
          <w:rFonts w:ascii="Times New Roman" w:hAnsi="Times New Roman" w:cs="Times New Roman"/>
          <w:bCs/>
        </w:rPr>
        <w:t xml:space="preserve"> in</w:t>
      </w:r>
      <w:r>
        <w:rPr>
          <w:rFonts w:ascii="Times New Roman" w:hAnsi="Times New Roman" w:cs="Times New Roman"/>
          <w:bCs/>
        </w:rPr>
        <w:t xml:space="preserve"> </w:t>
      </w:r>
      <w:r w:rsidR="00861F78">
        <w:rPr>
          <w:rFonts w:ascii="Times New Roman" w:hAnsi="Times New Roman" w:cs="Times New Roman"/>
          <w:bCs/>
        </w:rPr>
        <w:t>8</w:t>
      </w:r>
      <w:r w:rsidR="00B61F8E">
        <w:rPr>
          <w:rFonts w:ascii="Times New Roman" w:hAnsi="Times New Roman" w:cs="Times New Roman"/>
          <w:bCs/>
        </w:rPr>
        <w:t>9</w:t>
      </w:r>
      <w:r w:rsidR="00861F78">
        <w:rPr>
          <w:rFonts w:ascii="Times New Roman" w:hAnsi="Times New Roman" w:cs="Times New Roman"/>
          <w:bCs/>
        </w:rPr>
        <w:t>%</w:t>
      </w:r>
      <w:r>
        <w:rPr>
          <w:rFonts w:ascii="Times New Roman" w:hAnsi="Times New Roman" w:cs="Times New Roman"/>
          <w:bCs/>
        </w:rPr>
        <w:t xml:space="preserve"> </w:t>
      </w:r>
      <w:r w:rsidR="00B61F8E">
        <w:rPr>
          <w:rFonts w:ascii="Times New Roman" w:hAnsi="Times New Roman" w:cs="Times New Roman"/>
          <w:bCs/>
        </w:rPr>
        <w:t>(33</w:t>
      </w:r>
      <w:r w:rsidR="00CE42FF">
        <w:rPr>
          <w:rFonts w:ascii="Times New Roman" w:hAnsi="Times New Roman" w:cs="Times New Roman"/>
          <w:bCs/>
        </w:rPr>
        <w:t xml:space="preserve"> of </w:t>
      </w:r>
      <w:r w:rsidR="00B61F8E">
        <w:rPr>
          <w:rFonts w:ascii="Times New Roman" w:hAnsi="Times New Roman" w:cs="Times New Roman"/>
          <w:bCs/>
        </w:rPr>
        <w:t>37</w:t>
      </w:r>
      <w:r w:rsidR="00CE42FF">
        <w:rPr>
          <w:rFonts w:ascii="Times New Roman" w:hAnsi="Times New Roman" w:cs="Times New Roman"/>
          <w:bCs/>
        </w:rPr>
        <w:t xml:space="preserve">) </w:t>
      </w:r>
      <w:r>
        <w:rPr>
          <w:rFonts w:ascii="Times New Roman" w:hAnsi="Times New Roman" w:cs="Times New Roman"/>
          <w:bCs/>
        </w:rPr>
        <w:t xml:space="preserve">of </w:t>
      </w:r>
      <w:r w:rsidR="00826B80">
        <w:rPr>
          <w:rFonts w:ascii="Times New Roman" w:hAnsi="Times New Roman" w:cs="Times New Roman"/>
          <w:bCs/>
        </w:rPr>
        <w:t>natural environment</w:t>
      </w:r>
      <w:r>
        <w:rPr>
          <w:rFonts w:ascii="Times New Roman" w:hAnsi="Times New Roman" w:cs="Times New Roman"/>
          <w:bCs/>
        </w:rPr>
        <w:t xml:space="preserve"> </w:t>
      </w:r>
      <w:r w:rsidR="00040901">
        <w:rPr>
          <w:rFonts w:ascii="Times New Roman" w:hAnsi="Times New Roman" w:cs="Times New Roman"/>
          <w:bCs/>
        </w:rPr>
        <w:t>consumer</w:t>
      </w:r>
      <w:r>
        <w:rPr>
          <w:rFonts w:ascii="Times New Roman" w:hAnsi="Times New Roman" w:cs="Times New Roman"/>
          <w:bCs/>
        </w:rPr>
        <w:t>s.</w:t>
      </w:r>
      <w:r w:rsidR="00D759B1">
        <w:rPr>
          <w:rFonts w:ascii="Times New Roman" w:hAnsi="Times New Roman" w:cs="Times New Roman"/>
          <w:bCs/>
        </w:rPr>
        <w:t xml:space="preserve"> For mesocosm </w:t>
      </w:r>
      <w:r w:rsidR="00040901">
        <w:rPr>
          <w:rFonts w:ascii="Times New Roman" w:hAnsi="Times New Roman" w:cs="Times New Roman"/>
          <w:bCs/>
        </w:rPr>
        <w:t>consumer</w:t>
      </w:r>
      <w:r w:rsidR="00D759B1">
        <w:rPr>
          <w:rFonts w:ascii="Times New Roman" w:hAnsi="Times New Roman" w:cs="Times New Roman"/>
          <w:bCs/>
        </w:rPr>
        <w:t xml:space="preserve">s, </w:t>
      </w:r>
      <w:r w:rsidR="00586CA5">
        <w:rPr>
          <w:rFonts w:ascii="Times New Roman" w:hAnsi="Times New Roman" w:cs="Times New Roman"/>
          <w:bCs/>
        </w:rPr>
        <w:t xml:space="preserve">one ASV matched to the </w:t>
      </w:r>
      <w:r w:rsidR="00A120C5">
        <w:rPr>
          <w:rFonts w:ascii="Times New Roman" w:hAnsi="Times New Roman" w:cs="Times New Roman"/>
          <w:bCs/>
        </w:rPr>
        <w:t>offered</w:t>
      </w:r>
      <w:r w:rsidR="00586CA5">
        <w:rPr>
          <w:rFonts w:ascii="Times New Roman" w:hAnsi="Times New Roman" w:cs="Times New Roman"/>
          <w:bCs/>
        </w:rPr>
        <w:t xml:space="preserve"> </w:t>
      </w:r>
      <w:r w:rsidR="00047D80">
        <w:rPr>
          <w:rFonts w:ascii="Times New Roman" w:hAnsi="Times New Roman" w:cs="Times New Roman"/>
          <w:bCs/>
        </w:rPr>
        <w:t>diet</w:t>
      </w:r>
      <w:r w:rsidR="00586CA5">
        <w:rPr>
          <w:rFonts w:ascii="Times New Roman" w:hAnsi="Times New Roman" w:cs="Times New Roman"/>
          <w:bCs/>
        </w:rPr>
        <w:t xml:space="preserve"> (</w:t>
      </w:r>
      <w:r w:rsidR="00586CA5">
        <w:rPr>
          <w:rFonts w:ascii="Times New Roman" w:hAnsi="Times New Roman" w:cs="Times New Roman"/>
          <w:bCs/>
          <w:i/>
          <w:iCs/>
        </w:rPr>
        <w:t>O. japonica</w:t>
      </w:r>
      <w:r w:rsidR="00586CA5">
        <w:rPr>
          <w:rFonts w:ascii="Times New Roman" w:hAnsi="Times New Roman" w:cs="Times New Roman"/>
          <w:bCs/>
        </w:rPr>
        <w:t xml:space="preserve">), and </w:t>
      </w:r>
      <w:r w:rsidR="00D759B1">
        <w:rPr>
          <w:rFonts w:ascii="Times New Roman" w:hAnsi="Times New Roman" w:cs="Times New Roman"/>
          <w:bCs/>
        </w:rPr>
        <w:t xml:space="preserve">the best model for </w:t>
      </w:r>
      <w:r w:rsidR="00047D80">
        <w:rPr>
          <w:rFonts w:ascii="Times New Roman" w:hAnsi="Times New Roman" w:cs="Times New Roman"/>
          <w:bCs/>
        </w:rPr>
        <w:t>diet</w:t>
      </w:r>
      <w:r w:rsidR="00D759B1">
        <w:rPr>
          <w:rFonts w:ascii="Times New Roman" w:hAnsi="Times New Roman" w:cs="Times New Roman"/>
          <w:bCs/>
        </w:rPr>
        <w:t xml:space="preserve"> detection included the fixed effect of surface sterilization</w:t>
      </w:r>
      <w:r w:rsidR="00790332">
        <w:rPr>
          <w:rFonts w:ascii="Times New Roman" w:hAnsi="Times New Roman" w:cs="Times New Roman"/>
          <w:bCs/>
        </w:rPr>
        <w:t xml:space="preserve"> treatment</w:t>
      </w:r>
      <w:r w:rsidR="00D759B1">
        <w:rPr>
          <w:rFonts w:ascii="Times New Roman" w:hAnsi="Times New Roman" w:cs="Times New Roman"/>
          <w:bCs/>
        </w:rPr>
        <w:t xml:space="preserve"> with a marginally significant difference between marginal means (</w:t>
      </w:r>
      <w:r w:rsidR="00B12F03">
        <w:rPr>
          <w:rFonts w:ascii="Times New Roman" w:hAnsi="Times New Roman" w:cs="Times New Roman"/>
          <w:bCs/>
        </w:rPr>
        <w:t>(</w:t>
      </w:r>
      <m:oMath>
        <m:r>
          <w:rPr>
            <w:rFonts w:ascii="Cambria Math" w:hAnsi="Cambria Math" w:cs="Times New Roman"/>
          </w:rPr>
          <m:t>β</m:t>
        </m:r>
      </m:oMath>
      <w:r w:rsidR="00B12F03">
        <w:rPr>
          <w:rFonts w:ascii="Times New Roman" w:hAnsi="Times New Roman" w:cs="Times New Roman"/>
          <w:bCs/>
        </w:rPr>
        <w:t xml:space="preserve"> = -2.3; </w:t>
      </w:r>
      <w:r w:rsidR="00D759B1">
        <w:rPr>
          <w:rFonts w:ascii="Times New Roman" w:hAnsi="Times New Roman" w:cs="Times New Roman"/>
          <w:bCs/>
        </w:rPr>
        <w:t>p-value = 0.</w:t>
      </w:r>
      <w:r w:rsidR="00B12F03">
        <w:rPr>
          <w:rFonts w:ascii="Times New Roman" w:hAnsi="Times New Roman" w:cs="Times New Roman"/>
          <w:bCs/>
        </w:rPr>
        <w:t>07</w:t>
      </w:r>
      <w:r w:rsidR="00D759B1">
        <w:rPr>
          <w:rFonts w:ascii="Times New Roman" w:hAnsi="Times New Roman" w:cs="Times New Roman"/>
          <w:bCs/>
        </w:rPr>
        <w:t xml:space="preserve">). </w:t>
      </w:r>
      <w:r w:rsidR="00405B05">
        <w:rPr>
          <w:rFonts w:ascii="Times New Roman" w:hAnsi="Times New Roman" w:cs="Times New Roman"/>
          <w:bCs/>
        </w:rPr>
        <w:t xml:space="preserve">Based on this model, </w:t>
      </w:r>
      <w:r w:rsidR="00A120C5">
        <w:rPr>
          <w:rFonts w:ascii="Times New Roman" w:hAnsi="Times New Roman" w:cs="Times New Roman"/>
          <w:bCs/>
        </w:rPr>
        <w:t>offered</w:t>
      </w:r>
      <w:r w:rsidR="00405B05">
        <w:rPr>
          <w:rFonts w:ascii="Times New Roman" w:hAnsi="Times New Roman" w:cs="Times New Roman"/>
          <w:bCs/>
        </w:rPr>
        <w:t xml:space="preserve"> </w:t>
      </w:r>
      <w:r w:rsidR="00047D80">
        <w:rPr>
          <w:rFonts w:ascii="Times New Roman" w:hAnsi="Times New Roman" w:cs="Times New Roman"/>
          <w:bCs/>
        </w:rPr>
        <w:t>diet</w:t>
      </w:r>
      <w:r w:rsidR="00405B05">
        <w:rPr>
          <w:rFonts w:ascii="Times New Roman" w:hAnsi="Times New Roman" w:cs="Times New Roman"/>
          <w:bCs/>
        </w:rPr>
        <w:t xml:space="preserve"> detection decreased with surface sterilization </w:t>
      </w:r>
      <w:r w:rsidR="00790332">
        <w:rPr>
          <w:rFonts w:ascii="Times New Roman" w:hAnsi="Times New Roman" w:cs="Times New Roman"/>
          <w:bCs/>
        </w:rPr>
        <w:t xml:space="preserve">treatment </w:t>
      </w:r>
      <w:r w:rsidR="00405B05">
        <w:rPr>
          <w:rFonts w:ascii="Times New Roman" w:hAnsi="Times New Roman" w:cs="Times New Roman"/>
          <w:bCs/>
        </w:rPr>
        <w:t xml:space="preserve">from a detection in 91% </w:t>
      </w:r>
      <w:r w:rsidR="00CE42FF">
        <w:rPr>
          <w:rFonts w:ascii="Times New Roman" w:hAnsi="Times New Roman" w:cs="Times New Roman"/>
          <w:bCs/>
        </w:rPr>
        <w:t>(</w:t>
      </w:r>
      <w:r w:rsidR="00B61F8E">
        <w:rPr>
          <w:rFonts w:ascii="Times New Roman" w:hAnsi="Times New Roman" w:cs="Times New Roman"/>
          <w:bCs/>
        </w:rPr>
        <w:t>10</w:t>
      </w:r>
      <w:r w:rsidR="00CE42FF">
        <w:rPr>
          <w:rFonts w:ascii="Times New Roman" w:hAnsi="Times New Roman" w:cs="Times New Roman"/>
          <w:bCs/>
        </w:rPr>
        <w:t xml:space="preserve"> of </w:t>
      </w:r>
      <w:r w:rsidR="00B61F8E">
        <w:rPr>
          <w:rFonts w:ascii="Times New Roman" w:hAnsi="Times New Roman" w:cs="Times New Roman"/>
          <w:bCs/>
        </w:rPr>
        <w:t>11</w:t>
      </w:r>
      <w:r w:rsidR="00CE42FF">
        <w:rPr>
          <w:rFonts w:ascii="Times New Roman" w:hAnsi="Times New Roman" w:cs="Times New Roman"/>
          <w:bCs/>
        </w:rPr>
        <w:t xml:space="preserve">) </w:t>
      </w:r>
      <w:r w:rsidR="00405B05">
        <w:rPr>
          <w:rFonts w:ascii="Times New Roman" w:hAnsi="Times New Roman" w:cs="Times New Roman"/>
          <w:bCs/>
        </w:rPr>
        <w:t xml:space="preserve">of all </w:t>
      </w:r>
      <w:r w:rsidR="00040901">
        <w:rPr>
          <w:rFonts w:ascii="Times New Roman" w:hAnsi="Times New Roman" w:cs="Times New Roman"/>
          <w:bCs/>
        </w:rPr>
        <w:t>consumer</w:t>
      </w:r>
      <w:r w:rsidR="00405B05">
        <w:rPr>
          <w:rFonts w:ascii="Times New Roman" w:hAnsi="Times New Roman" w:cs="Times New Roman"/>
          <w:bCs/>
        </w:rPr>
        <w:t>s when unsterilized to 50%</w:t>
      </w:r>
      <w:r w:rsidR="00CE42FF">
        <w:rPr>
          <w:rFonts w:ascii="Times New Roman" w:hAnsi="Times New Roman" w:cs="Times New Roman"/>
          <w:bCs/>
        </w:rPr>
        <w:t xml:space="preserve"> (</w:t>
      </w:r>
      <w:r w:rsidR="00B61F8E">
        <w:rPr>
          <w:rFonts w:ascii="Times New Roman" w:hAnsi="Times New Roman" w:cs="Times New Roman"/>
          <w:bCs/>
        </w:rPr>
        <w:t>4</w:t>
      </w:r>
      <w:r w:rsidR="00CE42FF">
        <w:rPr>
          <w:rFonts w:ascii="Times New Roman" w:hAnsi="Times New Roman" w:cs="Times New Roman"/>
          <w:bCs/>
        </w:rPr>
        <w:t xml:space="preserve"> of </w:t>
      </w:r>
      <w:r w:rsidR="00B61F8E">
        <w:rPr>
          <w:rFonts w:ascii="Times New Roman" w:hAnsi="Times New Roman" w:cs="Times New Roman"/>
          <w:bCs/>
        </w:rPr>
        <w:t>8</w:t>
      </w:r>
      <w:r w:rsidR="00CE42FF">
        <w:rPr>
          <w:rFonts w:ascii="Times New Roman" w:hAnsi="Times New Roman" w:cs="Times New Roman"/>
          <w:bCs/>
        </w:rPr>
        <w:t>)</w:t>
      </w:r>
      <w:r w:rsidR="00405B05">
        <w:rPr>
          <w:rFonts w:ascii="Times New Roman" w:hAnsi="Times New Roman" w:cs="Times New Roman"/>
          <w:bCs/>
        </w:rPr>
        <w:t xml:space="preserve"> of all </w:t>
      </w:r>
      <w:r w:rsidR="00040901">
        <w:rPr>
          <w:rFonts w:ascii="Times New Roman" w:hAnsi="Times New Roman" w:cs="Times New Roman"/>
          <w:bCs/>
        </w:rPr>
        <w:t>consumer</w:t>
      </w:r>
      <w:r w:rsidR="00405B05">
        <w:rPr>
          <w:rFonts w:ascii="Times New Roman" w:hAnsi="Times New Roman" w:cs="Times New Roman"/>
          <w:bCs/>
        </w:rPr>
        <w:t>s when surface sterilized. For</w:t>
      </w:r>
      <w:r w:rsidR="00826B80">
        <w:rPr>
          <w:rFonts w:ascii="Times New Roman" w:hAnsi="Times New Roman" w:cs="Times New Roman"/>
          <w:bCs/>
        </w:rPr>
        <w:t xml:space="preserve"> natural environment</w:t>
      </w:r>
      <w:r w:rsidR="00405B05">
        <w:rPr>
          <w:rFonts w:ascii="Times New Roman" w:hAnsi="Times New Roman" w:cs="Times New Roman"/>
          <w:bCs/>
        </w:rPr>
        <w:t xml:space="preserve"> </w:t>
      </w:r>
      <w:r w:rsidR="00040901">
        <w:rPr>
          <w:rFonts w:ascii="Times New Roman" w:hAnsi="Times New Roman" w:cs="Times New Roman"/>
          <w:bCs/>
        </w:rPr>
        <w:t>consumer</w:t>
      </w:r>
      <w:r w:rsidR="00405B05">
        <w:rPr>
          <w:rFonts w:ascii="Times New Roman" w:hAnsi="Times New Roman" w:cs="Times New Roman"/>
          <w:bCs/>
        </w:rPr>
        <w:t xml:space="preserve">s, </w:t>
      </w:r>
      <w:r w:rsidR="003D14EC">
        <w:rPr>
          <w:rFonts w:ascii="Times New Roman" w:hAnsi="Times New Roman" w:cs="Times New Roman"/>
          <w:bCs/>
        </w:rPr>
        <w:t xml:space="preserve">concatenated ASVs corresponded to </w:t>
      </w:r>
      <w:r w:rsidR="00586CA5">
        <w:rPr>
          <w:rFonts w:ascii="Times New Roman" w:hAnsi="Times New Roman" w:cs="Times New Roman"/>
          <w:bCs/>
        </w:rPr>
        <w:t>2</w:t>
      </w:r>
      <w:r w:rsidR="003D14EC">
        <w:rPr>
          <w:rFonts w:ascii="Times New Roman" w:hAnsi="Times New Roman" w:cs="Times New Roman"/>
          <w:bCs/>
        </w:rPr>
        <w:t>0</w:t>
      </w:r>
      <w:r w:rsidR="00586CA5">
        <w:rPr>
          <w:rFonts w:ascii="Times New Roman" w:hAnsi="Times New Roman" w:cs="Times New Roman"/>
          <w:bCs/>
        </w:rPr>
        <w:t xml:space="preserve"> </w:t>
      </w:r>
      <w:r w:rsidR="003D14EC">
        <w:rPr>
          <w:rFonts w:ascii="Times New Roman" w:hAnsi="Times New Roman" w:cs="Times New Roman"/>
          <w:bCs/>
        </w:rPr>
        <w:t>families</w:t>
      </w:r>
      <w:r w:rsidR="00A120C5">
        <w:rPr>
          <w:rFonts w:ascii="Times New Roman" w:hAnsi="Times New Roman" w:cs="Times New Roman"/>
          <w:bCs/>
        </w:rPr>
        <w:t xml:space="preserve"> of potential diet items</w:t>
      </w:r>
      <w:r w:rsidR="00586CA5">
        <w:rPr>
          <w:rFonts w:ascii="Times New Roman" w:hAnsi="Times New Roman" w:cs="Times New Roman"/>
          <w:bCs/>
        </w:rPr>
        <w:t>. T</w:t>
      </w:r>
      <w:r w:rsidR="00405B05">
        <w:rPr>
          <w:rFonts w:ascii="Times New Roman" w:hAnsi="Times New Roman" w:cs="Times New Roman"/>
          <w:bCs/>
        </w:rPr>
        <w:t xml:space="preserve">he best model for </w:t>
      </w:r>
      <w:r w:rsidR="00047D80">
        <w:rPr>
          <w:rFonts w:ascii="Times New Roman" w:hAnsi="Times New Roman" w:cs="Times New Roman"/>
          <w:bCs/>
        </w:rPr>
        <w:t>diet</w:t>
      </w:r>
      <w:r w:rsidR="00405B05">
        <w:rPr>
          <w:rFonts w:ascii="Times New Roman" w:hAnsi="Times New Roman" w:cs="Times New Roman"/>
          <w:bCs/>
        </w:rPr>
        <w:t xml:space="preserve"> detection was the null model that did not include surface sterilization </w:t>
      </w:r>
      <w:r w:rsidR="00790332">
        <w:rPr>
          <w:rFonts w:ascii="Times New Roman" w:hAnsi="Times New Roman" w:cs="Times New Roman"/>
          <w:bCs/>
        </w:rPr>
        <w:t xml:space="preserve">treatment </w:t>
      </w:r>
      <w:r w:rsidR="00405B05">
        <w:rPr>
          <w:rFonts w:ascii="Times New Roman" w:hAnsi="Times New Roman" w:cs="Times New Roman"/>
          <w:bCs/>
        </w:rPr>
        <w:t>as a fixed effect</w:t>
      </w:r>
      <w:r w:rsidR="003521D6">
        <w:rPr>
          <w:rFonts w:ascii="Times New Roman" w:hAnsi="Times New Roman" w:cs="Times New Roman"/>
          <w:bCs/>
        </w:rPr>
        <w:t xml:space="preserve"> (Figure)</w:t>
      </w:r>
      <w:r w:rsidR="00405B05">
        <w:rPr>
          <w:rFonts w:ascii="Times New Roman" w:hAnsi="Times New Roman" w:cs="Times New Roman"/>
          <w:bCs/>
        </w:rPr>
        <w:t>. (</w:t>
      </w:r>
      <w:r w:rsidR="00790332">
        <w:rPr>
          <w:rFonts w:ascii="Times New Roman" w:hAnsi="Times New Roman" w:cs="Times New Roman"/>
          <w:bCs/>
        </w:rPr>
        <w:t>Supplement</w:t>
      </w:r>
      <w:r w:rsidR="00405B05">
        <w:rPr>
          <w:rFonts w:ascii="Times New Roman" w:hAnsi="Times New Roman" w:cs="Times New Roman"/>
          <w:bCs/>
        </w:rPr>
        <w:t xml:space="preserve">). </w:t>
      </w:r>
    </w:p>
    <w:p w14:paraId="29E5C179" w14:textId="5CA92678" w:rsidR="00814E6D" w:rsidRDefault="00814E6D" w:rsidP="00814E6D">
      <w:pPr>
        <w:rPr>
          <w:rFonts w:ascii="Times New Roman" w:hAnsi="Times New Roman" w:cs="Times New Roman"/>
          <w:bCs/>
        </w:rPr>
      </w:pPr>
    </w:p>
    <w:p w14:paraId="6035BCD5" w14:textId="1BAA0AF7" w:rsidR="00FF035B" w:rsidRPr="00FF035B" w:rsidRDefault="00FF035B" w:rsidP="00814E6D">
      <w:pPr>
        <w:rPr>
          <w:rFonts w:ascii="Times New Roman" w:hAnsi="Times New Roman" w:cs="Times New Roman"/>
          <w:bCs/>
          <w:i/>
          <w:iCs/>
        </w:rPr>
      </w:pPr>
      <w:r>
        <w:rPr>
          <w:rFonts w:ascii="Times New Roman" w:hAnsi="Times New Roman" w:cs="Times New Roman"/>
          <w:bCs/>
          <w:i/>
          <w:iCs/>
        </w:rPr>
        <w:t>Proportion of potential diet DNA</w:t>
      </w:r>
    </w:p>
    <w:p w14:paraId="2F253F2D" w14:textId="3EBBA2A2" w:rsidR="003E3BE4" w:rsidRDefault="008305F5" w:rsidP="00814E6D">
      <w:pPr>
        <w:rPr>
          <w:rFonts w:ascii="Times New Roman" w:hAnsi="Times New Roman" w:cs="Times New Roman"/>
          <w:bCs/>
        </w:rPr>
      </w:pPr>
      <w:r>
        <w:rPr>
          <w:rFonts w:ascii="Times New Roman" w:hAnsi="Times New Roman" w:cs="Times New Roman"/>
          <w:bCs/>
        </w:rPr>
        <w:lastRenderedPageBreak/>
        <w:t>Offered diet DNA sequence reads (</w:t>
      </w:r>
      <w:r>
        <w:rPr>
          <w:rFonts w:ascii="Times New Roman" w:hAnsi="Times New Roman" w:cs="Times New Roman"/>
          <w:bCs/>
          <w:i/>
          <w:iCs/>
        </w:rPr>
        <w:t>O. japonica</w:t>
      </w:r>
      <w:r>
        <w:rPr>
          <w:rFonts w:ascii="Times New Roman" w:hAnsi="Times New Roman" w:cs="Times New Roman"/>
          <w:bCs/>
        </w:rPr>
        <w:t>) represented</w:t>
      </w:r>
      <w:r w:rsidR="00405B05">
        <w:rPr>
          <w:rFonts w:ascii="Times New Roman" w:hAnsi="Times New Roman" w:cs="Times New Roman"/>
          <w:bCs/>
        </w:rPr>
        <w:t xml:space="preserve"> </w:t>
      </w:r>
      <w:r w:rsidR="00A60773">
        <w:rPr>
          <w:rFonts w:ascii="Times New Roman" w:hAnsi="Times New Roman" w:cs="Times New Roman"/>
          <w:bCs/>
        </w:rPr>
        <w:t>0.8%</w:t>
      </w:r>
      <w:r w:rsidR="00405B05">
        <w:rPr>
          <w:rFonts w:ascii="Times New Roman" w:hAnsi="Times New Roman" w:cs="Times New Roman"/>
          <w:bCs/>
        </w:rPr>
        <w:t xml:space="preserve"> (± </w:t>
      </w:r>
      <w:r w:rsidR="00A60773">
        <w:rPr>
          <w:rFonts w:ascii="Times New Roman" w:hAnsi="Times New Roman" w:cs="Times New Roman"/>
          <w:bCs/>
        </w:rPr>
        <w:t>0.7%</w:t>
      </w:r>
      <w:r w:rsidR="00405B05">
        <w:rPr>
          <w:rFonts w:ascii="Times New Roman" w:hAnsi="Times New Roman" w:cs="Times New Roman"/>
          <w:bCs/>
        </w:rPr>
        <w:t xml:space="preserve"> SE)</w:t>
      </w:r>
      <w:r w:rsidR="00A60773">
        <w:rPr>
          <w:rFonts w:ascii="Times New Roman" w:hAnsi="Times New Roman" w:cs="Times New Roman"/>
          <w:bCs/>
        </w:rPr>
        <w:t xml:space="preserve"> </w:t>
      </w:r>
      <w:r>
        <w:rPr>
          <w:rFonts w:ascii="Times New Roman" w:hAnsi="Times New Roman" w:cs="Times New Roman"/>
          <w:bCs/>
        </w:rPr>
        <w:t xml:space="preserve">of total per-sample DNA sequence abundance for </w:t>
      </w:r>
      <w:r w:rsidR="00405B05">
        <w:rPr>
          <w:rFonts w:ascii="Times New Roman" w:hAnsi="Times New Roman" w:cs="Times New Roman"/>
          <w:bCs/>
        </w:rPr>
        <w:t xml:space="preserve">mesocosm </w:t>
      </w:r>
      <w:r w:rsidR="00040901">
        <w:rPr>
          <w:rFonts w:ascii="Times New Roman" w:hAnsi="Times New Roman" w:cs="Times New Roman"/>
          <w:bCs/>
        </w:rPr>
        <w:t>consumers</w:t>
      </w:r>
      <w:r>
        <w:rPr>
          <w:rFonts w:ascii="Times New Roman" w:hAnsi="Times New Roman" w:cs="Times New Roman"/>
          <w:bCs/>
        </w:rPr>
        <w:t xml:space="preserve">; all potential diet DNA sequence reads represented </w:t>
      </w:r>
      <w:r w:rsidR="00A60773">
        <w:rPr>
          <w:rFonts w:ascii="Times New Roman" w:hAnsi="Times New Roman" w:cs="Times New Roman"/>
          <w:bCs/>
        </w:rPr>
        <w:t>2.</w:t>
      </w:r>
      <w:r w:rsidR="003E3BE4">
        <w:rPr>
          <w:rFonts w:ascii="Times New Roman" w:hAnsi="Times New Roman" w:cs="Times New Roman"/>
          <w:bCs/>
        </w:rPr>
        <w:t>0</w:t>
      </w:r>
      <w:r w:rsidR="00A60773">
        <w:rPr>
          <w:rFonts w:ascii="Times New Roman" w:hAnsi="Times New Roman" w:cs="Times New Roman"/>
          <w:bCs/>
        </w:rPr>
        <w:t>%</w:t>
      </w:r>
      <w:r w:rsidR="00405B05">
        <w:rPr>
          <w:rFonts w:ascii="Times New Roman" w:hAnsi="Times New Roman" w:cs="Times New Roman"/>
          <w:bCs/>
        </w:rPr>
        <w:t xml:space="preserve"> (± </w:t>
      </w:r>
      <w:r w:rsidR="00FA6D32">
        <w:rPr>
          <w:rFonts w:ascii="Times New Roman" w:hAnsi="Times New Roman" w:cs="Times New Roman"/>
          <w:bCs/>
        </w:rPr>
        <w:t xml:space="preserve">1.0 </w:t>
      </w:r>
      <w:r w:rsidR="00A60773">
        <w:rPr>
          <w:rFonts w:ascii="Times New Roman" w:hAnsi="Times New Roman" w:cs="Times New Roman"/>
          <w:bCs/>
        </w:rPr>
        <w:t>%</w:t>
      </w:r>
      <w:r w:rsidR="00405B05">
        <w:rPr>
          <w:rFonts w:ascii="Times New Roman" w:hAnsi="Times New Roman" w:cs="Times New Roman"/>
          <w:bCs/>
        </w:rPr>
        <w:t xml:space="preserve">) </w:t>
      </w:r>
      <w:r>
        <w:rPr>
          <w:rFonts w:ascii="Times New Roman" w:hAnsi="Times New Roman" w:cs="Times New Roman"/>
          <w:bCs/>
        </w:rPr>
        <w:t xml:space="preserve">of total per-sample DNA sequence abundance for natural environment consumers (Figure). </w:t>
      </w:r>
      <w:r w:rsidR="003E3BE4">
        <w:rPr>
          <w:rFonts w:ascii="Times New Roman" w:hAnsi="Times New Roman" w:cs="Times New Roman"/>
          <w:bCs/>
        </w:rPr>
        <w:t xml:space="preserve">For both the mesocosm and </w:t>
      </w:r>
      <w:r>
        <w:rPr>
          <w:rFonts w:ascii="Times New Roman" w:hAnsi="Times New Roman" w:cs="Times New Roman"/>
          <w:bCs/>
        </w:rPr>
        <w:t>natural environment</w:t>
      </w:r>
      <w:r w:rsidR="003E3BE4">
        <w:rPr>
          <w:rFonts w:ascii="Times New Roman" w:hAnsi="Times New Roman" w:cs="Times New Roman"/>
          <w:bCs/>
        </w:rPr>
        <w:t xml:space="preserve"> consumers, the null models which did not include surface sterilization treatment as a fixed effect were the best models of </w:t>
      </w:r>
      <w:r w:rsidR="00C62C57">
        <w:rPr>
          <w:rFonts w:ascii="Times New Roman" w:hAnsi="Times New Roman" w:cs="Times New Roman"/>
          <w:bCs/>
        </w:rPr>
        <w:t>diet</w:t>
      </w:r>
      <w:r w:rsidR="003E3BE4">
        <w:rPr>
          <w:rFonts w:ascii="Times New Roman" w:hAnsi="Times New Roman" w:cs="Times New Roman"/>
          <w:bCs/>
        </w:rPr>
        <w:t xml:space="preserve"> DNA read </w:t>
      </w:r>
      <w:r>
        <w:rPr>
          <w:rFonts w:ascii="Times New Roman" w:hAnsi="Times New Roman" w:cs="Times New Roman"/>
          <w:bCs/>
        </w:rPr>
        <w:t>abundance</w:t>
      </w:r>
      <w:r w:rsidR="003E3BE4">
        <w:rPr>
          <w:rFonts w:ascii="Times New Roman" w:hAnsi="Times New Roman" w:cs="Times New Roman"/>
          <w:bCs/>
        </w:rPr>
        <w:t xml:space="preserve">. </w:t>
      </w:r>
    </w:p>
    <w:p w14:paraId="76BD86C4" w14:textId="77777777" w:rsidR="00216531" w:rsidRDefault="00216531" w:rsidP="00F2012E">
      <w:pPr>
        <w:rPr>
          <w:rFonts w:ascii="Times New Roman" w:hAnsi="Times New Roman" w:cs="Times New Roman"/>
          <w:bCs/>
        </w:rPr>
      </w:pPr>
    </w:p>
    <w:p w14:paraId="61C676FF" w14:textId="631D7DE8" w:rsidR="00FF035B" w:rsidRDefault="00FF035B" w:rsidP="00FF035B">
      <w:pPr>
        <w:rPr>
          <w:rFonts w:ascii="Times New Roman" w:hAnsi="Times New Roman" w:cs="Times New Roman"/>
          <w:bCs/>
          <w:i/>
          <w:iCs/>
        </w:rPr>
      </w:pPr>
      <w:r>
        <w:rPr>
          <w:rFonts w:ascii="Times New Roman" w:hAnsi="Times New Roman" w:cs="Times New Roman"/>
          <w:bCs/>
          <w:i/>
          <w:iCs/>
        </w:rPr>
        <w:t>Diet richness and composition in natural environment consumers</w:t>
      </w:r>
    </w:p>
    <w:p w14:paraId="16DB2967" w14:textId="29A2539D" w:rsidR="00F708F0" w:rsidRDefault="00586CA5" w:rsidP="00586CA5">
      <w:pPr>
        <w:rPr>
          <w:rFonts w:ascii="Times New Roman" w:hAnsi="Times New Roman" w:cs="Times New Roman"/>
          <w:bCs/>
        </w:rPr>
      </w:pPr>
      <w:r>
        <w:rPr>
          <w:rFonts w:ascii="Times New Roman" w:hAnsi="Times New Roman" w:cs="Times New Roman"/>
          <w:bCs/>
        </w:rPr>
        <w:t xml:space="preserve">For </w:t>
      </w:r>
      <w:r w:rsidR="0037070F">
        <w:rPr>
          <w:rFonts w:ascii="Times New Roman" w:hAnsi="Times New Roman" w:cs="Times New Roman"/>
          <w:bCs/>
        </w:rPr>
        <w:t>natural environment</w:t>
      </w:r>
      <w:r>
        <w:rPr>
          <w:rFonts w:ascii="Times New Roman" w:hAnsi="Times New Roman" w:cs="Times New Roman"/>
          <w:bCs/>
        </w:rPr>
        <w:t xml:space="preserve"> </w:t>
      </w:r>
      <w:r w:rsidR="008C40C9">
        <w:rPr>
          <w:rFonts w:ascii="Times New Roman" w:hAnsi="Times New Roman" w:cs="Times New Roman"/>
          <w:bCs/>
        </w:rPr>
        <w:t>consumer</w:t>
      </w:r>
      <w:r>
        <w:rPr>
          <w:rFonts w:ascii="Times New Roman" w:hAnsi="Times New Roman" w:cs="Times New Roman"/>
          <w:bCs/>
        </w:rPr>
        <w:t xml:space="preserve">s, </w:t>
      </w:r>
      <w:r w:rsidR="00F708F0">
        <w:rPr>
          <w:rFonts w:ascii="Times New Roman" w:hAnsi="Times New Roman" w:cs="Times New Roman"/>
          <w:bCs/>
        </w:rPr>
        <w:t xml:space="preserve">the best model for per sample diet richness was the null model which did not include </w:t>
      </w:r>
      <w:r>
        <w:rPr>
          <w:rFonts w:ascii="Times New Roman" w:hAnsi="Times New Roman" w:cs="Times New Roman"/>
          <w:bCs/>
        </w:rPr>
        <w:t>surface sterilization</w:t>
      </w:r>
      <w:r w:rsidR="00790332">
        <w:rPr>
          <w:rFonts w:ascii="Times New Roman" w:hAnsi="Times New Roman" w:cs="Times New Roman"/>
          <w:bCs/>
        </w:rPr>
        <w:t xml:space="preserve"> treatment</w:t>
      </w:r>
      <w:r>
        <w:rPr>
          <w:rFonts w:ascii="Times New Roman" w:hAnsi="Times New Roman" w:cs="Times New Roman"/>
          <w:bCs/>
        </w:rPr>
        <w:t xml:space="preserve"> </w:t>
      </w:r>
      <w:r w:rsidR="00F708F0">
        <w:rPr>
          <w:rFonts w:ascii="Times New Roman" w:hAnsi="Times New Roman" w:cs="Times New Roman"/>
          <w:bCs/>
        </w:rPr>
        <w:t>as a fixed effect. D</w:t>
      </w:r>
      <w:r w:rsidR="00047D80">
        <w:rPr>
          <w:rFonts w:ascii="Times New Roman" w:hAnsi="Times New Roman" w:cs="Times New Roman"/>
          <w:bCs/>
        </w:rPr>
        <w:t>iet</w:t>
      </w:r>
      <w:r>
        <w:rPr>
          <w:rFonts w:ascii="Times New Roman" w:hAnsi="Times New Roman" w:cs="Times New Roman"/>
          <w:bCs/>
        </w:rPr>
        <w:t xml:space="preserve"> richness per </w:t>
      </w:r>
      <w:r w:rsidR="008C40C9">
        <w:rPr>
          <w:rFonts w:ascii="Times New Roman" w:hAnsi="Times New Roman" w:cs="Times New Roman"/>
          <w:bCs/>
        </w:rPr>
        <w:t>consume</w:t>
      </w:r>
      <w:r>
        <w:rPr>
          <w:rFonts w:ascii="Times New Roman" w:hAnsi="Times New Roman" w:cs="Times New Roman"/>
          <w:bCs/>
        </w:rPr>
        <w:t xml:space="preserve">r was an </w:t>
      </w:r>
      <w:r w:rsidR="003E1C66">
        <w:rPr>
          <w:rFonts w:ascii="Times New Roman" w:hAnsi="Times New Roman" w:cs="Times New Roman"/>
          <w:bCs/>
        </w:rPr>
        <w:t xml:space="preserve">average </w:t>
      </w:r>
      <w:r w:rsidR="00C22F8E">
        <w:rPr>
          <w:rFonts w:ascii="Times New Roman" w:hAnsi="Times New Roman" w:cs="Times New Roman"/>
          <w:bCs/>
        </w:rPr>
        <w:t xml:space="preserve">2.08 </w:t>
      </w:r>
      <w:r w:rsidR="003E1C66">
        <w:rPr>
          <w:rFonts w:ascii="Times New Roman" w:hAnsi="Times New Roman" w:cs="Times New Roman"/>
          <w:bCs/>
        </w:rPr>
        <w:t xml:space="preserve">(± </w:t>
      </w:r>
      <w:r w:rsidR="00B15492">
        <w:rPr>
          <w:rFonts w:ascii="Times New Roman" w:hAnsi="Times New Roman" w:cs="Times New Roman"/>
          <w:bCs/>
        </w:rPr>
        <w:t>0.</w:t>
      </w:r>
      <w:r w:rsidR="00C22F8E">
        <w:rPr>
          <w:rFonts w:ascii="Times New Roman" w:hAnsi="Times New Roman" w:cs="Times New Roman"/>
          <w:bCs/>
        </w:rPr>
        <w:t>26</w:t>
      </w:r>
      <w:r w:rsidR="00B15492">
        <w:rPr>
          <w:rFonts w:ascii="Times New Roman" w:hAnsi="Times New Roman" w:cs="Times New Roman"/>
          <w:bCs/>
        </w:rPr>
        <w:t xml:space="preserve">) </w:t>
      </w:r>
      <w:r w:rsidR="00C22F8E">
        <w:rPr>
          <w:rFonts w:ascii="Times New Roman" w:hAnsi="Times New Roman" w:cs="Times New Roman"/>
          <w:bCs/>
        </w:rPr>
        <w:t xml:space="preserve">diet families </w:t>
      </w:r>
      <w:r w:rsidR="00B15492">
        <w:rPr>
          <w:rFonts w:ascii="Times New Roman" w:hAnsi="Times New Roman" w:cs="Times New Roman"/>
          <w:bCs/>
        </w:rPr>
        <w:t xml:space="preserve">per individual sample, with a maximum of </w:t>
      </w:r>
      <w:r w:rsidR="00C22F8E">
        <w:rPr>
          <w:rFonts w:ascii="Times New Roman" w:hAnsi="Times New Roman" w:cs="Times New Roman"/>
          <w:bCs/>
        </w:rPr>
        <w:t>5</w:t>
      </w:r>
      <w:r w:rsidR="00B15492">
        <w:rPr>
          <w:rFonts w:ascii="Times New Roman" w:hAnsi="Times New Roman" w:cs="Times New Roman"/>
          <w:bCs/>
        </w:rPr>
        <w:t xml:space="preserve"> </w:t>
      </w:r>
      <w:r w:rsidR="00047D80">
        <w:rPr>
          <w:rFonts w:ascii="Times New Roman" w:hAnsi="Times New Roman" w:cs="Times New Roman"/>
          <w:bCs/>
        </w:rPr>
        <w:t>diet</w:t>
      </w:r>
      <w:r w:rsidR="00B15492">
        <w:rPr>
          <w:rFonts w:ascii="Times New Roman" w:hAnsi="Times New Roman" w:cs="Times New Roman"/>
          <w:bCs/>
        </w:rPr>
        <w:t xml:space="preserve"> </w:t>
      </w:r>
      <w:r w:rsidR="00D043B4">
        <w:rPr>
          <w:rFonts w:ascii="Times New Roman" w:hAnsi="Times New Roman" w:cs="Times New Roman"/>
          <w:bCs/>
        </w:rPr>
        <w:t>families</w:t>
      </w:r>
      <w:r w:rsidR="00B15492">
        <w:rPr>
          <w:rFonts w:ascii="Times New Roman" w:hAnsi="Times New Roman" w:cs="Times New Roman"/>
          <w:bCs/>
        </w:rPr>
        <w:t xml:space="preserve"> in one </w:t>
      </w:r>
      <w:r w:rsidR="008C40C9">
        <w:rPr>
          <w:rFonts w:ascii="Times New Roman" w:hAnsi="Times New Roman" w:cs="Times New Roman"/>
          <w:bCs/>
        </w:rPr>
        <w:t>consume</w:t>
      </w:r>
      <w:r w:rsidR="00B15492">
        <w:rPr>
          <w:rFonts w:ascii="Times New Roman" w:hAnsi="Times New Roman" w:cs="Times New Roman"/>
          <w:bCs/>
        </w:rPr>
        <w:t>r diet</w:t>
      </w:r>
      <w:r w:rsidR="0037070F">
        <w:rPr>
          <w:rFonts w:ascii="Times New Roman" w:hAnsi="Times New Roman" w:cs="Times New Roman"/>
          <w:bCs/>
        </w:rPr>
        <w:t xml:space="preserve"> (Figure)</w:t>
      </w:r>
      <w:r w:rsidR="00B15492">
        <w:rPr>
          <w:rFonts w:ascii="Times New Roman" w:hAnsi="Times New Roman" w:cs="Times New Roman"/>
          <w:bCs/>
        </w:rPr>
        <w:t xml:space="preserve">. </w:t>
      </w:r>
      <w:r w:rsidR="00F708F0">
        <w:rPr>
          <w:rFonts w:ascii="Times New Roman" w:hAnsi="Times New Roman" w:cs="Times New Roman"/>
          <w:bCs/>
        </w:rPr>
        <w:t xml:space="preserve">The best model for potential diet composition also did not include surface sterilization treatment as a fixed effect. </w:t>
      </w:r>
      <w:r w:rsidR="00D043B4">
        <w:rPr>
          <w:rFonts w:ascii="Times New Roman" w:hAnsi="Times New Roman" w:cs="Times New Roman"/>
          <w:bCs/>
        </w:rPr>
        <w:t>Diet</w:t>
      </w:r>
      <w:r w:rsidR="00F708F0">
        <w:rPr>
          <w:rFonts w:ascii="Times New Roman" w:hAnsi="Times New Roman" w:cs="Times New Roman"/>
          <w:bCs/>
        </w:rPr>
        <w:t xml:space="preserve"> composition consisted of </w:t>
      </w:r>
      <w:r w:rsidR="00DE4DAD">
        <w:rPr>
          <w:rFonts w:ascii="Times New Roman" w:hAnsi="Times New Roman" w:cs="Times New Roman"/>
          <w:bCs/>
        </w:rPr>
        <w:t>twenty families</w:t>
      </w:r>
      <w:r w:rsidR="00F708F0">
        <w:rPr>
          <w:rFonts w:ascii="Times New Roman" w:hAnsi="Times New Roman" w:cs="Times New Roman"/>
          <w:bCs/>
        </w:rPr>
        <w:t xml:space="preserve"> from </w:t>
      </w:r>
      <w:r w:rsidR="00DE4DAD">
        <w:rPr>
          <w:rFonts w:ascii="Times New Roman" w:hAnsi="Times New Roman" w:cs="Times New Roman"/>
          <w:bCs/>
        </w:rPr>
        <w:t>ten</w:t>
      </w:r>
      <w:r w:rsidR="00F708F0">
        <w:rPr>
          <w:rFonts w:ascii="Times New Roman" w:hAnsi="Times New Roman" w:cs="Times New Roman"/>
          <w:bCs/>
        </w:rPr>
        <w:t xml:space="preserve"> arthropod orders (</w:t>
      </w:r>
      <w:r w:rsidR="00D12C9A" w:rsidRPr="00D12C9A">
        <w:rPr>
          <w:rFonts w:ascii="Times New Roman" w:hAnsi="Times New Roman" w:cs="Times New Roman"/>
          <w:bCs/>
          <w:i/>
          <w:iCs/>
        </w:rPr>
        <w:t xml:space="preserve">Class </w:t>
      </w:r>
      <w:proofErr w:type="spellStart"/>
      <w:r w:rsidR="00F708F0" w:rsidRPr="00D12C9A">
        <w:rPr>
          <w:rFonts w:ascii="Times New Roman" w:hAnsi="Times New Roman" w:cs="Times New Roman"/>
          <w:bCs/>
          <w:i/>
          <w:iCs/>
        </w:rPr>
        <w:t>Insecta</w:t>
      </w:r>
      <w:proofErr w:type="spellEnd"/>
      <w:r w:rsidR="00F708F0">
        <w:rPr>
          <w:rFonts w:ascii="Times New Roman" w:hAnsi="Times New Roman" w:cs="Times New Roman"/>
          <w:bCs/>
        </w:rPr>
        <w:t xml:space="preserve">: </w:t>
      </w:r>
      <w:r w:rsidR="00DE4DAD">
        <w:rPr>
          <w:rFonts w:ascii="Times New Roman" w:hAnsi="Times New Roman" w:cs="Times New Roman"/>
          <w:bCs/>
        </w:rPr>
        <w:t xml:space="preserve">Dermaptera, </w:t>
      </w:r>
      <w:proofErr w:type="spellStart"/>
      <w:r w:rsidR="00DE4DAD">
        <w:rPr>
          <w:rFonts w:ascii="Times New Roman" w:hAnsi="Times New Roman" w:cs="Times New Roman"/>
          <w:bCs/>
        </w:rPr>
        <w:t>Diptera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Blattodea</w:t>
      </w:r>
      <w:proofErr w:type="spellEnd"/>
      <w:r w:rsidR="00DE4DAD">
        <w:rPr>
          <w:rFonts w:ascii="Times New Roman" w:hAnsi="Times New Roman" w:cs="Times New Roman"/>
          <w:bCs/>
        </w:rPr>
        <w:t xml:space="preserve">, Lepidoptera, Orthoptera, Odonata, Hymenoptera; </w:t>
      </w:r>
      <w:r w:rsidR="00D12C9A" w:rsidRPr="00D12C9A">
        <w:rPr>
          <w:rFonts w:ascii="Times New Roman" w:hAnsi="Times New Roman" w:cs="Times New Roman"/>
          <w:bCs/>
          <w:i/>
          <w:iCs/>
        </w:rPr>
        <w:t xml:space="preserve">Class </w:t>
      </w:r>
      <w:r w:rsidR="00DE4DAD" w:rsidRPr="00D12C9A">
        <w:rPr>
          <w:rFonts w:ascii="Times New Roman" w:hAnsi="Times New Roman" w:cs="Times New Roman"/>
          <w:bCs/>
          <w:i/>
          <w:iCs/>
        </w:rPr>
        <w:t>Arachnida</w:t>
      </w:r>
      <w:r w:rsidR="00DE4DAD">
        <w:rPr>
          <w:rFonts w:ascii="Times New Roman" w:hAnsi="Times New Roman" w:cs="Times New Roman"/>
          <w:bCs/>
        </w:rPr>
        <w:t xml:space="preserve">: Araneae, </w:t>
      </w:r>
      <w:proofErr w:type="spellStart"/>
      <w:r w:rsidR="00DE4DAD">
        <w:rPr>
          <w:rFonts w:ascii="Times New Roman" w:hAnsi="Times New Roman" w:cs="Times New Roman"/>
          <w:bCs/>
        </w:rPr>
        <w:t>Scorpiones</w:t>
      </w:r>
      <w:proofErr w:type="spellEnd"/>
      <w:r w:rsidR="00DE4DAD">
        <w:rPr>
          <w:rFonts w:ascii="Times New Roman" w:hAnsi="Times New Roman" w:cs="Times New Roman"/>
          <w:bCs/>
        </w:rPr>
        <w:t xml:space="preserve">; </w:t>
      </w:r>
      <w:r w:rsidR="00D12C9A" w:rsidRPr="00D12C9A">
        <w:rPr>
          <w:rFonts w:ascii="Times New Roman" w:hAnsi="Times New Roman" w:cs="Times New Roman"/>
          <w:bCs/>
          <w:i/>
          <w:iCs/>
        </w:rPr>
        <w:t xml:space="preserve">Class </w:t>
      </w:r>
      <w:proofErr w:type="spellStart"/>
      <w:r w:rsidR="00DE4DAD" w:rsidRPr="00D12C9A">
        <w:rPr>
          <w:rFonts w:ascii="Times New Roman" w:hAnsi="Times New Roman" w:cs="Times New Roman"/>
          <w:bCs/>
          <w:i/>
          <w:iCs/>
        </w:rPr>
        <w:t>Chilopoda</w:t>
      </w:r>
      <w:proofErr w:type="spellEnd"/>
      <w:r w:rsidR="00DE4DAD">
        <w:rPr>
          <w:rFonts w:ascii="Times New Roman" w:hAnsi="Times New Roman" w:cs="Times New Roman"/>
          <w:bCs/>
        </w:rPr>
        <w:t xml:space="preserve">: </w:t>
      </w:r>
      <w:proofErr w:type="spellStart"/>
      <w:r w:rsidR="00DE4DAD">
        <w:rPr>
          <w:rFonts w:ascii="Times New Roman" w:hAnsi="Times New Roman" w:cs="Times New Roman"/>
          <w:bCs/>
        </w:rPr>
        <w:t>Geophilomorpha</w:t>
      </w:r>
      <w:proofErr w:type="spellEnd"/>
      <w:r w:rsidR="00D043B4">
        <w:rPr>
          <w:rFonts w:ascii="Times New Roman" w:hAnsi="Times New Roman" w:cs="Times New Roman"/>
          <w:bCs/>
        </w:rPr>
        <w:t xml:space="preserve">; </w:t>
      </w:r>
      <w:r w:rsidR="001C5828">
        <w:rPr>
          <w:rFonts w:ascii="Times New Roman" w:hAnsi="Times New Roman" w:cs="Times New Roman"/>
          <w:bCs/>
        </w:rPr>
        <w:t xml:space="preserve">Figure; </w:t>
      </w:r>
      <w:r w:rsidR="00F708F0">
        <w:rPr>
          <w:rFonts w:ascii="Times New Roman" w:hAnsi="Times New Roman" w:cs="Times New Roman"/>
          <w:bCs/>
        </w:rPr>
        <w:t xml:space="preserve">Supplement). </w:t>
      </w:r>
    </w:p>
    <w:p w14:paraId="027292AA" w14:textId="77777777" w:rsidR="00F708F0" w:rsidRDefault="00F708F0" w:rsidP="00B5655B">
      <w:pPr>
        <w:rPr>
          <w:rFonts w:ascii="Times New Roman" w:hAnsi="Times New Roman" w:cs="Times New Roman"/>
          <w:bCs/>
        </w:rPr>
      </w:pPr>
    </w:p>
    <w:p w14:paraId="4D4A8B3E" w14:textId="57DADD8F" w:rsidR="00183774" w:rsidRDefault="00CD2A5D" w:rsidP="00B5655B">
      <w:pPr>
        <w:rPr>
          <w:rFonts w:ascii="Times New Roman" w:hAnsi="Times New Roman" w:cs="Times New Roman"/>
          <w:b/>
        </w:rPr>
      </w:pPr>
      <w:r>
        <w:rPr>
          <w:rFonts w:ascii="Times New Roman" w:hAnsi="Times New Roman" w:cs="Times New Roman"/>
          <w:b/>
        </w:rPr>
        <w:t>Discussion</w:t>
      </w:r>
      <w:r w:rsidR="00732ACA">
        <w:rPr>
          <w:rFonts w:ascii="Times New Roman" w:hAnsi="Times New Roman" w:cs="Times New Roman"/>
          <w:b/>
        </w:rPr>
        <w:t>:</w:t>
      </w:r>
    </w:p>
    <w:p w14:paraId="3734968B" w14:textId="4AF9D489" w:rsidR="007D3244" w:rsidRPr="005D74B6" w:rsidRDefault="00961867" w:rsidP="007D3244">
      <w:pPr>
        <w:rPr>
          <w:rFonts w:ascii="Times New Roman" w:hAnsi="Times New Roman" w:cs="Times New Roman"/>
          <w:b/>
        </w:rPr>
      </w:pPr>
      <w:r w:rsidRPr="005D74B6">
        <w:rPr>
          <w:rFonts w:ascii="Times New Roman" w:hAnsi="Times New Roman" w:cs="Times New Roman"/>
          <w:b/>
        </w:rPr>
        <w:t>[Main takeaways]</w:t>
      </w:r>
    </w:p>
    <w:p w14:paraId="70EBDEE1" w14:textId="52A39692" w:rsidR="00AC0052" w:rsidRDefault="00E15999" w:rsidP="00AC0052">
      <w:pPr>
        <w:rPr>
          <w:rFonts w:ascii="Times New Roman" w:hAnsi="Times New Roman" w:cs="Times New Roman"/>
          <w:bCs/>
        </w:rPr>
      </w:pPr>
      <w:r>
        <w:rPr>
          <w:rFonts w:ascii="Times New Roman" w:hAnsi="Times New Roman" w:cs="Times New Roman"/>
          <w:bCs/>
        </w:rPr>
        <w:t>In natural environments, s</w:t>
      </w:r>
      <w:r w:rsidR="007D3244">
        <w:rPr>
          <w:rFonts w:ascii="Times New Roman" w:hAnsi="Times New Roman" w:cs="Times New Roman"/>
          <w:bCs/>
        </w:rPr>
        <w:t>urface contamination does not appear to systematically introduce erroneous</w:t>
      </w:r>
      <w:r w:rsidR="001C5EFD">
        <w:rPr>
          <w:rFonts w:ascii="Times New Roman" w:hAnsi="Times New Roman" w:cs="Times New Roman"/>
          <w:bCs/>
        </w:rPr>
        <w:t xml:space="preserve"> or hide diet items i</w:t>
      </w:r>
      <w:r w:rsidR="007D3244">
        <w:rPr>
          <w:rFonts w:ascii="Times New Roman" w:hAnsi="Times New Roman" w:cs="Times New Roman"/>
          <w:bCs/>
        </w:rPr>
        <w:t xml:space="preserve">nto DNA metabarcoding data for the predatory consumer </w:t>
      </w:r>
      <w:r w:rsidR="007D3244">
        <w:rPr>
          <w:rFonts w:ascii="Times New Roman" w:hAnsi="Times New Roman" w:cs="Times New Roman"/>
          <w:bCs/>
          <w:i/>
          <w:iCs/>
        </w:rPr>
        <w:t xml:space="preserve">H. </w:t>
      </w:r>
      <w:proofErr w:type="spellStart"/>
      <w:r w:rsidR="007D3244">
        <w:rPr>
          <w:rFonts w:ascii="Times New Roman" w:hAnsi="Times New Roman" w:cs="Times New Roman"/>
          <w:bCs/>
          <w:i/>
          <w:iCs/>
        </w:rPr>
        <w:t>venatoria</w:t>
      </w:r>
      <w:proofErr w:type="spellEnd"/>
      <w:r w:rsidR="007D3244">
        <w:rPr>
          <w:rFonts w:ascii="Times New Roman" w:hAnsi="Times New Roman" w:cs="Times New Roman"/>
          <w:bCs/>
        </w:rPr>
        <w:t xml:space="preserve">. In </w:t>
      </w:r>
      <w:r w:rsidR="00C973F8">
        <w:rPr>
          <w:rFonts w:ascii="Times New Roman" w:hAnsi="Times New Roman" w:cs="Times New Roman"/>
          <w:bCs/>
        </w:rPr>
        <w:t>this environment</w:t>
      </w:r>
      <w:r w:rsidR="007D3244">
        <w:rPr>
          <w:rFonts w:ascii="Times New Roman" w:hAnsi="Times New Roman" w:cs="Times New Roman"/>
          <w:bCs/>
        </w:rPr>
        <w:t xml:space="preserve">, </w:t>
      </w:r>
      <w:r w:rsidR="00FA6F03">
        <w:rPr>
          <w:rFonts w:ascii="Times New Roman" w:hAnsi="Times New Roman" w:cs="Times New Roman"/>
          <w:bCs/>
        </w:rPr>
        <w:t>all measures of DNA diet (</w:t>
      </w:r>
      <w:r w:rsidR="007D3244">
        <w:rPr>
          <w:rFonts w:ascii="Times New Roman" w:hAnsi="Times New Roman" w:cs="Times New Roman"/>
          <w:bCs/>
        </w:rPr>
        <w:t>diet detection, abundance, richness, and composition</w:t>
      </w:r>
      <w:r w:rsidR="00FA6F03">
        <w:rPr>
          <w:rFonts w:ascii="Times New Roman" w:hAnsi="Times New Roman" w:cs="Times New Roman"/>
          <w:bCs/>
        </w:rPr>
        <w:t xml:space="preserve">) </w:t>
      </w:r>
      <w:r w:rsidR="007D3244">
        <w:rPr>
          <w:rFonts w:ascii="Times New Roman" w:hAnsi="Times New Roman" w:cs="Times New Roman"/>
          <w:bCs/>
        </w:rPr>
        <w:t>were not altered by surface sterilizing consumers prior to DNA metabarcoding, suggesting the potential diet DNA extracted from these individuals represents consumed diet items</w:t>
      </w:r>
      <w:r w:rsidR="00460262">
        <w:rPr>
          <w:rFonts w:ascii="Times New Roman" w:hAnsi="Times New Roman" w:cs="Times New Roman"/>
          <w:bCs/>
        </w:rPr>
        <w:t xml:space="preserve"> (including </w:t>
      </w:r>
      <w:r>
        <w:rPr>
          <w:rFonts w:ascii="Times New Roman" w:hAnsi="Times New Roman" w:cs="Times New Roman"/>
          <w:bCs/>
        </w:rPr>
        <w:t>20</w:t>
      </w:r>
      <w:r w:rsidR="00460262">
        <w:rPr>
          <w:rFonts w:ascii="Times New Roman" w:hAnsi="Times New Roman" w:cs="Times New Roman"/>
          <w:bCs/>
        </w:rPr>
        <w:t xml:space="preserve"> </w:t>
      </w:r>
      <w:r>
        <w:rPr>
          <w:rFonts w:ascii="Times New Roman" w:hAnsi="Times New Roman" w:cs="Times New Roman"/>
          <w:bCs/>
        </w:rPr>
        <w:t>families</w:t>
      </w:r>
      <w:r w:rsidR="00460262">
        <w:rPr>
          <w:rFonts w:ascii="Times New Roman" w:hAnsi="Times New Roman" w:cs="Times New Roman"/>
          <w:bCs/>
        </w:rPr>
        <w:t xml:space="preserve"> from </w:t>
      </w:r>
      <w:r>
        <w:rPr>
          <w:rFonts w:ascii="Times New Roman" w:hAnsi="Times New Roman" w:cs="Times New Roman"/>
          <w:bCs/>
        </w:rPr>
        <w:t>ten</w:t>
      </w:r>
      <w:r w:rsidR="00460262">
        <w:rPr>
          <w:rFonts w:ascii="Times New Roman" w:hAnsi="Times New Roman" w:cs="Times New Roman"/>
          <w:bCs/>
        </w:rPr>
        <w:t xml:space="preserve"> arthropod orders)</w:t>
      </w:r>
      <w:r w:rsidR="007D3244">
        <w:rPr>
          <w:rFonts w:ascii="Times New Roman" w:hAnsi="Times New Roman" w:cs="Times New Roman"/>
          <w:bCs/>
        </w:rPr>
        <w:t xml:space="preserve">. In a contained mesocosm environment, we found potential evidence of </w:t>
      </w:r>
      <w:r w:rsidR="00622EDB">
        <w:rPr>
          <w:rFonts w:ascii="Times New Roman" w:hAnsi="Times New Roman" w:cs="Times New Roman"/>
          <w:bCs/>
        </w:rPr>
        <w:t xml:space="preserve">surface </w:t>
      </w:r>
      <w:r w:rsidR="007D3244">
        <w:rPr>
          <w:rFonts w:ascii="Times New Roman" w:hAnsi="Times New Roman" w:cs="Times New Roman"/>
          <w:bCs/>
        </w:rPr>
        <w:t>contamination with a marginally significant reduction in detection of an offered diet item</w:t>
      </w:r>
      <w:r w:rsidR="00934B30">
        <w:rPr>
          <w:rFonts w:ascii="Times New Roman" w:hAnsi="Times New Roman" w:cs="Times New Roman"/>
          <w:bCs/>
        </w:rPr>
        <w:t xml:space="preserve"> with surface sterilization</w:t>
      </w:r>
      <w:r w:rsidR="00856917">
        <w:rPr>
          <w:rFonts w:ascii="Times New Roman" w:hAnsi="Times New Roman" w:cs="Times New Roman"/>
          <w:bCs/>
        </w:rPr>
        <w:t xml:space="preserve"> (a reduction of offered diet item </w:t>
      </w:r>
      <w:r w:rsidR="00C973F8">
        <w:rPr>
          <w:rFonts w:ascii="Times New Roman" w:hAnsi="Times New Roman" w:cs="Times New Roman"/>
          <w:bCs/>
        </w:rPr>
        <w:t>from</w:t>
      </w:r>
      <w:r w:rsidR="00856917">
        <w:rPr>
          <w:rFonts w:ascii="Times New Roman" w:hAnsi="Times New Roman" w:cs="Times New Roman"/>
          <w:bCs/>
        </w:rPr>
        <w:t xml:space="preserve"> 91% </w:t>
      </w:r>
      <w:r w:rsidR="00C973F8">
        <w:rPr>
          <w:rFonts w:ascii="Times New Roman" w:hAnsi="Times New Roman" w:cs="Times New Roman"/>
          <w:bCs/>
        </w:rPr>
        <w:t xml:space="preserve">of the unsterilized </w:t>
      </w:r>
      <w:r w:rsidR="00856917">
        <w:rPr>
          <w:rFonts w:ascii="Times New Roman" w:hAnsi="Times New Roman" w:cs="Times New Roman"/>
          <w:bCs/>
        </w:rPr>
        <w:t xml:space="preserve">to 50% of the </w:t>
      </w:r>
      <w:r w:rsidR="00C973F8">
        <w:rPr>
          <w:rFonts w:ascii="Times New Roman" w:hAnsi="Times New Roman" w:cs="Times New Roman"/>
          <w:bCs/>
        </w:rPr>
        <w:t xml:space="preserve">surface sterilized </w:t>
      </w:r>
      <w:r w:rsidR="00856917">
        <w:rPr>
          <w:rFonts w:ascii="Times New Roman" w:hAnsi="Times New Roman" w:cs="Times New Roman"/>
          <w:bCs/>
        </w:rPr>
        <w:t>population</w:t>
      </w:r>
      <w:r w:rsidR="00FA6F03">
        <w:rPr>
          <w:rFonts w:ascii="Times New Roman" w:hAnsi="Times New Roman" w:cs="Times New Roman"/>
          <w:bCs/>
        </w:rPr>
        <w:t>, p-value = 0.07</w:t>
      </w:r>
      <w:r w:rsidR="00856917">
        <w:rPr>
          <w:rFonts w:ascii="Times New Roman" w:hAnsi="Times New Roman" w:cs="Times New Roman"/>
          <w:bCs/>
        </w:rPr>
        <w:t xml:space="preserve">). </w:t>
      </w:r>
      <w:r w:rsidR="007D3244">
        <w:rPr>
          <w:rFonts w:ascii="Times New Roman" w:hAnsi="Times New Roman" w:cs="Times New Roman"/>
          <w:bCs/>
        </w:rPr>
        <w:t xml:space="preserve">This outcome suggests that some environments may be more prone to surface contamination that could alter the ecological interpretations of diet metabarcoding </w:t>
      </w:r>
      <w:r w:rsidR="00856917">
        <w:rPr>
          <w:rFonts w:ascii="Times New Roman" w:hAnsi="Times New Roman" w:cs="Times New Roman"/>
          <w:bCs/>
        </w:rPr>
        <w:t>data</w:t>
      </w:r>
      <w:r w:rsidR="007D3244">
        <w:rPr>
          <w:rFonts w:ascii="Times New Roman" w:hAnsi="Times New Roman" w:cs="Times New Roman"/>
          <w:bCs/>
        </w:rPr>
        <w:t>.</w:t>
      </w:r>
      <w:r w:rsidR="007D3244" w:rsidRPr="007D3244">
        <w:rPr>
          <w:rFonts w:ascii="Times New Roman" w:hAnsi="Times New Roman" w:cs="Times New Roman"/>
          <w:bCs/>
        </w:rPr>
        <w:t xml:space="preserve"> </w:t>
      </w:r>
      <w:r>
        <w:rPr>
          <w:rFonts w:ascii="Times New Roman" w:hAnsi="Times New Roman" w:cs="Times New Roman"/>
          <w:bCs/>
        </w:rPr>
        <w:t>This</w:t>
      </w:r>
      <w:r>
        <w:rPr>
          <w:rFonts w:ascii="Times New Roman" w:hAnsi="Times New Roman" w:cs="Times New Roman"/>
          <w:bCs/>
        </w:rPr>
        <w:t xml:space="preserve"> evidence of possible surface contamination</w:t>
      </w:r>
      <w:r>
        <w:rPr>
          <w:rFonts w:ascii="Times New Roman" w:hAnsi="Times New Roman" w:cs="Times New Roman"/>
          <w:bCs/>
        </w:rPr>
        <w:t xml:space="preserve"> suggests that surface sterilization may be an appropriate validation step prior to conducting a diet DNA metabarcoding study in a new environment, especially in </w:t>
      </w:r>
      <w:r>
        <w:rPr>
          <w:rFonts w:ascii="Times New Roman" w:hAnsi="Times New Roman" w:cs="Times New Roman"/>
          <w:bCs/>
        </w:rPr>
        <w:t xml:space="preserve">a </w:t>
      </w:r>
      <w:r>
        <w:rPr>
          <w:rFonts w:ascii="Times New Roman" w:hAnsi="Times New Roman" w:cs="Times New Roman"/>
          <w:bCs/>
        </w:rPr>
        <w:t>contained environment.</w:t>
      </w:r>
      <w:r>
        <w:rPr>
          <w:rFonts w:ascii="Times New Roman" w:hAnsi="Times New Roman" w:cs="Times New Roman"/>
          <w:bCs/>
        </w:rPr>
        <w:t xml:space="preserve"> Overall, we observed high rates of </w:t>
      </w:r>
      <w:r w:rsidR="00460262">
        <w:rPr>
          <w:rFonts w:ascii="Times New Roman" w:hAnsi="Times New Roman" w:cs="Times New Roman"/>
          <w:bCs/>
        </w:rPr>
        <w:t>diet DNA detection, abundance, or richness (diet detection in 74% of consumers with a</w:t>
      </w:r>
      <w:r>
        <w:rPr>
          <w:rFonts w:ascii="Times New Roman" w:hAnsi="Times New Roman" w:cs="Times New Roman"/>
          <w:bCs/>
        </w:rPr>
        <w:t>n offered</w:t>
      </w:r>
      <w:r w:rsidR="00460262">
        <w:rPr>
          <w:rFonts w:ascii="Times New Roman" w:hAnsi="Times New Roman" w:cs="Times New Roman"/>
          <w:bCs/>
        </w:rPr>
        <w:t xml:space="preserve"> diet item, 86% with natural-fed diet items)</w:t>
      </w:r>
      <w:r>
        <w:rPr>
          <w:rFonts w:ascii="Times New Roman" w:hAnsi="Times New Roman" w:cs="Times New Roman"/>
          <w:bCs/>
        </w:rPr>
        <w:t>, suggesting that DNA diet analyses are an effective method in both mesocosm and natural environments for capturing consumptive interactions</w:t>
      </w:r>
      <w:r w:rsidR="00460262">
        <w:rPr>
          <w:rFonts w:ascii="Times New Roman" w:hAnsi="Times New Roman" w:cs="Times New Roman"/>
          <w:bCs/>
        </w:rPr>
        <w:t xml:space="preserve">. </w:t>
      </w:r>
      <w:r w:rsidR="00856917">
        <w:rPr>
          <w:rFonts w:ascii="Times New Roman" w:hAnsi="Times New Roman" w:cs="Times New Roman"/>
          <w:bCs/>
        </w:rPr>
        <w:t xml:space="preserve">The </w:t>
      </w:r>
      <w:r w:rsidR="00AC0052">
        <w:rPr>
          <w:rFonts w:ascii="Times New Roman" w:hAnsi="Times New Roman" w:cs="Times New Roman"/>
          <w:bCs/>
        </w:rPr>
        <w:t xml:space="preserve">diet data revealed in our dataset suggest a wide range of continued and future applications for diet DNA metabarcoding studies across a range of </w:t>
      </w:r>
      <w:r w:rsidR="002C079E">
        <w:rPr>
          <w:rFonts w:ascii="Times New Roman" w:hAnsi="Times New Roman" w:cs="Times New Roman"/>
          <w:bCs/>
        </w:rPr>
        <w:t xml:space="preserve">scales and </w:t>
      </w:r>
      <w:r w:rsidR="00AC0052">
        <w:rPr>
          <w:rFonts w:ascii="Times New Roman" w:hAnsi="Times New Roman" w:cs="Times New Roman"/>
          <w:bCs/>
        </w:rPr>
        <w:t>environments</w:t>
      </w:r>
      <w:r w:rsidR="002C079E">
        <w:rPr>
          <w:rFonts w:ascii="Times New Roman" w:hAnsi="Times New Roman" w:cs="Times New Roman"/>
          <w:bCs/>
        </w:rPr>
        <w:t xml:space="preserve">. </w:t>
      </w:r>
      <w:r w:rsidR="00AC0052">
        <w:rPr>
          <w:rFonts w:ascii="Times New Roman" w:hAnsi="Times New Roman" w:cs="Times New Roman"/>
          <w:bCs/>
        </w:rPr>
        <w:t>(</w:t>
      </w:r>
      <w:r w:rsidR="002C079E">
        <w:rPr>
          <w:rFonts w:ascii="Times New Roman" w:hAnsi="Times New Roman" w:cs="Times New Roman"/>
          <w:bCs/>
        </w:rPr>
        <w:t>e.g. individual- and population-level consumption rates via detection and abundance of diet DNA;</w:t>
      </w:r>
      <w:r w:rsidR="00615530">
        <w:rPr>
          <w:rFonts w:ascii="Times New Roman" w:hAnsi="Times New Roman" w:cs="Times New Roman"/>
          <w:bCs/>
        </w:rPr>
        <w:t xml:space="preserve"> </w:t>
      </w:r>
      <w:proofErr w:type="spellStart"/>
      <w:r w:rsidR="00305B59">
        <w:rPr>
          <w:rFonts w:ascii="Times New Roman" w:hAnsi="Times New Roman" w:cs="Times New Roman"/>
          <w:bCs/>
        </w:rPr>
        <w:t>Kaunisoto</w:t>
      </w:r>
      <w:proofErr w:type="spellEnd"/>
      <w:r w:rsidR="00305B59">
        <w:rPr>
          <w:rFonts w:ascii="Times New Roman" w:hAnsi="Times New Roman" w:cs="Times New Roman"/>
          <w:bCs/>
        </w:rPr>
        <w:t xml:space="preserve"> et al. 2020</w:t>
      </w:r>
      <w:r w:rsidR="00615530">
        <w:rPr>
          <w:rFonts w:ascii="Times New Roman" w:hAnsi="Times New Roman" w:cs="Times New Roman"/>
          <w:bCs/>
        </w:rPr>
        <w:t>;</w:t>
      </w:r>
      <w:r w:rsidR="002C079E">
        <w:rPr>
          <w:rFonts w:ascii="Times New Roman" w:hAnsi="Times New Roman" w:cs="Times New Roman"/>
          <w:bCs/>
        </w:rPr>
        <w:t xml:space="preserve"> population- and community-level consumption patterns via abundance, diversity, and composition of diet DNA</w:t>
      </w:r>
      <w:r w:rsidR="00615530">
        <w:rPr>
          <w:rFonts w:ascii="Times New Roman" w:hAnsi="Times New Roman" w:cs="Times New Roman"/>
          <w:bCs/>
        </w:rPr>
        <w:t>;</w:t>
      </w:r>
      <w:r w:rsidR="002C079E">
        <w:rPr>
          <w:rFonts w:ascii="Times New Roman" w:hAnsi="Times New Roman" w:cs="Times New Roman"/>
          <w:bCs/>
        </w:rPr>
        <w:t xml:space="preserve"> </w:t>
      </w:r>
      <w:proofErr w:type="spellStart"/>
      <w:r w:rsidR="00305B59">
        <w:rPr>
          <w:rFonts w:ascii="Times New Roman" w:hAnsi="Times New Roman" w:cs="Times New Roman"/>
          <w:bCs/>
        </w:rPr>
        <w:t>Quemere</w:t>
      </w:r>
      <w:proofErr w:type="spellEnd"/>
      <w:r w:rsidR="00305B59">
        <w:rPr>
          <w:rFonts w:ascii="Times New Roman" w:hAnsi="Times New Roman" w:cs="Times New Roman"/>
          <w:bCs/>
        </w:rPr>
        <w:t xml:space="preserve"> et al. 2013, </w:t>
      </w:r>
      <w:proofErr w:type="spellStart"/>
      <w:r w:rsidR="002C079E">
        <w:rPr>
          <w:rFonts w:ascii="Times New Roman" w:hAnsi="Times New Roman" w:cs="Times New Roman"/>
          <w:bCs/>
        </w:rPr>
        <w:t>Kartzinel</w:t>
      </w:r>
      <w:proofErr w:type="spellEnd"/>
      <w:r w:rsidR="002C079E">
        <w:rPr>
          <w:rFonts w:ascii="Times New Roman" w:hAnsi="Times New Roman" w:cs="Times New Roman"/>
          <w:bCs/>
        </w:rPr>
        <w:t xml:space="preserve"> et al.</w:t>
      </w:r>
      <w:r w:rsidR="00AC0052">
        <w:rPr>
          <w:rFonts w:ascii="Times New Roman" w:hAnsi="Times New Roman" w:cs="Times New Roman"/>
          <w:bCs/>
        </w:rPr>
        <w:t xml:space="preserve">). </w:t>
      </w:r>
    </w:p>
    <w:p w14:paraId="62BEB7EE" w14:textId="49A2FF73" w:rsidR="00961867" w:rsidRDefault="00961867" w:rsidP="00B5655B">
      <w:pPr>
        <w:rPr>
          <w:rFonts w:ascii="Times New Roman" w:hAnsi="Times New Roman" w:cs="Times New Roman"/>
          <w:bCs/>
        </w:rPr>
      </w:pPr>
    </w:p>
    <w:p w14:paraId="554AAD1C" w14:textId="77777777" w:rsidR="00961867" w:rsidRPr="00A37150" w:rsidRDefault="00961867" w:rsidP="00961867">
      <w:pPr>
        <w:rPr>
          <w:rFonts w:ascii="Times New Roman" w:hAnsi="Times New Roman" w:cs="Times New Roman"/>
          <w:b/>
        </w:rPr>
      </w:pPr>
      <w:r w:rsidRPr="00A37150">
        <w:rPr>
          <w:rFonts w:ascii="Times New Roman" w:hAnsi="Times New Roman" w:cs="Times New Roman"/>
          <w:b/>
        </w:rPr>
        <w:t>[Surface sterilization broadly]</w:t>
      </w:r>
    </w:p>
    <w:p w14:paraId="4072374C" w14:textId="2D27746E" w:rsidR="00856917" w:rsidRDefault="005D74B6" w:rsidP="00B5655B">
      <w:pPr>
        <w:rPr>
          <w:rFonts w:ascii="Times New Roman" w:hAnsi="Times New Roman" w:cs="Times New Roman"/>
          <w:bCs/>
        </w:rPr>
      </w:pPr>
      <w:r>
        <w:rPr>
          <w:rFonts w:ascii="Times New Roman" w:hAnsi="Times New Roman" w:cs="Times New Roman"/>
          <w:bCs/>
        </w:rPr>
        <w:t>The field of diet DNA metabarcoding has not universally adopted surface sterilization practices into common protocols, especially for studies including DNA extraction of full organisms</w:t>
      </w:r>
      <w:r w:rsidR="00E15999">
        <w:rPr>
          <w:rFonts w:ascii="Times New Roman" w:hAnsi="Times New Roman" w:cs="Times New Roman"/>
          <w:bCs/>
        </w:rPr>
        <w:t xml:space="preserve"> of organism body parts without dissection</w:t>
      </w:r>
      <w:r w:rsidR="00A96A33">
        <w:rPr>
          <w:rFonts w:ascii="Times New Roman" w:hAnsi="Times New Roman" w:cs="Times New Roman"/>
          <w:bCs/>
        </w:rPr>
        <w:t xml:space="preserve"> (Doña et al. 2019, </w:t>
      </w:r>
      <w:proofErr w:type="spellStart"/>
      <w:r w:rsidR="00A96A33">
        <w:rPr>
          <w:rFonts w:ascii="Times New Roman" w:hAnsi="Times New Roman" w:cs="Times New Roman"/>
          <w:bCs/>
        </w:rPr>
        <w:t>Anslan</w:t>
      </w:r>
      <w:proofErr w:type="spellEnd"/>
      <w:r w:rsidR="00A96A33">
        <w:rPr>
          <w:rFonts w:ascii="Times New Roman" w:hAnsi="Times New Roman" w:cs="Times New Roman"/>
          <w:bCs/>
        </w:rPr>
        <w:t xml:space="preserve"> et al. 2016, </w:t>
      </w:r>
      <w:proofErr w:type="spellStart"/>
      <w:r w:rsidR="00A96A33">
        <w:rPr>
          <w:rFonts w:ascii="Times New Roman" w:hAnsi="Times New Roman" w:cs="Times New Roman"/>
          <w:bCs/>
        </w:rPr>
        <w:t>Wirta</w:t>
      </w:r>
      <w:proofErr w:type="spellEnd"/>
      <w:r w:rsidR="00A96A33">
        <w:rPr>
          <w:rFonts w:ascii="Times New Roman" w:hAnsi="Times New Roman" w:cs="Times New Roman"/>
          <w:bCs/>
        </w:rPr>
        <w:t xml:space="preserve"> et al., </w:t>
      </w:r>
      <w:r w:rsidR="00A96A33">
        <w:rPr>
          <w:rFonts w:ascii="Times New Roman" w:hAnsi="Times New Roman" w:cs="Times New Roman"/>
          <w:bCs/>
        </w:rPr>
        <w:lastRenderedPageBreak/>
        <w:t>Jacobsen et al. 2018)</w:t>
      </w:r>
      <w:r>
        <w:rPr>
          <w:rFonts w:ascii="Times New Roman" w:hAnsi="Times New Roman" w:cs="Times New Roman"/>
          <w:bCs/>
        </w:rPr>
        <w:t xml:space="preserve">. </w:t>
      </w:r>
      <w:r w:rsidR="00F816D8">
        <w:rPr>
          <w:rFonts w:ascii="Times New Roman" w:hAnsi="Times New Roman" w:cs="Times New Roman"/>
          <w:bCs/>
        </w:rPr>
        <w:t xml:space="preserve">We demonstrate that surface sterilization may not be necessary in these types of studies in the future, </w:t>
      </w:r>
      <w:r w:rsidR="00A8071D">
        <w:rPr>
          <w:rFonts w:ascii="Times New Roman" w:hAnsi="Times New Roman" w:cs="Times New Roman"/>
          <w:bCs/>
        </w:rPr>
        <w:t xml:space="preserve">but that researchers may want to consider aspects of their study system and validate a lack of surface contaminants prior to diet DNA metabarcoding studies. </w:t>
      </w:r>
      <w:r w:rsidR="0076296A">
        <w:rPr>
          <w:rFonts w:ascii="Times New Roman" w:hAnsi="Times New Roman" w:cs="Times New Roman"/>
          <w:bCs/>
        </w:rPr>
        <w:t>This evident lack of surface contaminants</w:t>
      </w:r>
      <w:r w:rsidR="00C973F8">
        <w:rPr>
          <w:rFonts w:ascii="Times New Roman" w:hAnsi="Times New Roman" w:cs="Times New Roman"/>
          <w:bCs/>
        </w:rPr>
        <w:t xml:space="preserve"> (including both “false” diet items and non-diet DNA (Supplement figure)</w:t>
      </w:r>
      <w:r w:rsidR="0076296A">
        <w:rPr>
          <w:rFonts w:ascii="Times New Roman" w:hAnsi="Times New Roman" w:cs="Times New Roman"/>
          <w:bCs/>
        </w:rPr>
        <w:t xml:space="preserve"> that hide</w:t>
      </w:r>
      <w:r w:rsidR="00232204">
        <w:rPr>
          <w:rFonts w:ascii="Times New Roman" w:hAnsi="Times New Roman" w:cs="Times New Roman"/>
          <w:bCs/>
        </w:rPr>
        <w:t xml:space="preserve"> or inflate</w:t>
      </w:r>
      <w:r w:rsidR="0076296A">
        <w:rPr>
          <w:rFonts w:ascii="Times New Roman" w:hAnsi="Times New Roman" w:cs="Times New Roman"/>
          <w:bCs/>
        </w:rPr>
        <w:t xml:space="preserve"> diet </w:t>
      </w:r>
      <w:r w:rsidR="00232204">
        <w:rPr>
          <w:rFonts w:ascii="Times New Roman" w:hAnsi="Times New Roman" w:cs="Times New Roman"/>
          <w:bCs/>
        </w:rPr>
        <w:t xml:space="preserve">detection or </w:t>
      </w:r>
      <w:r w:rsidR="0076296A">
        <w:rPr>
          <w:rFonts w:ascii="Times New Roman" w:hAnsi="Times New Roman" w:cs="Times New Roman"/>
          <w:bCs/>
        </w:rPr>
        <w:t>diversity in DNA metabarcoding studies contrast with obvious surface contaminants altering ecological interpretations in other fields that use high-throughput sequencing methods to determine community diversity (e.g. fungal endophytes</w:t>
      </w:r>
      <w:r w:rsidR="00A8071D">
        <w:rPr>
          <w:rFonts w:ascii="Times New Roman" w:hAnsi="Times New Roman" w:cs="Times New Roman"/>
          <w:bCs/>
        </w:rPr>
        <w:t>,</w:t>
      </w:r>
      <w:r w:rsidR="0076296A">
        <w:rPr>
          <w:rFonts w:ascii="Times New Roman" w:hAnsi="Times New Roman" w:cs="Times New Roman"/>
          <w:bCs/>
        </w:rPr>
        <w:t xml:space="preserve"> </w:t>
      </w:r>
      <w:proofErr w:type="spellStart"/>
      <w:r w:rsidR="00676B7A">
        <w:rPr>
          <w:rFonts w:ascii="Times New Roman" w:hAnsi="Times New Roman" w:cs="Times New Roman"/>
          <w:bCs/>
        </w:rPr>
        <w:t>Burgdorf</w:t>
      </w:r>
      <w:proofErr w:type="spellEnd"/>
      <w:r w:rsidR="00676B7A">
        <w:rPr>
          <w:rFonts w:ascii="Times New Roman" w:hAnsi="Times New Roman" w:cs="Times New Roman"/>
          <w:bCs/>
        </w:rPr>
        <w:t xml:space="preserve"> et al. 2014</w:t>
      </w:r>
      <w:r w:rsidR="00A8071D">
        <w:rPr>
          <w:rFonts w:ascii="Times New Roman" w:hAnsi="Times New Roman" w:cs="Times New Roman"/>
          <w:bCs/>
        </w:rPr>
        <w:t xml:space="preserve">). </w:t>
      </w:r>
      <w:r w:rsidR="0076296A">
        <w:rPr>
          <w:rFonts w:ascii="Times New Roman" w:hAnsi="Times New Roman" w:cs="Times New Roman"/>
          <w:bCs/>
        </w:rPr>
        <w:t xml:space="preserve">The reasons for this difference are numerous, but foremost </w:t>
      </w:r>
      <w:r w:rsidR="00950E51">
        <w:rPr>
          <w:rFonts w:ascii="Times New Roman" w:hAnsi="Times New Roman" w:cs="Times New Roman"/>
          <w:bCs/>
        </w:rPr>
        <w:t>may be</w:t>
      </w:r>
      <w:r w:rsidR="0076296A">
        <w:rPr>
          <w:rFonts w:ascii="Times New Roman" w:hAnsi="Times New Roman" w:cs="Times New Roman"/>
          <w:bCs/>
        </w:rPr>
        <w:t xml:space="preserve"> that fungal spores </w:t>
      </w:r>
      <w:r w:rsidR="00856917">
        <w:rPr>
          <w:rFonts w:ascii="Times New Roman" w:hAnsi="Times New Roman" w:cs="Times New Roman"/>
          <w:bCs/>
        </w:rPr>
        <w:t xml:space="preserve">and bacterial cells </w:t>
      </w:r>
      <w:r w:rsidR="0076296A">
        <w:rPr>
          <w:rFonts w:ascii="Times New Roman" w:hAnsi="Times New Roman" w:cs="Times New Roman"/>
          <w:bCs/>
        </w:rPr>
        <w:t xml:space="preserve">are widespread </w:t>
      </w:r>
      <w:r w:rsidR="00B97760">
        <w:rPr>
          <w:rFonts w:ascii="Times New Roman" w:hAnsi="Times New Roman" w:cs="Times New Roman"/>
          <w:bCs/>
        </w:rPr>
        <w:t>on and in the surfaces of most environments and organisms (</w:t>
      </w:r>
      <w:proofErr w:type="spellStart"/>
      <w:r w:rsidR="00676B7A">
        <w:rPr>
          <w:rFonts w:ascii="Times New Roman" w:hAnsi="Times New Roman" w:cs="Times New Roman"/>
          <w:bCs/>
        </w:rPr>
        <w:t>Despres</w:t>
      </w:r>
      <w:proofErr w:type="spellEnd"/>
      <w:r w:rsidR="00676B7A">
        <w:rPr>
          <w:rFonts w:ascii="Times New Roman" w:hAnsi="Times New Roman" w:cs="Times New Roman"/>
          <w:bCs/>
        </w:rPr>
        <w:t xml:space="preserve"> et al. 2012, </w:t>
      </w:r>
      <w:proofErr w:type="spellStart"/>
      <w:r w:rsidR="00676B7A">
        <w:rPr>
          <w:rFonts w:ascii="Times New Roman" w:hAnsi="Times New Roman" w:cs="Times New Roman"/>
          <w:bCs/>
        </w:rPr>
        <w:t>Philippot</w:t>
      </w:r>
      <w:proofErr w:type="spellEnd"/>
      <w:r w:rsidR="00676B7A">
        <w:rPr>
          <w:rFonts w:ascii="Times New Roman" w:hAnsi="Times New Roman" w:cs="Times New Roman"/>
          <w:bCs/>
        </w:rPr>
        <w:t xml:space="preserve"> et al.</w:t>
      </w:r>
      <w:r w:rsidR="00575E46">
        <w:rPr>
          <w:rFonts w:ascii="Times New Roman" w:hAnsi="Times New Roman" w:cs="Times New Roman"/>
          <w:bCs/>
        </w:rPr>
        <w:t>, Colston et al. 2016</w:t>
      </w:r>
      <w:r w:rsidR="00B97760">
        <w:rPr>
          <w:rFonts w:ascii="Times New Roman" w:hAnsi="Times New Roman" w:cs="Times New Roman"/>
          <w:bCs/>
        </w:rPr>
        <w:t xml:space="preserve">) and so likely to contaminate studies targeting specific subgroups of </w:t>
      </w:r>
      <w:r w:rsidR="00856917">
        <w:rPr>
          <w:rFonts w:ascii="Times New Roman" w:hAnsi="Times New Roman" w:cs="Times New Roman"/>
          <w:bCs/>
        </w:rPr>
        <w:t>these</w:t>
      </w:r>
      <w:r w:rsidR="00B97760">
        <w:rPr>
          <w:rFonts w:ascii="Times New Roman" w:hAnsi="Times New Roman" w:cs="Times New Roman"/>
          <w:bCs/>
        </w:rPr>
        <w:t xml:space="preserve"> communities. Indeed, even in our dataset, many sequences matched to fungal reference sequences (</w:t>
      </w:r>
      <w:r w:rsidR="00A8071D">
        <w:rPr>
          <w:rFonts w:ascii="Times New Roman" w:hAnsi="Times New Roman" w:cs="Times New Roman"/>
          <w:bCs/>
        </w:rPr>
        <w:t>Supplement</w:t>
      </w:r>
      <w:r w:rsidR="00B97760">
        <w:rPr>
          <w:rFonts w:ascii="Times New Roman" w:hAnsi="Times New Roman" w:cs="Times New Roman"/>
          <w:bCs/>
        </w:rPr>
        <w:t>). The fact that these non-target sequences did not alter our DNA metabarcoding data by hiding target diet DNA</w:t>
      </w:r>
      <w:r w:rsidR="00856917">
        <w:rPr>
          <w:rFonts w:ascii="Times New Roman" w:hAnsi="Times New Roman" w:cs="Times New Roman"/>
          <w:bCs/>
        </w:rPr>
        <w:t xml:space="preserve"> (even with the relative rarity of diet DNA compared to consumer DNA; 0.006 – 26% of each sample, similar to other studies; </w:t>
      </w:r>
      <w:proofErr w:type="spellStart"/>
      <w:r w:rsidR="00856917">
        <w:rPr>
          <w:rFonts w:ascii="Times New Roman" w:hAnsi="Times New Roman" w:cs="Times New Roman"/>
          <w:bCs/>
        </w:rPr>
        <w:t>Krehenwinkel</w:t>
      </w:r>
      <w:proofErr w:type="spellEnd"/>
      <w:r w:rsidR="00856917">
        <w:rPr>
          <w:rFonts w:ascii="Times New Roman" w:hAnsi="Times New Roman" w:cs="Times New Roman"/>
          <w:bCs/>
        </w:rPr>
        <w:t xml:space="preserve"> et al. 2016), </w:t>
      </w:r>
      <w:r w:rsidR="00B97760">
        <w:rPr>
          <w:rFonts w:ascii="Times New Roman" w:hAnsi="Times New Roman" w:cs="Times New Roman"/>
          <w:bCs/>
        </w:rPr>
        <w:t>is likely due to the differences in biomass of these sources of DNA in our samples</w:t>
      </w:r>
      <w:r w:rsidR="00622EDB">
        <w:rPr>
          <w:rFonts w:ascii="Times New Roman" w:hAnsi="Times New Roman" w:cs="Times New Roman"/>
          <w:bCs/>
        </w:rPr>
        <w:t xml:space="preserve"> and the specificity of our PCR amplification protocol</w:t>
      </w:r>
      <w:r w:rsidR="00B97760">
        <w:rPr>
          <w:rFonts w:ascii="Times New Roman" w:hAnsi="Times New Roman" w:cs="Times New Roman"/>
          <w:bCs/>
        </w:rPr>
        <w:t>; diet items are likely in greater biomass in consumers than any single fungal species and more directly targeted by the primer set selected for our study (</w:t>
      </w:r>
      <w:proofErr w:type="spellStart"/>
      <w:r w:rsidR="00B97760">
        <w:rPr>
          <w:rFonts w:ascii="Times New Roman" w:hAnsi="Times New Roman" w:cs="Times New Roman"/>
          <w:bCs/>
        </w:rPr>
        <w:t>Leray</w:t>
      </w:r>
      <w:proofErr w:type="spellEnd"/>
      <w:r w:rsidR="00575E46">
        <w:rPr>
          <w:rFonts w:ascii="Times New Roman" w:hAnsi="Times New Roman" w:cs="Times New Roman"/>
          <w:bCs/>
        </w:rPr>
        <w:t>, Yu</w:t>
      </w:r>
      <w:r w:rsidR="00B97760">
        <w:rPr>
          <w:rFonts w:ascii="Times New Roman" w:hAnsi="Times New Roman" w:cs="Times New Roman"/>
          <w:bCs/>
        </w:rPr>
        <w:t xml:space="preserve">, </w:t>
      </w:r>
      <w:proofErr w:type="spellStart"/>
      <w:r w:rsidR="00B97760">
        <w:rPr>
          <w:rFonts w:ascii="Times New Roman" w:hAnsi="Times New Roman" w:cs="Times New Roman"/>
          <w:bCs/>
        </w:rPr>
        <w:t>Elbrecht</w:t>
      </w:r>
      <w:proofErr w:type="spellEnd"/>
      <w:r w:rsidR="00B97760">
        <w:rPr>
          <w:rFonts w:ascii="Times New Roman" w:hAnsi="Times New Roman" w:cs="Times New Roman"/>
          <w:bCs/>
        </w:rPr>
        <w:t xml:space="preserve"> et al. 2017). </w:t>
      </w:r>
      <w:r w:rsidR="00A8071D">
        <w:rPr>
          <w:rFonts w:ascii="Times New Roman" w:hAnsi="Times New Roman" w:cs="Times New Roman"/>
          <w:bCs/>
        </w:rPr>
        <w:t xml:space="preserve">Therefore, in studies where contaminants and diet are likely to be similar in biomass, or where diet are widespread organisms (e.g. fungi or bacteria), surface sterilization may be </w:t>
      </w:r>
      <w:r w:rsidR="00C973F8">
        <w:rPr>
          <w:rFonts w:ascii="Times New Roman" w:hAnsi="Times New Roman" w:cs="Times New Roman"/>
          <w:bCs/>
        </w:rPr>
        <w:t>a more</w:t>
      </w:r>
      <w:r w:rsidR="00A8071D">
        <w:rPr>
          <w:rFonts w:ascii="Times New Roman" w:hAnsi="Times New Roman" w:cs="Times New Roman"/>
          <w:bCs/>
        </w:rPr>
        <w:t xml:space="preserve"> important consideration. </w:t>
      </w:r>
    </w:p>
    <w:p w14:paraId="154BA0E7" w14:textId="77777777" w:rsidR="005D74B6" w:rsidRDefault="005D74B6" w:rsidP="00B5655B">
      <w:pPr>
        <w:rPr>
          <w:rFonts w:ascii="Times New Roman" w:hAnsi="Times New Roman" w:cs="Times New Roman"/>
          <w:bCs/>
        </w:rPr>
      </w:pPr>
    </w:p>
    <w:p w14:paraId="2880664D" w14:textId="20774F3F" w:rsidR="00961867" w:rsidRPr="00A37150" w:rsidRDefault="00961867" w:rsidP="00B5655B">
      <w:pPr>
        <w:rPr>
          <w:rFonts w:ascii="Times New Roman" w:hAnsi="Times New Roman" w:cs="Times New Roman"/>
          <w:b/>
        </w:rPr>
      </w:pPr>
      <w:r w:rsidRPr="00A37150">
        <w:rPr>
          <w:rFonts w:ascii="Times New Roman" w:hAnsi="Times New Roman" w:cs="Times New Roman"/>
          <w:b/>
        </w:rPr>
        <w:t>[Surface sterilization by environment</w:t>
      </w:r>
      <w:r w:rsidR="00071E0F">
        <w:rPr>
          <w:rFonts w:ascii="Times New Roman" w:hAnsi="Times New Roman" w:cs="Times New Roman"/>
          <w:b/>
        </w:rPr>
        <w:t>]</w:t>
      </w:r>
    </w:p>
    <w:p w14:paraId="38BBC27C" w14:textId="642F308D" w:rsidR="00CC3B68" w:rsidRDefault="00A37150" w:rsidP="000A7CEB">
      <w:pPr>
        <w:rPr>
          <w:rFonts w:ascii="Times New Roman" w:hAnsi="Times New Roman" w:cs="Times New Roman"/>
          <w:bCs/>
        </w:rPr>
      </w:pPr>
      <w:r>
        <w:rPr>
          <w:rFonts w:ascii="Times New Roman" w:hAnsi="Times New Roman" w:cs="Times New Roman"/>
          <w:bCs/>
        </w:rPr>
        <w:t xml:space="preserve">While we saw no widespread evidence of environmental contamination in our study, </w:t>
      </w:r>
      <w:r w:rsidR="007F3DAE">
        <w:rPr>
          <w:rFonts w:ascii="Times New Roman" w:hAnsi="Times New Roman" w:cs="Times New Roman"/>
          <w:bCs/>
        </w:rPr>
        <w:t>we did observe some evidence that more contained environments</w:t>
      </w:r>
      <w:r w:rsidR="0069462C">
        <w:rPr>
          <w:rFonts w:ascii="Times New Roman" w:hAnsi="Times New Roman" w:cs="Times New Roman"/>
          <w:bCs/>
        </w:rPr>
        <w:t xml:space="preserve"> (here, mesocosms)</w:t>
      </w:r>
      <w:r w:rsidR="007F3DAE">
        <w:rPr>
          <w:rFonts w:ascii="Times New Roman" w:hAnsi="Times New Roman" w:cs="Times New Roman"/>
          <w:bCs/>
        </w:rPr>
        <w:t xml:space="preserve"> may be more prone to contamination than open terrestrial environments. This outcome highlights that the decision to surface sterilize prior to DNA metabarcoding may matter more in some </w:t>
      </w:r>
      <w:r w:rsidR="00DE57D1">
        <w:rPr>
          <w:rFonts w:ascii="Times New Roman" w:hAnsi="Times New Roman" w:cs="Times New Roman"/>
          <w:bCs/>
        </w:rPr>
        <w:t>environments and experiments</w:t>
      </w:r>
      <w:r w:rsidR="007F3DAE">
        <w:rPr>
          <w:rFonts w:ascii="Times New Roman" w:hAnsi="Times New Roman" w:cs="Times New Roman"/>
          <w:bCs/>
        </w:rPr>
        <w:t xml:space="preserve"> than others. </w:t>
      </w:r>
      <w:r w:rsidR="00DE57D1">
        <w:rPr>
          <w:rFonts w:ascii="Times New Roman" w:hAnsi="Times New Roman" w:cs="Times New Roman"/>
          <w:bCs/>
        </w:rPr>
        <w:t xml:space="preserve">Mesocosms, either built or natural, are a widely used type of environment in studies of consumptive interactions (e.g. built mesocosms: Gao 2017, Rudolf et al. 2014; ponds, lakes, and natural microcosms: </w:t>
      </w:r>
      <w:proofErr w:type="spellStart"/>
      <w:r w:rsidR="00DE57D1">
        <w:rPr>
          <w:rFonts w:ascii="Times New Roman" w:hAnsi="Times New Roman" w:cs="Times New Roman"/>
          <w:bCs/>
        </w:rPr>
        <w:t>Srivistava</w:t>
      </w:r>
      <w:proofErr w:type="spellEnd"/>
      <w:r w:rsidR="00DE57D1">
        <w:rPr>
          <w:rFonts w:ascii="Times New Roman" w:hAnsi="Times New Roman" w:cs="Times New Roman"/>
          <w:bCs/>
        </w:rPr>
        <w:t xml:space="preserve"> et al. 2004, De </w:t>
      </w:r>
      <w:proofErr w:type="spellStart"/>
      <w:r w:rsidR="00DE57D1">
        <w:rPr>
          <w:rFonts w:ascii="Times New Roman" w:hAnsi="Times New Roman" w:cs="Times New Roman"/>
          <w:bCs/>
        </w:rPr>
        <w:t>Meester</w:t>
      </w:r>
      <w:proofErr w:type="spellEnd"/>
      <w:r w:rsidR="00DE57D1">
        <w:rPr>
          <w:rFonts w:ascii="Times New Roman" w:hAnsi="Times New Roman" w:cs="Times New Roman"/>
          <w:bCs/>
        </w:rPr>
        <w:t xml:space="preserve"> et al. 2005) and DNA metabarcoding in any of these environments may benefit from surface sterilization. </w:t>
      </w:r>
      <w:r w:rsidR="00C973F8">
        <w:rPr>
          <w:rFonts w:ascii="Times New Roman" w:hAnsi="Times New Roman" w:cs="Times New Roman"/>
          <w:bCs/>
        </w:rPr>
        <w:t xml:space="preserve">Other abiotic and biotic factors of an environment can alter the risk of contamination as well. </w:t>
      </w:r>
      <w:r w:rsidR="00BB083E">
        <w:rPr>
          <w:rFonts w:ascii="Times New Roman" w:hAnsi="Times New Roman" w:cs="Times New Roman"/>
          <w:bCs/>
        </w:rPr>
        <w:t>For example, a</w:t>
      </w:r>
      <w:r w:rsidR="00BB083E">
        <w:rPr>
          <w:rFonts w:ascii="Times New Roman" w:hAnsi="Times New Roman" w:cs="Times New Roman"/>
          <w:bCs/>
        </w:rPr>
        <w:t xml:space="preserve">ny aspect of an environment that alters the persistence of DNA is likely to alter the risk of environmental contamination. </w:t>
      </w:r>
      <w:r w:rsidR="00950E51">
        <w:rPr>
          <w:rFonts w:ascii="Times New Roman" w:hAnsi="Times New Roman" w:cs="Times New Roman"/>
          <w:bCs/>
        </w:rPr>
        <w:t>In</w:t>
      </w:r>
      <w:r w:rsidR="00DE57D1">
        <w:rPr>
          <w:rFonts w:ascii="Times New Roman" w:hAnsi="Times New Roman" w:cs="Times New Roman"/>
          <w:bCs/>
        </w:rPr>
        <w:t xml:space="preserve"> aquatic and marine eDNA environments, abiotic conditions </w:t>
      </w:r>
      <w:r w:rsidR="00BB083E">
        <w:rPr>
          <w:rFonts w:ascii="Times New Roman" w:hAnsi="Times New Roman" w:cs="Times New Roman"/>
          <w:bCs/>
        </w:rPr>
        <w:t>can directly alter DNA</w:t>
      </w:r>
      <w:r w:rsidR="00DE57D1">
        <w:rPr>
          <w:rFonts w:ascii="Times New Roman" w:hAnsi="Times New Roman" w:cs="Times New Roman"/>
          <w:bCs/>
        </w:rPr>
        <w:t xml:space="preserve"> persistence (e.g.</w:t>
      </w:r>
      <w:r w:rsidR="00BB083E">
        <w:rPr>
          <w:rFonts w:ascii="Times New Roman" w:hAnsi="Times New Roman" w:cs="Times New Roman"/>
          <w:bCs/>
        </w:rPr>
        <w:t xml:space="preserve"> high</w:t>
      </w:r>
      <w:r w:rsidR="00DE57D1">
        <w:rPr>
          <w:rFonts w:ascii="Times New Roman" w:hAnsi="Times New Roman" w:cs="Times New Roman"/>
          <w:bCs/>
        </w:rPr>
        <w:t xml:space="preserve"> pH and </w:t>
      </w:r>
      <w:r w:rsidR="00BB083E">
        <w:rPr>
          <w:rFonts w:ascii="Times New Roman" w:hAnsi="Times New Roman" w:cs="Times New Roman"/>
          <w:bCs/>
        </w:rPr>
        <w:t xml:space="preserve">low </w:t>
      </w:r>
      <w:r w:rsidR="00DE57D1">
        <w:rPr>
          <w:rFonts w:ascii="Times New Roman" w:hAnsi="Times New Roman" w:cs="Times New Roman"/>
          <w:bCs/>
        </w:rPr>
        <w:t>salinity</w:t>
      </w:r>
      <w:r w:rsidR="00BB083E">
        <w:rPr>
          <w:rFonts w:ascii="Times New Roman" w:hAnsi="Times New Roman" w:cs="Times New Roman"/>
          <w:bCs/>
        </w:rPr>
        <w:t xml:space="preserve"> increase persistence</w:t>
      </w:r>
      <w:r w:rsidR="00DE57D1">
        <w:rPr>
          <w:rFonts w:ascii="Times New Roman" w:hAnsi="Times New Roman" w:cs="Times New Roman"/>
          <w:bCs/>
        </w:rPr>
        <w:t>; Collins et al. 2018, Strickler et al. 2019</w:t>
      </w:r>
      <w:r w:rsidR="00BB083E">
        <w:rPr>
          <w:rFonts w:ascii="Times New Roman" w:hAnsi="Times New Roman" w:cs="Times New Roman"/>
          <w:bCs/>
        </w:rPr>
        <w:t xml:space="preserve">) while other abiotic conditions lead to </w:t>
      </w:r>
      <w:r w:rsidR="00DE57D1">
        <w:rPr>
          <w:rFonts w:ascii="Times New Roman" w:hAnsi="Times New Roman" w:cs="Times New Roman"/>
          <w:bCs/>
        </w:rPr>
        <w:t xml:space="preserve">biotically-mediated </w:t>
      </w:r>
      <w:r w:rsidR="00BB083E">
        <w:rPr>
          <w:rFonts w:ascii="Times New Roman" w:hAnsi="Times New Roman" w:cs="Times New Roman"/>
          <w:bCs/>
        </w:rPr>
        <w:t xml:space="preserve">DNA persistence </w:t>
      </w:r>
      <w:r w:rsidR="00DE57D1">
        <w:rPr>
          <w:rFonts w:ascii="Times New Roman" w:hAnsi="Times New Roman" w:cs="Times New Roman"/>
          <w:bCs/>
        </w:rPr>
        <w:t xml:space="preserve">(e.g. microbial growth </w:t>
      </w:r>
      <w:r w:rsidR="00BB083E">
        <w:rPr>
          <w:rFonts w:ascii="Times New Roman" w:hAnsi="Times New Roman" w:cs="Times New Roman"/>
          <w:bCs/>
        </w:rPr>
        <w:t>decreases DNA persistence</w:t>
      </w:r>
      <w:r w:rsidR="00DE57D1">
        <w:rPr>
          <w:rFonts w:ascii="Times New Roman" w:hAnsi="Times New Roman" w:cs="Times New Roman"/>
          <w:bCs/>
        </w:rPr>
        <w:t xml:space="preserve">: Nielson et al; Strickler et al. 2014). Ecological factors of an environment or consumer could shape contamination risk as well, including diet density, consumer-diet population ratios, consumer-diet body size ratios, interaction frequency, </w:t>
      </w:r>
      <w:r w:rsidR="00C973F8">
        <w:rPr>
          <w:rFonts w:ascii="Times New Roman" w:hAnsi="Times New Roman" w:cs="Times New Roman"/>
          <w:bCs/>
        </w:rPr>
        <w:t xml:space="preserve">and hunting mode, </w:t>
      </w:r>
      <w:r w:rsidR="00DE57D1">
        <w:rPr>
          <w:rFonts w:ascii="Times New Roman" w:hAnsi="Times New Roman" w:cs="Times New Roman"/>
          <w:bCs/>
        </w:rPr>
        <w:t>which can alter contact probability and handling times as well as the likelihood that high-biomass contaminants will hide diet items that were consumed farther back in time (</w:t>
      </w:r>
      <w:r w:rsidR="00E22A17">
        <w:rPr>
          <w:rFonts w:ascii="Times New Roman" w:hAnsi="Times New Roman" w:cs="Times New Roman"/>
          <w:bCs/>
        </w:rPr>
        <w:t xml:space="preserve">Greenstone 2011 and 2012, </w:t>
      </w:r>
      <w:r w:rsidR="00DE57D1">
        <w:rPr>
          <w:rFonts w:ascii="Times New Roman" w:hAnsi="Times New Roman" w:cs="Times New Roman"/>
          <w:bCs/>
        </w:rPr>
        <w:t xml:space="preserve">Scharf et al. 1998, </w:t>
      </w:r>
      <w:proofErr w:type="spellStart"/>
      <w:r w:rsidR="00DE57D1">
        <w:rPr>
          <w:rFonts w:ascii="Times New Roman" w:hAnsi="Times New Roman" w:cs="Times New Roman"/>
          <w:bCs/>
        </w:rPr>
        <w:t>Jeschke</w:t>
      </w:r>
      <w:proofErr w:type="spellEnd"/>
      <w:r w:rsidR="00DE57D1">
        <w:rPr>
          <w:rFonts w:ascii="Times New Roman" w:hAnsi="Times New Roman" w:cs="Times New Roman"/>
          <w:bCs/>
        </w:rPr>
        <w:t xml:space="preserve"> et al. 2002, </w:t>
      </w:r>
      <w:proofErr w:type="spellStart"/>
      <w:r w:rsidR="00DE57D1">
        <w:rPr>
          <w:rFonts w:ascii="Times New Roman" w:hAnsi="Times New Roman" w:cs="Times New Roman"/>
          <w:bCs/>
        </w:rPr>
        <w:t>Samu</w:t>
      </w:r>
      <w:proofErr w:type="spellEnd"/>
      <w:r w:rsidR="00DE57D1">
        <w:rPr>
          <w:rFonts w:ascii="Times New Roman" w:hAnsi="Times New Roman" w:cs="Times New Roman"/>
          <w:bCs/>
        </w:rPr>
        <w:t xml:space="preserve"> and Biro 1993, </w:t>
      </w:r>
      <w:proofErr w:type="spellStart"/>
      <w:r w:rsidR="00DE57D1">
        <w:rPr>
          <w:rFonts w:ascii="Times New Roman" w:hAnsi="Times New Roman" w:cs="Times New Roman"/>
          <w:bCs/>
        </w:rPr>
        <w:t>Marcias</w:t>
      </w:r>
      <w:proofErr w:type="spellEnd"/>
      <w:r w:rsidR="00DE57D1">
        <w:rPr>
          <w:rFonts w:ascii="Times New Roman" w:hAnsi="Times New Roman" w:cs="Times New Roman"/>
          <w:bCs/>
        </w:rPr>
        <w:t xml:space="preserve">-Hernandez et al., Abrams and </w:t>
      </w:r>
      <w:proofErr w:type="spellStart"/>
      <w:r w:rsidR="00DE57D1">
        <w:rPr>
          <w:rFonts w:ascii="Times New Roman" w:hAnsi="Times New Roman" w:cs="Times New Roman"/>
          <w:bCs/>
        </w:rPr>
        <w:t>Ginzberg</w:t>
      </w:r>
      <w:proofErr w:type="spellEnd"/>
      <w:r w:rsidR="00DE57D1">
        <w:rPr>
          <w:rFonts w:ascii="Times New Roman" w:hAnsi="Times New Roman" w:cs="Times New Roman"/>
          <w:bCs/>
        </w:rPr>
        <w:t xml:space="preserve"> 2000). Considering these aspects of any environment prior to performing a DNA metabarcoding study is key in confidently assigning consumptive interactions</w:t>
      </w:r>
      <w:r w:rsidR="00E22A17">
        <w:rPr>
          <w:rFonts w:ascii="Times New Roman" w:hAnsi="Times New Roman" w:cs="Times New Roman"/>
          <w:bCs/>
        </w:rPr>
        <w:t xml:space="preserve"> and could help build predictive frameworks of when surface sterilization may be necessary.</w:t>
      </w:r>
    </w:p>
    <w:p w14:paraId="03FB4786" w14:textId="77777777" w:rsidR="00CC3B68" w:rsidRDefault="00CC3B68" w:rsidP="000A7CEB">
      <w:pPr>
        <w:rPr>
          <w:rFonts w:ascii="Times New Roman" w:hAnsi="Times New Roman" w:cs="Times New Roman"/>
          <w:bCs/>
        </w:rPr>
      </w:pPr>
    </w:p>
    <w:p w14:paraId="59F3A117" w14:textId="77777777" w:rsidR="00CC3B68" w:rsidRDefault="00CC3B68" w:rsidP="00CC3B68">
      <w:pPr>
        <w:rPr>
          <w:rFonts w:ascii="Times New Roman" w:hAnsi="Times New Roman" w:cs="Times New Roman"/>
          <w:bCs/>
        </w:rPr>
      </w:pPr>
    </w:p>
    <w:p w14:paraId="7277DF25" w14:textId="797B00F1" w:rsidR="00CC3B68" w:rsidRDefault="00CC3B68" w:rsidP="00CC3B68">
      <w:pPr>
        <w:rPr>
          <w:rFonts w:ascii="Times New Roman" w:hAnsi="Times New Roman" w:cs="Times New Roman"/>
          <w:b/>
        </w:rPr>
      </w:pPr>
      <w:r w:rsidRPr="005D74B6">
        <w:rPr>
          <w:rFonts w:ascii="Times New Roman" w:hAnsi="Times New Roman" w:cs="Times New Roman"/>
          <w:b/>
        </w:rPr>
        <w:t>[</w:t>
      </w:r>
      <w:r>
        <w:rPr>
          <w:rFonts w:ascii="Times New Roman" w:hAnsi="Times New Roman" w:cs="Times New Roman"/>
          <w:b/>
        </w:rPr>
        <w:t xml:space="preserve">When, how, what to </w:t>
      </w:r>
      <w:commentRangeStart w:id="4"/>
      <w:r>
        <w:rPr>
          <w:rFonts w:ascii="Times New Roman" w:hAnsi="Times New Roman" w:cs="Times New Roman"/>
          <w:b/>
        </w:rPr>
        <w:t>sterilize</w:t>
      </w:r>
      <w:commentRangeEnd w:id="4"/>
      <w:r w:rsidR="006467DE">
        <w:rPr>
          <w:rStyle w:val="CommentReference"/>
        </w:rPr>
        <w:commentReference w:id="4"/>
      </w:r>
      <w:r w:rsidRPr="005D74B6">
        <w:rPr>
          <w:rFonts w:ascii="Times New Roman" w:hAnsi="Times New Roman" w:cs="Times New Roman"/>
          <w:b/>
        </w:rPr>
        <w:t>]</w:t>
      </w:r>
    </w:p>
    <w:p w14:paraId="23CFF71A" w14:textId="009B78E6" w:rsidR="00736FB5" w:rsidRPr="009A37DF" w:rsidRDefault="00BB083E" w:rsidP="000A7CEB">
      <w:pPr>
        <w:rPr>
          <w:rFonts w:ascii="Times New Roman" w:hAnsi="Times New Roman" w:cs="Times New Roman"/>
          <w:bCs/>
        </w:rPr>
      </w:pPr>
      <w:r>
        <w:rPr>
          <w:rFonts w:ascii="Times New Roman" w:hAnsi="Times New Roman" w:cs="Times New Roman"/>
          <w:bCs/>
        </w:rPr>
        <w:t xml:space="preserve">The equivocal results of our study highlight that the field of diet DNA metabarcoding could benefit from more studies on the effects of surface contamination generally as well as developing study-specific approaches to surface sterilization to mitigate </w:t>
      </w:r>
      <w:r w:rsidR="00950E51">
        <w:rPr>
          <w:rFonts w:ascii="Times New Roman" w:hAnsi="Times New Roman" w:cs="Times New Roman"/>
          <w:bCs/>
        </w:rPr>
        <w:t>contamination</w:t>
      </w:r>
      <w:r>
        <w:rPr>
          <w:rFonts w:ascii="Times New Roman" w:hAnsi="Times New Roman" w:cs="Times New Roman"/>
          <w:bCs/>
        </w:rPr>
        <w:t xml:space="preserve"> effects. </w:t>
      </w:r>
      <w:r w:rsidR="009A6532">
        <w:rPr>
          <w:rFonts w:ascii="Times New Roman" w:hAnsi="Times New Roman" w:cs="Times New Roman"/>
          <w:bCs/>
        </w:rPr>
        <w:t>Building off this study, it seems important to understand the relative importance of surface contaminants across a range of environmental and ecological conditions and to determine mechanisms and factors influencing contamination risk</w:t>
      </w:r>
      <w:r w:rsidR="006E51A9">
        <w:rPr>
          <w:rFonts w:ascii="Times New Roman" w:hAnsi="Times New Roman" w:cs="Times New Roman"/>
          <w:bCs/>
        </w:rPr>
        <w:t xml:space="preserve"> (e.g. environmental factors contributing to contaminant persistence Collins et al. 2018, Strickler et al. 2019, </w:t>
      </w:r>
      <w:proofErr w:type="spellStart"/>
      <w:r w:rsidR="006E51A9">
        <w:rPr>
          <w:rFonts w:ascii="Times New Roman" w:hAnsi="Times New Roman" w:cs="Times New Roman"/>
          <w:bCs/>
        </w:rPr>
        <w:t>Machler</w:t>
      </w:r>
      <w:proofErr w:type="spellEnd"/>
      <w:r w:rsidR="006E51A9">
        <w:rPr>
          <w:rFonts w:ascii="Times New Roman" w:hAnsi="Times New Roman" w:cs="Times New Roman"/>
          <w:bCs/>
        </w:rPr>
        <w:t xml:space="preserve"> et al. 2018, </w:t>
      </w:r>
      <w:proofErr w:type="spellStart"/>
      <w:r w:rsidR="006E51A9">
        <w:rPr>
          <w:rFonts w:ascii="Times New Roman" w:hAnsi="Times New Roman" w:cs="Times New Roman"/>
          <w:bCs/>
        </w:rPr>
        <w:t>Pilliod</w:t>
      </w:r>
      <w:proofErr w:type="spellEnd"/>
      <w:r w:rsidR="006E51A9">
        <w:rPr>
          <w:rFonts w:ascii="Times New Roman" w:hAnsi="Times New Roman" w:cs="Times New Roman"/>
          <w:bCs/>
        </w:rPr>
        <w:t xml:space="preserve"> et al 2014; or ecological or methodological factors contributing to contamination risk and abundance Greenstone, </w:t>
      </w:r>
      <w:proofErr w:type="spellStart"/>
      <w:r w:rsidR="006E51A9">
        <w:rPr>
          <w:rFonts w:ascii="Times New Roman" w:hAnsi="Times New Roman" w:cs="Times New Roman"/>
          <w:bCs/>
        </w:rPr>
        <w:t>Elbrecht</w:t>
      </w:r>
      <w:proofErr w:type="spellEnd"/>
      <w:r w:rsidR="006E51A9">
        <w:rPr>
          <w:rFonts w:ascii="Times New Roman" w:hAnsi="Times New Roman" w:cs="Times New Roman"/>
          <w:bCs/>
        </w:rPr>
        <w:t>). Other factors when considering surface sterilization in any study also relate to the organisms in question and the downsides of surface sterilization treatments, including the risk of DNA degradation due to physical or chemical treatments (e.g. different degradation response to chemical treatment in Greenstone 2012 and Linville et al. 2002). Determining which sterilization treatments</w:t>
      </w:r>
      <w:r w:rsidR="00950E51">
        <w:rPr>
          <w:rFonts w:ascii="Times New Roman" w:hAnsi="Times New Roman" w:cs="Times New Roman"/>
          <w:bCs/>
        </w:rPr>
        <w:t xml:space="preserve"> (if any)</w:t>
      </w:r>
      <w:r w:rsidR="006E51A9">
        <w:rPr>
          <w:rFonts w:ascii="Times New Roman" w:hAnsi="Times New Roman" w:cs="Times New Roman"/>
          <w:bCs/>
        </w:rPr>
        <w:t xml:space="preserve"> are best for different types of consumers and in which contexts could provide an </w:t>
      </w:r>
      <w:r w:rsidR="00144834">
        <w:rPr>
          <w:rFonts w:ascii="Times New Roman" w:hAnsi="Times New Roman" w:cs="Times New Roman"/>
          <w:bCs/>
        </w:rPr>
        <w:t>equally systematic</w:t>
      </w:r>
      <w:r w:rsidR="006E51A9">
        <w:rPr>
          <w:rFonts w:ascii="Times New Roman" w:hAnsi="Times New Roman" w:cs="Times New Roman"/>
          <w:bCs/>
        </w:rPr>
        <w:t xml:space="preserve"> treatment of gut content diet DNA metabarcoding samples to other fields (e.g. fungal endophytes; Brown et al. 2018). In many cases</w:t>
      </w:r>
      <w:r w:rsidR="00950E51">
        <w:rPr>
          <w:rFonts w:ascii="Times New Roman" w:hAnsi="Times New Roman" w:cs="Times New Roman"/>
          <w:bCs/>
        </w:rPr>
        <w:t>,</w:t>
      </w:r>
      <w:r w:rsidR="006E51A9">
        <w:rPr>
          <w:rFonts w:ascii="Times New Roman" w:hAnsi="Times New Roman" w:cs="Times New Roman"/>
          <w:bCs/>
        </w:rPr>
        <w:t xml:space="preserve"> it may be that surface sterilization is not </w:t>
      </w:r>
      <w:r w:rsidR="00950E51">
        <w:rPr>
          <w:rFonts w:ascii="Times New Roman" w:hAnsi="Times New Roman" w:cs="Times New Roman"/>
          <w:bCs/>
        </w:rPr>
        <w:t xml:space="preserve">a </w:t>
      </w:r>
      <w:r w:rsidR="006E51A9">
        <w:rPr>
          <w:rFonts w:ascii="Times New Roman" w:hAnsi="Times New Roman" w:cs="Times New Roman"/>
          <w:bCs/>
        </w:rPr>
        <w:t>necessary</w:t>
      </w:r>
      <w:r w:rsidR="00950E51">
        <w:rPr>
          <w:rFonts w:ascii="Times New Roman" w:hAnsi="Times New Roman" w:cs="Times New Roman"/>
          <w:bCs/>
        </w:rPr>
        <w:t xml:space="preserve"> step in diet DNA metabarcoding studies</w:t>
      </w:r>
      <w:r w:rsidR="00144834">
        <w:rPr>
          <w:rFonts w:ascii="Times New Roman" w:hAnsi="Times New Roman" w:cs="Times New Roman"/>
          <w:bCs/>
        </w:rPr>
        <w:t xml:space="preserve"> or that other mitigating steps (e.g. careful collection method; Greenstone et al. 2011/12) can be taken to avoid the risks of surface contamination.</w:t>
      </w:r>
    </w:p>
    <w:p w14:paraId="06ADF0B9" w14:textId="77777777" w:rsidR="00736FB5" w:rsidRDefault="00736FB5" w:rsidP="000A7CEB">
      <w:pPr>
        <w:rPr>
          <w:rFonts w:ascii="Times New Roman" w:hAnsi="Times New Roman" w:cs="Times New Roman"/>
          <w:bCs/>
        </w:rPr>
      </w:pPr>
    </w:p>
    <w:p w14:paraId="7A02C23C" w14:textId="0A325065" w:rsidR="005D74B6" w:rsidRPr="00773B6A" w:rsidRDefault="005D74B6" w:rsidP="000A7CEB">
      <w:pPr>
        <w:rPr>
          <w:rFonts w:ascii="Times New Roman" w:hAnsi="Times New Roman" w:cs="Times New Roman"/>
          <w:b/>
        </w:rPr>
      </w:pPr>
      <w:r w:rsidRPr="005D74B6">
        <w:rPr>
          <w:rFonts w:ascii="Times New Roman" w:hAnsi="Times New Roman" w:cs="Times New Roman"/>
          <w:b/>
        </w:rPr>
        <w:t>[what we learn broadly from diet studies and why new tools are important]</w:t>
      </w:r>
    </w:p>
    <w:p w14:paraId="39B25374" w14:textId="1B79F84F" w:rsidR="00F55BE0" w:rsidRDefault="00AF6206" w:rsidP="00072953">
      <w:pPr>
        <w:rPr>
          <w:rFonts w:ascii="Times New Roman" w:hAnsi="Times New Roman" w:cs="Times New Roman"/>
          <w:bCs/>
        </w:rPr>
      </w:pPr>
      <w:r>
        <w:rPr>
          <w:rFonts w:ascii="Times New Roman" w:hAnsi="Times New Roman" w:cs="Times New Roman"/>
          <w:bCs/>
        </w:rPr>
        <w:t>DNA metabarcoding is providing</w:t>
      </w:r>
      <w:r w:rsidR="00072953">
        <w:rPr>
          <w:rFonts w:ascii="Times New Roman" w:hAnsi="Times New Roman" w:cs="Times New Roman"/>
          <w:bCs/>
        </w:rPr>
        <w:t xml:space="preserve"> the first glimpse at</w:t>
      </w:r>
      <w:r>
        <w:rPr>
          <w:rFonts w:ascii="Times New Roman" w:hAnsi="Times New Roman" w:cs="Times New Roman"/>
          <w:bCs/>
        </w:rPr>
        <w:t xml:space="preserve"> </w:t>
      </w:r>
      <w:r w:rsidR="00072953">
        <w:rPr>
          <w:rFonts w:ascii="Times New Roman" w:hAnsi="Times New Roman" w:cs="Times New Roman"/>
          <w:bCs/>
        </w:rPr>
        <w:t>comprehensive diet for a suite of consumers important to the field of food web ecology and to the maintenance of biodiversity on the planet (</w:t>
      </w:r>
      <w:r w:rsidR="008C40C9">
        <w:rPr>
          <w:rFonts w:ascii="Times New Roman" w:hAnsi="Times New Roman" w:cs="Times New Roman"/>
          <w:bCs/>
        </w:rPr>
        <w:t>Nielson et al. 2018</w:t>
      </w:r>
      <w:r w:rsidR="00072953">
        <w:rPr>
          <w:rFonts w:ascii="Times New Roman" w:hAnsi="Times New Roman" w:cs="Times New Roman"/>
          <w:bCs/>
        </w:rPr>
        <w:t xml:space="preserve">). </w:t>
      </w:r>
      <w:r w:rsidR="00A8071D">
        <w:rPr>
          <w:rFonts w:ascii="Times New Roman" w:hAnsi="Times New Roman" w:cs="Times New Roman"/>
          <w:bCs/>
        </w:rPr>
        <w:t>DNA</w:t>
      </w:r>
      <w:r w:rsidR="00072953">
        <w:rPr>
          <w:rFonts w:ascii="Times New Roman" w:hAnsi="Times New Roman" w:cs="Times New Roman"/>
          <w:bCs/>
        </w:rPr>
        <w:t xml:space="preserve"> metabarcoding</w:t>
      </w:r>
      <w:r w:rsidR="008C40C9">
        <w:rPr>
          <w:rFonts w:ascii="Times New Roman" w:hAnsi="Times New Roman" w:cs="Times New Roman"/>
          <w:bCs/>
        </w:rPr>
        <w:t xml:space="preserve"> could be used</w:t>
      </w:r>
      <w:r w:rsidR="00072953">
        <w:rPr>
          <w:rFonts w:ascii="Times New Roman" w:hAnsi="Times New Roman" w:cs="Times New Roman"/>
          <w:bCs/>
        </w:rPr>
        <w:t xml:space="preserve"> in combination with other diet methods to understand how consumptive processes that scale from between individuals to between functional groups may regulate ecosystems and their functions (</w:t>
      </w:r>
      <w:proofErr w:type="spellStart"/>
      <w:r w:rsidR="00072953">
        <w:rPr>
          <w:rFonts w:ascii="Times New Roman" w:hAnsi="Times New Roman" w:cs="Times New Roman"/>
          <w:bCs/>
        </w:rPr>
        <w:t>Birhofer</w:t>
      </w:r>
      <w:proofErr w:type="spellEnd"/>
      <w:r w:rsidR="00072953">
        <w:rPr>
          <w:rFonts w:ascii="Times New Roman" w:hAnsi="Times New Roman" w:cs="Times New Roman"/>
          <w:bCs/>
        </w:rPr>
        <w:t xml:space="preserve"> et al. 2017</w:t>
      </w:r>
      <w:r w:rsidR="00E22A17">
        <w:rPr>
          <w:rFonts w:ascii="Times New Roman" w:hAnsi="Times New Roman" w:cs="Times New Roman"/>
          <w:bCs/>
        </w:rPr>
        <w:t xml:space="preserve">, </w:t>
      </w:r>
      <w:proofErr w:type="spellStart"/>
      <w:r w:rsidR="00E22A17">
        <w:rPr>
          <w:rFonts w:ascii="Times New Roman" w:hAnsi="Times New Roman" w:cs="Times New Roman"/>
          <w:bCs/>
        </w:rPr>
        <w:t>Kaunisto</w:t>
      </w:r>
      <w:proofErr w:type="spellEnd"/>
      <w:r w:rsidR="00E22A17">
        <w:rPr>
          <w:rFonts w:ascii="Times New Roman" w:hAnsi="Times New Roman" w:cs="Times New Roman"/>
          <w:bCs/>
        </w:rPr>
        <w:t xml:space="preserve"> et al. 2020</w:t>
      </w:r>
      <w:r w:rsidR="00072953">
        <w:rPr>
          <w:rFonts w:ascii="Times New Roman" w:hAnsi="Times New Roman" w:cs="Times New Roman"/>
          <w:bCs/>
        </w:rPr>
        <w:t>). Like any method for determining consumptive interactions in nature, DNA metabarcoding needs refinement (e.g.  discussion in Zinger et al. 2019).</w:t>
      </w:r>
      <w:r w:rsidR="00BA300F">
        <w:rPr>
          <w:rFonts w:ascii="Times New Roman" w:hAnsi="Times New Roman" w:cs="Times New Roman"/>
          <w:bCs/>
        </w:rPr>
        <w:t xml:space="preserve">  </w:t>
      </w:r>
      <w:r w:rsidR="00072953">
        <w:rPr>
          <w:rFonts w:ascii="Times New Roman" w:hAnsi="Times New Roman" w:cs="Times New Roman"/>
          <w:bCs/>
        </w:rPr>
        <w:t>As</w:t>
      </w:r>
      <w:r w:rsidR="00BA300F">
        <w:rPr>
          <w:rFonts w:ascii="Times New Roman" w:hAnsi="Times New Roman" w:cs="Times New Roman"/>
          <w:bCs/>
        </w:rPr>
        <w:t xml:space="preserve"> </w:t>
      </w:r>
      <w:r w:rsidR="00125BF4">
        <w:rPr>
          <w:rFonts w:ascii="Times New Roman" w:hAnsi="Times New Roman" w:cs="Times New Roman"/>
          <w:bCs/>
        </w:rPr>
        <w:t xml:space="preserve">DNA </w:t>
      </w:r>
      <w:r w:rsidR="00BA300F">
        <w:rPr>
          <w:rFonts w:ascii="Times New Roman" w:hAnsi="Times New Roman" w:cs="Times New Roman"/>
          <w:bCs/>
        </w:rPr>
        <w:t>methods become more st</w:t>
      </w:r>
      <w:r w:rsidR="00072953">
        <w:rPr>
          <w:rFonts w:ascii="Times New Roman" w:hAnsi="Times New Roman" w:cs="Times New Roman"/>
          <w:bCs/>
        </w:rPr>
        <w:t>andardized</w:t>
      </w:r>
      <w:r w:rsidR="00125BF4">
        <w:rPr>
          <w:rFonts w:ascii="Times New Roman" w:hAnsi="Times New Roman" w:cs="Times New Roman"/>
          <w:bCs/>
        </w:rPr>
        <w:t xml:space="preserve"> </w:t>
      </w:r>
      <w:r w:rsidR="00BA300F">
        <w:rPr>
          <w:rFonts w:ascii="Times New Roman" w:hAnsi="Times New Roman" w:cs="Times New Roman"/>
          <w:bCs/>
        </w:rPr>
        <w:t>and cost-efficient</w:t>
      </w:r>
      <w:r w:rsidR="008239A4">
        <w:rPr>
          <w:rFonts w:ascii="Times New Roman" w:hAnsi="Times New Roman" w:cs="Times New Roman"/>
          <w:bCs/>
        </w:rPr>
        <w:t xml:space="preserve"> (including </w:t>
      </w:r>
      <w:r w:rsidR="00125BF4">
        <w:rPr>
          <w:rFonts w:ascii="Times New Roman" w:hAnsi="Times New Roman" w:cs="Times New Roman"/>
          <w:bCs/>
        </w:rPr>
        <w:t xml:space="preserve">extending to </w:t>
      </w:r>
      <w:r w:rsidR="008239A4">
        <w:rPr>
          <w:rFonts w:ascii="Times New Roman" w:hAnsi="Times New Roman" w:cs="Times New Roman"/>
          <w:bCs/>
        </w:rPr>
        <w:t>metagenomics, which can differentiate individuals of a species in a sample</w:t>
      </w:r>
      <w:r w:rsidR="00961D4F">
        <w:rPr>
          <w:rFonts w:ascii="Times New Roman" w:hAnsi="Times New Roman" w:cs="Times New Roman"/>
          <w:bCs/>
        </w:rPr>
        <w:t>; Gomez-Rodriguez et al. 2017</w:t>
      </w:r>
      <w:r w:rsidR="008239A4">
        <w:rPr>
          <w:rFonts w:ascii="Times New Roman" w:hAnsi="Times New Roman" w:cs="Times New Roman"/>
          <w:bCs/>
        </w:rPr>
        <w:t>)</w:t>
      </w:r>
      <w:r w:rsidR="00BA300F">
        <w:rPr>
          <w:rFonts w:ascii="Times New Roman" w:hAnsi="Times New Roman" w:cs="Times New Roman"/>
          <w:bCs/>
        </w:rPr>
        <w:t>, online taxonomy databases become more complete</w:t>
      </w:r>
      <w:r w:rsidR="008239A4">
        <w:rPr>
          <w:rFonts w:ascii="Times New Roman" w:hAnsi="Times New Roman" w:cs="Times New Roman"/>
          <w:bCs/>
        </w:rPr>
        <w:t xml:space="preserve"> (</w:t>
      </w:r>
      <w:proofErr w:type="spellStart"/>
      <w:r w:rsidR="008239A4">
        <w:rPr>
          <w:rFonts w:ascii="Times New Roman" w:hAnsi="Times New Roman" w:cs="Times New Roman"/>
          <w:bCs/>
        </w:rPr>
        <w:t>Kvist</w:t>
      </w:r>
      <w:proofErr w:type="spellEnd"/>
      <w:r w:rsidR="008239A4">
        <w:rPr>
          <w:rFonts w:ascii="Times New Roman" w:hAnsi="Times New Roman" w:cs="Times New Roman"/>
          <w:bCs/>
        </w:rPr>
        <w:t xml:space="preserve"> 2013), and new techniques ari</w:t>
      </w:r>
      <w:r w:rsidR="00961D4F">
        <w:rPr>
          <w:rFonts w:ascii="Times New Roman" w:hAnsi="Times New Roman" w:cs="Times New Roman"/>
          <w:bCs/>
        </w:rPr>
        <w:t>se</w:t>
      </w:r>
      <w:r w:rsidR="008239A4">
        <w:rPr>
          <w:rFonts w:ascii="Times New Roman" w:hAnsi="Times New Roman" w:cs="Times New Roman"/>
          <w:bCs/>
        </w:rPr>
        <w:t xml:space="preserve"> (e.g. real-time field sequencing; Jain et al. 2015)</w:t>
      </w:r>
      <w:r w:rsidR="00961D4F">
        <w:rPr>
          <w:rFonts w:ascii="Times New Roman" w:hAnsi="Times New Roman" w:cs="Times New Roman"/>
          <w:bCs/>
        </w:rPr>
        <w:t>, DNA-based diet approaches may surpass many other methods</w:t>
      </w:r>
      <w:r w:rsidR="00FA7560">
        <w:rPr>
          <w:rFonts w:ascii="Times New Roman" w:hAnsi="Times New Roman" w:cs="Times New Roman"/>
          <w:bCs/>
        </w:rPr>
        <w:t xml:space="preserve"> (</w:t>
      </w:r>
      <w:r w:rsidR="00072953">
        <w:rPr>
          <w:rFonts w:ascii="Times New Roman" w:hAnsi="Times New Roman" w:cs="Times New Roman"/>
          <w:bCs/>
        </w:rPr>
        <w:t>e.g.</w:t>
      </w:r>
      <w:r w:rsidR="00FA7560">
        <w:rPr>
          <w:rFonts w:ascii="Times New Roman" w:hAnsi="Times New Roman" w:cs="Times New Roman"/>
          <w:bCs/>
        </w:rPr>
        <w:t xml:space="preserve"> </w:t>
      </w:r>
      <w:proofErr w:type="spellStart"/>
      <w:r w:rsidR="00FA7560">
        <w:rPr>
          <w:rFonts w:ascii="Times New Roman" w:hAnsi="Times New Roman" w:cs="Times New Roman"/>
          <w:bCs/>
        </w:rPr>
        <w:t>Riccioni</w:t>
      </w:r>
      <w:proofErr w:type="spellEnd"/>
      <w:r w:rsidR="00FA7560">
        <w:rPr>
          <w:rFonts w:ascii="Times New Roman" w:hAnsi="Times New Roman" w:cs="Times New Roman"/>
          <w:bCs/>
        </w:rPr>
        <w:t xml:space="preserve"> et al. 2018)</w:t>
      </w:r>
      <w:r w:rsidR="00961D4F">
        <w:rPr>
          <w:rFonts w:ascii="Times New Roman" w:hAnsi="Times New Roman" w:cs="Times New Roman"/>
          <w:bCs/>
        </w:rPr>
        <w:t xml:space="preserve">. </w:t>
      </w:r>
      <w:r w:rsidR="00072953">
        <w:rPr>
          <w:rFonts w:ascii="Times New Roman" w:hAnsi="Times New Roman" w:cs="Times New Roman"/>
          <w:bCs/>
        </w:rPr>
        <w:t xml:space="preserve">Being able to </w:t>
      </w:r>
      <w:r w:rsidR="00F55BE0">
        <w:rPr>
          <w:rFonts w:ascii="Times New Roman" w:hAnsi="Times New Roman" w:cs="Times New Roman"/>
          <w:bCs/>
        </w:rPr>
        <w:t xml:space="preserve">determine consumptive interactions </w:t>
      </w:r>
      <w:r w:rsidR="00125BF4">
        <w:rPr>
          <w:rFonts w:ascii="Times New Roman" w:hAnsi="Times New Roman" w:cs="Times New Roman"/>
          <w:bCs/>
        </w:rPr>
        <w:t xml:space="preserve">for many species and environments for the first time </w:t>
      </w:r>
      <w:r w:rsidR="00F55BE0">
        <w:rPr>
          <w:rFonts w:ascii="Times New Roman" w:hAnsi="Times New Roman" w:cs="Times New Roman"/>
          <w:bCs/>
        </w:rPr>
        <w:t>will only continue to build a b</w:t>
      </w:r>
      <w:r w:rsidR="00E22A17">
        <w:rPr>
          <w:rFonts w:ascii="Times New Roman" w:hAnsi="Times New Roman" w:cs="Times New Roman"/>
          <w:bCs/>
        </w:rPr>
        <w:t>etter</w:t>
      </w:r>
      <w:r w:rsidR="00F55BE0">
        <w:rPr>
          <w:rFonts w:ascii="Times New Roman" w:hAnsi="Times New Roman" w:cs="Times New Roman"/>
          <w:bCs/>
        </w:rPr>
        <w:t xml:space="preserve"> picture of the complex structure of nature, and how species interactions can scale up to create unique ecosystems and ecosystem functions (</w:t>
      </w:r>
      <w:proofErr w:type="spellStart"/>
      <w:r w:rsidR="00F55BE0">
        <w:rPr>
          <w:rFonts w:ascii="Times New Roman" w:hAnsi="Times New Roman" w:cs="Times New Roman"/>
          <w:bCs/>
        </w:rPr>
        <w:t>Pilosof</w:t>
      </w:r>
      <w:proofErr w:type="spellEnd"/>
      <w:r w:rsidR="00F55BE0">
        <w:rPr>
          <w:rFonts w:ascii="Times New Roman" w:hAnsi="Times New Roman" w:cs="Times New Roman"/>
          <w:bCs/>
        </w:rPr>
        <w:t xml:space="preserve"> et al. 2017, Ives et al. 2005, Rudolf and Lafferty 2011</w:t>
      </w:r>
      <w:r w:rsidR="00A76A4A">
        <w:rPr>
          <w:rFonts w:ascii="Times New Roman" w:hAnsi="Times New Roman" w:cs="Times New Roman"/>
          <w:bCs/>
        </w:rPr>
        <w:t>, Brophy et al. 2017</w:t>
      </w:r>
      <w:r w:rsidR="00B5655B">
        <w:rPr>
          <w:rFonts w:ascii="Times New Roman" w:hAnsi="Times New Roman" w:cs="Times New Roman"/>
          <w:bCs/>
        </w:rPr>
        <w:t>, Dunne et al.</w:t>
      </w:r>
      <w:r w:rsidR="00F55BE0">
        <w:rPr>
          <w:rFonts w:ascii="Times New Roman" w:hAnsi="Times New Roman" w:cs="Times New Roman"/>
          <w:bCs/>
        </w:rPr>
        <w:t xml:space="preserve">). </w:t>
      </w:r>
      <w:r w:rsidR="00072953">
        <w:rPr>
          <w:rFonts w:ascii="Times New Roman" w:hAnsi="Times New Roman" w:cs="Times New Roman"/>
          <w:bCs/>
        </w:rPr>
        <w:t>In addition to building more realistic models of community interactions, a</w:t>
      </w:r>
      <w:r w:rsidR="00F55BE0">
        <w:rPr>
          <w:rFonts w:ascii="Times New Roman" w:hAnsi="Times New Roman" w:cs="Times New Roman"/>
          <w:bCs/>
        </w:rPr>
        <w:t xml:space="preserve"> more complete picture of how consumptive interactions shape </w:t>
      </w:r>
      <w:r w:rsidR="00072953">
        <w:rPr>
          <w:rFonts w:ascii="Times New Roman" w:hAnsi="Times New Roman" w:cs="Times New Roman"/>
          <w:bCs/>
        </w:rPr>
        <w:t xml:space="preserve">ecosystems </w:t>
      </w:r>
      <w:r w:rsidR="00F55BE0">
        <w:rPr>
          <w:rFonts w:ascii="Times New Roman" w:hAnsi="Times New Roman" w:cs="Times New Roman"/>
          <w:bCs/>
        </w:rPr>
        <w:t>could be key to predicting and curbing future biodiversity loss due to human change (</w:t>
      </w:r>
      <w:proofErr w:type="spellStart"/>
      <w:r w:rsidR="00F55BE0">
        <w:rPr>
          <w:rFonts w:ascii="Times New Roman" w:hAnsi="Times New Roman" w:cs="Times New Roman"/>
          <w:bCs/>
        </w:rPr>
        <w:t>Tylianakis</w:t>
      </w:r>
      <w:proofErr w:type="spellEnd"/>
      <w:r w:rsidR="00F55BE0">
        <w:rPr>
          <w:rFonts w:ascii="Times New Roman" w:hAnsi="Times New Roman" w:cs="Times New Roman"/>
          <w:bCs/>
        </w:rPr>
        <w:t xml:space="preserve"> et al. 2008, Harvey et al.2017).</w:t>
      </w:r>
    </w:p>
    <w:p w14:paraId="6C6C9FE8" w14:textId="20BABC2F" w:rsidR="0069730B" w:rsidRDefault="0069730B" w:rsidP="00072953">
      <w:pPr>
        <w:rPr>
          <w:rFonts w:ascii="Times New Roman" w:hAnsi="Times New Roman" w:cs="Times New Roman"/>
          <w:bCs/>
        </w:rPr>
      </w:pPr>
    </w:p>
    <w:p w14:paraId="36D20827" w14:textId="0A29CB81" w:rsidR="008264A3" w:rsidRDefault="008264A3" w:rsidP="00072953">
      <w:pPr>
        <w:rPr>
          <w:rFonts w:ascii="Times New Roman" w:hAnsi="Times New Roman" w:cs="Times New Roman"/>
          <w:b/>
        </w:rPr>
      </w:pPr>
      <w:r>
        <w:rPr>
          <w:rFonts w:ascii="Times New Roman" w:hAnsi="Times New Roman" w:cs="Times New Roman"/>
          <w:b/>
        </w:rPr>
        <w:t>Acknowledgements</w:t>
      </w:r>
    </w:p>
    <w:p w14:paraId="0070DA73" w14:textId="582B7BC2" w:rsidR="008264A3" w:rsidRPr="000D7DA1" w:rsidRDefault="009F7C2F" w:rsidP="00072953">
      <w:pPr>
        <w:rPr>
          <w:rFonts w:ascii="Times New Roman" w:hAnsi="Times New Roman" w:cs="Times New Roman"/>
          <w:bCs/>
        </w:rPr>
      </w:pPr>
      <w:r>
        <w:rPr>
          <w:rFonts w:ascii="Times New Roman" w:hAnsi="Times New Roman" w:cs="Times New Roman"/>
          <w:bCs/>
        </w:rPr>
        <w:t xml:space="preserve">Field work for this project was funded by the National Science Foundation (DEB </w:t>
      </w:r>
      <w:r w:rsidRPr="00651B22">
        <w:rPr>
          <w:rFonts w:ascii="Times New Roman" w:hAnsi="Times New Roman" w:cs="Times New Roman"/>
          <w:bCs/>
        </w:rPr>
        <w:t>#1457371</w:t>
      </w:r>
      <w:r>
        <w:rPr>
          <w:rFonts w:ascii="Times New Roman" w:hAnsi="Times New Roman" w:cs="Times New Roman"/>
          <w:bCs/>
        </w:rPr>
        <w:t xml:space="preserve">), National Geographic Society, and a Faculty Research Grant from the UC Santa Barbara </w:t>
      </w:r>
      <w:r>
        <w:rPr>
          <w:rFonts w:ascii="Times New Roman" w:hAnsi="Times New Roman" w:cs="Times New Roman"/>
          <w:bCs/>
        </w:rPr>
        <w:lastRenderedPageBreak/>
        <w:t xml:space="preserve">Academic Senate. We would like to thank field technicians Carina Motta and Michelle Lee for help collecting samples for this project and laboratory technicians Emily Lutz and Tessa Chou for helping prepare genetic samples. We would like to thank the U.S. Fish and Wildlife Service and Palmyra Atoll Research Consortium for supporting field work for this project. We would like to thank Dr. Ryoko Oono for use of her laboratory space and equipment. We acknowledge the use of the Biological Nanostructures Laboratory within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supported by the University of California (UC) Santa Barbara and the University of California Office of the President. We especially thank Dr. Jennifer Smith, manager of the Biological Nanostructures Laboratory for her assistance in preparing and troubleshooting our samples. We acknowledge the use of computational facilities at the Center for Scientific Computing (CSC), which was purchased with funds from the National Science Foundation (CNS-1725797) and is supported by the California </w:t>
      </w:r>
      <w:proofErr w:type="spellStart"/>
      <w:r>
        <w:rPr>
          <w:rFonts w:ascii="Times New Roman" w:hAnsi="Times New Roman" w:cs="Times New Roman"/>
          <w:bCs/>
        </w:rPr>
        <w:t>NanoSystems</w:t>
      </w:r>
      <w:proofErr w:type="spellEnd"/>
      <w:r>
        <w:rPr>
          <w:rFonts w:ascii="Times New Roman" w:hAnsi="Times New Roman" w:cs="Times New Roman"/>
          <w:bCs/>
        </w:rPr>
        <w:t xml:space="preserve"> Institute and the Materials Research Science and Engineering Center (MRSEC; NSF DMR 1720256) at UC Santa Barbara. Drs. Chris </w:t>
      </w:r>
      <w:proofErr w:type="spellStart"/>
      <w:r>
        <w:rPr>
          <w:rFonts w:ascii="Times New Roman" w:hAnsi="Times New Roman" w:cs="Times New Roman"/>
          <w:bCs/>
        </w:rPr>
        <w:t>Jerde</w:t>
      </w:r>
      <w:proofErr w:type="spellEnd"/>
      <w:r>
        <w:rPr>
          <w:rFonts w:ascii="Times New Roman" w:hAnsi="Times New Roman" w:cs="Times New Roman"/>
          <w:bCs/>
        </w:rPr>
        <w:t xml:space="preserve">, Mike Lee, and Ricardo Ramiro provided invaluable feedback on error statistics and bioinformatics protocols. </w:t>
      </w:r>
      <w:r w:rsidR="00E85E4D">
        <w:rPr>
          <w:rFonts w:ascii="Times New Roman" w:hAnsi="Times New Roman" w:cs="Times New Roman"/>
          <w:bCs/>
        </w:rPr>
        <w:t xml:space="preserve">We thank B. DiFiore, D. Orr, E. Forbes, H. Lowman, D. Preston, D. </w:t>
      </w:r>
      <w:proofErr w:type="spellStart"/>
      <w:r w:rsidR="00E85E4D">
        <w:rPr>
          <w:rFonts w:ascii="Times New Roman" w:hAnsi="Times New Roman" w:cs="Times New Roman"/>
          <w:bCs/>
        </w:rPr>
        <w:t>Trovillion</w:t>
      </w:r>
      <w:proofErr w:type="spellEnd"/>
      <w:r w:rsidR="00E85E4D">
        <w:rPr>
          <w:rFonts w:ascii="Times New Roman" w:hAnsi="Times New Roman" w:cs="Times New Roman"/>
          <w:bCs/>
        </w:rPr>
        <w:t xml:space="preserve">, E. Crone, E. Sauer, L. </w:t>
      </w:r>
      <w:proofErr w:type="spellStart"/>
      <w:r w:rsidR="00E85E4D">
        <w:rPr>
          <w:rFonts w:ascii="Times New Roman" w:hAnsi="Times New Roman" w:cs="Times New Roman"/>
          <w:bCs/>
        </w:rPr>
        <w:t>Falke</w:t>
      </w:r>
      <w:proofErr w:type="spellEnd"/>
      <w:r w:rsidR="00E85E4D">
        <w:rPr>
          <w:rFonts w:ascii="Times New Roman" w:hAnsi="Times New Roman" w:cs="Times New Roman"/>
          <w:bCs/>
        </w:rPr>
        <w:t xml:space="preserve"> for help in framing and editing this manuscript </w:t>
      </w:r>
      <w:r>
        <w:rPr>
          <w:rFonts w:ascii="Times New Roman" w:hAnsi="Times New Roman" w:cs="Times New Roman"/>
          <w:bCs/>
        </w:rPr>
        <w:t>LAB MEMBERS OR WHOEVER EDITS HERE. We thank XX anonymous reviewers for help revising this manuscript. This is publication number PARC-XXX from the Palmyra Atoll Research Consortium.</w:t>
      </w:r>
      <w:r w:rsidR="00F25FD5">
        <w:rPr>
          <w:rFonts w:ascii="Times New Roman" w:hAnsi="Times New Roman" w:cs="Times New Roman"/>
          <w:bCs/>
        </w:rPr>
        <w:t xml:space="preserve"> </w:t>
      </w:r>
    </w:p>
    <w:p w14:paraId="1F9FC68D" w14:textId="77777777" w:rsidR="000D7DA1" w:rsidRDefault="000D7DA1" w:rsidP="00072953">
      <w:pPr>
        <w:rPr>
          <w:rFonts w:ascii="Times New Roman" w:hAnsi="Times New Roman" w:cs="Times New Roman"/>
          <w:b/>
        </w:rPr>
      </w:pPr>
    </w:p>
    <w:p w14:paraId="3698C54E" w14:textId="44E4ED76" w:rsidR="008264A3" w:rsidRDefault="008264A3" w:rsidP="00072953">
      <w:pPr>
        <w:rPr>
          <w:rFonts w:ascii="Times New Roman" w:hAnsi="Times New Roman" w:cs="Times New Roman"/>
          <w:b/>
        </w:rPr>
      </w:pPr>
      <w:r>
        <w:rPr>
          <w:rFonts w:ascii="Times New Roman" w:hAnsi="Times New Roman" w:cs="Times New Roman"/>
          <w:b/>
        </w:rPr>
        <w:t>References</w:t>
      </w:r>
    </w:p>
    <w:p w14:paraId="1D76A41B" w14:textId="29B5F27C" w:rsidR="008264A3" w:rsidRPr="0022192A" w:rsidRDefault="0022192A" w:rsidP="00072953">
      <w:pPr>
        <w:rPr>
          <w:rFonts w:ascii="Times New Roman" w:hAnsi="Times New Roman" w:cs="Times New Roman"/>
          <w:bCs/>
        </w:rPr>
      </w:pPr>
      <w:r>
        <w:rPr>
          <w:rFonts w:ascii="Times New Roman" w:hAnsi="Times New Roman" w:cs="Times New Roman"/>
          <w:bCs/>
        </w:rPr>
        <w:t>Will be putting in after some rounds of edits.</w:t>
      </w:r>
    </w:p>
    <w:p w14:paraId="1D4AD462" w14:textId="77777777" w:rsidR="0022192A" w:rsidRDefault="0022192A" w:rsidP="00072953">
      <w:pPr>
        <w:rPr>
          <w:rFonts w:ascii="Times New Roman" w:hAnsi="Times New Roman" w:cs="Times New Roman"/>
          <w:b/>
        </w:rPr>
      </w:pPr>
    </w:p>
    <w:p w14:paraId="0534617E" w14:textId="27A64283" w:rsidR="008264A3" w:rsidRDefault="008264A3" w:rsidP="00072953">
      <w:pPr>
        <w:rPr>
          <w:rFonts w:ascii="Times New Roman" w:hAnsi="Times New Roman" w:cs="Times New Roman"/>
          <w:b/>
        </w:rPr>
      </w:pPr>
      <w:r>
        <w:rPr>
          <w:rFonts w:ascii="Times New Roman" w:hAnsi="Times New Roman" w:cs="Times New Roman"/>
          <w:b/>
        </w:rPr>
        <w:t>Data Accessibility</w:t>
      </w:r>
    </w:p>
    <w:p w14:paraId="3052640C" w14:textId="1B734929" w:rsidR="008264A3" w:rsidRPr="008264A3" w:rsidRDefault="008264A3" w:rsidP="00072953">
      <w:pPr>
        <w:rPr>
          <w:rFonts w:ascii="Times New Roman" w:hAnsi="Times New Roman" w:cs="Times New Roman"/>
          <w:bCs/>
        </w:rPr>
      </w:pPr>
      <w:r>
        <w:rPr>
          <w:rFonts w:ascii="Times New Roman" w:hAnsi="Times New Roman" w:cs="Times New Roman"/>
          <w:bCs/>
        </w:rPr>
        <w:t>Data will be available on Dryad and I will be uploading my sequence data to GenBank.</w:t>
      </w:r>
    </w:p>
    <w:p w14:paraId="00586E0E" w14:textId="77777777" w:rsidR="008264A3" w:rsidRDefault="008264A3" w:rsidP="00072953">
      <w:pPr>
        <w:rPr>
          <w:rFonts w:ascii="Times New Roman" w:hAnsi="Times New Roman" w:cs="Times New Roman"/>
          <w:b/>
        </w:rPr>
      </w:pPr>
    </w:p>
    <w:p w14:paraId="7A86FF9B" w14:textId="390B78A1" w:rsidR="008264A3" w:rsidRPr="008264A3" w:rsidRDefault="008264A3" w:rsidP="00072953">
      <w:pPr>
        <w:rPr>
          <w:rFonts w:ascii="Times New Roman" w:hAnsi="Times New Roman" w:cs="Times New Roman"/>
          <w:b/>
        </w:rPr>
      </w:pPr>
      <w:r>
        <w:rPr>
          <w:rFonts w:ascii="Times New Roman" w:hAnsi="Times New Roman" w:cs="Times New Roman"/>
          <w:b/>
        </w:rPr>
        <w:t>Author Contributions</w:t>
      </w:r>
    </w:p>
    <w:p w14:paraId="714EB7C4" w14:textId="256D6424" w:rsidR="0069730B" w:rsidRPr="008264A3" w:rsidRDefault="008264A3" w:rsidP="00072953">
      <w:pPr>
        <w:rPr>
          <w:rFonts w:ascii="Times New Roman" w:hAnsi="Times New Roman" w:cs="Times New Roman"/>
          <w:bCs/>
        </w:rPr>
      </w:pPr>
      <w:r>
        <w:rPr>
          <w:rFonts w:ascii="Times New Roman" w:hAnsi="Times New Roman" w:cs="Times New Roman"/>
          <w:bCs/>
        </w:rPr>
        <w:t>AM-</w:t>
      </w:r>
      <w:proofErr w:type="spellStart"/>
      <w:r>
        <w:rPr>
          <w:rFonts w:ascii="Times New Roman" w:hAnsi="Times New Roman" w:cs="Times New Roman"/>
          <w:bCs/>
        </w:rPr>
        <w:t>tK</w:t>
      </w:r>
      <w:proofErr w:type="spellEnd"/>
      <w:r>
        <w:rPr>
          <w:rFonts w:ascii="Times New Roman" w:hAnsi="Times New Roman" w:cs="Times New Roman"/>
          <w:bCs/>
        </w:rPr>
        <w:t>, AA, and HY conceived the idea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collected field samples and conducted mesocosm study. AM-</w:t>
      </w:r>
      <w:proofErr w:type="spellStart"/>
      <w:r>
        <w:rPr>
          <w:rFonts w:ascii="Times New Roman" w:hAnsi="Times New Roman" w:cs="Times New Roman"/>
          <w:bCs/>
        </w:rPr>
        <w:t>tK</w:t>
      </w:r>
      <w:proofErr w:type="spellEnd"/>
      <w:r>
        <w:rPr>
          <w:rFonts w:ascii="Times New Roman" w:hAnsi="Times New Roman" w:cs="Times New Roman"/>
          <w:bCs/>
        </w:rPr>
        <w:t xml:space="preserve"> and AA designed laboratory analyses for this study. AM-</w:t>
      </w:r>
      <w:proofErr w:type="spellStart"/>
      <w:r>
        <w:rPr>
          <w:rFonts w:ascii="Times New Roman" w:hAnsi="Times New Roman" w:cs="Times New Roman"/>
          <w:bCs/>
        </w:rPr>
        <w:t>tK</w:t>
      </w:r>
      <w:proofErr w:type="spellEnd"/>
      <w:r>
        <w:rPr>
          <w:rFonts w:ascii="Times New Roman" w:hAnsi="Times New Roman" w:cs="Times New Roman"/>
          <w:bCs/>
        </w:rPr>
        <w:t xml:space="preserve"> performed all lab processing and data analyses for the study. AA and HY provided feedback on data analysis methods. AM-</w:t>
      </w:r>
      <w:proofErr w:type="spellStart"/>
      <w:r>
        <w:rPr>
          <w:rFonts w:ascii="Times New Roman" w:hAnsi="Times New Roman" w:cs="Times New Roman"/>
          <w:bCs/>
        </w:rPr>
        <w:t>tK</w:t>
      </w:r>
      <w:proofErr w:type="spellEnd"/>
      <w:r>
        <w:rPr>
          <w:rFonts w:ascii="Times New Roman" w:hAnsi="Times New Roman" w:cs="Times New Roman"/>
          <w:bCs/>
        </w:rPr>
        <w:t xml:space="preserve"> led the writing of the manuscript. All authors contributed to editing of the manuscript. </w:t>
      </w:r>
    </w:p>
    <w:p w14:paraId="05393299" w14:textId="612F9B06" w:rsidR="00BA300F" w:rsidRDefault="00BA300F" w:rsidP="006F5A12">
      <w:pPr>
        <w:rPr>
          <w:rFonts w:ascii="Times New Roman" w:hAnsi="Times New Roman" w:cs="Times New Roman"/>
          <w:bCs/>
        </w:rPr>
      </w:pPr>
    </w:p>
    <w:p w14:paraId="4DD4853E" w14:textId="77777777" w:rsidR="00AA0E5B" w:rsidRDefault="00AA0E5B">
      <w:pPr>
        <w:rPr>
          <w:rFonts w:ascii="Times New Roman" w:hAnsi="Times New Roman" w:cs="Times New Roman"/>
          <w:b/>
        </w:rPr>
      </w:pPr>
      <w:r>
        <w:rPr>
          <w:rFonts w:ascii="Times New Roman" w:hAnsi="Times New Roman" w:cs="Times New Roman"/>
          <w:b/>
        </w:rPr>
        <w:br w:type="page"/>
      </w:r>
    </w:p>
    <w:p w14:paraId="7A5B1323" w14:textId="5D7682B8" w:rsidR="009A2E35" w:rsidRDefault="00AA0E5B" w:rsidP="006F5A12">
      <w:pPr>
        <w:rPr>
          <w:rFonts w:ascii="Times New Roman" w:hAnsi="Times New Roman" w:cs="Times New Roman"/>
          <w:b/>
        </w:rPr>
      </w:pPr>
      <w:commentRangeStart w:id="5"/>
      <w:r>
        <w:rPr>
          <w:rFonts w:ascii="Times New Roman" w:hAnsi="Times New Roman" w:cs="Times New Roman"/>
          <w:b/>
        </w:rPr>
        <w:lastRenderedPageBreak/>
        <w:t>Figures</w:t>
      </w:r>
      <w:commentRangeEnd w:id="5"/>
      <w:r w:rsidR="00AB3807">
        <w:rPr>
          <w:rStyle w:val="CommentReference"/>
        </w:rPr>
        <w:commentReference w:id="5"/>
      </w:r>
      <w:r w:rsidR="007006F7">
        <w:rPr>
          <w:rFonts w:ascii="Times New Roman" w:hAnsi="Times New Roman" w:cs="Times New Roman"/>
          <w:b/>
        </w:rPr>
        <w:t xml:space="preserve"> and Tables</w:t>
      </w:r>
      <w:r>
        <w:rPr>
          <w:rFonts w:ascii="Times New Roman" w:hAnsi="Times New Roman" w:cs="Times New Roman"/>
          <w:b/>
        </w:rPr>
        <w:t>:</w:t>
      </w:r>
    </w:p>
    <w:p w14:paraId="4B80CE40" w14:textId="708DC3B4" w:rsidR="00AA0E5B" w:rsidRDefault="00AA0E5B" w:rsidP="006F5A12">
      <w:pPr>
        <w:rPr>
          <w:rFonts w:ascii="Times New Roman" w:hAnsi="Times New Roman" w:cs="Times New Roman"/>
          <w:b/>
        </w:rPr>
      </w:pPr>
    </w:p>
    <w:p w14:paraId="7AEFE180" w14:textId="0E351C8B" w:rsidR="00166764" w:rsidRDefault="00166764" w:rsidP="00166764">
      <w:pPr>
        <w:rPr>
          <w:rFonts w:ascii="Times New Roman" w:hAnsi="Times New Roman" w:cs="Times New Roman"/>
          <w:bCs/>
        </w:rPr>
      </w:pPr>
      <w:r>
        <w:rPr>
          <w:rFonts w:ascii="Times New Roman" w:hAnsi="Times New Roman" w:cs="Times New Roman"/>
          <w:bCs/>
        </w:rPr>
        <w:t xml:space="preserve">Table: </w:t>
      </w:r>
      <w:r w:rsidR="00720191">
        <w:rPr>
          <w:rFonts w:ascii="Times New Roman" w:hAnsi="Times New Roman" w:cs="Times New Roman"/>
          <w:bCs/>
        </w:rPr>
        <w:t>Sample sizes for successfully extracted and PCR amplified samples</w:t>
      </w:r>
      <w:r>
        <w:rPr>
          <w:rFonts w:ascii="Times New Roman" w:hAnsi="Times New Roman" w:cs="Times New Roman"/>
          <w:bCs/>
        </w:rPr>
        <w:t xml:space="preserve"> of surface sterilized and unsterilized </w:t>
      </w:r>
      <w:r>
        <w:rPr>
          <w:rFonts w:ascii="Times New Roman" w:hAnsi="Times New Roman" w:cs="Times New Roman"/>
          <w:bCs/>
          <w:i/>
          <w:iCs/>
        </w:rPr>
        <w:t xml:space="preserve">H. </w:t>
      </w:r>
      <w:proofErr w:type="spellStart"/>
      <w:r>
        <w:rPr>
          <w:rFonts w:ascii="Times New Roman" w:hAnsi="Times New Roman" w:cs="Times New Roman"/>
          <w:bCs/>
          <w:i/>
          <w:iCs/>
        </w:rPr>
        <w:t>venatoria</w:t>
      </w:r>
      <w:proofErr w:type="spellEnd"/>
      <w:r>
        <w:rPr>
          <w:rFonts w:ascii="Times New Roman" w:hAnsi="Times New Roman" w:cs="Times New Roman"/>
          <w:bCs/>
        </w:rPr>
        <w:t xml:space="preserve"> individuals in the mesocosm and</w:t>
      </w:r>
      <w:r w:rsidR="006762DA">
        <w:rPr>
          <w:rFonts w:ascii="Times New Roman" w:hAnsi="Times New Roman" w:cs="Times New Roman"/>
          <w:bCs/>
        </w:rPr>
        <w:t xml:space="preserve"> natural</w:t>
      </w:r>
      <w:r>
        <w:rPr>
          <w:rFonts w:ascii="Times New Roman" w:hAnsi="Times New Roman" w:cs="Times New Roman"/>
          <w:bCs/>
        </w:rPr>
        <w:t xml:space="preserve"> environments.</w:t>
      </w:r>
      <w:r w:rsidR="00720191">
        <w:rPr>
          <w:rFonts w:ascii="Times New Roman" w:hAnsi="Times New Roman" w:cs="Times New Roman"/>
          <w:bCs/>
        </w:rPr>
        <w:t xml:space="preserve"> Bold numbers indicate final sample sizes for </w:t>
      </w:r>
      <w:r w:rsidR="008A1CF7">
        <w:rPr>
          <w:rFonts w:ascii="Times New Roman" w:hAnsi="Times New Roman" w:cs="Times New Roman"/>
          <w:bCs/>
        </w:rPr>
        <w:t xml:space="preserve">statistical </w:t>
      </w:r>
      <w:r w:rsidR="00720191">
        <w:rPr>
          <w:rFonts w:ascii="Times New Roman" w:hAnsi="Times New Roman" w:cs="Times New Roman"/>
          <w:bCs/>
        </w:rPr>
        <w:t xml:space="preserve">analyses. </w:t>
      </w:r>
    </w:p>
    <w:p w14:paraId="58C3A306" w14:textId="645203FB" w:rsidR="00166764" w:rsidRDefault="00166764" w:rsidP="006F5A12">
      <w:pPr>
        <w:rPr>
          <w:rFonts w:ascii="Times New Roman" w:hAnsi="Times New Roman" w:cs="Times New Roman"/>
          <w:bCs/>
        </w:rPr>
      </w:pPr>
    </w:p>
    <w:tbl>
      <w:tblPr>
        <w:tblStyle w:val="TableGrid"/>
        <w:tblW w:w="0" w:type="auto"/>
        <w:tblLook w:val="04A0" w:firstRow="1" w:lastRow="0" w:firstColumn="1" w:lastColumn="0" w:noHBand="0" w:noVBand="1"/>
      </w:tblPr>
      <w:tblGrid>
        <w:gridCol w:w="1523"/>
        <w:gridCol w:w="2162"/>
        <w:gridCol w:w="1530"/>
        <w:gridCol w:w="2420"/>
        <w:gridCol w:w="1715"/>
      </w:tblGrid>
      <w:tr w:rsidR="00720191" w14:paraId="0C42FA16" w14:textId="77777777" w:rsidTr="00720191">
        <w:tc>
          <w:tcPr>
            <w:tcW w:w="1523" w:type="dxa"/>
          </w:tcPr>
          <w:p w14:paraId="5C65D5D3" w14:textId="77777777" w:rsidR="00720191" w:rsidRDefault="00720191" w:rsidP="006F5A12">
            <w:pPr>
              <w:rPr>
                <w:rFonts w:ascii="Times New Roman" w:hAnsi="Times New Roman" w:cs="Times New Roman"/>
                <w:bCs/>
              </w:rPr>
            </w:pPr>
          </w:p>
        </w:tc>
        <w:tc>
          <w:tcPr>
            <w:tcW w:w="2162" w:type="dxa"/>
          </w:tcPr>
          <w:p w14:paraId="49C8D585" w14:textId="511CA4D7"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Surface sterilized</w:t>
            </w:r>
          </w:p>
        </w:tc>
        <w:tc>
          <w:tcPr>
            <w:tcW w:w="1530" w:type="dxa"/>
          </w:tcPr>
          <w:p w14:paraId="38B42F4D" w14:textId="77777777" w:rsidR="00720191" w:rsidRPr="007E34B2" w:rsidRDefault="00720191" w:rsidP="006F5A12">
            <w:pPr>
              <w:rPr>
                <w:rFonts w:ascii="Times New Roman" w:hAnsi="Times New Roman" w:cs="Times New Roman"/>
                <w:bCs/>
                <w:i/>
                <w:iCs/>
              </w:rPr>
            </w:pPr>
          </w:p>
        </w:tc>
        <w:tc>
          <w:tcPr>
            <w:tcW w:w="2420" w:type="dxa"/>
          </w:tcPr>
          <w:p w14:paraId="73876A98" w14:textId="4DDAD481"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Unsterilized</w:t>
            </w:r>
          </w:p>
        </w:tc>
        <w:tc>
          <w:tcPr>
            <w:tcW w:w="1715" w:type="dxa"/>
          </w:tcPr>
          <w:p w14:paraId="2D115051" w14:textId="77777777" w:rsidR="00720191" w:rsidRDefault="00720191" w:rsidP="006F5A12">
            <w:pPr>
              <w:rPr>
                <w:rFonts w:ascii="Times New Roman" w:hAnsi="Times New Roman" w:cs="Times New Roman"/>
                <w:bCs/>
              </w:rPr>
            </w:pPr>
          </w:p>
        </w:tc>
      </w:tr>
      <w:tr w:rsidR="00720191" w14:paraId="2087A198" w14:textId="4D730806" w:rsidTr="00720191">
        <w:tc>
          <w:tcPr>
            <w:tcW w:w="1523" w:type="dxa"/>
          </w:tcPr>
          <w:p w14:paraId="06268774" w14:textId="3BEC3C64" w:rsidR="00720191" w:rsidRPr="007E34B2" w:rsidRDefault="00720191" w:rsidP="006F5A12">
            <w:pPr>
              <w:rPr>
                <w:rFonts w:ascii="Times New Roman" w:hAnsi="Times New Roman" w:cs="Times New Roman"/>
                <w:bCs/>
                <w:i/>
                <w:iCs/>
              </w:rPr>
            </w:pPr>
            <w:r w:rsidRPr="007E34B2">
              <w:rPr>
                <w:rFonts w:ascii="Times New Roman" w:hAnsi="Times New Roman" w:cs="Times New Roman"/>
                <w:bCs/>
                <w:i/>
                <w:iCs/>
              </w:rPr>
              <w:t>Environment</w:t>
            </w:r>
          </w:p>
        </w:tc>
        <w:tc>
          <w:tcPr>
            <w:tcW w:w="2162" w:type="dxa"/>
          </w:tcPr>
          <w:p w14:paraId="0F271275" w14:textId="223A5FFA"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530" w:type="dxa"/>
          </w:tcPr>
          <w:p w14:paraId="018A6F4C" w14:textId="6B457FCC"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c>
          <w:tcPr>
            <w:tcW w:w="2420" w:type="dxa"/>
          </w:tcPr>
          <w:p w14:paraId="68FBD783" w14:textId="4D4BC372" w:rsidR="00720191" w:rsidRPr="007E34B2" w:rsidRDefault="00720191" w:rsidP="006F5A12">
            <w:pPr>
              <w:rPr>
                <w:rFonts w:ascii="Times New Roman" w:hAnsi="Times New Roman" w:cs="Times New Roman"/>
                <w:bCs/>
              </w:rPr>
            </w:pPr>
            <w:r w:rsidRPr="007E34B2">
              <w:rPr>
                <w:rFonts w:ascii="Times New Roman" w:hAnsi="Times New Roman" w:cs="Times New Roman"/>
                <w:bCs/>
              </w:rPr>
              <w:t>Extracted</w:t>
            </w:r>
          </w:p>
        </w:tc>
        <w:tc>
          <w:tcPr>
            <w:tcW w:w="1715" w:type="dxa"/>
          </w:tcPr>
          <w:p w14:paraId="51079E21" w14:textId="54A1065E" w:rsidR="00720191" w:rsidRPr="007E34B2" w:rsidRDefault="00720191" w:rsidP="006F5A12">
            <w:pPr>
              <w:rPr>
                <w:rFonts w:ascii="Times New Roman" w:hAnsi="Times New Roman" w:cs="Times New Roman"/>
                <w:bCs/>
              </w:rPr>
            </w:pPr>
            <w:r w:rsidRPr="007E34B2">
              <w:rPr>
                <w:rFonts w:ascii="Times New Roman" w:hAnsi="Times New Roman" w:cs="Times New Roman"/>
                <w:bCs/>
              </w:rPr>
              <w:t>Amplified</w:t>
            </w:r>
          </w:p>
        </w:tc>
      </w:tr>
      <w:tr w:rsidR="00720191" w14:paraId="6CE9BA7B" w14:textId="2C4A2A90" w:rsidTr="00720191">
        <w:trPr>
          <w:trHeight w:val="98"/>
        </w:trPr>
        <w:tc>
          <w:tcPr>
            <w:tcW w:w="1523" w:type="dxa"/>
          </w:tcPr>
          <w:p w14:paraId="0E4F185E" w14:textId="5F554D89" w:rsidR="00720191" w:rsidRPr="007E34B2" w:rsidRDefault="00720191" w:rsidP="006F5A12">
            <w:pPr>
              <w:rPr>
                <w:rFonts w:ascii="Times New Roman" w:hAnsi="Times New Roman" w:cs="Times New Roman"/>
                <w:bCs/>
              </w:rPr>
            </w:pPr>
            <w:r w:rsidRPr="007E34B2">
              <w:rPr>
                <w:rFonts w:ascii="Times New Roman" w:hAnsi="Times New Roman" w:cs="Times New Roman"/>
                <w:bCs/>
              </w:rPr>
              <w:t>Mesocosm</w:t>
            </w:r>
          </w:p>
        </w:tc>
        <w:tc>
          <w:tcPr>
            <w:tcW w:w="2162" w:type="dxa"/>
          </w:tcPr>
          <w:p w14:paraId="0B6680F4" w14:textId="7FDC651C" w:rsidR="00720191" w:rsidRDefault="00720191" w:rsidP="006F5A12">
            <w:pPr>
              <w:rPr>
                <w:rFonts w:ascii="Times New Roman" w:hAnsi="Times New Roman" w:cs="Times New Roman"/>
                <w:bCs/>
              </w:rPr>
            </w:pPr>
            <w:r>
              <w:rPr>
                <w:rFonts w:ascii="Times New Roman" w:hAnsi="Times New Roman" w:cs="Times New Roman"/>
                <w:bCs/>
              </w:rPr>
              <w:t>10</w:t>
            </w:r>
          </w:p>
        </w:tc>
        <w:tc>
          <w:tcPr>
            <w:tcW w:w="1530" w:type="dxa"/>
          </w:tcPr>
          <w:p w14:paraId="4032276D" w14:textId="574B8E43" w:rsidR="00720191" w:rsidRPr="00720191" w:rsidRDefault="00720191" w:rsidP="006F5A12">
            <w:pPr>
              <w:rPr>
                <w:rFonts w:ascii="Times New Roman" w:hAnsi="Times New Roman" w:cs="Times New Roman"/>
                <w:b/>
              </w:rPr>
            </w:pPr>
            <w:r w:rsidRPr="00720191">
              <w:rPr>
                <w:rFonts w:ascii="Times New Roman" w:hAnsi="Times New Roman" w:cs="Times New Roman"/>
                <w:b/>
              </w:rPr>
              <w:t>8</w:t>
            </w:r>
          </w:p>
        </w:tc>
        <w:tc>
          <w:tcPr>
            <w:tcW w:w="2420" w:type="dxa"/>
          </w:tcPr>
          <w:p w14:paraId="766DC9F5" w14:textId="1BE545EF" w:rsidR="00720191" w:rsidRDefault="00720191" w:rsidP="006F5A12">
            <w:pPr>
              <w:rPr>
                <w:rFonts w:ascii="Times New Roman" w:hAnsi="Times New Roman" w:cs="Times New Roman"/>
                <w:bCs/>
              </w:rPr>
            </w:pPr>
            <w:r>
              <w:rPr>
                <w:rFonts w:ascii="Times New Roman" w:hAnsi="Times New Roman" w:cs="Times New Roman"/>
                <w:bCs/>
              </w:rPr>
              <w:t>14</w:t>
            </w:r>
          </w:p>
        </w:tc>
        <w:tc>
          <w:tcPr>
            <w:tcW w:w="1715" w:type="dxa"/>
          </w:tcPr>
          <w:p w14:paraId="344F903C" w14:textId="54DFE12C" w:rsidR="00720191" w:rsidRPr="00720191" w:rsidRDefault="00720191" w:rsidP="006F5A12">
            <w:pPr>
              <w:rPr>
                <w:rFonts w:ascii="Times New Roman" w:hAnsi="Times New Roman" w:cs="Times New Roman"/>
                <w:b/>
              </w:rPr>
            </w:pPr>
            <w:r w:rsidRPr="00720191">
              <w:rPr>
                <w:rFonts w:ascii="Times New Roman" w:hAnsi="Times New Roman" w:cs="Times New Roman"/>
                <w:b/>
              </w:rPr>
              <w:t>11</w:t>
            </w:r>
          </w:p>
        </w:tc>
      </w:tr>
      <w:tr w:rsidR="00720191" w14:paraId="04D35986" w14:textId="6B5D10EE" w:rsidTr="00720191">
        <w:tc>
          <w:tcPr>
            <w:tcW w:w="1523" w:type="dxa"/>
          </w:tcPr>
          <w:p w14:paraId="5DA3F1E6" w14:textId="62BC71A8" w:rsidR="00720191" w:rsidRPr="007E34B2" w:rsidRDefault="00720191" w:rsidP="006F5A12">
            <w:pPr>
              <w:rPr>
                <w:rFonts w:ascii="Times New Roman" w:hAnsi="Times New Roman" w:cs="Times New Roman"/>
                <w:bCs/>
              </w:rPr>
            </w:pPr>
            <w:r w:rsidRPr="007E34B2">
              <w:rPr>
                <w:rFonts w:ascii="Times New Roman" w:hAnsi="Times New Roman" w:cs="Times New Roman"/>
                <w:bCs/>
              </w:rPr>
              <w:t>Field</w:t>
            </w:r>
          </w:p>
        </w:tc>
        <w:tc>
          <w:tcPr>
            <w:tcW w:w="2162" w:type="dxa"/>
          </w:tcPr>
          <w:p w14:paraId="7583F013" w14:textId="703ABBA5" w:rsidR="00720191" w:rsidRDefault="00720191" w:rsidP="006F5A12">
            <w:pPr>
              <w:rPr>
                <w:rFonts w:ascii="Times New Roman" w:hAnsi="Times New Roman" w:cs="Times New Roman"/>
                <w:bCs/>
              </w:rPr>
            </w:pPr>
            <w:r>
              <w:rPr>
                <w:rFonts w:ascii="Times New Roman" w:hAnsi="Times New Roman" w:cs="Times New Roman"/>
                <w:bCs/>
              </w:rPr>
              <w:t>22</w:t>
            </w:r>
          </w:p>
        </w:tc>
        <w:tc>
          <w:tcPr>
            <w:tcW w:w="1530" w:type="dxa"/>
          </w:tcPr>
          <w:p w14:paraId="4F537E14" w14:textId="20DD14EA" w:rsidR="00720191" w:rsidRPr="00720191" w:rsidRDefault="00720191" w:rsidP="006F5A12">
            <w:pPr>
              <w:rPr>
                <w:rFonts w:ascii="Times New Roman" w:hAnsi="Times New Roman" w:cs="Times New Roman"/>
                <w:b/>
              </w:rPr>
            </w:pPr>
            <w:r w:rsidRPr="00720191">
              <w:rPr>
                <w:rFonts w:ascii="Times New Roman" w:hAnsi="Times New Roman" w:cs="Times New Roman"/>
                <w:b/>
              </w:rPr>
              <w:t>18</w:t>
            </w:r>
          </w:p>
        </w:tc>
        <w:tc>
          <w:tcPr>
            <w:tcW w:w="2420" w:type="dxa"/>
          </w:tcPr>
          <w:p w14:paraId="619DFBD7" w14:textId="508DB35B" w:rsidR="00720191" w:rsidRDefault="00720191" w:rsidP="006F5A12">
            <w:pPr>
              <w:rPr>
                <w:rFonts w:ascii="Times New Roman" w:hAnsi="Times New Roman" w:cs="Times New Roman"/>
                <w:bCs/>
              </w:rPr>
            </w:pPr>
            <w:r>
              <w:rPr>
                <w:rFonts w:ascii="Times New Roman" w:hAnsi="Times New Roman" w:cs="Times New Roman"/>
                <w:bCs/>
              </w:rPr>
              <w:t>25</w:t>
            </w:r>
          </w:p>
        </w:tc>
        <w:tc>
          <w:tcPr>
            <w:tcW w:w="1715" w:type="dxa"/>
          </w:tcPr>
          <w:p w14:paraId="6C5F7112" w14:textId="77334ED5" w:rsidR="00720191" w:rsidRPr="00720191" w:rsidRDefault="00720191" w:rsidP="006F5A12">
            <w:pPr>
              <w:rPr>
                <w:rFonts w:ascii="Times New Roman" w:hAnsi="Times New Roman" w:cs="Times New Roman"/>
                <w:b/>
              </w:rPr>
            </w:pPr>
            <w:r w:rsidRPr="00720191">
              <w:rPr>
                <w:rFonts w:ascii="Times New Roman" w:hAnsi="Times New Roman" w:cs="Times New Roman"/>
                <w:b/>
              </w:rPr>
              <w:t>19</w:t>
            </w:r>
          </w:p>
        </w:tc>
      </w:tr>
    </w:tbl>
    <w:p w14:paraId="396F961E" w14:textId="77777777" w:rsidR="00166764" w:rsidRPr="00166764" w:rsidRDefault="00166764" w:rsidP="006F5A12">
      <w:pPr>
        <w:rPr>
          <w:rFonts w:ascii="Times New Roman" w:hAnsi="Times New Roman" w:cs="Times New Roman"/>
          <w:bCs/>
        </w:rPr>
      </w:pPr>
    </w:p>
    <w:p w14:paraId="4D6D2E15" w14:textId="77777777" w:rsidR="00166764" w:rsidRDefault="00166764" w:rsidP="006F5A12">
      <w:pPr>
        <w:rPr>
          <w:rFonts w:ascii="Times New Roman" w:hAnsi="Times New Roman" w:cs="Times New Roman"/>
          <w:b/>
        </w:rPr>
      </w:pPr>
    </w:p>
    <w:p w14:paraId="79BBF4BF" w14:textId="59229DBE" w:rsidR="00AA0E5B" w:rsidRDefault="007006F7" w:rsidP="006F5A12">
      <w:pPr>
        <w:rPr>
          <w:rFonts w:ascii="Times New Roman" w:hAnsi="Times New Roman" w:cs="Times New Roman"/>
          <w:bCs/>
        </w:rPr>
      </w:pPr>
      <w:r>
        <w:rPr>
          <w:rFonts w:ascii="Times New Roman" w:hAnsi="Times New Roman" w:cs="Times New Roman"/>
          <w:bCs/>
        </w:rPr>
        <w:t>Table: Primers with Illumina overhang adapters (in bold) used to amplify the CO</w:t>
      </w:r>
      <w:r w:rsidR="003B0BF8">
        <w:rPr>
          <w:rFonts w:ascii="Times New Roman" w:hAnsi="Times New Roman" w:cs="Times New Roman"/>
          <w:bCs/>
        </w:rPr>
        <w:t>1</w:t>
      </w:r>
      <w:r>
        <w:rPr>
          <w:rFonts w:ascii="Times New Roman" w:hAnsi="Times New Roman" w:cs="Times New Roman"/>
          <w:bCs/>
        </w:rPr>
        <w:t xml:space="preserve"> region in this study. </w:t>
      </w:r>
    </w:p>
    <w:p w14:paraId="241D133C" w14:textId="77777777" w:rsidR="00170EC9" w:rsidRDefault="00170EC9" w:rsidP="006F5A12">
      <w:pPr>
        <w:rPr>
          <w:rFonts w:ascii="Times New Roman" w:hAnsi="Times New Roman" w:cs="Times New Roman"/>
          <w:bCs/>
        </w:rPr>
      </w:pPr>
    </w:p>
    <w:tbl>
      <w:tblPr>
        <w:tblStyle w:val="TableGrid"/>
        <w:tblW w:w="0" w:type="auto"/>
        <w:tblLayout w:type="fixed"/>
        <w:tblLook w:val="04A0" w:firstRow="1" w:lastRow="0" w:firstColumn="1" w:lastColumn="0" w:noHBand="0" w:noVBand="1"/>
      </w:tblPr>
      <w:tblGrid>
        <w:gridCol w:w="1615"/>
        <w:gridCol w:w="5850"/>
        <w:gridCol w:w="1885"/>
      </w:tblGrid>
      <w:tr w:rsidR="007006F7" w14:paraId="2BCA0092" w14:textId="77777777" w:rsidTr="007006F7">
        <w:tc>
          <w:tcPr>
            <w:tcW w:w="1615" w:type="dxa"/>
          </w:tcPr>
          <w:p w14:paraId="0C303AD5" w14:textId="00AB72A8" w:rsidR="007006F7" w:rsidRDefault="007006F7" w:rsidP="006F5A12">
            <w:pPr>
              <w:rPr>
                <w:rFonts w:ascii="Times New Roman" w:hAnsi="Times New Roman" w:cs="Times New Roman"/>
                <w:bCs/>
              </w:rPr>
            </w:pPr>
            <w:r>
              <w:rPr>
                <w:rFonts w:ascii="Times New Roman" w:hAnsi="Times New Roman" w:cs="Times New Roman"/>
                <w:bCs/>
              </w:rPr>
              <w:t xml:space="preserve">Primer </w:t>
            </w:r>
          </w:p>
        </w:tc>
        <w:tc>
          <w:tcPr>
            <w:tcW w:w="5850" w:type="dxa"/>
          </w:tcPr>
          <w:p w14:paraId="314DAADD" w14:textId="5036A923" w:rsidR="007006F7" w:rsidRDefault="007006F7" w:rsidP="006F5A12">
            <w:pPr>
              <w:rPr>
                <w:rFonts w:ascii="Times New Roman" w:hAnsi="Times New Roman" w:cs="Times New Roman"/>
                <w:bCs/>
              </w:rPr>
            </w:pPr>
            <w:r>
              <w:rPr>
                <w:rFonts w:ascii="Times New Roman" w:hAnsi="Times New Roman" w:cs="Times New Roman"/>
                <w:bCs/>
              </w:rPr>
              <w:t>Sequence (5’ – 3’)</w:t>
            </w:r>
          </w:p>
        </w:tc>
        <w:tc>
          <w:tcPr>
            <w:tcW w:w="1885" w:type="dxa"/>
          </w:tcPr>
          <w:p w14:paraId="0BA09D94" w14:textId="23D0A981" w:rsidR="007006F7" w:rsidRDefault="007006F7" w:rsidP="006F5A12">
            <w:pPr>
              <w:rPr>
                <w:rFonts w:ascii="Times New Roman" w:hAnsi="Times New Roman" w:cs="Times New Roman"/>
                <w:bCs/>
              </w:rPr>
            </w:pPr>
            <w:r>
              <w:rPr>
                <w:rFonts w:ascii="Times New Roman" w:hAnsi="Times New Roman" w:cs="Times New Roman"/>
                <w:bCs/>
              </w:rPr>
              <w:t>Source</w:t>
            </w:r>
          </w:p>
        </w:tc>
      </w:tr>
      <w:tr w:rsidR="007006F7" w14:paraId="0B691126" w14:textId="77777777" w:rsidTr="007006F7">
        <w:tc>
          <w:tcPr>
            <w:tcW w:w="1615" w:type="dxa"/>
          </w:tcPr>
          <w:p w14:paraId="7F84B7A7" w14:textId="15BA6D92" w:rsidR="007006F7" w:rsidRDefault="007006F7" w:rsidP="006F5A12">
            <w:pPr>
              <w:rPr>
                <w:rFonts w:ascii="Times New Roman" w:hAnsi="Times New Roman" w:cs="Times New Roman"/>
                <w:bCs/>
              </w:rPr>
            </w:pPr>
            <w:proofErr w:type="spellStart"/>
            <w:r>
              <w:rPr>
                <w:rFonts w:ascii="Times New Roman" w:hAnsi="Times New Roman" w:cs="Times New Roman"/>
                <w:bCs/>
              </w:rPr>
              <w:t>mICOIintF</w:t>
            </w:r>
            <w:proofErr w:type="spellEnd"/>
          </w:p>
        </w:tc>
        <w:tc>
          <w:tcPr>
            <w:tcW w:w="5850" w:type="dxa"/>
          </w:tcPr>
          <w:p w14:paraId="218680F9" w14:textId="6AB50B2F" w:rsidR="007006F7" w:rsidRDefault="007006F7" w:rsidP="006F5A12">
            <w:pPr>
              <w:rPr>
                <w:rFonts w:ascii="Times New Roman" w:hAnsi="Times New Roman" w:cs="Times New Roman"/>
                <w:bCs/>
              </w:rPr>
            </w:pPr>
            <w:r w:rsidRPr="007006F7">
              <w:rPr>
                <w:rFonts w:ascii="Times New Roman" w:hAnsi="Times New Roman" w:cs="Times New Roman"/>
                <w:b/>
              </w:rPr>
              <w:t>TCGTCGGCAGCGTCAGATGTGTATAAGAGACAG</w:t>
            </w:r>
            <w:r w:rsidRPr="007006F7">
              <w:rPr>
                <w:rFonts w:ascii="Times New Roman" w:hAnsi="Times New Roman" w:cs="Times New Roman"/>
                <w:bCs/>
              </w:rPr>
              <w:t>GGWACWGGWTGAACWGTWTAYCCYCC</w:t>
            </w:r>
          </w:p>
        </w:tc>
        <w:tc>
          <w:tcPr>
            <w:tcW w:w="1885" w:type="dxa"/>
          </w:tcPr>
          <w:p w14:paraId="400E9B50" w14:textId="3FA36D9C" w:rsidR="007006F7" w:rsidRDefault="007006F7" w:rsidP="006F5A12">
            <w:pPr>
              <w:rPr>
                <w:rFonts w:ascii="Times New Roman" w:hAnsi="Times New Roman" w:cs="Times New Roman"/>
                <w:bCs/>
              </w:rPr>
            </w:pPr>
            <w:r>
              <w:rPr>
                <w:rFonts w:ascii="Times New Roman" w:hAnsi="Times New Roman" w:cs="Times New Roman"/>
                <w:bCs/>
              </w:rPr>
              <w:t>Yu et al. 2012</w:t>
            </w:r>
          </w:p>
        </w:tc>
      </w:tr>
      <w:tr w:rsidR="007006F7" w14:paraId="6BC32813" w14:textId="77777777" w:rsidTr="007006F7">
        <w:tc>
          <w:tcPr>
            <w:tcW w:w="1615" w:type="dxa"/>
          </w:tcPr>
          <w:p w14:paraId="58C3A469" w14:textId="24E50B3A" w:rsidR="007006F7" w:rsidRDefault="007006F7" w:rsidP="006F5A12">
            <w:pPr>
              <w:rPr>
                <w:rFonts w:ascii="Times New Roman" w:hAnsi="Times New Roman" w:cs="Times New Roman"/>
                <w:bCs/>
              </w:rPr>
            </w:pPr>
            <w:proofErr w:type="spellStart"/>
            <w:r>
              <w:rPr>
                <w:rFonts w:ascii="Times New Roman" w:hAnsi="Times New Roman" w:cs="Times New Roman"/>
                <w:bCs/>
              </w:rPr>
              <w:t>Fol</w:t>
            </w:r>
            <w:proofErr w:type="spellEnd"/>
            <w:r>
              <w:rPr>
                <w:rFonts w:ascii="Times New Roman" w:hAnsi="Times New Roman" w:cs="Times New Roman"/>
                <w:bCs/>
              </w:rPr>
              <w:t>-</w:t>
            </w:r>
            <w:proofErr w:type="spellStart"/>
            <w:r>
              <w:rPr>
                <w:rFonts w:ascii="Times New Roman" w:hAnsi="Times New Roman" w:cs="Times New Roman"/>
                <w:bCs/>
              </w:rPr>
              <w:t>degen</w:t>
            </w:r>
            <w:proofErr w:type="spellEnd"/>
            <w:r>
              <w:rPr>
                <w:rFonts w:ascii="Times New Roman" w:hAnsi="Times New Roman" w:cs="Times New Roman"/>
                <w:bCs/>
              </w:rPr>
              <w:t>-rev</w:t>
            </w:r>
          </w:p>
        </w:tc>
        <w:tc>
          <w:tcPr>
            <w:tcW w:w="5850" w:type="dxa"/>
          </w:tcPr>
          <w:p w14:paraId="64874688" w14:textId="0A25E453" w:rsidR="007006F7" w:rsidRDefault="007006F7" w:rsidP="007006F7">
            <w:pPr>
              <w:rPr>
                <w:rFonts w:ascii="Times New Roman" w:hAnsi="Times New Roman" w:cs="Times New Roman"/>
                <w:bCs/>
              </w:rPr>
            </w:pPr>
            <w:r w:rsidRPr="007006F7">
              <w:rPr>
                <w:rFonts w:ascii="Times New Roman" w:hAnsi="Times New Roman" w:cs="Times New Roman"/>
                <w:b/>
              </w:rPr>
              <w:t>GTCTCGTGGGCTCGGAGATGTGTATAAGAGACAG</w:t>
            </w:r>
            <w:r w:rsidRPr="007006F7">
              <w:rPr>
                <w:rFonts w:ascii="Times New Roman" w:hAnsi="Times New Roman" w:cs="Times New Roman"/>
                <w:bCs/>
              </w:rPr>
              <w:t>TANACYTCNGGRTGNCCRAARAAYCA</w:t>
            </w:r>
          </w:p>
        </w:tc>
        <w:tc>
          <w:tcPr>
            <w:tcW w:w="1885" w:type="dxa"/>
          </w:tcPr>
          <w:p w14:paraId="34A9A8F2" w14:textId="0EA2DBC5" w:rsidR="007006F7" w:rsidRDefault="007006F7" w:rsidP="006F5A12">
            <w:pPr>
              <w:rPr>
                <w:rFonts w:ascii="Times New Roman" w:hAnsi="Times New Roman" w:cs="Times New Roman"/>
                <w:bCs/>
              </w:rPr>
            </w:pPr>
            <w:proofErr w:type="spellStart"/>
            <w:r>
              <w:rPr>
                <w:rFonts w:ascii="Times New Roman" w:hAnsi="Times New Roman" w:cs="Times New Roman"/>
                <w:bCs/>
              </w:rPr>
              <w:t>Leray</w:t>
            </w:r>
            <w:proofErr w:type="spellEnd"/>
            <w:r>
              <w:rPr>
                <w:rFonts w:ascii="Times New Roman" w:hAnsi="Times New Roman" w:cs="Times New Roman"/>
                <w:bCs/>
              </w:rPr>
              <w:t xml:space="preserve"> et al. 2013</w:t>
            </w:r>
          </w:p>
        </w:tc>
      </w:tr>
    </w:tbl>
    <w:p w14:paraId="34664FCF" w14:textId="5AD4F2B9" w:rsidR="00843C11" w:rsidRDefault="00843C11" w:rsidP="006F5A12">
      <w:pPr>
        <w:rPr>
          <w:rFonts w:ascii="Times New Roman" w:hAnsi="Times New Roman" w:cs="Times New Roman"/>
          <w:bCs/>
        </w:rPr>
      </w:pPr>
    </w:p>
    <w:p w14:paraId="367077CD" w14:textId="77777777" w:rsidR="00843C11" w:rsidRDefault="00843C11">
      <w:pPr>
        <w:rPr>
          <w:rFonts w:ascii="Times New Roman" w:hAnsi="Times New Roman" w:cs="Times New Roman"/>
          <w:bCs/>
        </w:rPr>
      </w:pPr>
      <w:r>
        <w:rPr>
          <w:rFonts w:ascii="Times New Roman" w:hAnsi="Times New Roman" w:cs="Times New Roman"/>
          <w:bCs/>
        </w:rPr>
        <w:br w:type="page"/>
      </w:r>
    </w:p>
    <w:p w14:paraId="48009EB2" w14:textId="0A3578D0" w:rsidR="007006F7" w:rsidRPr="007006F7" w:rsidRDefault="00040B1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40687205" wp14:editId="6D7C6136">
            <wp:extent cx="5943600" cy="72650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7265035"/>
                    </a:xfrm>
                    <a:prstGeom prst="rect">
                      <a:avLst/>
                    </a:prstGeom>
                  </pic:spPr>
                </pic:pic>
              </a:graphicData>
            </a:graphic>
          </wp:inline>
        </w:drawing>
      </w:r>
    </w:p>
    <w:p w14:paraId="59FDB58D" w14:textId="1FFBAF13" w:rsidR="007006F7" w:rsidRDefault="007006F7" w:rsidP="006F5A12">
      <w:pPr>
        <w:rPr>
          <w:rFonts w:ascii="Times New Roman" w:hAnsi="Times New Roman" w:cs="Times New Roman"/>
          <w:b/>
        </w:rPr>
      </w:pPr>
    </w:p>
    <w:p w14:paraId="38D0321A" w14:textId="1D8C4B9E" w:rsidR="00035E15" w:rsidRPr="00035E15" w:rsidRDefault="00035E15" w:rsidP="006F5A12">
      <w:pPr>
        <w:rPr>
          <w:rFonts w:ascii="Times New Roman" w:hAnsi="Times New Roman" w:cs="Times New Roman"/>
          <w:bCs/>
        </w:rPr>
      </w:pPr>
      <w:r>
        <w:rPr>
          <w:rFonts w:ascii="Times New Roman" w:hAnsi="Times New Roman" w:cs="Times New Roman"/>
          <w:bCs/>
        </w:rPr>
        <w:t>Figure:</w:t>
      </w:r>
      <w:r w:rsidR="00D06C49">
        <w:rPr>
          <w:rFonts w:ascii="Times New Roman" w:hAnsi="Times New Roman" w:cs="Times New Roman"/>
          <w:bCs/>
        </w:rPr>
        <w:t xml:space="preserve"> a)</w:t>
      </w:r>
      <w:r>
        <w:rPr>
          <w:rFonts w:ascii="Times New Roman" w:hAnsi="Times New Roman" w:cs="Times New Roman"/>
          <w:bCs/>
        </w:rPr>
        <w:t xml:space="preserve"> Detection of </w:t>
      </w:r>
      <w:r w:rsidR="006762DA">
        <w:rPr>
          <w:rFonts w:ascii="Times New Roman" w:hAnsi="Times New Roman" w:cs="Times New Roman"/>
          <w:bCs/>
        </w:rPr>
        <w:t>offered</w:t>
      </w:r>
      <w:r>
        <w:rPr>
          <w:rFonts w:ascii="Times New Roman" w:hAnsi="Times New Roman" w:cs="Times New Roman"/>
          <w:bCs/>
        </w:rPr>
        <w:t xml:space="preserve"> </w:t>
      </w:r>
      <w:r w:rsidR="00047D80">
        <w:rPr>
          <w:rFonts w:ascii="Times New Roman" w:hAnsi="Times New Roman" w:cs="Times New Roman"/>
          <w:bCs/>
        </w:rPr>
        <w:t>diet</w:t>
      </w:r>
      <w:r>
        <w:rPr>
          <w:rFonts w:ascii="Times New Roman" w:hAnsi="Times New Roman" w:cs="Times New Roman"/>
          <w:bCs/>
        </w:rPr>
        <w:t xml:space="preserve"> (</w:t>
      </w:r>
      <w:proofErr w:type="spellStart"/>
      <w:r>
        <w:rPr>
          <w:rFonts w:ascii="Times New Roman" w:hAnsi="Times New Roman" w:cs="Times New Roman"/>
          <w:bCs/>
          <w:i/>
          <w:iCs/>
        </w:rPr>
        <w:t>Oxya</w:t>
      </w:r>
      <w:proofErr w:type="spellEnd"/>
      <w:r>
        <w:rPr>
          <w:rFonts w:ascii="Times New Roman" w:hAnsi="Times New Roman" w:cs="Times New Roman"/>
          <w:bCs/>
          <w:i/>
          <w:iCs/>
        </w:rPr>
        <w:t xml:space="preserve"> japonica</w:t>
      </w:r>
      <w:r>
        <w:rPr>
          <w:rFonts w:ascii="Times New Roman" w:hAnsi="Times New Roman" w:cs="Times New Roman"/>
          <w:bCs/>
        </w:rPr>
        <w:t xml:space="preserve">) DNA in mesocosm </w:t>
      </w:r>
      <w:r w:rsidR="00170EC9">
        <w:rPr>
          <w:rFonts w:ascii="Times New Roman" w:hAnsi="Times New Roman" w:cs="Times New Roman"/>
          <w:bCs/>
        </w:rPr>
        <w:t>consumers</w:t>
      </w:r>
      <w:r>
        <w:rPr>
          <w:rFonts w:ascii="Times New Roman" w:hAnsi="Times New Roman" w:cs="Times New Roman"/>
          <w:bCs/>
        </w:rPr>
        <w:t xml:space="preserve"> that were and were not surface sterilized. </w:t>
      </w:r>
      <w:r w:rsidR="006762DA">
        <w:rPr>
          <w:rFonts w:ascii="Times New Roman" w:hAnsi="Times New Roman" w:cs="Times New Roman"/>
          <w:bCs/>
        </w:rPr>
        <w:t xml:space="preserve">The decrease from 91% to 50% detection is marginally significant (p-value = 0.07). </w:t>
      </w:r>
      <w:r w:rsidR="00D06C49">
        <w:rPr>
          <w:rFonts w:ascii="Times New Roman" w:hAnsi="Times New Roman" w:cs="Times New Roman"/>
          <w:bCs/>
        </w:rPr>
        <w:t xml:space="preserve">B) </w:t>
      </w:r>
      <w:r>
        <w:rPr>
          <w:rFonts w:ascii="Times New Roman" w:hAnsi="Times New Roman" w:cs="Times New Roman"/>
          <w:bCs/>
        </w:rPr>
        <w:t xml:space="preserve">Detection of </w:t>
      </w:r>
      <w:r w:rsidR="00D06C49">
        <w:rPr>
          <w:rFonts w:ascii="Times New Roman" w:hAnsi="Times New Roman" w:cs="Times New Roman"/>
          <w:bCs/>
        </w:rPr>
        <w:t xml:space="preserve">all </w:t>
      </w:r>
      <w:r w:rsidR="006762DA">
        <w:rPr>
          <w:rFonts w:ascii="Times New Roman" w:hAnsi="Times New Roman" w:cs="Times New Roman"/>
          <w:bCs/>
        </w:rPr>
        <w:t xml:space="preserve">potential </w:t>
      </w:r>
      <w:r w:rsidR="00047D80">
        <w:rPr>
          <w:rFonts w:ascii="Times New Roman" w:hAnsi="Times New Roman" w:cs="Times New Roman"/>
          <w:bCs/>
        </w:rPr>
        <w:t>diet</w:t>
      </w:r>
      <w:r>
        <w:rPr>
          <w:rFonts w:ascii="Times New Roman" w:hAnsi="Times New Roman" w:cs="Times New Roman"/>
          <w:bCs/>
        </w:rPr>
        <w:t xml:space="preserve"> DNA in </w:t>
      </w:r>
      <w:r w:rsidR="008A208B">
        <w:rPr>
          <w:rFonts w:ascii="Times New Roman" w:hAnsi="Times New Roman" w:cs="Times New Roman"/>
          <w:bCs/>
        </w:rPr>
        <w:t xml:space="preserve">natural-environment </w:t>
      </w:r>
      <w:r w:rsidR="00170EC9">
        <w:rPr>
          <w:rFonts w:ascii="Times New Roman" w:hAnsi="Times New Roman" w:cs="Times New Roman"/>
          <w:bCs/>
        </w:rPr>
        <w:t>consumers</w:t>
      </w:r>
      <w:r>
        <w:rPr>
          <w:rFonts w:ascii="Times New Roman" w:hAnsi="Times New Roman" w:cs="Times New Roman"/>
          <w:bCs/>
        </w:rPr>
        <w:t xml:space="preserve"> that </w:t>
      </w:r>
      <w:r>
        <w:rPr>
          <w:rFonts w:ascii="Times New Roman" w:hAnsi="Times New Roman" w:cs="Times New Roman"/>
          <w:bCs/>
        </w:rPr>
        <w:lastRenderedPageBreak/>
        <w:t xml:space="preserve">were and were not surface sterilized. </w:t>
      </w:r>
      <w:r w:rsidR="006762DA">
        <w:rPr>
          <w:rFonts w:ascii="Times New Roman" w:hAnsi="Times New Roman" w:cs="Times New Roman"/>
          <w:bCs/>
        </w:rPr>
        <w:t>Detection of diet DNA did not change with sterilization treatment</w:t>
      </w:r>
      <w:r>
        <w:rPr>
          <w:rFonts w:ascii="Times New Roman" w:hAnsi="Times New Roman" w:cs="Times New Roman"/>
          <w:bCs/>
        </w:rPr>
        <w:t>.</w:t>
      </w:r>
    </w:p>
    <w:p w14:paraId="61310925" w14:textId="69D7E884" w:rsidR="00AA0E5B" w:rsidRDefault="00AA0E5B" w:rsidP="006F5A12">
      <w:pPr>
        <w:rPr>
          <w:rFonts w:ascii="Times New Roman" w:hAnsi="Times New Roman" w:cs="Times New Roman"/>
          <w:b/>
        </w:rPr>
      </w:pPr>
    </w:p>
    <w:p w14:paraId="012BA2F4" w14:textId="7838EEC8" w:rsidR="00843C11" w:rsidRDefault="00ED4285" w:rsidP="006F5A12">
      <w:pPr>
        <w:rPr>
          <w:rFonts w:ascii="Times New Roman" w:hAnsi="Times New Roman" w:cs="Times New Roman"/>
          <w:b/>
        </w:rPr>
      </w:pPr>
      <w:r>
        <w:rPr>
          <w:rFonts w:ascii="Times New Roman" w:hAnsi="Times New Roman" w:cs="Times New Roman"/>
          <w:b/>
          <w:noProof/>
        </w:rPr>
        <w:drawing>
          <wp:inline distT="0" distB="0" distL="0" distR="0" wp14:anchorId="3B2D5994" wp14:editId="719DB633">
            <wp:extent cx="5943600" cy="685292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2.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6852920"/>
                    </a:xfrm>
                    <a:prstGeom prst="rect">
                      <a:avLst/>
                    </a:prstGeom>
                  </pic:spPr>
                </pic:pic>
              </a:graphicData>
            </a:graphic>
          </wp:inline>
        </w:drawing>
      </w:r>
    </w:p>
    <w:p w14:paraId="25075AAF" w14:textId="7EE43EC7" w:rsidR="006A6429" w:rsidRDefault="00035E15" w:rsidP="00035E15">
      <w:pPr>
        <w:rPr>
          <w:rFonts w:ascii="Times New Roman" w:hAnsi="Times New Roman" w:cs="Times New Roman"/>
          <w:bCs/>
        </w:rPr>
      </w:pPr>
      <w:r>
        <w:rPr>
          <w:rFonts w:ascii="Times New Roman" w:hAnsi="Times New Roman" w:cs="Times New Roman"/>
          <w:bCs/>
        </w:rPr>
        <w:t xml:space="preserve">Figure: </w:t>
      </w:r>
      <w:r w:rsidR="006A6429">
        <w:rPr>
          <w:rFonts w:ascii="Times New Roman" w:hAnsi="Times New Roman" w:cs="Times New Roman"/>
          <w:bCs/>
        </w:rPr>
        <w:t xml:space="preserve">Neither the </w:t>
      </w:r>
      <w:r w:rsidR="00D06C49">
        <w:rPr>
          <w:rFonts w:ascii="Times New Roman" w:hAnsi="Times New Roman" w:cs="Times New Roman"/>
          <w:bCs/>
        </w:rPr>
        <w:t>a)</w:t>
      </w:r>
      <w:r w:rsidR="006A6429">
        <w:rPr>
          <w:rFonts w:ascii="Times New Roman" w:hAnsi="Times New Roman" w:cs="Times New Roman"/>
          <w:bCs/>
        </w:rPr>
        <w:t xml:space="preserve"> proportion of offered diet item DNA in mesocosm consumers or b) proportion of total potential diet DNA in natural environment consumers </w:t>
      </w:r>
      <w:r w:rsidR="001E78EC">
        <w:rPr>
          <w:rFonts w:ascii="Times New Roman" w:hAnsi="Times New Roman" w:cs="Times New Roman"/>
          <w:bCs/>
        </w:rPr>
        <w:t xml:space="preserve">significantly </w:t>
      </w:r>
      <w:r w:rsidR="006A6429">
        <w:rPr>
          <w:rFonts w:ascii="Times New Roman" w:hAnsi="Times New Roman" w:cs="Times New Roman"/>
          <w:bCs/>
        </w:rPr>
        <w:t xml:space="preserve">changed with surface sterilization treatment. </w:t>
      </w:r>
    </w:p>
    <w:p w14:paraId="41249976" w14:textId="34201949" w:rsidR="00AA0E5B" w:rsidRDefault="00AA0E5B" w:rsidP="006F5A12">
      <w:pPr>
        <w:rPr>
          <w:rFonts w:ascii="Times New Roman" w:hAnsi="Times New Roman" w:cs="Times New Roman"/>
          <w:b/>
        </w:rPr>
      </w:pPr>
    </w:p>
    <w:p w14:paraId="4E76E20E" w14:textId="6DA99ADD" w:rsidR="00AA0E5B"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EA70FAA" wp14:editId="4311C3D0">
            <wp:extent cx="5943600" cy="754570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3.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7545705"/>
                    </a:xfrm>
                    <a:prstGeom prst="rect">
                      <a:avLst/>
                    </a:prstGeom>
                  </pic:spPr>
                </pic:pic>
              </a:graphicData>
            </a:graphic>
          </wp:inline>
        </w:drawing>
      </w:r>
    </w:p>
    <w:p w14:paraId="23C22A0F" w14:textId="42111446" w:rsidR="00035E15" w:rsidRPr="00035E15" w:rsidRDefault="00035E15" w:rsidP="006F5A12">
      <w:pPr>
        <w:rPr>
          <w:rFonts w:ascii="Times New Roman" w:hAnsi="Times New Roman" w:cs="Times New Roman"/>
          <w:bCs/>
        </w:rPr>
      </w:pPr>
      <w:r>
        <w:rPr>
          <w:rFonts w:ascii="Times New Roman" w:hAnsi="Times New Roman" w:cs="Times New Roman"/>
          <w:bCs/>
        </w:rPr>
        <w:t xml:space="preserve">Figure: </w:t>
      </w:r>
      <w:r w:rsidR="001E78EC">
        <w:rPr>
          <w:rFonts w:ascii="Times New Roman" w:hAnsi="Times New Roman" w:cs="Times New Roman"/>
          <w:bCs/>
        </w:rPr>
        <w:t xml:space="preserve">Surface sterilization did not alter per sample diet richness (concatenated at the family level) for natural environment </w:t>
      </w:r>
      <w:proofErr w:type="gramStart"/>
      <w:r w:rsidR="001E78EC">
        <w:rPr>
          <w:rFonts w:ascii="Times New Roman" w:hAnsi="Times New Roman" w:cs="Times New Roman"/>
          <w:bCs/>
        </w:rPr>
        <w:t>consumers.</w:t>
      </w:r>
      <w:r>
        <w:rPr>
          <w:rFonts w:ascii="Times New Roman" w:hAnsi="Times New Roman" w:cs="Times New Roman"/>
          <w:bCs/>
        </w:rPr>
        <w:t>.</w:t>
      </w:r>
      <w:proofErr w:type="gramEnd"/>
      <w:r>
        <w:rPr>
          <w:rFonts w:ascii="Times New Roman" w:hAnsi="Times New Roman" w:cs="Times New Roman"/>
          <w:bCs/>
        </w:rPr>
        <w:t xml:space="preserve"> </w:t>
      </w:r>
    </w:p>
    <w:p w14:paraId="4539CEFA" w14:textId="7D7CBB42" w:rsidR="00035E15" w:rsidRDefault="00ED4285"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3528D07C" wp14:editId="736A6E3D">
            <wp:extent cx="5711190" cy="82296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4.pdf"/>
                    <pic:cNvPicPr/>
                  </pic:nvPicPr>
                  <pic:blipFill>
                    <a:blip r:embed="rId13">
                      <a:extLst>
                        <a:ext uri="{28A0092B-C50C-407E-A947-70E740481C1C}">
                          <a14:useLocalDpi xmlns:a14="http://schemas.microsoft.com/office/drawing/2010/main" val="0"/>
                        </a:ext>
                      </a:extLst>
                    </a:blip>
                    <a:stretch>
                      <a:fillRect/>
                    </a:stretch>
                  </pic:blipFill>
                  <pic:spPr>
                    <a:xfrm>
                      <a:off x="0" y="0"/>
                      <a:ext cx="5711190" cy="8229600"/>
                    </a:xfrm>
                    <a:prstGeom prst="rect">
                      <a:avLst/>
                    </a:prstGeom>
                  </pic:spPr>
                </pic:pic>
              </a:graphicData>
            </a:graphic>
          </wp:inline>
        </w:drawing>
      </w:r>
    </w:p>
    <w:p w14:paraId="5012FE76" w14:textId="45CFA9B2" w:rsidR="001E78EC" w:rsidRDefault="00035E15" w:rsidP="006F5A12">
      <w:pPr>
        <w:rPr>
          <w:rFonts w:ascii="Times New Roman" w:hAnsi="Times New Roman" w:cs="Times New Roman"/>
          <w:bCs/>
        </w:rPr>
      </w:pPr>
      <w:r>
        <w:rPr>
          <w:rFonts w:ascii="Times New Roman" w:hAnsi="Times New Roman" w:cs="Times New Roman"/>
          <w:bCs/>
        </w:rPr>
        <w:lastRenderedPageBreak/>
        <w:t xml:space="preserve">Figure: </w:t>
      </w:r>
      <w:r w:rsidR="001E78EC">
        <w:rPr>
          <w:rFonts w:ascii="Times New Roman" w:hAnsi="Times New Roman" w:cs="Times New Roman"/>
          <w:bCs/>
        </w:rPr>
        <w:t xml:space="preserve">Surface sterilization did not alter the composition (either with a presence-absence of abundance model) of potential diet items (at the family level) for natural environment consumers. In this figure, presence is indicated by a colored box and abundance is indicated by color depth (divided by quartiles due to wide variation in DNA sequence abundance). </w:t>
      </w:r>
    </w:p>
    <w:p w14:paraId="23A6ACBF" w14:textId="77777777" w:rsidR="00843C11" w:rsidRDefault="00843C11" w:rsidP="006F5A12">
      <w:pPr>
        <w:rPr>
          <w:rFonts w:ascii="Times New Roman" w:hAnsi="Times New Roman" w:cs="Times New Roman"/>
          <w:b/>
        </w:rPr>
      </w:pPr>
    </w:p>
    <w:p w14:paraId="7B09B3AF" w14:textId="5573029B" w:rsidR="00AA0E5B" w:rsidRDefault="008B1140" w:rsidP="006F5A12">
      <w:pPr>
        <w:rPr>
          <w:rFonts w:ascii="Times New Roman" w:hAnsi="Times New Roman" w:cs="Times New Roman"/>
          <w:b/>
        </w:rPr>
      </w:pPr>
      <w:r>
        <w:rPr>
          <w:rFonts w:ascii="Times New Roman" w:hAnsi="Times New Roman" w:cs="Times New Roman"/>
          <w:b/>
        </w:rPr>
        <w:t>Supplementary Info and Figures:</w:t>
      </w:r>
    </w:p>
    <w:p w14:paraId="4CD03A64" w14:textId="3837E048" w:rsidR="008B1140" w:rsidRDefault="008B1140" w:rsidP="006F5A12">
      <w:pPr>
        <w:rPr>
          <w:rFonts w:ascii="Times New Roman" w:hAnsi="Times New Roman" w:cs="Times New Roman"/>
          <w:b/>
        </w:rPr>
      </w:pPr>
    </w:p>
    <w:p w14:paraId="3490A3B3" w14:textId="38EA9D17" w:rsidR="001213F3" w:rsidRDefault="001213F3" w:rsidP="006F5A12">
      <w:pPr>
        <w:rPr>
          <w:rFonts w:ascii="Times New Roman" w:hAnsi="Times New Roman" w:cs="Times New Roman"/>
          <w:bCs/>
        </w:rPr>
      </w:pPr>
      <w:r>
        <w:rPr>
          <w:rFonts w:ascii="Times New Roman" w:hAnsi="Times New Roman" w:cs="Times New Roman"/>
          <w:bCs/>
        </w:rPr>
        <w:t>Data: Raw data files as well as code for each step of the cleaning and analysis process.</w:t>
      </w:r>
    </w:p>
    <w:p w14:paraId="1B99520D" w14:textId="41AA0A3E" w:rsidR="001213F3" w:rsidRDefault="001213F3" w:rsidP="006F5A12">
      <w:pPr>
        <w:rPr>
          <w:rFonts w:ascii="Times New Roman" w:hAnsi="Times New Roman" w:cs="Times New Roman"/>
          <w:bCs/>
        </w:rPr>
      </w:pPr>
    </w:p>
    <w:p w14:paraId="3357C371" w14:textId="0684D117" w:rsidR="00AB3807" w:rsidRDefault="00AB3807" w:rsidP="006F5A12">
      <w:pPr>
        <w:rPr>
          <w:rFonts w:ascii="Times New Roman" w:hAnsi="Times New Roman" w:cs="Times New Roman"/>
          <w:bCs/>
        </w:rPr>
      </w:pPr>
      <w:r>
        <w:rPr>
          <w:rFonts w:ascii="Times New Roman" w:hAnsi="Times New Roman" w:cs="Times New Roman"/>
          <w:bCs/>
        </w:rPr>
        <w:t xml:space="preserve">Supplement A: model outputs for GLMMs in main text </w:t>
      </w:r>
    </w:p>
    <w:p w14:paraId="30561D8C" w14:textId="77777777" w:rsidR="00AB3807" w:rsidRDefault="00AB3807" w:rsidP="006F5A12">
      <w:pPr>
        <w:rPr>
          <w:rFonts w:ascii="Times New Roman" w:hAnsi="Times New Roman" w:cs="Times New Roman"/>
          <w:bCs/>
        </w:rPr>
      </w:pPr>
    </w:p>
    <w:p w14:paraId="52A3FA2E" w14:textId="2490BD7B"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B</w:t>
      </w:r>
      <w:r>
        <w:rPr>
          <w:rFonts w:ascii="Times New Roman" w:hAnsi="Times New Roman" w:cs="Times New Roman"/>
          <w:bCs/>
        </w:rPr>
        <w:t>: Full DNA extraction and PCR protocol</w:t>
      </w:r>
    </w:p>
    <w:p w14:paraId="7E526409" w14:textId="39D4B531" w:rsidR="008B1140" w:rsidRDefault="008B1140" w:rsidP="006F5A12">
      <w:pPr>
        <w:rPr>
          <w:rFonts w:ascii="Times New Roman" w:hAnsi="Times New Roman" w:cs="Times New Roman"/>
          <w:bCs/>
        </w:rPr>
      </w:pPr>
    </w:p>
    <w:p w14:paraId="3037DF76" w14:textId="181B39B9"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C</w:t>
      </w:r>
      <w:r>
        <w:rPr>
          <w:rFonts w:ascii="Times New Roman" w:hAnsi="Times New Roman" w:cs="Times New Roman"/>
          <w:bCs/>
        </w:rPr>
        <w:t xml:space="preserve">: Comparison of UNOISE3 and DADA2 in </w:t>
      </w:r>
      <w:r w:rsidR="00047D80">
        <w:rPr>
          <w:rFonts w:ascii="Times New Roman" w:hAnsi="Times New Roman" w:cs="Times New Roman"/>
          <w:bCs/>
        </w:rPr>
        <w:t>diet</w:t>
      </w:r>
      <w:r>
        <w:rPr>
          <w:rFonts w:ascii="Times New Roman" w:hAnsi="Times New Roman" w:cs="Times New Roman"/>
          <w:bCs/>
        </w:rPr>
        <w:t xml:space="preserve"> DNA detection</w:t>
      </w:r>
    </w:p>
    <w:p w14:paraId="37E82AAA" w14:textId="60B9997E" w:rsidR="008B1140" w:rsidRDefault="008B1140" w:rsidP="006F5A12">
      <w:pPr>
        <w:rPr>
          <w:rFonts w:ascii="Times New Roman" w:hAnsi="Times New Roman" w:cs="Times New Roman"/>
          <w:bCs/>
        </w:rPr>
      </w:pPr>
    </w:p>
    <w:p w14:paraId="4B427088" w14:textId="066CE716" w:rsidR="008B1140" w:rsidRDefault="008B1140" w:rsidP="006F5A12">
      <w:pPr>
        <w:rPr>
          <w:rFonts w:ascii="Times New Roman" w:hAnsi="Times New Roman" w:cs="Times New Roman"/>
          <w:bCs/>
        </w:rPr>
      </w:pPr>
      <w:r>
        <w:rPr>
          <w:rFonts w:ascii="Times New Roman" w:hAnsi="Times New Roman" w:cs="Times New Roman"/>
          <w:bCs/>
        </w:rPr>
        <w:t xml:space="preserve">Supplement </w:t>
      </w:r>
      <w:r w:rsidR="00AB3807">
        <w:rPr>
          <w:rFonts w:ascii="Times New Roman" w:hAnsi="Times New Roman" w:cs="Times New Roman"/>
          <w:bCs/>
        </w:rPr>
        <w:t>D</w:t>
      </w:r>
      <w:r>
        <w:rPr>
          <w:rFonts w:ascii="Times New Roman" w:hAnsi="Times New Roman" w:cs="Times New Roman"/>
          <w:bCs/>
        </w:rPr>
        <w:t xml:space="preserve">: Additional figures and statistical analyses, including </w:t>
      </w:r>
      <w:r w:rsidR="00AB3807">
        <w:rPr>
          <w:rFonts w:ascii="Times New Roman" w:hAnsi="Times New Roman" w:cs="Times New Roman"/>
          <w:bCs/>
        </w:rPr>
        <w:t>consumer</w:t>
      </w:r>
      <w:r>
        <w:rPr>
          <w:rFonts w:ascii="Times New Roman" w:hAnsi="Times New Roman" w:cs="Times New Roman"/>
          <w:bCs/>
        </w:rPr>
        <w:t xml:space="preserve"> and other </w:t>
      </w:r>
      <w:r w:rsidR="00047D80">
        <w:rPr>
          <w:rFonts w:ascii="Times New Roman" w:hAnsi="Times New Roman" w:cs="Times New Roman"/>
          <w:bCs/>
        </w:rPr>
        <w:t>diet</w:t>
      </w:r>
      <w:r>
        <w:rPr>
          <w:rFonts w:ascii="Times New Roman" w:hAnsi="Times New Roman" w:cs="Times New Roman"/>
          <w:bCs/>
        </w:rPr>
        <w:t xml:space="preserve"> DNA abundance for mesocosm </w:t>
      </w:r>
      <w:r w:rsidR="00AB3807">
        <w:rPr>
          <w:rFonts w:ascii="Times New Roman" w:hAnsi="Times New Roman" w:cs="Times New Roman"/>
          <w:bCs/>
        </w:rPr>
        <w:t>consumers</w:t>
      </w:r>
      <w:r>
        <w:rPr>
          <w:rFonts w:ascii="Times New Roman" w:hAnsi="Times New Roman" w:cs="Times New Roman"/>
          <w:bCs/>
        </w:rPr>
        <w:t xml:space="preserve">, by-species presence and composition effect graphs from both mesocosm and field PERMANOVA analyses. </w:t>
      </w:r>
    </w:p>
    <w:p w14:paraId="3D202D59" w14:textId="1804FC5B" w:rsidR="007A54E9" w:rsidRDefault="007A54E9" w:rsidP="006F5A12">
      <w:pPr>
        <w:rPr>
          <w:rFonts w:ascii="Times New Roman" w:hAnsi="Times New Roman" w:cs="Times New Roman"/>
          <w:bCs/>
        </w:rPr>
      </w:pPr>
    </w:p>
    <w:p w14:paraId="1251F08D" w14:textId="317D3E66"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2CCFAA78" wp14:editId="28300455">
            <wp:extent cx="5943600" cy="1992630"/>
            <wp:effectExtent l="0" t="0" r="0" b="0"/>
            <wp:docPr id="9" name="Picture 9" descr="A picture containing dark, man, holding, stand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upp_ampureDNA.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1992630"/>
                    </a:xfrm>
                    <a:prstGeom prst="rect">
                      <a:avLst/>
                    </a:prstGeom>
                  </pic:spPr>
                </pic:pic>
              </a:graphicData>
            </a:graphic>
          </wp:inline>
        </w:drawing>
      </w:r>
    </w:p>
    <w:p w14:paraId="6B04E8FE" w14:textId="77777777" w:rsidR="007A54E9" w:rsidRDefault="007A54E9" w:rsidP="006F5A12">
      <w:pPr>
        <w:rPr>
          <w:rFonts w:ascii="Times New Roman" w:hAnsi="Times New Roman" w:cs="Times New Roman"/>
          <w:bCs/>
        </w:rPr>
      </w:pPr>
    </w:p>
    <w:p w14:paraId="2B1BD8AC" w14:textId="5F6837C6" w:rsidR="00170EC9" w:rsidRDefault="007A54E9" w:rsidP="006F5A12">
      <w:pPr>
        <w:rPr>
          <w:rFonts w:ascii="Times New Roman" w:hAnsi="Times New Roman" w:cs="Times New Roman"/>
          <w:bCs/>
        </w:rPr>
      </w:pPr>
      <w:r>
        <w:rPr>
          <w:rFonts w:ascii="Times New Roman" w:hAnsi="Times New Roman" w:cs="Times New Roman"/>
          <w:bCs/>
        </w:rPr>
        <w:t xml:space="preserve">Supp Figure: </w:t>
      </w:r>
      <w:proofErr w:type="spellStart"/>
      <w:r>
        <w:rPr>
          <w:rFonts w:ascii="Times New Roman" w:hAnsi="Times New Roman" w:cs="Times New Roman"/>
          <w:bCs/>
        </w:rPr>
        <w:t>Ampure</w:t>
      </w:r>
      <w:proofErr w:type="spellEnd"/>
      <w:r>
        <w:rPr>
          <w:rFonts w:ascii="Times New Roman" w:hAnsi="Times New Roman" w:cs="Times New Roman"/>
          <w:bCs/>
        </w:rPr>
        <w:t xml:space="preserve"> XP bead cleaning of DNA to remove consumer DNA</w:t>
      </w:r>
      <w:r w:rsidR="00CD3D09">
        <w:rPr>
          <w:rFonts w:ascii="Times New Roman" w:hAnsi="Times New Roman" w:cs="Times New Roman"/>
          <w:bCs/>
        </w:rPr>
        <w:t xml:space="preserve">, motivated by results from </w:t>
      </w:r>
      <w:proofErr w:type="spellStart"/>
      <w:r w:rsidR="00CD3D09">
        <w:rPr>
          <w:rFonts w:ascii="Times New Roman" w:hAnsi="Times New Roman" w:cs="Times New Roman"/>
          <w:bCs/>
        </w:rPr>
        <w:t>Krehenwinkel</w:t>
      </w:r>
      <w:proofErr w:type="spellEnd"/>
      <w:r w:rsidR="00CD3D09">
        <w:rPr>
          <w:rFonts w:ascii="Times New Roman" w:hAnsi="Times New Roman" w:cs="Times New Roman"/>
          <w:bCs/>
        </w:rPr>
        <w:t xml:space="preserve"> et al. 2016.</w:t>
      </w:r>
    </w:p>
    <w:p w14:paraId="7376A95E" w14:textId="77777777" w:rsidR="00170EC9" w:rsidRDefault="00170EC9">
      <w:pPr>
        <w:rPr>
          <w:rFonts w:ascii="Times New Roman" w:hAnsi="Times New Roman" w:cs="Times New Roman"/>
          <w:bCs/>
        </w:rPr>
      </w:pPr>
      <w:r>
        <w:rPr>
          <w:rFonts w:ascii="Times New Roman" w:hAnsi="Times New Roman" w:cs="Times New Roman"/>
          <w:bCs/>
        </w:rPr>
        <w:br w:type="page"/>
      </w:r>
    </w:p>
    <w:p w14:paraId="0B11E48B" w14:textId="77777777" w:rsidR="007A54E9" w:rsidRDefault="007A54E9" w:rsidP="006F5A12">
      <w:pPr>
        <w:rPr>
          <w:rFonts w:ascii="Times New Roman" w:hAnsi="Times New Roman" w:cs="Times New Roman"/>
          <w:bCs/>
        </w:rPr>
      </w:pPr>
    </w:p>
    <w:p w14:paraId="376A8A7A" w14:textId="641B0C08" w:rsidR="007A54E9" w:rsidRDefault="007A54E9" w:rsidP="006F5A12">
      <w:pPr>
        <w:rPr>
          <w:rFonts w:ascii="Times New Roman" w:hAnsi="Times New Roman" w:cs="Times New Roman"/>
          <w:bCs/>
        </w:rPr>
      </w:pPr>
    </w:p>
    <w:p w14:paraId="7CA97DB9" w14:textId="5C81A5E8" w:rsidR="007A54E9" w:rsidRDefault="007A54E9" w:rsidP="006F5A12">
      <w:pPr>
        <w:rPr>
          <w:rFonts w:ascii="Times New Roman" w:hAnsi="Times New Roman" w:cs="Times New Roman"/>
          <w:bCs/>
        </w:rPr>
      </w:pPr>
      <w:r>
        <w:rPr>
          <w:rFonts w:ascii="Times New Roman" w:hAnsi="Times New Roman" w:cs="Times New Roman"/>
          <w:bCs/>
          <w:noProof/>
        </w:rPr>
        <w:drawing>
          <wp:inline distT="0" distB="0" distL="0" distR="0" wp14:anchorId="74C68DC5" wp14:editId="6D0D9B8E">
            <wp:extent cx="5943600" cy="295338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upp_library_prep.pdf"/>
                    <pic:cNvPicPr/>
                  </pic:nvPicPr>
                  <pic:blipFill>
                    <a:blip r:embed="rId15">
                      <a:extLst>
                        <a:ext uri="{28A0092B-C50C-407E-A947-70E740481C1C}">
                          <a14:useLocalDpi xmlns:a14="http://schemas.microsoft.com/office/drawing/2010/main" val="0"/>
                        </a:ext>
                      </a:extLst>
                    </a:blip>
                    <a:stretch>
                      <a:fillRect/>
                    </a:stretch>
                  </pic:blipFill>
                  <pic:spPr>
                    <a:xfrm>
                      <a:off x="0" y="0"/>
                      <a:ext cx="5943600" cy="2953385"/>
                    </a:xfrm>
                    <a:prstGeom prst="rect">
                      <a:avLst/>
                    </a:prstGeom>
                  </pic:spPr>
                </pic:pic>
              </a:graphicData>
            </a:graphic>
          </wp:inline>
        </w:drawing>
      </w:r>
    </w:p>
    <w:p w14:paraId="33DFD71D" w14:textId="2D4C36AC" w:rsidR="007A54E9" w:rsidRDefault="007A54E9" w:rsidP="006F5A12">
      <w:pPr>
        <w:rPr>
          <w:rFonts w:ascii="Times New Roman" w:hAnsi="Times New Roman" w:cs="Times New Roman"/>
          <w:bCs/>
        </w:rPr>
      </w:pPr>
    </w:p>
    <w:p w14:paraId="5FDA34BB" w14:textId="4AEB6281" w:rsidR="007A54E9" w:rsidRDefault="007A54E9" w:rsidP="006F5A12">
      <w:pPr>
        <w:rPr>
          <w:rFonts w:ascii="Times New Roman" w:hAnsi="Times New Roman" w:cs="Times New Roman"/>
          <w:bCs/>
        </w:rPr>
      </w:pPr>
      <w:r>
        <w:rPr>
          <w:rFonts w:ascii="Times New Roman" w:hAnsi="Times New Roman" w:cs="Times New Roman"/>
          <w:bCs/>
        </w:rPr>
        <w:t>Supp Figure: Library prep, starting with</w:t>
      </w:r>
      <w:r w:rsidR="00170EC9">
        <w:rPr>
          <w:rFonts w:ascii="Times New Roman" w:hAnsi="Times New Roman" w:cs="Times New Roman"/>
          <w:bCs/>
        </w:rPr>
        <w:t xml:space="preserve"> attaching the CO</w:t>
      </w:r>
      <w:r w:rsidR="003B0BF8">
        <w:rPr>
          <w:rFonts w:ascii="Times New Roman" w:hAnsi="Times New Roman" w:cs="Times New Roman"/>
          <w:bCs/>
        </w:rPr>
        <w:t>1</w:t>
      </w:r>
      <w:r w:rsidR="00170EC9">
        <w:rPr>
          <w:rFonts w:ascii="Times New Roman" w:hAnsi="Times New Roman" w:cs="Times New Roman"/>
          <w:bCs/>
        </w:rPr>
        <w:t xml:space="preserve"> primer pair</w:t>
      </w:r>
      <w:r>
        <w:rPr>
          <w:rFonts w:ascii="Times New Roman" w:hAnsi="Times New Roman" w:cs="Times New Roman"/>
          <w:bCs/>
        </w:rPr>
        <w:t xml:space="preserve"> </w:t>
      </w:r>
      <w:r w:rsidR="00170EC9">
        <w:rPr>
          <w:rFonts w:ascii="Times New Roman" w:hAnsi="Times New Roman" w:cs="Times New Roman"/>
          <w:bCs/>
        </w:rPr>
        <w:t xml:space="preserve">with Illumina tag to </w:t>
      </w:r>
      <w:r>
        <w:rPr>
          <w:rFonts w:ascii="Times New Roman" w:hAnsi="Times New Roman" w:cs="Times New Roman"/>
          <w:bCs/>
        </w:rPr>
        <w:t>diluted, bead-cleaned DNA</w:t>
      </w:r>
      <w:r w:rsidR="00170EC9">
        <w:rPr>
          <w:rFonts w:ascii="Times New Roman" w:hAnsi="Times New Roman" w:cs="Times New Roman"/>
          <w:bCs/>
        </w:rPr>
        <w:t xml:space="preserve">. Then, this PCR product is bead cleaned at a 0.8x ratio and run through a subsequent PCR step to attach Illumina tag, index, and P5/P7 identifiers. This PCR product is then cleaned again at a 0.7x bead ratio, diluted to 5nM, and pooled for sequencing on an Illumina MiSeq. </w:t>
      </w:r>
    </w:p>
    <w:p w14:paraId="50845BB4" w14:textId="00BEEDFF" w:rsidR="00170EC9" w:rsidRDefault="00170EC9">
      <w:pPr>
        <w:rPr>
          <w:rFonts w:ascii="Times New Roman" w:hAnsi="Times New Roman" w:cs="Times New Roman"/>
          <w:bCs/>
        </w:rPr>
      </w:pPr>
      <w:r>
        <w:rPr>
          <w:rFonts w:ascii="Times New Roman" w:hAnsi="Times New Roman" w:cs="Times New Roman"/>
          <w:bCs/>
        </w:rPr>
        <w:br w:type="page"/>
      </w:r>
    </w:p>
    <w:p w14:paraId="37BD0ECD" w14:textId="77777777" w:rsidR="00170EC9" w:rsidRPr="008B1140" w:rsidRDefault="00170EC9" w:rsidP="006F5A12">
      <w:pPr>
        <w:rPr>
          <w:rFonts w:ascii="Times New Roman" w:hAnsi="Times New Roman" w:cs="Times New Roman"/>
          <w:bCs/>
        </w:rPr>
      </w:pPr>
    </w:p>
    <w:p w14:paraId="01CE09E4" w14:textId="32FDAC5C" w:rsidR="008B1140" w:rsidRDefault="008B1140" w:rsidP="006F5A12">
      <w:pPr>
        <w:rPr>
          <w:rFonts w:ascii="Times New Roman" w:hAnsi="Times New Roman" w:cs="Times New Roman"/>
          <w:b/>
        </w:rPr>
      </w:pPr>
      <w:r w:rsidRPr="004713B1">
        <w:rPr>
          <w:rFonts w:ascii="Times New Roman" w:hAnsi="Times New Roman" w:cs="Times New Roman"/>
          <w:bCs/>
          <w:noProof/>
        </w:rPr>
        <w:drawing>
          <wp:inline distT="0" distB="0" distL="0" distR="0" wp14:anchorId="48CA23C2" wp14:editId="3F7E438A">
            <wp:extent cx="5943600" cy="3069590"/>
            <wp:effectExtent l="0" t="0" r="0" b="3810"/>
            <wp:docPr id="2" name="Picture 2" descr="A picture containing screenshot, foo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enoise_picture.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3069590"/>
                    </a:xfrm>
                    <a:prstGeom prst="rect">
                      <a:avLst/>
                    </a:prstGeom>
                  </pic:spPr>
                </pic:pic>
              </a:graphicData>
            </a:graphic>
          </wp:inline>
        </w:drawing>
      </w:r>
    </w:p>
    <w:p w14:paraId="68D5CDAD" w14:textId="52E28904" w:rsidR="008B1140" w:rsidRDefault="008B1140" w:rsidP="006F5A12">
      <w:pPr>
        <w:rPr>
          <w:rFonts w:ascii="Times New Roman" w:hAnsi="Times New Roman" w:cs="Times New Roman"/>
          <w:bCs/>
        </w:rPr>
      </w:pPr>
      <w:r>
        <w:rPr>
          <w:rFonts w:ascii="Times New Roman" w:hAnsi="Times New Roman" w:cs="Times New Roman"/>
          <w:bCs/>
        </w:rPr>
        <w:t>Supp Figure: Denoising algorithms like UNOISE3 and DADA2 take into account DNA sequence abundance and error rates to assign groups of similar sequences to one amplicon sequence variant (ASV).</w:t>
      </w:r>
    </w:p>
    <w:p w14:paraId="57AF44A7" w14:textId="38F43BD0" w:rsidR="00710B24" w:rsidRDefault="00710B24"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0CA77022" wp14:editId="436FD3C1">
            <wp:extent cx="5943600" cy="4592955"/>
            <wp:effectExtent l="0" t="0" r="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q_depth.pdf"/>
                    <pic:cNvPicPr/>
                  </pic:nvPicPr>
                  <pic:blipFill>
                    <a:blip r:embed="rId17">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154E5EB9" w14:textId="59601BF5" w:rsidR="00710B24" w:rsidRDefault="00710B24" w:rsidP="006F5A12">
      <w:pPr>
        <w:rPr>
          <w:rFonts w:ascii="Times New Roman" w:hAnsi="Times New Roman" w:cs="Times New Roman"/>
          <w:bCs/>
        </w:rPr>
      </w:pPr>
      <w:r>
        <w:rPr>
          <w:rFonts w:ascii="Times New Roman" w:hAnsi="Times New Roman" w:cs="Times New Roman"/>
          <w:bCs/>
        </w:rPr>
        <w:t xml:space="preserve">Supp Figure: Sequencing depth determined via interpolation and extrapolation in the </w:t>
      </w:r>
      <w:proofErr w:type="spellStart"/>
      <w:r>
        <w:rPr>
          <w:rFonts w:ascii="Times New Roman" w:hAnsi="Times New Roman" w:cs="Times New Roman"/>
          <w:bCs/>
        </w:rPr>
        <w:t>iNEXT</w:t>
      </w:r>
      <w:proofErr w:type="spellEnd"/>
      <w:r>
        <w:rPr>
          <w:rFonts w:ascii="Times New Roman" w:hAnsi="Times New Roman" w:cs="Times New Roman"/>
          <w:bCs/>
        </w:rPr>
        <w:t xml:space="preserve"> package in R. All samples were sequenced to 99-100% sequencing depth</w:t>
      </w:r>
      <w:r w:rsidR="00E00DCB">
        <w:rPr>
          <w:rFonts w:ascii="Times New Roman" w:hAnsi="Times New Roman" w:cs="Times New Roman"/>
          <w:bCs/>
        </w:rPr>
        <w:t>.</w:t>
      </w:r>
    </w:p>
    <w:p w14:paraId="1B2389F0" w14:textId="53D83342" w:rsidR="00AA0E5B" w:rsidRDefault="00AA0E5B" w:rsidP="006F5A12">
      <w:pPr>
        <w:rPr>
          <w:rFonts w:ascii="Times New Roman" w:hAnsi="Times New Roman" w:cs="Times New Roman"/>
          <w:b/>
        </w:rPr>
      </w:pPr>
    </w:p>
    <w:p w14:paraId="28335946" w14:textId="74C7398C" w:rsidR="00830EBA" w:rsidRDefault="000A330D" w:rsidP="006F5A12">
      <w:pPr>
        <w:rPr>
          <w:rFonts w:ascii="Times New Roman" w:hAnsi="Times New Roman" w:cs="Times New Roman"/>
          <w:b/>
        </w:rPr>
      </w:pPr>
      <w:r>
        <w:rPr>
          <w:rFonts w:ascii="Times New Roman" w:hAnsi="Times New Roman" w:cs="Times New Roman"/>
          <w:b/>
          <w:noProof/>
        </w:rPr>
        <w:lastRenderedPageBreak/>
        <w:drawing>
          <wp:inline distT="0" distB="0" distL="0" distR="0" wp14:anchorId="19F7AE91" wp14:editId="041CF896">
            <wp:extent cx="5943600" cy="7691755"/>
            <wp:effectExtent l="0" t="0" r="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upp_pred_prey_nd.pdf"/>
                    <pic:cNvPicPr/>
                  </pic:nvPicPr>
                  <pic:blipFill>
                    <a:blip r:embed="rId18">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3F054010" w14:textId="77777777" w:rsidR="00830EBA" w:rsidRDefault="00830EBA" w:rsidP="006F5A12">
      <w:pPr>
        <w:rPr>
          <w:rFonts w:ascii="Times New Roman" w:hAnsi="Times New Roman" w:cs="Times New Roman"/>
          <w:b/>
        </w:rPr>
      </w:pPr>
    </w:p>
    <w:p w14:paraId="189A30A0" w14:textId="77777777" w:rsidR="001E78EC" w:rsidRDefault="00035E15" w:rsidP="006F5A12">
      <w:pPr>
        <w:rPr>
          <w:rFonts w:ascii="Times New Roman" w:hAnsi="Times New Roman" w:cs="Times New Roman"/>
          <w:bCs/>
        </w:rPr>
      </w:pPr>
      <w:r>
        <w:rPr>
          <w:rFonts w:ascii="Times New Roman" w:hAnsi="Times New Roman" w:cs="Times New Roman"/>
          <w:bCs/>
        </w:rPr>
        <w:t>Supp Figure:</w:t>
      </w:r>
      <w:r w:rsidR="00170EC9">
        <w:rPr>
          <w:rFonts w:ascii="Times New Roman" w:hAnsi="Times New Roman" w:cs="Times New Roman"/>
          <w:bCs/>
        </w:rPr>
        <w:t xml:space="preserve"> Consumer</w:t>
      </w:r>
      <w:r>
        <w:rPr>
          <w:rFonts w:ascii="Times New Roman" w:hAnsi="Times New Roman" w:cs="Times New Roman"/>
          <w:bCs/>
        </w:rPr>
        <w:t xml:space="preserve"> </w:t>
      </w:r>
      <w:r w:rsidR="0007710F">
        <w:rPr>
          <w:rFonts w:ascii="Times New Roman" w:hAnsi="Times New Roman" w:cs="Times New Roman"/>
          <w:bCs/>
        </w:rPr>
        <w:t xml:space="preserve">DNA </w:t>
      </w:r>
      <w:r>
        <w:rPr>
          <w:rFonts w:ascii="Times New Roman" w:hAnsi="Times New Roman" w:cs="Times New Roman"/>
          <w:bCs/>
        </w:rPr>
        <w:t xml:space="preserve">read abundances from </w:t>
      </w:r>
      <w:r w:rsidR="0007710F">
        <w:rPr>
          <w:rFonts w:ascii="Times New Roman" w:hAnsi="Times New Roman" w:cs="Times New Roman"/>
          <w:bCs/>
        </w:rPr>
        <w:t xml:space="preserve">A) </w:t>
      </w:r>
      <w:r>
        <w:rPr>
          <w:rFonts w:ascii="Times New Roman" w:hAnsi="Times New Roman" w:cs="Times New Roman"/>
          <w:bCs/>
        </w:rPr>
        <w:t xml:space="preserve">mesocosm </w:t>
      </w:r>
      <w:r w:rsidR="00170EC9">
        <w:rPr>
          <w:rFonts w:ascii="Times New Roman" w:hAnsi="Times New Roman" w:cs="Times New Roman"/>
          <w:bCs/>
        </w:rPr>
        <w:t>consumers</w:t>
      </w:r>
      <w:r w:rsidR="0007710F">
        <w:rPr>
          <w:rFonts w:ascii="Times New Roman" w:hAnsi="Times New Roman" w:cs="Times New Roman"/>
          <w:bCs/>
        </w:rPr>
        <w:t xml:space="preserve"> and B) field-collected consumers</w:t>
      </w:r>
      <w:r w:rsidR="00830EBA">
        <w:rPr>
          <w:rFonts w:ascii="Times New Roman" w:hAnsi="Times New Roman" w:cs="Times New Roman"/>
          <w:bCs/>
        </w:rPr>
        <w:t>,</w:t>
      </w:r>
      <w:r w:rsidR="00787265">
        <w:rPr>
          <w:rFonts w:ascii="Times New Roman" w:hAnsi="Times New Roman" w:cs="Times New Roman"/>
          <w:bCs/>
        </w:rPr>
        <w:t xml:space="preserve"> potential diet DNA reads from C) mesocosm consumers and D) field </w:t>
      </w:r>
      <w:r w:rsidR="00787265">
        <w:rPr>
          <w:rFonts w:ascii="Times New Roman" w:hAnsi="Times New Roman" w:cs="Times New Roman"/>
          <w:bCs/>
        </w:rPr>
        <w:lastRenderedPageBreak/>
        <w:t>consumers</w:t>
      </w:r>
      <w:r w:rsidR="00830EBA">
        <w:rPr>
          <w:rFonts w:ascii="Times New Roman" w:hAnsi="Times New Roman" w:cs="Times New Roman"/>
          <w:bCs/>
        </w:rPr>
        <w:t>, and non-diet DNA read abundance for E) mesocosm consumers and F) field-collected consumers</w:t>
      </w:r>
      <w:r w:rsidR="00787265">
        <w:rPr>
          <w:rFonts w:ascii="Times New Roman" w:hAnsi="Times New Roman" w:cs="Times New Roman"/>
          <w:bCs/>
        </w:rPr>
        <w:t xml:space="preserve"> that were and were not surface sterilized. </w:t>
      </w:r>
      <w:r>
        <w:rPr>
          <w:rFonts w:ascii="Times New Roman" w:hAnsi="Times New Roman" w:cs="Times New Roman"/>
          <w:bCs/>
        </w:rPr>
        <w:t xml:space="preserve">The surface sterilized/not surface sterilized </w:t>
      </w:r>
      <w:r w:rsidR="00170EC9">
        <w:rPr>
          <w:rFonts w:ascii="Times New Roman" w:hAnsi="Times New Roman" w:cs="Times New Roman"/>
          <w:bCs/>
        </w:rPr>
        <w:t>treatment g</w:t>
      </w:r>
      <w:r>
        <w:rPr>
          <w:rFonts w:ascii="Times New Roman" w:hAnsi="Times New Roman" w:cs="Times New Roman"/>
          <w:bCs/>
        </w:rPr>
        <w:t xml:space="preserve">roups are not significantly different for </w:t>
      </w:r>
      <w:r w:rsidR="00787265">
        <w:rPr>
          <w:rFonts w:ascii="Times New Roman" w:hAnsi="Times New Roman" w:cs="Times New Roman"/>
          <w:bCs/>
        </w:rPr>
        <w:t>any</w:t>
      </w:r>
      <w:r>
        <w:rPr>
          <w:rFonts w:ascii="Times New Roman" w:hAnsi="Times New Roman" w:cs="Times New Roman"/>
          <w:bCs/>
        </w:rPr>
        <w:t xml:space="preserve"> type of other DNA</w:t>
      </w:r>
      <w:r w:rsidR="001E78EC">
        <w:rPr>
          <w:rFonts w:ascii="Times New Roman" w:hAnsi="Times New Roman" w:cs="Times New Roman"/>
          <w:bCs/>
        </w:rPr>
        <w:t>.</w:t>
      </w:r>
    </w:p>
    <w:p w14:paraId="782CB224" w14:textId="035CC264" w:rsidR="00AA0E5B" w:rsidRDefault="00035E15" w:rsidP="006F5A12">
      <w:pPr>
        <w:rPr>
          <w:rFonts w:ascii="Times New Roman" w:hAnsi="Times New Roman" w:cs="Times New Roman"/>
          <w:bCs/>
        </w:rPr>
      </w:pPr>
      <w:r>
        <w:rPr>
          <w:rFonts w:ascii="Times New Roman" w:hAnsi="Times New Roman" w:cs="Times New Roman"/>
          <w:bCs/>
        </w:rPr>
        <w:t xml:space="preserve"> </w:t>
      </w:r>
    </w:p>
    <w:p w14:paraId="1694B234" w14:textId="279AF522" w:rsidR="00787265" w:rsidRDefault="00BB6478" w:rsidP="006F5A12">
      <w:pPr>
        <w:rPr>
          <w:rFonts w:ascii="Times New Roman" w:hAnsi="Times New Roman" w:cs="Times New Roman"/>
          <w:bCs/>
        </w:rPr>
      </w:pPr>
      <w:r>
        <w:rPr>
          <w:rFonts w:ascii="Times New Roman" w:hAnsi="Times New Roman" w:cs="Times New Roman"/>
          <w:bCs/>
          <w:noProof/>
        </w:rPr>
        <w:lastRenderedPageBreak/>
        <w:drawing>
          <wp:inline distT="0" distB="0" distL="0" distR="0" wp14:anchorId="7EBADA76" wp14:editId="238DFE7B">
            <wp:extent cx="5943600" cy="7691755"/>
            <wp:effectExtent l="0" t="0" r="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upp_lab_effects.pdf"/>
                    <pic:cNvPicPr/>
                  </pic:nvPicPr>
                  <pic:blipFill>
                    <a:blip r:embed="rId19">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8AD0260" w14:textId="2CB289C1" w:rsidR="008B1140" w:rsidRDefault="008B1140" w:rsidP="006F5A12">
      <w:pPr>
        <w:rPr>
          <w:rFonts w:ascii="Times New Roman" w:hAnsi="Times New Roman" w:cs="Times New Roman"/>
          <w:bCs/>
        </w:rPr>
      </w:pPr>
    </w:p>
    <w:p w14:paraId="0C0B28AC" w14:textId="6E0C37AA" w:rsidR="0056076F" w:rsidRPr="00035E15" w:rsidRDefault="008B1140" w:rsidP="0056076F">
      <w:pPr>
        <w:rPr>
          <w:rFonts w:ascii="Times New Roman" w:hAnsi="Times New Roman" w:cs="Times New Roman"/>
          <w:bCs/>
        </w:rPr>
      </w:pPr>
      <w:r>
        <w:rPr>
          <w:rFonts w:ascii="Times New Roman" w:hAnsi="Times New Roman" w:cs="Times New Roman"/>
          <w:bCs/>
        </w:rPr>
        <w:t xml:space="preserve">Supp Figure: </w:t>
      </w:r>
      <w:r w:rsidR="00D06C49">
        <w:rPr>
          <w:rFonts w:ascii="Times New Roman" w:hAnsi="Times New Roman" w:cs="Times New Roman"/>
          <w:bCs/>
        </w:rPr>
        <w:t>The composition by-</w:t>
      </w:r>
      <w:r w:rsidR="001E78EC">
        <w:rPr>
          <w:rFonts w:ascii="Times New Roman" w:hAnsi="Times New Roman" w:cs="Times New Roman"/>
          <w:bCs/>
        </w:rPr>
        <w:t>family</w:t>
      </w:r>
      <w:r w:rsidR="00D06C49">
        <w:rPr>
          <w:rFonts w:ascii="Times New Roman" w:hAnsi="Times New Roman" w:cs="Times New Roman"/>
          <w:bCs/>
        </w:rPr>
        <w:t xml:space="preserve"> of other </w:t>
      </w:r>
      <w:r w:rsidR="00047D80">
        <w:rPr>
          <w:rFonts w:ascii="Times New Roman" w:hAnsi="Times New Roman" w:cs="Times New Roman"/>
          <w:bCs/>
        </w:rPr>
        <w:t>diet</w:t>
      </w:r>
      <w:r w:rsidR="00D06C49">
        <w:rPr>
          <w:rFonts w:ascii="Times New Roman" w:hAnsi="Times New Roman" w:cs="Times New Roman"/>
          <w:bCs/>
        </w:rPr>
        <w:t xml:space="preserve"> in the mesocosm </w:t>
      </w:r>
      <w:r w:rsidR="00170EC9">
        <w:rPr>
          <w:rFonts w:ascii="Times New Roman" w:hAnsi="Times New Roman" w:cs="Times New Roman"/>
          <w:bCs/>
        </w:rPr>
        <w:t>consumer</w:t>
      </w:r>
      <w:r w:rsidR="00D06C49">
        <w:rPr>
          <w:rFonts w:ascii="Times New Roman" w:hAnsi="Times New Roman" w:cs="Times New Roman"/>
          <w:bCs/>
        </w:rPr>
        <w:t xml:space="preserve">s, demonstrating that both presence- and abundance-based </w:t>
      </w:r>
      <w:r w:rsidR="00047D80">
        <w:rPr>
          <w:rFonts w:ascii="Times New Roman" w:hAnsi="Times New Roman" w:cs="Times New Roman"/>
          <w:bCs/>
        </w:rPr>
        <w:t>diet</w:t>
      </w:r>
      <w:r w:rsidR="00D06C49">
        <w:rPr>
          <w:rFonts w:ascii="Times New Roman" w:hAnsi="Times New Roman" w:cs="Times New Roman"/>
          <w:bCs/>
        </w:rPr>
        <w:t xml:space="preserve"> communities did not shift with </w:t>
      </w:r>
      <w:r w:rsidR="00D06C49">
        <w:rPr>
          <w:rFonts w:ascii="Times New Roman" w:hAnsi="Times New Roman" w:cs="Times New Roman"/>
          <w:bCs/>
        </w:rPr>
        <w:lastRenderedPageBreak/>
        <w:t>surface sterilization treatment.</w:t>
      </w:r>
      <w:r w:rsidR="00272EFB">
        <w:rPr>
          <w:rFonts w:ascii="Times New Roman" w:hAnsi="Times New Roman" w:cs="Times New Roman"/>
          <w:bCs/>
        </w:rPr>
        <w:t xml:space="preserve"> (more positive means more present/abundant in unsterilized; more negative means more present/abundant in sterilized).</w:t>
      </w:r>
      <w:r w:rsidR="0056076F" w:rsidRPr="0056076F">
        <w:rPr>
          <w:rFonts w:ascii="Times New Roman" w:hAnsi="Times New Roman" w:cs="Times New Roman"/>
          <w:bCs/>
        </w:rPr>
        <w:t xml:space="preserve"> </w:t>
      </w:r>
      <w:r w:rsidR="001E78EC">
        <w:rPr>
          <w:rFonts w:ascii="Times New Roman" w:hAnsi="Times New Roman" w:cs="Times New Roman"/>
          <w:bCs/>
        </w:rPr>
        <w:t>Families</w:t>
      </w:r>
      <w:r w:rsidR="0056076F">
        <w:rPr>
          <w:rFonts w:ascii="Times New Roman" w:hAnsi="Times New Roman" w:cs="Times New Roman"/>
          <w:bCs/>
        </w:rPr>
        <w:t xml:space="preserve"> are ranked by their overall presence in the population (A) or their overall abundance in the population (B) to demonstrate that there is no skew for relatively abundant or rare </w:t>
      </w:r>
      <w:r w:rsidR="001E78EC">
        <w:rPr>
          <w:rFonts w:ascii="Times New Roman" w:hAnsi="Times New Roman" w:cs="Times New Roman"/>
          <w:bCs/>
        </w:rPr>
        <w:t>families</w:t>
      </w:r>
      <w:r w:rsidR="0056076F">
        <w:rPr>
          <w:rFonts w:ascii="Times New Roman" w:hAnsi="Times New Roman" w:cs="Times New Roman"/>
          <w:bCs/>
        </w:rPr>
        <w:t>.</w:t>
      </w:r>
    </w:p>
    <w:p w14:paraId="74F4E1B5" w14:textId="23240CFA" w:rsidR="008B1140" w:rsidRDefault="008B1140" w:rsidP="006F5A12">
      <w:pPr>
        <w:rPr>
          <w:rFonts w:ascii="Times New Roman" w:hAnsi="Times New Roman" w:cs="Times New Roman"/>
          <w:bCs/>
        </w:rPr>
      </w:pPr>
    </w:p>
    <w:p w14:paraId="6B096DCC" w14:textId="03D9D3A1" w:rsidR="00D06C49" w:rsidRDefault="008018CB" w:rsidP="006F5A12">
      <w:pPr>
        <w:rPr>
          <w:rFonts w:ascii="Times New Roman" w:hAnsi="Times New Roman" w:cs="Times New Roman"/>
          <w:bCs/>
        </w:rPr>
      </w:pPr>
      <w:r>
        <w:rPr>
          <w:rFonts w:ascii="Times New Roman" w:hAnsi="Times New Roman" w:cs="Times New Roman"/>
          <w:bCs/>
          <w:noProof/>
        </w:rPr>
        <w:drawing>
          <wp:inline distT="0" distB="0" distL="0" distR="0" wp14:anchorId="56987E2F" wp14:editId="4BAE404B">
            <wp:extent cx="5943600" cy="4592955"/>
            <wp:effectExtent l="0" t="0" r="0" b="444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upp_fld_effect.pdf"/>
                    <pic:cNvPicPr/>
                  </pic:nvPicPr>
                  <pic:blipFill>
                    <a:blip r:embed="rId20">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1F48AC7" w14:textId="1C064116" w:rsidR="00D06C49" w:rsidRPr="00035E15" w:rsidRDefault="00D06C49" w:rsidP="006F5A12">
      <w:pPr>
        <w:rPr>
          <w:rFonts w:ascii="Times New Roman" w:hAnsi="Times New Roman" w:cs="Times New Roman"/>
          <w:bCs/>
        </w:rPr>
      </w:pPr>
      <w:r>
        <w:rPr>
          <w:rFonts w:ascii="Times New Roman" w:hAnsi="Times New Roman" w:cs="Times New Roman"/>
          <w:bCs/>
        </w:rPr>
        <w:t>Supp Figure: The composition by-</w:t>
      </w:r>
      <w:r w:rsidR="001E78EC">
        <w:rPr>
          <w:rFonts w:ascii="Times New Roman" w:hAnsi="Times New Roman" w:cs="Times New Roman"/>
          <w:bCs/>
        </w:rPr>
        <w:t>family</w:t>
      </w:r>
      <w:r>
        <w:rPr>
          <w:rFonts w:ascii="Times New Roman" w:hAnsi="Times New Roman" w:cs="Times New Roman"/>
          <w:bCs/>
        </w:rPr>
        <w:t xml:space="preserve"> of </w:t>
      </w:r>
      <w:r w:rsidR="00047D80">
        <w:rPr>
          <w:rFonts w:ascii="Times New Roman" w:hAnsi="Times New Roman" w:cs="Times New Roman"/>
          <w:bCs/>
        </w:rPr>
        <w:t>diet</w:t>
      </w:r>
      <w:r>
        <w:rPr>
          <w:rFonts w:ascii="Times New Roman" w:hAnsi="Times New Roman" w:cs="Times New Roman"/>
          <w:bCs/>
        </w:rPr>
        <w:t xml:space="preserve"> in the </w:t>
      </w:r>
      <w:r w:rsidR="005809A1">
        <w:rPr>
          <w:rFonts w:ascii="Times New Roman" w:hAnsi="Times New Roman" w:cs="Times New Roman"/>
          <w:bCs/>
        </w:rPr>
        <w:t>natural environment</w:t>
      </w:r>
      <w:r>
        <w:rPr>
          <w:rFonts w:ascii="Times New Roman" w:hAnsi="Times New Roman" w:cs="Times New Roman"/>
          <w:bCs/>
        </w:rPr>
        <w:t xml:space="preserve"> </w:t>
      </w:r>
      <w:r w:rsidR="00170EC9">
        <w:rPr>
          <w:rFonts w:ascii="Times New Roman" w:hAnsi="Times New Roman" w:cs="Times New Roman"/>
          <w:bCs/>
        </w:rPr>
        <w:t>consumers</w:t>
      </w:r>
      <w:r>
        <w:rPr>
          <w:rFonts w:ascii="Times New Roman" w:hAnsi="Times New Roman" w:cs="Times New Roman"/>
          <w:bCs/>
        </w:rPr>
        <w:t xml:space="preserve">, demonstrating that both presence- and abundance-based </w:t>
      </w:r>
      <w:r w:rsidR="00047D80">
        <w:rPr>
          <w:rFonts w:ascii="Times New Roman" w:hAnsi="Times New Roman" w:cs="Times New Roman"/>
          <w:bCs/>
        </w:rPr>
        <w:t>diet</w:t>
      </w:r>
      <w:r>
        <w:rPr>
          <w:rFonts w:ascii="Times New Roman" w:hAnsi="Times New Roman" w:cs="Times New Roman"/>
          <w:bCs/>
        </w:rPr>
        <w:t xml:space="preserve"> communities did not shift with surface sterilization treatment. </w:t>
      </w:r>
      <w:r w:rsidR="00272EFB">
        <w:rPr>
          <w:rFonts w:ascii="Times New Roman" w:hAnsi="Times New Roman" w:cs="Times New Roman"/>
          <w:bCs/>
        </w:rPr>
        <w:t xml:space="preserve">More positive values mean more present/abundant in non-sterilized; more negative values mean more present/abundant in surface sterilized </w:t>
      </w:r>
      <w:r w:rsidR="00170EC9">
        <w:rPr>
          <w:rFonts w:ascii="Times New Roman" w:hAnsi="Times New Roman" w:cs="Times New Roman"/>
          <w:bCs/>
        </w:rPr>
        <w:t>consumers</w:t>
      </w:r>
      <w:r w:rsidR="00272EFB">
        <w:rPr>
          <w:rFonts w:ascii="Times New Roman" w:hAnsi="Times New Roman" w:cs="Times New Roman"/>
          <w:bCs/>
        </w:rPr>
        <w:t xml:space="preserve">). </w:t>
      </w:r>
      <w:r w:rsidR="005809A1">
        <w:rPr>
          <w:rFonts w:ascii="Times New Roman" w:hAnsi="Times New Roman" w:cs="Times New Roman"/>
          <w:bCs/>
        </w:rPr>
        <w:t>Familie</w:t>
      </w:r>
      <w:r w:rsidR="0056076F">
        <w:rPr>
          <w:rFonts w:ascii="Times New Roman" w:hAnsi="Times New Roman" w:cs="Times New Roman"/>
          <w:bCs/>
        </w:rPr>
        <w:t xml:space="preserve">s are ranked by their overall presence in the population (A) or their overall abundance in the population (B) to demonstrate that there is no skew for relatively abundant or rare </w:t>
      </w:r>
      <w:r w:rsidR="005809A1">
        <w:rPr>
          <w:rFonts w:ascii="Times New Roman" w:hAnsi="Times New Roman" w:cs="Times New Roman"/>
          <w:bCs/>
        </w:rPr>
        <w:t>families</w:t>
      </w:r>
      <w:r w:rsidR="0056076F">
        <w:rPr>
          <w:rFonts w:ascii="Times New Roman" w:hAnsi="Times New Roman" w:cs="Times New Roman"/>
          <w:bCs/>
        </w:rPr>
        <w:t>.</w:t>
      </w:r>
    </w:p>
    <w:p w14:paraId="5306FD2F" w14:textId="4E2BCA8A" w:rsidR="00AA0E5B" w:rsidRDefault="00AA0E5B" w:rsidP="006F5A12">
      <w:pPr>
        <w:rPr>
          <w:rFonts w:ascii="Times New Roman" w:hAnsi="Times New Roman" w:cs="Times New Roman"/>
          <w:b/>
        </w:rPr>
      </w:pPr>
    </w:p>
    <w:p w14:paraId="01060181" w14:textId="5E745E85" w:rsidR="00AA0E5B" w:rsidRDefault="00AA0E5B" w:rsidP="006F5A12">
      <w:pPr>
        <w:rPr>
          <w:rFonts w:ascii="Times New Roman" w:hAnsi="Times New Roman" w:cs="Times New Roman"/>
          <w:b/>
        </w:rPr>
      </w:pPr>
    </w:p>
    <w:p w14:paraId="315AF80C" w14:textId="09EAC09A" w:rsidR="00AA0E5B" w:rsidRDefault="00AA0E5B" w:rsidP="006F5A12">
      <w:pPr>
        <w:rPr>
          <w:rFonts w:ascii="Times New Roman" w:hAnsi="Times New Roman" w:cs="Times New Roman"/>
          <w:b/>
        </w:rPr>
      </w:pPr>
    </w:p>
    <w:p w14:paraId="0DEB7810" w14:textId="1D69C66C" w:rsidR="00AA0E5B" w:rsidRDefault="00AA0E5B" w:rsidP="006F5A12">
      <w:pPr>
        <w:rPr>
          <w:rFonts w:ascii="Times New Roman" w:hAnsi="Times New Roman" w:cs="Times New Roman"/>
          <w:b/>
        </w:rPr>
      </w:pPr>
    </w:p>
    <w:p w14:paraId="7DEDD115" w14:textId="277B0725" w:rsidR="00AA0E5B" w:rsidRDefault="00AA0E5B" w:rsidP="006F5A12">
      <w:pPr>
        <w:rPr>
          <w:rFonts w:ascii="Times New Roman" w:hAnsi="Times New Roman" w:cs="Times New Roman"/>
          <w:b/>
        </w:rPr>
      </w:pPr>
    </w:p>
    <w:p w14:paraId="35CDDB4D" w14:textId="3562F00A" w:rsidR="00AA0E5B" w:rsidRDefault="00AA0E5B" w:rsidP="006F5A12">
      <w:pPr>
        <w:rPr>
          <w:rFonts w:ascii="Times New Roman" w:hAnsi="Times New Roman" w:cs="Times New Roman"/>
          <w:b/>
        </w:rPr>
      </w:pPr>
    </w:p>
    <w:p w14:paraId="26C35DD4" w14:textId="77777777" w:rsidR="00B55B35" w:rsidRPr="00732ACA" w:rsidRDefault="00B55B35">
      <w:pPr>
        <w:rPr>
          <w:rFonts w:ascii="Times New Roman" w:hAnsi="Times New Roman" w:cs="Times New Roman"/>
          <w:bCs/>
        </w:rPr>
      </w:pPr>
    </w:p>
    <w:sectPr w:rsidR="00B55B35" w:rsidRPr="00732ACA" w:rsidSect="001F052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na Miller-Ter Kuile" w:date="2020-06-15T15:30:00Z" w:initials="AMK">
    <w:p w14:paraId="492928DA" w14:textId="11C9916E" w:rsidR="00FF035B" w:rsidRDefault="00FF035B">
      <w:pPr>
        <w:pStyle w:val="CommentText"/>
      </w:pPr>
      <w:r>
        <w:rPr>
          <w:rStyle w:val="CommentReference"/>
        </w:rPr>
        <w:annotationRef/>
      </w:r>
      <w:r>
        <w:t>Or 0.5% sodium hypochlorite</w:t>
      </w:r>
    </w:p>
  </w:comment>
  <w:comment w:id="2" w:author="Ana Miller-Ter Kuile" w:date="2020-06-16T09:48:00Z" w:initials="AMK">
    <w:p w14:paraId="709E9398" w14:textId="30F38ED9" w:rsidR="0016017B" w:rsidRDefault="0016017B">
      <w:pPr>
        <w:pStyle w:val="CommentText"/>
      </w:pPr>
      <w:r>
        <w:rPr>
          <w:rStyle w:val="CommentReference"/>
        </w:rPr>
        <w:annotationRef/>
      </w:r>
      <w:r>
        <w:t xml:space="preserve">Trying to talk </w:t>
      </w:r>
      <w:proofErr w:type="spellStart"/>
      <w:r>
        <w:t>vaguelly</w:t>
      </w:r>
      <w:proofErr w:type="spellEnd"/>
      <w:r>
        <w:t xml:space="preserve"> about “why” these two environments without it sounding like we explicitly tested differences between them (which we didn’t and can’t do). </w:t>
      </w:r>
    </w:p>
  </w:comment>
  <w:comment w:id="3" w:author="Ana Miller-Ter Kuile" w:date="2020-06-15T15:49:00Z" w:initials="AMK">
    <w:p w14:paraId="54D47FD0" w14:textId="7EC69ADE" w:rsidR="00FF035B" w:rsidRDefault="00FF035B">
      <w:pPr>
        <w:pStyle w:val="CommentText"/>
      </w:pPr>
      <w:r>
        <w:rPr>
          <w:rStyle w:val="CommentReference"/>
        </w:rPr>
        <w:annotationRef/>
      </w:r>
      <w:r>
        <w:t>Austen: Is this objective?</w:t>
      </w:r>
    </w:p>
  </w:comment>
  <w:comment w:id="4" w:author="Ana Miller-Ter Kuile" w:date="2020-06-16T10:17:00Z" w:initials="AMK">
    <w:p w14:paraId="53B79792" w14:textId="77777777" w:rsidR="006467DE" w:rsidRDefault="006467DE">
      <w:pPr>
        <w:pStyle w:val="CommentText"/>
      </w:pPr>
      <w:r>
        <w:rPr>
          <w:rStyle w:val="CommentReference"/>
        </w:rPr>
        <w:annotationRef/>
      </w:r>
      <w:r>
        <w:t xml:space="preserve">Hillary: I’ve thought about the degradation effects and for various reasons can’t address them specifically with the current study </w:t>
      </w:r>
    </w:p>
    <w:p w14:paraId="233976F1" w14:textId="2D823B30" w:rsidR="006467DE" w:rsidRDefault="006467DE">
      <w:pPr>
        <w:pStyle w:val="CommentText"/>
      </w:pPr>
      <w:r>
        <w:t xml:space="preserve">(we only amplified CO1 genes from samples that produced DNA and we standardized concentrations at multiple steps in the process, including right before sequencing, so raw sequencing differences can really only be confidently attributed to sequencer variation (hence the need to rarefy). </w:t>
      </w:r>
    </w:p>
    <w:p w14:paraId="7C1655FB" w14:textId="1058B1BF" w:rsidR="006467DE" w:rsidRDefault="006467DE">
      <w:pPr>
        <w:pStyle w:val="CommentText"/>
      </w:pPr>
      <w:r>
        <w:t xml:space="preserve">I agree that thinking about degradation could be important when chemically removing contaminants from soft-bodied consumers, so I try to address some of these “next steps” in this paragraph. </w:t>
      </w:r>
    </w:p>
  </w:comment>
  <w:comment w:id="5" w:author="Ana Miller-Ter Kuile" w:date="2020-05-19T10:07:00Z" w:initials="AMK">
    <w:p w14:paraId="2972F583" w14:textId="6647F882" w:rsidR="00FF035B" w:rsidRDefault="00FF035B">
      <w:pPr>
        <w:pStyle w:val="CommentText"/>
      </w:pPr>
      <w:r>
        <w:rPr>
          <w:rStyle w:val="CommentReference"/>
        </w:rPr>
        <w:annotationRef/>
      </w:r>
      <w:r w:rsidR="008824E0">
        <w:t>Comments on figure design and captions?</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492928DA" w15:done="0"/>
  <w15:commentEx w15:paraId="709E9398" w15:done="0"/>
  <w15:commentEx w15:paraId="54D47FD0" w15:done="0"/>
  <w15:commentEx w15:paraId="7C1655FB" w15:done="0"/>
  <w15:commentEx w15:paraId="2972F58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21279" w16cex:dateUtc="2020-06-15T20:30:00Z"/>
  <w16cex:commentExtensible w16cex:durableId="22931406" w16cex:dateUtc="2020-06-16T14:48:00Z"/>
  <w16cex:commentExtensible w16cex:durableId="2292170A" w16cex:dateUtc="2020-06-15T20:49:00Z"/>
  <w16cex:commentExtensible w16cex:durableId="22931AA6" w16cex:dateUtc="2020-06-16T15:17:00Z"/>
  <w16cex:commentExtensible w16cex:durableId="226E2E67" w16cex:dateUtc="2020-05-19T15:0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2928DA" w16cid:durableId="22921279"/>
  <w16cid:commentId w16cid:paraId="709E9398" w16cid:durableId="22931406"/>
  <w16cid:commentId w16cid:paraId="54D47FD0" w16cid:durableId="2292170A"/>
  <w16cid:commentId w16cid:paraId="7C1655FB" w16cid:durableId="22931AA6"/>
  <w16cid:commentId w16cid:paraId="2972F583" w16cid:durableId="226E2E6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331904"/>
    <w:multiLevelType w:val="hybridMultilevel"/>
    <w:tmpl w:val="A7C815F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D2C7062"/>
    <w:multiLevelType w:val="hybridMultilevel"/>
    <w:tmpl w:val="812029F2"/>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E93B8A"/>
    <w:multiLevelType w:val="hybridMultilevel"/>
    <w:tmpl w:val="F4DE72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3920D1"/>
    <w:multiLevelType w:val="hybridMultilevel"/>
    <w:tmpl w:val="ED546A9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167CDE"/>
    <w:multiLevelType w:val="hybridMultilevel"/>
    <w:tmpl w:val="D9307F1A"/>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23C54CE"/>
    <w:multiLevelType w:val="hybridMultilevel"/>
    <w:tmpl w:val="FB76742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AD95BC6"/>
    <w:multiLevelType w:val="hybridMultilevel"/>
    <w:tmpl w:val="4E42C770"/>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52CD4940"/>
    <w:multiLevelType w:val="hybridMultilevel"/>
    <w:tmpl w:val="EFE0FA4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8EC2171"/>
    <w:multiLevelType w:val="hybridMultilevel"/>
    <w:tmpl w:val="A4140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B224575"/>
    <w:multiLevelType w:val="hybridMultilevel"/>
    <w:tmpl w:val="BD3C5EC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AF6D5D"/>
    <w:multiLevelType w:val="multilevel"/>
    <w:tmpl w:val="AF7A6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51274AC"/>
    <w:multiLevelType w:val="hybridMultilevel"/>
    <w:tmpl w:val="09766872"/>
    <w:lvl w:ilvl="0" w:tplc="9D44CA64">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12" w15:restartNumberingAfterBreak="0">
    <w:nsid w:val="7B7A455C"/>
    <w:multiLevelType w:val="hybridMultilevel"/>
    <w:tmpl w:val="9E8496B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2"/>
  </w:num>
  <w:num w:numId="4">
    <w:abstractNumId w:val="6"/>
  </w:num>
  <w:num w:numId="5">
    <w:abstractNumId w:val="1"/>
  </w:num>
  <w:num w:numId="6">
    <w:abstractNumId w:val="4"/>
  </w:num>
  <w:num w:numId="7">
    <w:abstractNumId w:val="9"/>
  </w:num>
  <w:num w:numId="8">
    <w:abstractNumId w:val="7"/>
  </w:num>
  <w:num w:numId="9">
    <w:abstractNumId w:val="5"/>
  </w:num>
  <w:num w:numId="10">
    <w:abstractNumId w:val="0"/>
  </w:num>
  <w:num w:numId="11">
    <w:abstractNumId w:val="8"/>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na Miller-Ter Kuile">
    <w15:presenceInfo w15:providerId="AD" w15:userId="S::ana00@umail.ucsb.edu::72e8dace-931d-4365-9f0f-d4fcb4a54264"/>
  </w15:person>
  <w15:person w15:author="Austen Apigo">
    <w15:presenceInfo w15:providerId="None" w15:userId="Austen Apig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302"/>
    <w:rsid w:val="0000128C"/>
    <w:rsid w:val="00003CED"/>
    <w:rsid w:val="00007DD1"/>
    <w:rsid w:val="00017093"/>
    <w:rsid w:val="00021A76"/>
    <w:rsid w:val="00021E5E"/>
    <w:rsid w:val="0002754E"/>
    <w:rsid w:val="00034203"/>
    <w:rsid w:val="00035E15"/>
    <w:rsid w:val="000360F9"/>
    <w:rsid w:val="00036400"/>
    <w:rsid w:val="00040901"/>
    <w:rsid w:val="00040B14"/>
    <w:rsid w:val="00046672"/>
    <w:rsid w:val="00047D80"/>
    <w:rsid w:val="0005167F"/>
    <w:rsid w:val="000525CC"/>
    <w:rsid w:val="000536BD"/>
    <w:rsid w:val="00061BCE"/>
    <w:rsid w:val="00065CFA"/>
    <w:rsid w:val="00067F3E"/>
    <w:rsid w:val="00071729"/>
    <w:rsid w:val="00071E0F"/>
    <w:rsid w:val="00072953"/>
    <w:rsid w:val="00073876"/>
    <w:rsid w:val="00075F91"/>
    <w:rsid w:val="0007710F"/>
    <w:rsid w:val="00077B7F"/>
    <w:rsid w:val="00081302"/>
    <w:rsid w:val="00082794"/>
    <w:rsid w:val="00083D3E"/>
    <w:rsid w:val="00084870"/>
    <w:rsid w:val="000862E6"/>
    <w:rsid w:val="0008785B"/>
    <w:rsid w:val="00091935"/>
    <w:rsid w:val="00097037"/>
    <w:rsid w:val="000A330D"/>
    <w:rsid w:val="000A341F"/>
    <w:rsid w:val="000A4321"/>
    <w:rsid w:val="000A666B"/>
    <w:rsid w:val="000A7CEB"/>
    <w:rsid w:val="000B0CDD"/>
    <w:rsid w:val="000B7D9C"/>
    <w:rsid w:val="000D3852"/>
    <w:rsid w:val="000D7723"/>
    <w:rsid w:val="000D7DA1"/>
    <w:rsid w:val="000E5B8D"/>
    <w:rsid w:val="000E7334"/>
    <w:rsid w:val="000F0FE7"/>
    <w:rsid w:val="000F16E2"/>
    <w:rsid w:val="000F1DE5"/>
    <w:rsid w:val="0010272A"/>
    <w:rsid w:val="00106FCE"/>
    <w:rsid w:val="00114B35"/>
    <w:rsid w:val="00114E1C"/>
    <w:rsid w:val="0011566F"/>
    <w:rsid w:val="00115EFE"/>
    <w:rsid w:val="001207A7"/>
    <w:rsid w:val="001213F3"/>
    <w:rsid w:val="001222AE"/>
    <w:rsid w:val="00123AD3"/>
    <w:rsid w:val="00125BF4"/>
    <w:rsid w:val="00133BBF"/>
    <w:rsid w:val="00133DDC"/>
    <w:rsid w:val="00141DF9"/>
    <w:rsid w:val="001425DE"/>
    <w:rsid w:val="00144834"/>
    <w:rsid w:val="00144B28"/>
    <w:rsid w:val="00147D08"/>
    <w:rsid w:val="0015397E"/>
    <w:rsid w:val="0016017B"/>
    <w:rsid w:val="00160297"/>
    <w:rsid w:val="00160B63"/>
    <w:rsid w:val="001633BE"/>
    <w:rsid w:val="001658D1"/>
    <w:rsid w:val="00166764"/>
    <w:rsid w:val="00170EC9"/>
    <w:rsid w:val="00174335"/>
    <w:rsid w:val="0017585E"/>
    <w:rsid w:val="00183774"/>
    <w:rsid w:val="00190632"/>
    <w:rsid w:val="00190AD5"/>
    <w:rsid w:val="00194B29"/>
    <w:rsid w:val="00196972"/>
    <w:rsid w:val="001A069A"/>
    <w:rsid w:val="001A278E"/>
    <w:rsid w:val="001A2C75"/>
    <w:rsid w:val="001A4175"/>
    <w:rsid w:val="001A604A"/>
    <w:rsid w:val="001A62D4"/>
    <w:rsid w:val="001A6786"/>
    <w:rsid w:val="001A6BC9"/>
    <w:rsid w:val="001A72A0"/>
    <w:rsid w:val="001A7609"/>
    <w:rsid w:val="001B6C80"/>
    <w:rsid w:val="001C03EA"/>
    <w:rsid w:val="001C1510"/>
    <w:rsid w:val="001C5513"/>
    <w:rsid w:val="001C5828"/>
    <w:rsid w:val="001C5EFD"/>
    <w:rsid w:val="001C65CE"/>
    <w:rsid w:val="001D2693"/>
    <w:rsid w:val="001D2CE7"/>
    <w:rsid w:val="001D31CF"/>
    <w:rsid w:val="001D412D"/>
    <w:rsid w:val="001D45E0"/>
    <w:rsid w:val="001D45F2"/>
    <w:rsid w:val="001D56DE"/>
    <w:rsid w:val="001E2EE5"/>
    <w:rsid w:val="001E4B63"/>
    <w:rsid w:val="001E7721"/>
    <w:rsid w:val="001E78EC"/>
    <w:rsid w:val="001F0529"/>
    <w:rsid w:val="001F29D8"/>
    <w:rsid w:val="00203151"/>
    <w:rsid w:val="00203BAB"/>
    <w:rsid w:val="002054F2"/>
    <w:rsid w:val="002059A8"/>
    <w:rsid w:val="00207D77"/>
    <w:rsid w:val="00214489"/>
    <w:rsid w:val="00214CFC"/>
    <w:rsid w:val="00216531"/>
    <w:rsid w:val="00217639"/>
    <w:rsid w:val="0022192A"/>
    <w:rsid w:val="002231D4"/>
    <w:rsid w:val="00226436"/>
    <w:rsid w:val="00226C1C"/>
    <w:rsid w:val="002312BC"/>
    <w:rsid w:val="00232204"/>
    <w:rsid w:val="0023414E"/>
    <w:rsid w:val="002426A3"/>
    <w:rsid w:val="002445DB"/>
    <w:rsid w:val="00247970"/>
    <w:rsid w:val="00253764"/>
    <w:rsid w:val="00270D90"/>
    <w:rsid w:val="00272EFB"/>
    <w:rsid w:val="00273017"/>
    <w:rsid w:val="00273ACE"/>
    <w:rsid w:val="002760B8"/>
    <w:rsid w:val="002810E3"/>
    <w:rsid w:val="00281498"/>
    <w:rsid w:val="00290446"/>
    <w:rsid w:val="002922BE"/>
    <w:rsid w:val="002958A0"/>
    <w:rsid w:val="00297B54"/>
    <w:rsid w:val="002A1492"/>
    <w:rsid w:val="002A42EC"/>
    <w:rsid w:val="002A4D0D"/>
    <w:rsid w:val="002A6C05"/>
    <w:rsid w:val="002B3C72"/>
    <w:rsid w:val="002C05F5"/>
    <w:rsid w:val="002C079E"/>
    <w:rsid w:val="002C2884"/>
    <w:rsid w:val="002C7633"/>
    <w:rsid w:val="002D051C"/>
    <w:rsid w:val="002D2352"/>
    <w:rsid w:val="002D31CE"/>
    <w:rsid w:val="002D473A"/>
    <w:rsid w:val="002E385B"/>
    <w:rsid w:val="002F4139"/>
    <w:rsid w:val="002F44FC"/>
    <w:rsid w:val="00300143"/>
    <w:rsid w:val="00301173"/>
    <w:rsid w:val="00305B59"/>
    <w:rsid w:val="0031552E"/>
    <w:rsid w:val="0031571D"/>
    <w:rsid w:val="003158D7"/>
    <w:rsid w:val="00321D6A"/>
    <w:rsid w:val="0032361E"/>
    <w:rsid w:val="003306F9"/>
    <w:rsid w:val="0033087E"/>
    <w:rsid w:val="00331CB7"/>
    <w:rsid w:val="00340530"/>
    <w:rsid w:val="0034555D"/>
    <w:rsid w:val="00346BEE"/>
    <w:rsid w:val="00346DAC"/>
    <w:rsid w:val="00350160"/>
    <w:rsid w:val="003508AC"/>
    <w:rsid w:val="00350A64"/>
    <w:rsid w:val="00351744"/>
    <w:rsid w:val="003521D6"/>
    <w:rsid w:val="003535DE"/>
    <w:rsid w:val="003566DA"/>
    <w:rsid w:val="00360070"/>
    <w:rsid w:val="003665BA"/>
    <w:rsid w:val="0036798D"/>
    <w:rsid w:val="0037070F"/>
    <w:rsid w:val="003818EE"/>
    <w:rsid w:val="00385208"/>
    <w:rsid w:val="00386E2C"/>
    <w:rsid w:val="00391116"/>
    <w:rsid w:val="003929EE"/>
    <w:rsid w:val="00393574"/>
    <w:rsid w:val="00396A7D"/>
    <w:rsid w:val="003A298D"/>
    <w:rsid w:val="003A2C90"/>
    <w:rsid w:val="003A480B"/>
    <w:rsid w:val="003A492F"/>
    <w:rsid w:val="003A5031"/>
    <w:rsid w:val="003A6E4E"/>
    <w:rsid w:val="003B0BF8"/>
    <w:rsid w:val="003B43D9"/>
    <w:rsid w:val="003C2E5A"/>
    <w:rsid w:val="003C37F6"/>
    <w:rsid w:val="003C3E1A"/>
    <w:rsid w:val="003D029A"/>
    <w:rsid w:val="003D148A"/>
    <w:rsid w:val="003D14EC"/>
    <w:rsid w:val="003D1F8E"/>
    <w:rsid w:val="003D3967"/>
    <w:rsid w:val="003D49D1"/>
    <w:rsid w:val="003E1C66"/>
    <w:rsid w:val="003E2216"/>
    <w:rsid w:val="003E3BE4"/>
    <w:rsid w:val="003E48D7"/>
    <w:rsid w:val="003F1842"/>
    <w:rsid w:val="003F1B0E"/>
    <w:rsid w:val="003F44FA"/>
    <w:rsid w:val="003F517B"/>
    <w:rsid w:val="003F6695"/>
    <w:rsid w:val="004002D3"/>
    <w:rsid w:val="004052AA"/>
    <w:rsid w:val="00405B05"/>
    <w:rsid w:val="00407305"/>
    <w:rsid w:val="00413CD9"/>
    <w:rsid w:val="00413EB3"/>
    <w:rsid w:val="00415135"/>
    <w:rsid w:val="004249DC"/>
    <w:rsid w:val="0042564D"/>
    <w:rsid w:val="00425746"/>
    <w:rsid w:val="00425A58"/>
    <w:rsid w:val="004269F2"/>
    <w:rsid w:val="00426EB0"/>
    <w:rsid w:val="004368B6"/>
    <w:rsid w:val="00440059"/>
    <w:rsid w:val="00443C40"/>
    <w:rsid w:val="00444E4B"/>
    <w:rsid w:val="00445670"/>
    <w:rsid w:val="004465C3"/>
    <w:rsid w:val="00447E22"/>
    <w:rsid w:val="004501F9"/>
    <w:rsid w:val="00450DDE"/>
    <w:rsid w:val="00454BE8"/>
    <w:rsid w:val="00456546"/>
    <w:rsid w:val="0045799C"/>
    <w:rsid w:val="00460262"/>
    <w:rsid w:val="004713B1"/>
    <w:rsid w:val="004716BE"/>
    <w:rsid w:val="00477025"/>
    <w:rsid w:val="00482260"/>
    <w:rsid w:val="00484BBB"/>
    <w:rsid w:val="004918C6"/>
    <w:rsid w:val="0049468F"/>
    <w:rsid w:val="00495900"/>
    <w:rsid w:val="00496DB3"/>
    <w:rsid w:val="004A0AD0"/>
    <w:rsid w:val="004A5413"/>
    <w:rsid w:val="004A6549"/>
    <w:rsid w:val="004A77E1"/>
    <w:rsid w:val="004B134E"/>
    <w:rsid w:val="004B2E63"/>
    <w:rsid w:val="004B6F62"/>
    <w:rsid w:val="004C55FF"/>
    <w:rsid w:val="004C5705"/>
    <w:rsid w:val="004E04DC"/>
    <w:rsid w:val="004E3F66"/>
    <w:rsid w:val="004E5D74"/>
    <w:rsid w:val="004F08CF"/>
    <w:rsid w:val="004F22FA"/>
    <w:rsid w:val="004F7EE0"/>
    <w:rsid w:val="005117D9"/>
    <w:rsid w:val="00512E71"/>
    <w:rsid w:val="0051400F"/>
    <w:rsid w:val="00514074"/>
    <w:rsid w:val="0052272A"/>
    <w:rsid w:val="00522BA0"/>
    <w:rsid w:val="00522EFC"/>
    <w:rsid w:val="00527F9E"/>
    <w:rsid w:val="00530B09"/>
    <w:rsid w:val="00531D71"/>
    <w:rsid w:val="005329E2"/>
    <w:rsid w:val="00532C05"/>
    <w:rsid w:val="00541B60"/>
    <w:rsid w:val="00550C7D"/>
    <w:rsid w:val="00554148"/>
    <w:rsid w:val="00557883"/>
    <w:rsid w:val="0056076F"/>
    <w:rsid w:val="00561547"/>
    <w:rsid w:val="0056359D"/>
    <w:rsid w:val="00566CE5"/>
    <w:rsid w:val="005709C6"/>
    <w:rsid w:val="00575844"/>
    <w:rsid w:val="00575E46"/>
    <w:rsid w:val="005764A1"/>
    <w:rsid w:val="005809A1"/>
    <w:rsid w:val="005847DD"/>
    <w:rsid w:val="00586083"/>
    <w:rsid w:val="00586CA5"/>
    <w:rsid w:val="00587DA1"/>
    <w:rsid w:val="0059591B"/>
    <w:rsid w:val="005A126F"/>
    <w:rsid w:val="005A1A86"/>
    <w:rsid w:val="005A27E3"/>
    <w:rsid w:val="005B2E0C"/>
    <w:rsid w:val="005B386D"/>
    <w:rsid w:val="005B3B7B"/>
    <w:rsid w:val="005C07D6"/>
    <w:rsid w:val="005C0E34"/>
    <w:rsid w:val="005C1A15"/>
    <w:rsid w:val="005C3872"/>
    <w:rsid w:val="005D1DD7"/>
    <w:rsid w:val="005D2866"/>
    <w:rsid w:val="005D6393"/>
    <w:rsid w:val="005D74B6"/>
    <w:rsid w:val="005E3746"/>
    <w:rsid w:val="005E5523"/>
    <w:rsid w:val="005F0B55"/>
    <w:rsid w:val="005F7891"/>
    <w:rsid w:val="00602643"/>
    <w:rsid w:val="00606BD6"/>
    <w:rsid w:val="00611BE6"/>
    <w:rsid w:val="006153AD"/>
    <w:rsid w:val="00615530"/>
    <w:rsid w:val="00615AD9"/>
    <w:rsid w:val="0062131F"/>
    <w:rsid w:val="0062282C"/>
    <w:rsid w:val="00622EDB"/>
    <w:rsid w:val="00623738"/>
    <w:rsid w:val="006248BF"/>
    <w:rsid w:val="00625E48"/>
    <w:rsid w:val="00627850"/>
    <w:rsid w:val="0063271C"/>
    <w:rsid w:val="00637018"/>
    <w:rsid w:val="00640EA4"/>
    <w:rsid w:val="0064151D"/>
    <w:rsid w:val="00641F85"/>
    <w:rsid w:val="00642396"/>
    <w:rsid w:val="00643D8F"/>
    <w:rsid w:val="006467DE"/>
    <w:rsid w:val="00646DCC"/>
    <w:rsid w:val="00650F3B"/>
    <w:rsid w:val="00651B22"/>
    <w:rsid w:val="00652E10"/>
    <w:rsid w:val="00655EED"/>
    <w:rsid w:val="00656623"/>
    <w:rsid w:val="00662555"/>
    <w:rsid w:val="006655DB"/>
    <w:rsid w:val="006701BE"/>
    <w:rsid w:val="00670E78"/>
    <w:rsid w:val="006732DC"/>
    <w:rsid w:val="00675EC4"/>
    <w:rsid w:val="006762DA"/>
    <w:rsid w:val="00676B7A"/>
    <w:rsid w:val="00681368"/>
    <w:rsid w:val="006825C3"/>
    <w:rsid w:val="00682D6F"/>
    <w:rsid w:val="00690C22"/>
    <w:rsid w:val="00693153"/>
    <w:rsid w:val="0069432B"/>
    <w:rsid w:val="0069462C"/>
    <w:rsid w:val="00694D33"/>
    <w:rsid w:val="0069730B"/>
    <w:rsid w:val="006A05C4"/>
    <w:rsid w:val="006A0D87"/>
    <w:rsid w:val="006A6429"/>
    <w:rsid w:val="006A64DA"/>
    <w:rsid w:val="006B1440"/>
    <w:rsid w:val="006B2858"/>
    <w:rsid w:val="006C47D4"/>
    <w:rsid w:val="006C580A"/>
    <w:rsid w:val="006C6013"/>
    <w:rsid w:val="006C6765"/>
    <w:rsid w:val="006D0DB3"/>
    <w:rsid w:val="006D1EE4"/>
    <w:rsid w:val="006D20F4"/>
    <w:rsid w:val="006D2B36"/>
    <w:rsid w:val="006D3267"/>
    <w:rsid w:val="006D6575"/>
    <w:rsid w:val="006E00A0"/>
    <w:rsid w:val="006E51A9"/>
    <w:rsid w:val="006E7962"/>
    <w:rsid w:val="006E7BE9"/>
    <w:rsid w:val="006F5A12"/>
    <w:rsid w:val="006F7F22"/>
    <w:rsid w:val="007002EA"/>
    <w:rsid w:val="007006F7"/>
    <w:rsid w:val="007061CA"/>
    <w:rsid w:val="00710B24"/>
    <w:rsid w:val="00712C9B"/>
    <w:rsid w:val="00714692"/>
    <w:rsid w:val="00716FCF"/>
    <w:rsid w:val="00720191"/>
    <w:rsid w:val="007217A2"/>
    <w:rsid w:val="007222CD"/>
    <w:rsid w:val="00724428"/>
    <w:rsid w:val="00727C9D"/>
    <w:rsid w:val="007327B7"/>
    <w:rsid w:val="00732ACA"/>
    <w:rsid w:val="00734E90"/>
    <w:rsid w:val="00736FB5"/>
    <w:rsid w:val="00740FD0"/>
    <w:rsid w:val="00741496"/>
    <w:rsid w:val="0074311F"/>
    <w:rsid w:val="00747051"/>
    <w:rsid w:val="007517E2"/>
    <w:rsid w:val="00755D0A"/>
    <w:rsid w:val="00761C14"/>
    <w:rsid w:val="0076296A"/>
    <w:rsid w:val="007652B1"/>
    <w:rsid w:val="00767AF4"/>
    <w:rsid w:val="007704E2"/>
    <w:rsid w:val="00773B6A"/>
    <w:rsid w:val="00775D8E"/>
    <w:rsid w:val="00782BBA"/>
    <w:rsid w:val="00787265"/>
    <w:rsid w:val="00787DC3"/>
    <w:rsid w:val="00790332"/>
    <w:rsid w:val="007912D6"/>
    <w:rsid w:val="0079366F"/>
    <w:rsid w:val="00793F23"/>
    <w:rsid w:val="007A0E12"/>
    <w:rsid w:val="007A54E9"/>
    <w:rsid w:val="007B1A15"/>
    <w:rsid w:val="007B516B"/>
    <w:rsid w:val="007B5F64"/>
    <w:rsid w:val="007C3674"/>
    <w:rsid w:val="007C66A8"/>
    <w:rsid w:val="007D150A"/>
    <w:rsid w:val="007D2DC0"/>
    <w:rsid w:val="007D3244"/>
    <w:rsid w:val="007D5A3D"/>
    <w:rsid w:val="007D631E"/>
    <w:rsid w:val="007D7BE9"/>
    <w:rsid w:val="007E1512"/>
    <w:rsid w:val="007E2333"/>
    <w:rsid w:val="007E34B2"/>
    <w:rsid w:val="007E4B0A"/>
    <w:rsid w:val="007E52CA"/>
    <w:rsid w:val="007E6F6B"/>
    <w:rsid w:val="007E70C8"/>
    <w:rsid w:val="007F1B51"/>
    <w:rsid w:val="007F3DAE"/>
    <w:rsid w:val="007F5321"/>
    <w:rsid w:val="008018CB"/>
    <w:rsid w:val="00804872"/>
    <w:rsid w:val="00811475"/>
    <w:rsid w:val="00814E6D"/>
    <w:rsid w:val="00821919"/>
    <w:rsid w:val="00823455"/>
    <w:rsid w:val="008239A4"/>
    <w:rsid w:val="00824FFA"/>
    <w:rsid w:val="008264A3"/>
    <w:rsid w:val="00826B80"/>
    <w:rsid w:val="008272B8"/>
    <w:rsid w:val="008305F5"/>
    <w:rsid w:val="00830EBA"/>
    <w:rsid w:val="008322D9"/>
    <w:rsid w:val="008409DE"/>
    <w:rsid w:val="00841A82"/>
    <w:rsid w:val="00841D1F"/>
    <w:rsid w:val="00842F75"/>
    <w:rsid w:val="00843C11"/>
    <w:rsid w:val="00843C85"/>
    <w:rsid w:val="00846598"/>
    <w:rsid w:val="00851001"/>
    <w:rsid w:val="0085618A"/>
    <w:rsid w:val="00856917"/>
    <w:rsid w:val="00860BAC"/>
    <w:rsid w:val="00861F78"/>
    <w:rsid w:val="00866569"/>
    <w:rsid w:val="00866DBE"/>
    <w:rsid w:val="00876906"/>
    <w:rsid w:val="008824E0"/>
    <w:rsid w:val="008877B8"/>
    <w:rsid w:val="00890B36"/>
    <w:rsid w:val="0089210F"/>
    <w:rsid w:val="0089241E"/>
    <w:rsid w:val="0089362C"/>
    <w:rsid w:val="008A1CF7"/>
    <w:rsid w:val="008A208B"/>
    <w:rsid w:val="008A2776"/>
    <w:rsid w:val="008A313A"/>
    <w:rsid w:val="008A565D"/>
    <w:rsid w:val="008A7880"/>
    <w:rsid w:val="008B0995"/>
    <w:rsid w:val="008B1140"/>
    <w:rsid w:val="008B17C9"/>
    <w:rsid w:val="008C40C9"/>
    <w:rsid w:val="008C46C0"/>
    <w:rsid w:val="008C5338"/>
    <w:rsid w:val="008C6A21"/>
    <w:rsid w:val="008D0EC1"/>
    <w:rsid w:val="008D4239"/>
    <w:rsid w:val="008D666D"/>
    <w:rsid w:val="008E56D5"/>
    <w:rsid w:val="008E5B62"/>
    <w:rsid w:val="008E670D"/>
    <w:rsid w:val="008F1DFE"/>
    <w:rsid w:val="008F24B6"/>
    <w:rsid w:val="008F45A6"/>
    <w:rsid w:val="008F650C"/>
    <w:rsid w:val="00900F4A"/>
    <w:rsid w:val="009038DC"/>
    <w:rsid w:val="009123B2"/>
    <w:rsid w:val="00920010"/>
    <w:rsid w:val="00920861"/>
    <w:rsid w:val="00920CDC"/>
    <w:rsid w:val="00921222"/>
    <w:rsid w:val="0092281A"/>
    <w:rsid w:val="00922DFA"/>
    <w:rsid w:val="00931F8B"/>
    <w:rsid w:val="00932EFD"/>
    <w:rsid w:val="00934B30"/>
    <w:rsid w:val="00946034"/>
    <w:rsid w:val="00950D74"/>
    <w:rsid w:val="00950E51"/>
    <w:rsid w:val="00954A86"/>
    <w:rsid w:val="00960FF2"/>
    <w:rsid w:val="00961867"/>
    <w:rsid w:val="00961D4F"/>
    <w:rsid w:val="00962673"/>
    <w:rsid w:val="00963471"/>
    <w:rsid w:val="0096389B"/>
    <w:rsid w:val="00970806"/>
    <w:rsid w:val="00974A4E"/>
    <w:rsid w:val="00977993"/>
    <w:rsid w:val="009812BA"/>
    <w:rsid w:val="0098197D"/>
    <w:rsid w:val="0098220B"/>
    <w:rsid w:val="009838C3"/>
    <w:rsid w:val="009847B9"/>
    <w:rsid w:val="009864F3"/>
    <w:rsid w:val="009907D0"/>
    <w:rsid w:val="00995141"/>
    <w:rsid w:val="00997CD0"/>
    <w:rsid w:val="009A1763"/>
    <w:rsid w:val="009A1772"/>
    <w:rsid w:val="009A2E35"/>
    <w:rsid w:val="009A37DF"/>
    <w:rsid w:val="009A514C"/>
    <w:rsid w:val="009A5E8F"/>
    <w:rsid w:val="009A6532"/>
    <w:rsid w:val="009B03DB"/>
    <w:rsid w:val="009B1C59"/>
    <w:rsid w:val="009B30C6"/>
    <w:rsid w:val="009B7283"/>
    <w:rsid w:val="009B7A7E"/>
    <w:rsid w:val="009C1559"/>
    <w:rsid w:val="009C1841"/>
    <w:rsid w:val="009C2F8A"/>
    <w:rsid w:val="009C4627"/>
    <w:rsid w:val="009C4990"/>
    <w:rsid w:val="009C4A48"/>
    <w:rsid w:val="009C5F85"/>
    <w:rsid w:val="009C79CA"/>
    <w:rsid w:val="009D00FF"/>
    <w:rsid w:val="009D4791"/>
    <w:rsid w:val="009D7295"/>
    <w:rsid w:val="009E71BB"/>
    <w:rsid w:val="009E7EEC"/>
    <w:rsid w:val="009F1CC9"/>
    <w:rsid w:val="009F29BA"/>
    <w:rsid w:val="009F3946"/>
    <w:rsid w:val="009F7C2F"/>
    <w:rsid w:val="00A01E8A"/>
    <w:rsid w:val="00A07E7A"/>
    <w:rsid w:val="00A120C5"/>
    <w:rsid w:val="00A13618"/>
    <w:rsid w:val="00A13B07"/>
    <w:rsid w:val="00A17010"/>
    <w:rsid w:val="00A176D5"/>
    <w:rsid w:val="00A22B19"/>
    <w:rsid w:val="00A233A0"/>
    <w:rsid w:val="00A2382A"/>
    <w:rsid w:val="00A30005"/>
    <w:rsid w:val="00A318BE"/>
    <w:rsid w:val="00A347AB"/>
    <w:rsid w:val="00A35293"/>
    <w:rsid w:val="00A37150"/>
    <w:rsid w:val="00A423C8"/>
    <w:rsid w:val="00A42D5A"/>
    <w:rsid w:val="00A476B1"/>
    <w:rsid w:val="00A51023"/>
    <w:rsid w:val="00A5215D"/>
    <w:rsid w:val="00A5335E"/>
    <w:rsid w:val="00A543F5"/>
    <w:rsid w:val="00A54EB0"/>
    <w:rsid w:val="00A57330"/>
    <w:rsid w:val="00A57AE8"/>
    <w:rsid w:val="00A60773"/>
    <w:rsid w:val="00A60A35"/>
    <w:rsid w:val="00A620B4"/>
    <w:rsid w:val="00A7305E"/>
    <w:rsid w:val="00A7605C"/>
    <w:rsid w:val="00A76A4A"/>
    <w:rsid w:val="00A8071D"/>
    <w:rsid w:val="00A82A87"/>
    <w:rsid w:val="00A8321F"/>
    <w:rsid w:val="00A84C2D"/>
    <w:rsid w:val="00A8550E"/>
    <w:rsid w:val="00A85FA9"/>
    <w:rsid w:val="00A86D3C"/>
    <w:rsid w:val="00A90916"/>
    <w:rsid w:val="00A9096C"/>
    <w:rsid w:val="00A920FD"/>
    <w:rsid w:val="00A92B55"/>
    <w:rsid w:val="00A95C0E"/>
    <w:rsid w:val="00A96A33"/>
    <w:rsid w:val="00AA0E5B"/>
    <w:rsid w:val="00AA1148"/>
    <w:rsid w:val="00AA256B"/>
    <w:rsid w:val="00AA3E54"/>
    <w:rsid w:val="00AA5F24"/>
    <w:rsid w:val="00AB3807"/>
    <w:rsid w:val="00AB4187"/>
    <w:rsid w:val="00AB5841"/>
    <w:rsid w:val="00AC0052"/>
    <w:rsid w:val="00AC3657"/>
    <w:rsid w:val="00AD4EA0"/>
    <w:rsid w:val="00AD74BA"/>
    <w:rsid w:val="00AD7F3D"/>
    <w:rsid w:val="00AE68AD"/>
    <w:rsid w:val="00AF59F1"/>
    <w:rsid w:val="00AF6206"/>
    <w:rsid w:val="00B051F4"/>
    <w:rsid w:val="00B0774F"/>
    <w:rsid w:val="00B11868"/>
    <w:rsid w:val="00B12F03"/>
    <w:rsid w:val="00B15492"/>
    <w:rsid w:val="00B15499"/>
    <w:rsid w:val="00B22BD9"/>
    <w:rsid w:val="00B23E36"/>
    <w:rsid w:val="00B2484C"/>
    <w:rsid w:val="00B32D76"/>
    <w:rsid w:val="00B35A98"/>
    <w:rsid w:val="00B37BBA"/>
    <w:rsid w:val="00B44FC9"/>
    <w:rsid w:val="00B46857"/>
    <w:rsid w:val="00B50070"/>
    <w:rsid w:val="00B51C81"/>
    <w:rsid w:val="00B53364"/>
    <w:rsid w:val="00B55B35"/>
    <w:rsid w:val="00B5655B"/>
    <w:rsid w:val="00B5671B"/>
    <w:rsid w:val="00B57D9F"/>
    <w:rsid w:val="00B61602"/>
    <w:rsid w:val="00B61F8E"/>
    <w:rsid w:val="00B66EF4"/>
    <w:rsid w:val="00B70DCB"/>
    <w:rsid w:val="00B72094"/>
    <w:rsid w:val="00B72492"/>
    <w:rsid w:val="00B72FDE"/>
    <w:rsid w:val="00B74713"/>
    <w:rsid w:val="00B81A86"/>
    <w:rsid w:val="00B855FE"/>
    <w:rsid w:val="00B86C38"/>
    <w:rsid w:val="00B874C7"/>
    <w:rsid w:val="00B910B3"/>
    <w:rsid w:val="00B92366"/>
    <w:rsid w:val="00B97760"/>
    <w:rsid w:val="00BA2C77"/>
    <w:rsid w:val="00BA300F"/>
    <w:rsid w:val="00BA52DB"/>
    <w:rsid w:val="00BB083E"/>
    <w:rsid w:val="00BB0E78"/>
    <w:rsid w:val="00BB19D6"/>
    <w:rsid w:val="00BB4333"/>
    <w:rsid w:val="00BB4663"/>
    <w:rsid w:val="00BB6478"/>
    <w:rsid w:val="00BC2726"/>
    <w:rsid w:val="00BC3C36"/>
    <w:rsid w:val="00BC3CB0"/>
    <w:rsid w:val="00BC7A57"/>
    <w:rsid w:val="00BD0D33"/>
    <w:rsid w:val="00BD1A1A"/>
    <w:rsid w:val="00BE139D"/>
    <w:rsid w:val="00BE1A6B"/>
    <w:rsid w:val="00BE5BD4"/>
    <w:rsid w:val="00BE5D56"/>
    <w:rsid w:val="00BF04DA"/>
    <w:rsid w:val="00BF1134"/>
    <w:rsid w:val="00BF3A93"/>
    <w:rsid w:val="00BF4C4F"/>
    <w:rsid w:val="00BF5075"/>
    <w:rsid w:val="00C00EEB"/>
    <w:rsid w:val="00C02561"/>
    <w:rsid w:val="00C02D8C"/>
    <w:rsid w:val="00C02F88"/>
    <w:rsid w:val="00C06B99"/>
    <w:rsid w:val="00C06C0B"/>
    <w:rsid w:val="00C15E28"/>
    <w:rsid w:val="00C17953"/>
    <w:rsid w:val="00C22F8E"/>
    <w:rsid w:val="00C24F2E"/>
    <w:rsid w:val="00C25DC2"/>
    <w:rsid w:val="00C27F98"/>
    <w:rsid w:val="00C30990"/>
    <w:rsid w:val="00C33D84"/>
    <w:rsid w:val="00C342CC"/>
    <w:rsid w:val="00C34486"/>
    <w:rsid w:val="00C348EC"/>
    <w:rsid w:val="00C34A82"/>
    <w:rsid w:val="00C34D07"/>
    <w:rsid w:val="00C40BEE"/>
    <w:rsid w:val="00C4417C"/>
    <w:rsid w:val="00C46376"/>
    <w:rsid w:val="00C46A29"/>
    <w:rsid w:val="00C51A57"/>
    <w:rsid w:val="00C52874"/>
    <w:rsid w:val="00C56F0B"/>
    <w:rsid w:val="00C613B2"/>
    <w:rsid w:val="00C62C57"/>
    <w:rsid w:val="00C64165"/>
    <w:rsid w:val="00C64781"/>
    <w:rsid w:val="00C64F16"/>
    <w:rsid w:val="00C70E49"/>
    <w:rsid w:val="00C7187F"/>
    <w:rsid w:val="00C730DF"/>
    <w:rsid w:val="00C7584A"/>
    <w:rsid w:val="00C76884"/>
    <w:rsid w:val="00C77A20"/>
    <w:rsid w:val="00C8753A"/>
    <w:rsid w:val="00C87AD0"/>
    <w:rsid w:val="00C9026A"/>
    <w:rsid w:val="00C91D01"/>
    <w:rsid w:val="00C936B7"/>
    <w:rsid w:val="00C973F8"/>
    <w:rsid w:val="00CA289F"/>
    <w:rsid w:val="00CA4A34"/>
    <w:rsid w:val="00CA4D34"/>
    <w:rsid w:val="00CA518D"/>
    <w:rsid w:val="00CA57D1"/>
    <w:rsid w:val="00CB1D34"/>
    <w:rsid w:val="00CB2CDA"/>
    <w:rsid w:val="00CB353A"/>
    <w:rsid w:val="00CB5279"/>
    <w:rsid w:val="00CB5FB0"/>
    <w:rsid w:val="00CB6DCA"/>
    <w:rsid w:val="00CB711B"/>
    <w:rsid w:val="00CC0F3F"/>
    <w:rsid w:val="00CC3B68"/>
    <w:rsid w:val="00CC6433"/>
    <w:rsid w:val="00CD0325"/>
    <w:rsid w:val="00CD2A5D"/>
    <w:rsid w:val="00CD3D09"/>
    <w:rsid w:val="00CD4548"/>
    <w:rsid w:val="00CE214D"/>
    <w:rsid w:val="00CE269D"/>
    <w:rsid w:val="00CE29FA"/>
    <w:rsid w:val="00CE42FF"/>
    <w:rsid w:val="00CE60A0"/>
    <w:rsid w:val="00CF0533"/>
    <w:rsid w:val="00CF0D31"/>
    <w:rsid w:val="00D01308"/>
    <w:rsid w:val="00D02159"/>
    <w:rsid w:val="00D02629"/>
    <w:rsid w:val="00D03CD9"/>
    <w:rsid w:val="00D043B4"/>
    <w:rsid w:val="00D0583C"/>
    <w:rsid w:val="00D06C49"/>
    <w:rsid w:val="00D12C9A"/>
    <w:rsid w:val="00D12F20"/>
    <w:rsid w:val="00D163D6"/>
    <w:rsid w:val="00D24E51"/>
    <w:rsid w:val="00D26202"/>
    <w:rsid w:val="00D2795E"/>
    <w:rsid w:val="00D30D45"/>
    <w:rsid w:val="00D32420"/>
    <w:rsid w:val="00D32469"/>
    <w:rsid w:val="00D364AF"/>
    <w:rsid w:val="00D45426"/>
    <w:rsid w:val="00D52356"/>
    <w:rsid w:val="00D56081"/>
    <w:rsid w:val="00D65664"/>
    <w:rsid w:val="00D6766A"/>
    <w:rsid w:val="00D759B1"/>
    <w:rsid w:val="00D77E89"/>
    <w:rsid w:val="00D801AB"/>
    <w:rsid w:val="00D81063"/>
    <w:rsid w:val="00D81B5C"/>
    <w:rsid w:val="00D86217"/>
    <w:rsid w:val="00D91AC6"/>
    <w:rsid w:val="00D960E2"/>
    <w:rsid w:val="00D9796F"/>
    <w:rsid w:val="00D97CB8"/>
    <w:rsid w:val="00D97FCE"/>
    <w:rsid w:val="00DA3389"/>
    <w:rsid w:val="00DA5D46"/>
    <w:rsid w:val="00DB200E"/>
    <w:rsid w:val="00DB382D"/>
    <w:rsid w:val="00DB5D7E"/>
    <w:rsid w:val="00DB6647"/>
    <w:rsid w:val="00DC542B"/>
    <w:rsid w:val="00DC696B"/>
    <w:rsid w:val="00DD1D92"/>
    <w:rsid w:val="00DD33D3"/>
    <w:rsid w:val="00DD74DC"/>
    <w:rsid w:val="00DE1B56"/>
    <w:rsid w:val="00DE4272"/>
    <w:rsid w:val="00DE4DAD"/>
    <w:rsid w:val="00DE57D1"/>
    <w:rsid w:val="00DE6D30"/>
    <w:rsid w:val="00DF0301"/>
    <w:rsid w:val="00DF0C61"/>
    <w:rsid w:val="00DF2D8A"/>
    <w:rsid w:val="00DF6B43"/>
    <w:rsid w:val="00DF7E0C"/>
    <w:rsid w:val="00E00DCB"/>
    <w:rsid w:val="00E04419"/>
    <w:rsid w:val="00E055C4"/>
    <w:rsid w:val="00E05DBC"/>
    <w:rsid w:val="00E10921"/>
    <w:rsid w:val="00E10D8A"/>
    <w:rsid w:val="00E14A8E"/>
    <w:rsid w:val="00E1511A"/>
    <w:rsid w:val="00E15999"/>
    <w:rsid w:val="00E16423"/>
    <w:rsid w:val="00E17214"/>
    <w:rsid w:val="00E22A17"/>
    <w:rsid w:val="00E2377E"/>
    <w:rsid w:val="00E260CA"/>
    <w:rsid w:val="00E266A7"/>
    <w:rsid w:val="00E4430E"/>
    <w:rsid w:val="00E46D71"/>
    <w:rsid w:val="00E506D8"/>
    <w:rsid w:val="00E51EEC"/>
    <w:rsid w:val="00E521BB"/>
    <w:rsid w:val="00E53B6E"/>
    <w:rsid w:val="00E5687D"/>
    <w:rsid w:val="00E616A3"/>
    <w:rsid w:val="00E62D4E"/>
    <w:rsid w:val="00E63181"/>
    <w:rsid w:val="00E670FB"/>
    <w:rsid w:val="00E70B33"/>
    <w:rsid w:val="00E72A9A"/>
    <w:rsid w:val="00E761D3"/>
    <w:rsid w:val="00E81C3B"/>
    <w:rsid w:val="00E82A27"/>
    <w:rsid w:val="00E82FC9"/>
    <w:rsid w:val="00E85E4D"/>
    <w:rsid w:val="00EB1EE8"/>
    <w:rsid w:val="00EB634F"/>
    <w:rsid w:val="00EB6528"/>
    <w:rsid w:val="00EC0B50"/>
    <w:rsid w:val="00EC2DF6"/>
    <w:rsid w:val="00EC4DBF"/>
    <w:rsid w:val="00EC7B1C"/>
    <w:rsid w:val="00ED1069"/>
    <w:rsid w:val="00ED15D8"/>
    <w:rsid w:val="00ED3971"/>
    <w:rsid w:val="00ED4285"/>
    <w:rsid w:val="00ED4C9B"/>
    <w:rsid w:val="00ED5E45"/>
    <w:rsid w:val="00ED7FAB"/>
    <w:rsid w:val="00EE4F50"/>
    <w:rsid w:val="00EE62D5"/>
    <w:rsid w:val="00EE6CFF"/>
    <w:rsid w:val="00EE6F84"/>
    <w:rsid w:val="00EF4AA6"/>
    <w:rsid w:val="00EF5087"/>
    <w:rsid w:val="00EF6A3F"/>
    <w:rsid w:val="00F0053E"/>
    <w:rsid w:val="00F01888"/>
    <w:rsid w:val="00F039D6"/>
    <w:rsid w:val="00F10D68"/>
    <w:rsid w:val="00F12117"/>
    <w:rsid w:val="00F12563"/>
    <w:rsid w:val="00F14F64"/>
    <w:rsid w:val="00F2012E"/>
    <w:rsid w:val="00F22E3B"/>
    <w:rsid w:val="00F253FE"/>
    <w:rsid w:val="00F2588D"/>
    <w:rsid w:val="00F25FD5"/>
    <w:rsid w:val="00F2607E"/>
    <w:rsid w:val="00F2658B"/>
    <w:rsid w:val="00F26F40"/>
    <w:rsid w:val="00F30CB0"/>
    <w:rsid w:val="00F327C9"/>
    <w:rsid w:val="00F3466C"/>
    <w:rsid w:val="00F358A1"/>
    <w:rsid w:val="00F36B72"/>
    <w:rsid w:val="00F36D81"/>
    <w:rsid w:val="00F4044C"/>
    <w:rsid w:val="00F41E25"/>
    <w:rsid w:val="00F47535"/>
    <w:rsid w:val="00F550B3"/>
    <w:rsid w:val="00F550DF"/>
    <w:rsid w:val="00F55639"/>
    <w:rsid w:val="00F55BE0"/>
    <w:rsid w:val="00F60D8B"/>
    <w:rsid w:val="00F67AC6"/>
    <w:rsid w:val="00F708F0"/>
    <w:rsid w:val="00F75CD0"/>
    <w:rsid w:val="00F771E5"/>
    <w:rsid w:val="00F816D8"/>
    <w:rsid w:val="00F86929"/>
    <w:rsid w:val="00F90292"/>
    <w:rsid w:val="00F938D1"/>
    <w:rsid w:val="00F96821"/>
    <w:rsid w:val="00FA30E9"/>
    <w:rsid w:val="00FA6D32"/>
    <w:rsid w:val="00FA6F03"/>
    <w:rsid w:val="00FA7004"/>
    <w:rsid w:val="00FA7560"/>
    <w:rsid w:val="00FA75F0"/>
    <w:rsid w:val="00FA7FED"/>
    <w:rsid w:val="00FB2C11"/>
    <w:rsid w:val="00FB58BB"/>
    <w:rsid w:val="00FB7614"/>
    <w:rsid w:val="00FC45EC"/>
    <w:rsid w:val="00FC76AF"/>
    <w:rsid w:val="00FD0BB8"/>
    <w:rsid w:val="00FD1461"/>
    <w:rsid w:val="00FD2B9B"/>
    <w:rsid w:val="00FD3158"/>
    <w:rsid w:val="00FD34F5"/>
    <w:rsid w:val="00FD7436"/>
    <w:rsid w:val="00FD778C"/>
    <w:rsid w:val="00FE26CE"/>
    <w:rsid w:val="00FE4311"/>
    <w:rsid w:val="00FE43A1"/>
    <w:rsid w:val="00FE5CBF"/>
    <w:rsid w:val="00FE76FA"/>
    <w:rsid w:val="00FF035B"/>
    <w:rsid w:val="00FF10C0"/>
    <w:rsid w:val="00FF2288"/>
    <w:rsid w:val="00FF4A94"/>
    <w:rsid w:val="00FF4D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B2895"/>
  <w15:chartTrackingRefBased/>
  <w15:docId w15:val="{2CA7A85C-3331-9849-AB8F-C3B436FDD1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B711B"/>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81302"/>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81302"/>
    <w:rPr>
      <w:rFonts w:ascii="Times New Roman" w:hAnsi="Times New Roman" w:cs="Times New Roman"/>
      <w:sz w:val="18"/>
      <w:szCs w:val="18"/>
    </w:rPr>
  </w:style>
  <w:style w:type="character" w:styleId="Strong">
    <w:name w:val="Strong"/>
    <w:basedOn w:val="DefaultParagraphFont"/>
    <w:uiPriority w:val="22"/>
    <w:qFormat/>
    <w:rsid w:val="00E616A3"/>
    <w:rPr>
      <w:b/>
      <w:bCs/>
    </w:rPr>
  </w:style>
  <w:style w:type="paragraph" w:styleId="ListParagraph">
    <w:name w:val="List Paragraph"/>
    <w:basedOn w:val="Normal"/>
    <w:uiPriority w:val="34"/>
    <w:qFormat/>
    <w:rsid w:val="009C1841"/>
    <w:pPr>
      <w:ind w:left="720"/>
      <w:contextualSpacing/>
    </w:pPr>
  </w:style>
  <w:style w:type="table" w:styleId="TableGrid">
    <w:name w:val="Table Grid"/>
    <w:basedOn w:val="TableNormal"/>
    <w:uiPriority w:val="39"/>
    <w:rsid w:val="00A85FA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B61602"/>
    <w:rPr>
      <w:sz w:val="16"/>
      <w:szCs w:val="16"/>
    </w:rPr>
  </w:style>
  <w:style w:type="paragraph" w:styleId="CommentText">
    <w:name w:val="annotation text"/>
    <w:basedOn w:val="Normal"/>
    <w:link w:val="CommentTextChar"/>
    <w:uiPriority w:val="99"/>
    <w:unhideWhenUsed/>
    <w:rsid w:val="00B61602"/>
    <w:rPr>
      <w:sz w:val="20"/>
      <w:szCs w:val="20"/>
    </w:rPr>
  </w:style>
  <w:style w:type="character" w:customStyle="1" w:styleId="CommentTextChar">
    <w:name w:val="Comment Text Char"/>
    <w:basedOn w:val="DefaultParagraphFont"/>
    <w:link w:val="CommentText"/>
    <w:uiPriority w:val="99"/>
    <w:rsid w:val="00B61602"/>
    <w:rPr>
      <w:sz w:val="20"/>
      <w:szCs w:val="20"/>
    </w:rPr>
  </w:style>
  <w:style w:type="paragraph" w:styleId="CommentSubject">
    <w:name w:val="annotation subject"/>
    <w:basedOn w:val="CommentText"/>
    <w:next w:val="CommentText"/>
    <w:link w:val="CommentSubjectChar"/>
    <w:uiPriority w:val="99"/>
    <w:semiHidden/>
    <w:unhideWhenUsed/>
    <w:rsid w:val="00B61602"/>
    <w:rPr>
      <w:b/>
      <w:bCs/>
    </w:rPr>
  </w:style>
  <w:style w:type="character" w:customStyle="1" w:styleId="CommentSubjectChar">
    <w:name w:val="Comment Subject Char"/>
    <w:basedOn w:val="CommentTextChar"/>
    <w:link w:val="CommentSubject"/>
    <w:uiPriority w:val="99"/>
    <w:semiHidden/>
    <w:rsid w:val="00B61602"/>
    <w:rPr>
      <w:b/>
      <w:bCs/>
      <w:sz w:val="20"/>
      <w:szCs w:val="20"/>
    </w:rPr>
  </w:style>
  <w:style w:type="paragraph" w:styleId="Caption">
    <w:name w:val="caption"/>
    <w:basedOn w:val="Normal"/>
    <w:next w:val="Normal"/>
    <w:uiPriority w:val="35"/>
    <w:unhideWhenUsed/>
    <w:qFormat/>
    <w:rsid w:val="007327B7"/>
    <w:pPr>
      <w:spacing w:after="200"/>
    </w:pPr>
    <w:rPr>
      <w:i/>
      <w:iCs/>
      <w:color w:val="44546A" w:themeColor="text2"/>
      <w:sz w:val="18"/>
      <w:szCs w:val="18"/>
    </w:rPr>
  </w:style>
  <w:style w:type="character" w:customStyle="1" w:styleId="Heading1Char">
    <w:name w:val="Heading 1 Char"/>
    <w:basedOn w:val="DefaultParagraphFont"/>
    <w:link w:val="Heading1"/>
    <w:uiPriority w:val="9"/>
    <w:rsid w:val="00CB711B"/>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B12F03"/>
    <w:rPr>
      <w:color w:val="808080"/>
    </w:rPr>
  </w:style>
  <w:style w:type="character" w:styleId="Hyperlink">
    <w:name w:val="Hyperlink"/>
    <w:basedOn w:val="DefaultParagraphFont"/>
    <w:uiPriority w:val="99"/>
    <w:semiHidden/>
    <w:unhideWhenUsed/>
    <w:rsid w:val="009C79CA"/>
    <w:rPr>
      <w:color w:val="0000FF"/>
      <w:u w:val="single"/>
    </w:rPr>
  </w:style>
  <w:style w:type="character" w:styleId="Emphasis">
    <w:name w:val="Emphasis"/>
    <w:basedOn w:val="DefaultParagraphFont"/>
    <w:uiPriority w:val="20"/>
    <w:qFormat/>
    <w:rsid w:val="00CE42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086993">
      <w:bodyDiv w:val="1"/>
      <w:marLeft w:val="0"/>
      <w:marRight w:val="0"/>
      <w:marTop w:val="0"/>
      <w:marBottom w:val="0"/>
      <w:divBdr>
        <w:top w:val="none" w:sz="0" w:space="0" w:color="auto"/>
        <w:left w:val="none" w:sz="0" w:space="0" w:color="auto"/>
        <w:bottom w:val="none" w:sz="0" w:space="0" w:color="auto"/>
        <w:right w:val="none" w:sz="0" w:space="0" w:color="auto"/>
      </w:divBdr>
    </w:div>
    <w:div w:id="149561628">
      <w:bodyDiv w:val="1"/>
      <w:marLeft w:val="0"/>
      <w:marRight w:val="0"/>
      <w:marTop w:val="0"/>
      <w:marBottom w:val="0"/>
      <w:divBdr>
        <w:top w:val="none" w:sz="0" w:space="0" w:color="auto"/>
        <w:left w:val="none" w:sz="0" w:space="0" w:color="auto"/>
        <w:bottom w:val="none" w:sz="0" w:space="0" w:color="auto"/>
        <w:right w:val="none" w:sz="0" w:space="0" w:color="auto"/>
      </w:divBdr>
    </w:div>
    <w:div w:id="182283120">
      <w:bodyDiv w:val="1"/>
      <w:marLeft w:val="0"/>
      <w:marRight w:val="0"/>
      <w:marTop w:val="0"/>
      <w:marBottom w:val="0"/>
      <w:divBdr>
        <w:top w:val="none" w:sz="0" w:space="0" w:color="auto"/>
        <w:left w:val="none" w:sz="0" w:space="0" w:color="auto"/>
        <w:bottom w:val="none" w:sz="0" w:space="0" w:color="auto"/>
        <w:right w:val="none" w:sz="0" w:space="0" w:color="auto"/>
      </w:divBdr>
    </w:div>
    <w:div w:id="402146284">
      <w:bodyDiv w:val="1"/>
      <w:marLeft w:val="0"/>
      <w:marRight w:val="0"/>
      <w:marTop w:val="0"/>
      <w:marBottom w:val="0"/>
      <w:divBdr>
        <w:top w:val="none" w:sz="0" w:space="0" w:color="auto"/>
        <w:left w:val="none" w:sz="0" w:space="0" w:color="auto"/>
        <w:bottom w:val="none" w:sz="0" w:space="0" w:color="auto"/>
        <w:right w:val="none" w:sz="0" w:space="0" w:color="auto"/>
      </w:divBdr>
    </w:div>
    <w:div w:id="563687729">
      <w:bodyDiv w:val="1"/>
      <w:marLeft w:val="0"/>
      <w:marRight w:val="0"/>
      <w:marTop w:val="0"/>
      <w:marBottom w:val="0"/>
      <w:divBdr>
        <w:top w:val="none" w:sz="0" w:space="0" w:color="auto"/>
        <w:left w:val="none" w:sz="0" w:space="0" w:color="auto"/>
        <w:bottom w:val="none" w:sz="0" w:space="0" w:color="auto"/>
        <w:right w:val="none" w:sz="0" w:space="0" w:color="auto"/>
      </w:divBdr>
    </w:div>
    <w:div w:id="660619373">
      <w:bodyDiv w:val="1"/>
      <w:marLeft w:val="0"/>
      <w:marRight w:val="0"/>
      <w:marTop w:val="0"/>
      <w:marBottom w:val="0"/>
      <w:divBdr>
        <w:top w:val="none" w:sz="0" w:space="0" w:color="auto"/>
        <w:left w:val="none" w:sz="0" w:space="0" w:color="auto"/>
        <w:bottom w:val="none" w:sz="0" w:space="0" w:color="auto"/>
        <w:right w:val="none" w:sz="0" w:space="0" w:color="auto"/>
      </w:divBdr>
    </w:div>
    <w:div w:id="712268203">
      <w:bodyDiv w:val="1"/>
      <w:marLeft w:val="0"/>
      <w:marRight w:val="0"/>
      <w:marTop w:val="0"/>
      <w:marBottom w:val="0"/>
      <w:divBdr>
        <w:top w:val="none" w:sz="0" w:space="0" w:color="auto"/>
        <w:left w:val="none" w:sz="0" w:space="0" w:color="auto"/>
        <w:bottom w:val="none" w:sz="0" w:space="0" w:color="auto"/>
        <w:right w:val="none" w:sz="0" w:space="0" w:color="auto"/>
      </w:divBdr>
    </w:div>
    <w:div w:id="1043098427">
      <w:bodyDiv w:val="1"/>
      <w:marLeft w:val="0"/>
      <w:marRight w:val="0"/>
      <w:marTop w:val="0"/>
      <w:marBottom w:val="0"/>
      <w:divBdr>
        <w:top w:val="none" w:sz="0" w:space="0" w:color="auto"/>
        <w:left w:val="none" w:sz="0" w:space="0" w:color="auto"/>
        <w:bottom w:val="none" w:sz="0" w:space="0" w:color="auto"/>
        <w:right w:val="none" w:sz="0" w:space="0" w:color="auto"/>
      </w:divBdr>
    </w:div>
    <w:div w:id="1192184521">
      <w:bodyDiv w:val="1"/>
      <w:marLeft w:val="0"/>
      <w:marRight w:val="0"/>
      <w:marTop w:val="0"/>
      <w:marBottom w:val="0"/>
      <w:divBdr>
        <w:top w:val="none" w:sz="0" w:space="0" w:color="auto"/>
        <w:left w:val="none" w:sz="0" w:space="0" w:color="auto"/>
        <w:bottom w:val="none" w:sz="0" w:space="0" w:color="auto"/>
        <w:right w:val="none" w:sz="0" w:space="0" w:color="auto"/>
      </w:divBdr>
    </w:div>
    <w:div w:id="1223829114">
      <w:bodyDiv w:val="1"/>
      <w:marLeft w:val="0"/>
      <w:marRight w:val="0"/>
      <w:marTop w:val="0"/>
      <w:marBottom w:val="0"/>
      <w:divBdr>
        <w:top w:val="none" w:sz="0" w:space="0" w:color="auto"/>
        <w:left w:val="none" w:sz="0" w:space="0" w:color="auto"/>
        <w:bottom w:val="none" w:sz="0" w:space="0" w:color="auto"/>
        <w:right w:val="none" w:sz="0" w:space="0" w:color="auto"/>
      </w:divBdr>
    </w:div>
    <w:div w:id="1554610483">
      <w:bodyDiv w:val="1"/>
      <w:marLeft w:val="0"/>
      <w:marRight w:val="0"/>
      <w:marTop w:val="0"/>
      <w:marBottom w:val="0"/>
      <w:divBdr>
        <w:top w:val="none" w:sz="0" w:space="0" w:color="auto"/>
        <w:left w:val="none" w:sz="0" w:space="0" w:color="auto"/>
        <w:bottom w:val="none" w:sz="0" w:space="0" w:color="auto"/>
        <w:right w:val="none" w:sz="0" w:space="0" w:color="auto"/>
      </w:divBdr>
    </w:div>
    <w:div w:id="1780486909">
      <w:bodyDiv w:val="1"/>
      <w:marLeft w:val="0"/>
      <w:marRight w:val="0"/>
      <w:marTop w:val="0"/>
      <w:marBottom w:val="0"/>
      <w:divBdr>
        <w:top w:val="none" w:sz="0" w:space="0" w:color="auto"/>
        <w:left w:val="none" w:sz="0" w:space="0" w:color="auto"/>
        <w:bottom w:val="none" w:sz="0" w:space="0" w:color="auto"/>
        <w:right w:val="none" w:sz="0" w:space="0" w:color="auto"/>
      </w:divBdr>
    </w:div>
    <w:div w:id="1833643416">
      <w:bodyDiv w:val="1"/>
      <w:marLeft w:val="0"/>
      <w:marRight w:val="0"/>
      <w:marTop w:val="0"/>
      <w:marBottom w:val="0"/>
      <w:divBdr>
        <w:top w:val="none" w:sz="0" w:space="0" w:color="auto"/>
        <w:left w:val="none" w:sz="0" w:space="0" w:color="auto"/>
        <w:bottom w:val="none" w:sz="0" w:space="0" w:color="auto"/>
        <w:right w:val="none" w:sz="0" w:space="0" w:color="auto"/>
      </w:divBdr>
    </w:div>
    <w:div w:id="1948807945">
      <w:bodyDiv w:val="1"/>
      <w:marLeft w:val="0"/>
      <w:marRight w:val="0"/>
      <w:marTop w:val="0"/>
      <w:marBottom w:val="0"/>
      <w:divBdr>
        <w:top w:val="none" w:sz="0" w:space="0" w:color="auto"/>
        <w:left w:val="none" w:sz="0" w:space="0" w:color="auto"/>
        <w:bottom w:val="none" w:sz="0" w:space="0" w:color="auto"/>
        <w:right w:val="none" w:sz="0" w:space="0" w:color="auto"/>
      </w:divBdr>
    </w:div>
    <w:div w:id="2131821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emf"/><Relationship Id="rId18" Type="http://schemas.openxmlformats.org/officeDocument/2006/relationships/image" Target="media/image9.emf"/><Relationship Id="rId3" Type="http://schemas.openxmlformats.org/officeDocument/2006/relationships/styles" Target="styles.xml"/><Relationship Id="rId21" Type="http://schemas.openxmlformats.org/officeDocument/2006/relationships/fontTable" Target="fontTable.xml"/><Relationship Id="rId7" Type="http://schemas.microsoft.com/office/2011/relationships/commentsExtended" Target="commentsExtended.xml"/><Relationship Id="rId12" Type="http://schemas.openxmlformats.org/officeDocument/2006/relationships/image" Target="media/image3.emf"/><Relationship Id="rId17" Type="http://schemas.openxmlformats.org/officeDocument/2006/relationships/image" Target="media/image8.emf"/><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emf"/><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image" Target="media/image1.emf"/><Relationship Id="rId19" Type="http://schemas.openxmlformats.org/officeDocument/2006/relationships/image" Target="media/image10.emf"/><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0E1BC0-A80B-453B-B85F-831BC096F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26</Pages>
  <Words>7675</Words>
  <Characters>43751</Characters>
  <Application>Microsoft Office Word</Application>
  <DocSecurity>0</DocSecurity>
  <Lines>364</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Miller-Ter Kuile</dc:creator>
  <cp:keywords/>
  <dc:description/>
  <cp:lastModifiedBy>Ana Miller-Ter Kuile</cp:lastModifiedBy>
  <cp:revision>43</cp:revision>
  <dcterms:created xsi:type="dcterms:W3CDTF">2020-06-15T19:59:00Z</dcterms:created>
  <dcterms:modified xsi:type="dcterms:W3CDTF">2020-06-16T15:59:00Z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http://www.zotero.org/styles/american-political-science-association</vt:lpwstr>
  </property>
  <property fmtid="{D5CDD505-2E9C-101B-9397-08002B2CF9AE}" pid="3" name="Mendeley Recent Style Name 0_1">
    <vt:lpwstr>American Political Science Association</vt:lpwstr>
  </property>
  <property fmtid="{D5CDD505-2E9C-101B-9397-08002B2CF9AE}" pid="4" name="Mendeley Recent Style Id 1_1">
    <vt:lpwstr>http://www.zotero.org/styles/american-sociological-association</vt:lpwstr>
  </property>
  <property fmtid="{D5CDD505-2E9C-101B-9397-08002B2CF9AE}" pid="5" name="Mendeley Recent Style Name 1_1">
    <vt:lpwstr>American Sociological Association</vt:lpwstr>
  </property>
  <property fmtid="{D5CDD505-2E9C-101B-9397-08002B2CF9AE}" pid="6" name="Mendeley Recent Style Id 2_1">
    <vt:lpwstr>http://www.zotero.org/styles/biotropica</vt:lpwstr>
  </property>
  <property fmtid="{D5CDD505-2E9C-101B-9397-08002B2CF9AE}" pid="7" name="Mendeley Recent Style Name 2_1">
    <vt:lpwstr>Biotropica</vt:lpwstr>
  </property>
  <property fmtid="{D5CDD505-2E9C-101B-9397-08002B2CF9AE}" pid="8" name="Mendeley Recent Style Id 3_1">
    <vt:lpwstr>http://www.zotero.org/styles/chicago-author-date</vt:lpwstr>
  </property>
  <property fmtid="{D5CDD505-2E9C-101B-9397-08002B2CF9AE}" pid="9" name="Mendeley Recent Style Name 3_1">
    <vt:lpwstr>Chicago Manual of Style 17th edition (author-date)</vt:lpwstr>
  </property>
  <property fmtid="{D5CDD505-2E9C-101B-9397-08002B2CF9AE}" pid="10" name="Mendeley Recent Style Id 4_1">
    <vt:lpwstr>http://www.zotero.org/styles/conservation-biology</vt:lpwstr>
  </property>
  <property fmtid="{D5CDD505-2E9C-101B-9397-08002B2CF9AE}" pid="11" name="Mendeley Recent Style Name 4_1">
    <vt:lpwstr>Conservation Biology</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(deprecated)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http://www.zotero.org/styles/journal-of-applied-ecology</vt:lpwstr>
  </property>
  <property fmtid="{D5CDD505-2E9C-101B-9397-08002B2CF9AE}" pid="17" name="Mendeley Recent Style Name 7_1">
    <vt:lpwstr>Journal of Applied Ecology</vt:lpwstr>
  </property>
  <property fmtid="{D5CDD505-2E9C-101B-9397-08002B2CF9AE}" pid="18" name="Mendeley Recent Style Id 8_1">
    <vt:lpwstr>http://www.zotero.org/styles/journal-of-ecology</vt:lpwstr>
  </property>
  <property fmtid="{D5CDD505-2E9C-101B-9397-08002B2CF9AE}" pid="19" name="Mendeley Recent Style Name 8_1">
    <vt:lpwstr>Journal of Ecology</vt:lpwstr>
  </property>
  <property fmtid="{D5CDD505-2E9C-101B-9397-08002B2CF9AE}" pid="20" name="Mendeley Recent Style Id 9_1">
    <vt:lpwstr>http://www.zotero.org/styles/modern-humanities-research-association</vt:lpwstr>
  </property>
  <property fmtid="{D5CDD505-2E9C-101B-9397-08002B2CF9AE}" pid="21" name="Mendeley Recent Style Name 9_1">
    <vt:lpwstr>Modern Humanities Research Association 3rd edition (note with bibliography)</vt:lpwstr>
  </property>
</Properties>
</file>