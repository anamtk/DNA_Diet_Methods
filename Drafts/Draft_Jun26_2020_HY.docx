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2C657E34" w:rsidR="00BE5D56" w:rsidRDefault="009C7480" w:rsidP="00A17010">
      <w:pPr>
        <w:rPr>
          <w:rFonts w:ascii="Times New Roman" w:hAnsi="Times New Roman" w:cs="Times New Roman"/>
          <w:b/>
        </w:rPr>
      </w:pPr>
      <w:commentRangeStart w:id="0"/>
      <w:r>
        <w:rPr>
          <w:rFonts w:ascii="Times New Roman" w:hAnsi="Times New Roman" w:cs="Times New Roman"/>
          <w:b/>
        </w:rPr>
        <w:t>Title</w:t>
      </w:r>
      <w:commentRangeEnd w:id="0"/>
      <w:r w:rsidR="00231363">
        <w:rPr>
          <w:rStyle w:val="CommentReference"/>
        </w:rPr>
        <w:commentReference w:id="0"/>
      </w:r>
    </w:p>
    <w:p w14:paraId="03E118C4" w14:textId="5C7A138C"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694EF3">
        <w:rPr>
          <w:rFonts w:ascii="Times New Roman" w:hAnsi="Times New Roman" w:cs="Times New Roman"/>
          <w:b/>
        </w:rPr>
        <w:t>surface sterilization</w:t>
      </w:r>
      <w:r>
        <w:rPr>
          <w:rFonts w:ascii="Times New Roman" w:hAnsi="Times New Roman" w:cs="Times New Roman"/>
          <w:b/>
        </w:rPr>
        <w:t xml:space="preserve">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Ana Miller-ter Kuile, Austen Apigo, Hillary Young</w:t>
      </w:r>
    </w:p>
    <w:p w14:paraId="025675A1" w14:textId="77777777" w:rsidR="008A1CF7" w:rsidRDefault="008A1CF7">
      <w:pPr>
        <w:rPr>
          <w:rFonts w:ascii="Times New Roman" w:hAnsi="Times New Roman" w:cs="Times New Roman"/>
          <w:b/>
        </w:rPr>
      </w:pPr>
    </w:p>
    <w:p w14:paraId="629FBC51" w14:textId="24FD422E" w:rsidR="0069730B" w:rsidRDefault="0069730B">
      <w:pPr>
        <w:rPr>
          <w:rFonts w:ascii="Times New Roman" w:hAnsi="Times New Roman" w:cs="Times New Roman"/>
          <w:b/>
        </w:rPr>
      </w:pPr>
      <w:r>
        <w:rPr>
          <w:rFonts w:ascii="Times New Roman" w:hAnsi="Times New Roman" w:cs="Times New Roman"/>
          <w:b/>
        </w:rPr>
        <w:t xml:space="preserve">Abstract </w:t>
      </w:r>
    </w:p>
    <w:p w14:paraId="5834A750" w14:textId="01762647" w:rsidR="002D2352" w:rsidRPr="00AE5328" w:rsidRDefault="0029450A">
      <w:pPr>
        <w:rPr>
          <w:rFonts w:ascii="Times New Roman"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ins w:id="1" w:author="Microsoft Office User" w:date="2020-06-26T16:13:00Z">
        <w:r w:rsidR="00D27AB3">
          <w:rPr>
            <w:rFonts w:ascii="Times New Roman" w:hAnsi="Times New Roman" w:cs="Times New Roman"/>
            <w:bCs/>
          </w:rPr>
          <w:t xml:space="preserve"> </w:t>
        </w:r>
      </w:ins>
      <w:ins w:id="2" w:author="Microsoft Office User" w:date="2020-06-26T16:16:00Z">
        <w:r w:rsidR="00D27AB3">
          <w:rPr>
            <w:rFonts w:ascii="Times New Roman" w:hAnsi="Times New Roman" w:cs="Times New Roman"/>
            <w:bCs/>
          </w:rPr>
          <w:t>diet in</w:t>
        </w:r>
      </w:ins>
      <w:del w:id="3" w:author="Microsoft Office User" w:date="2020-06-26T16:16:00Z">
        <w:r w:rsidR="00CB7B0A" w:rsidDel="00D27AB3">
          <w:rPr>
            <w:rFonts w:ascii="Times New Roman" w:hAnsi="Times New Roman" w:cs="Times New Roman"/>
            <w:bCs/>
          </w:rPr>
          <w:delText xml:space="preserve"> </w:delText>
        </w:r>
        <w:commentRangeStart w:id="4"/>
        <w:r w:rsidR="00773B6A" w:rsidDel="00D27AB3">
          <w:rPr>
            <w:rFonts w:ascii="Times New Roman" w:hAnsi="Times New Roman" w:cs="Times New Roman"/>
            <w:bCs/>
          </w:rPr>
          <w:delText>interactions</w:delText>
        </w:r>
        <w:commentRangeEnd w:id="4"/>
        <w:r w:rsidR="00D27AB3" w:rsidDel="00D27AB3">
          <w:rPr>
            <w:rStyle w:val="CommentReference"/>
          </w:rPr>
          <w:commentReference w:id="4"/>
        </w:r>
      </w:del>
      <w:r w:rsidR="00773B6A">
        <w:rPr>
          <w:rFonts w:ascii="Times New Roman" w:hAnsi="Times New Roman" w:cs="Times New Roman"/>
          <w:bCs/>
        </w:rPr>
        <w:t xml:space="preserve"> </w:t>
      </w:r>
      <w:del w:id="5" w:author="Microsoft Office User" w:date="2020-06-26T16:14:00Z">
        <w:r w:rsidR="00773B6A" w:rsidDel="00D27AB3">
          <w:rPr>
            <w:rFonts w:ascii="Times New Roman" w:hAnsi="Times New Roman" w:cs="Times New Roman"/>
            <w:bCs/>
          </w:rPr>
          <w:delText xml:space="preserve">in </w:delText>
        </w:r>
        <w:r w:rsidDel="00D27AB3">
          <w:rPr>
            <w:rFonts w:ascii="Times New Roman" w:hAnsi="Times New Roman" w:cs="Times New Roman"/>
            <w:bCs/>
          </w:rPr>
          <w:delText xml:space="preserve">challenging </w:delText>
        </w:r>
      </w:del>
      <w:r>
        <w:rPr>
          <w:rFonts w:ascii="Times New Roman" w:hAnsi="Times New Roman" w:cs="Times New Roman"/>
          <w:bCs/>
        </w:rPr>
        <w:t>environments and consumer groups</w:t>
      </w:r>
      <w:del w:id="6" w:author="Microsoft Office User" w:date="2020-06-26T16:14:00Z">
        <w:r w:rsidDel="00D27AB3">
          <w:rPr>
            <w:rFonts w:ascii="Times New Roman" w:hAnsi="Times New Roman" w:cs="Times New Roman"/>
            <w:bCs/>
          </w:rPr>
          <w:delText>, including small taxa</w:delText>
        </w:r>
      </w:del>
      <w:r>
        <w:rPr>
          <w:rFonts w:ascii="Times New Roman" w:hAnsi="Times New Roman" w:cs="Times New Roman"/>
          <w:bCs/>
        </w:rPr>
        <w:t xml:space="preserve"> where traditional </w:t>
      </w:r>
      <w:del w:id="7" w:author="Microsoft Office User" w:date="2020-06-26T16:16:00Z">
        <w:r w:rsidDel="00D27AB3">
          <w:rPr>
            <w:rFonts w:ascii="Times New Roman" w:hAnsi="Times New Roman" w:cs="Times New Roman"/>
            <w:bCs/>
          </w:rPr>
          <w:delText>diet analyses</w:delText>
        </w:r>
      </w:del>
      <w:ins w:id="8" w:author="Microsoft Office User" w:date="2020-06-26T16:16:00Z">
        <w:r w:rsidR="00D27AB3">
          <w:rPr>
            <w:rFonts w:ascii="Times New Roman" w:hAnsi="Times New Roman" w:cs="Times New Roman"/>
            <w:bCs/>
          </w:rPr>
          <w:t>approaches</w:t>
        </w:r>
      </w:ins>
      <w:r>
        <w:rPr>
          <w:rFonts w:ascii="Times New Roman" w:hAnsi="Times New Roman" w:cs="Times New Roman"/>
          <w:bCs/>
        </w:rPr>
        <w:t xml:space="preserve"> are unviable</w:t>
      </w:r>
      <w:ins w:id="9" w:author="Microsoft Office User" w:date="2020-06-26T16:14:00Z">
        <w:r w:rsidR="00D27AB3">
          <w:rPr>
            <w:rFonts w:ascii="Times New Roman" w:hAnsi="Times New Roman" w:cs="Times New Roman"/>
            <w:bCs/>
          </w:rPr>
          <w:t>, including in small body size taxa</w:t>
        </w:r>
      </w:ins>
      <w:r>
        <w:rPr>
          <w:rFonts w:ascii="Times New Roman" w:hAnsi="Times New Roman" w:cs="Times New Roman"/>
          <w:bCs/>
        </w:rPr>
        <w:t xml:space="preserve">. </w:t>
      </w:r>
      <w:r w:rsidR="00CB7B0A">
        <w:rPr>
          <w:rFonts w:ascii="Times New Roman" w:hAnsi="Times New Roman" w:cs="Times New Roman"/>
          <w:bCs/>
        </w:rPr>
        <w:t xml:space="preserve">However, </w:t>
      </w:r>
      <w:ins w:id="10" w:author="Microsoft Office User" w:date="2020-06-26T16:21:00Z">
        <w:r w:rsidR="00341FFF">
          <w:rPr>
            <w:rFonts w:ascii="Times New Roman" w:hAnsi="Times New Roman" w:cs="Times New Roman"/>
            <w:bCs/>
          </w:rPr>
          <w:t xml:space="preserve">metabarcoding for small taxa </w:t>
        </w:r>
      </w:ins>
      <w:del w:id="11" w:author="Microsoft Office User" w:date="2020-06-26T16:21:00Z">
        <w:r w:rsidDel="00341FFF">
          <w:rPr>
            <w:rFonts w:ascii="Times New Roman" w:hAnsi="Times New Roman" w:cs="Times New Roman"/>
            <w:bCs/>
          </w:rPr>
          <w:delText xml:space="preserve">this </w:delText>
        </w:r>
      </w:del>
      <w:r>
        <w:rPr>
          <w:rFonts w:ascii="Times New Roman" w:hAnsi="Times New Roman" w:cs="Times New Roman"/>
          <w:bCs/>
        </w:rPr>
        <w:t xml:space="preserve">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w:t>
      </w:r>
      <w:ins w:id="12" w:author="Microsoft Office User" w:date="2020-06-26T16:21:00Z">
        <w:r w:rsidR="00341FFF">
          <w:rPr>
            <w:rFonts w:ascii="Times New Roman" w:hAnsi="Times New Roman" w:cs="Times New Roman"/>
            <w:bCs/>
          </w:rPr>
          <w:t xml:space="preserve"> from the body parts</w:t>
        </w:r>
      </w:ins>
      <w:r>
        <w:rPr>
          <w:rFonts w:ascii="Times New Roman" w:hAnsi="Times New Roman" w:cs="Times New Roman"/>
          <w:bCs/>
        </w:rPr>
        <w:t xml:space="preserve">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del w:id="13" w:author="Microsoft Office User" w:date="2020-06-26T16:21:00Z">
        <w:r w:rsidR="00773B6A" w:rsidDel="00341FFF">
          <w:rPr>
            <w:rFonts w:ascii="Times New Roman" w:hAnsi="Times New Roman" w:cs="Times New Roman"/>
            <w:bCs/>
          </w:rPr>
          <w:delText>measure</w:delText>
        </w:r>
        <w:r w:rsidR="00FD7436" w:rsidDel="00341FFF">
          <w:rPr>
            <w:rFonts w:ascii="Times New Roman" w:hAnsi="Times New Roman" w:cs="Times New Roman"/>
            <w:bCs/>
          </w:rPr>
          <w:delText>s</w:delText>
        </w:r>
      </w:del>
      <w:ins w:id="14" w:author="Microsoft Office User" w:date="2020-06-26T16:21:00Z">
        <w:r w:rsidR="00341FFF">
          <w:rPr>
            <w:rFonts w:ascii="Times New Roman" w:hAnsi="Times New Roman" w:cs="Times New Roman"/>
            <w:bCs/>
          </w:rPr>
          <w:t>metrics</w:t>
        </w:r>
      </w:ins>
      <w:r w:rsidR="00773B6A">
        <w:rPr>
          <w:rFonts w:ascii="Times New Roman" w:hAnsi="Times New Roman" w:cs="Times New Roman"/>
          <w:bCs/>
        </w:rPr>
        <w:t xml:space="preserve">. </w:t>
      </w:r>
      <w:del w:id="15" w:author="Microsoft Office User" w:date="2020-06-26T16:16:00Z">
        <w:r w:rsidR="00773B6A" w:rsidDel="00D27AB3">
          <w:rPr>
            <w:rFonts w:ascii="Times New Roman" w:hAnsi="Times New Roman" w:cs="Times New Roman"/>
            <w:bCs/>
          </w:rPr>
          <w:delText xml:space="preserve">We </w:delText>
        </w:r>
      </w:del>
      <w:ins w:id="16" w:author="Microsoft Office User" w:date="2020-06-26T16:16:00Z">
        <w:r w:rsidR="00D27AB3">
          <w:rPr>
            <w:rFonts w:ascii="Times New Roman" w:hAnsi="Times New Roman" w:cs="Times New Roman"/>
            <w:bCs/>
          </w:rPr>
          <w:t xml:space="preserve">Here we </w:t>
        </w:r>
      </w:ins>
      <w:r>
        <w:rPr>
          <w:rFonts w:ascii="Times New Roman" w:hAnsi="Times New Roman" w:cs="Times New Roman"/>
          <w:bCs/>
        </w:rPr>
        <w:t>examine</w:t>
      </w:r>
      <w:r w:rsidR="00773B6A">
        <w:rPr>
          <w:rFonts w:ascii="Times New Roman" w:hAnsi="Times New Roman" w:cs="Times New Roman"/>
          <w:bCs/>
        </w:rPr>
        <w:t xml:space="preserve"> different measures of diet (consumption</w:t>
      </w:r>
      <w:r w:rsidR="009A514C">
        <w:rPr>
          <w:rFonts w:ascii="Times New Roman" w:hAnsi="Times New Roman" w:cs="Times New Roman"/>
          <w:bCs/>
        </w:rPr>
        <w:t xml:space="preserve"> frequency</w:t>
      </w:r>
      <w:r w:rsidR="00773B6A">
        <w:rPr>
          <w:rFonts w:ascii="Times New Roman" w:hAnsi="Times New Roman" w:cs="Times New Roman"/>
          <w:bCs/>
        </w:rPr>
        <w:t xml:space="preserve">, abundance, diversity, and composition) in </w:t>
      </w:r>
      <w:del w:id="17" w:author="Microsoft Office User" w:date="2020-06-26T16:17:00Z">
        <w:r w:rsidR="00773B6A" w:rsidDel="00D27AB3">
          <w:rPr>
            <w:rFonts w:ascii="Times New Roman" w:hAnsi="Times New Roman" w:cs="Times New Roman"/>
            <w:bCs/>
          </w:rPr>
          <w:delText>two different environments</w:delText>
        </w:r>
      </w:del>
      <w:ins w:id="18" w:author="Microsoft Office User" w:date="2020-06-26T16:17:00Z">
        <w:r w:rsidR="00D27AB3">
          <w:rPr>
            <w:rFonts w:ascii="Times New Roman" w:hAnsi="Times New Roman" w:cs="Times New Roman"/>
            <w:bCs/>
          </w:rPr>
          <w:t>both</w:t>
        </w:r>
      </w:ins>
      <w:r w:rsidR="00773B6A">
        <w:rPr>
          <w:rFonts w:ascii="Times New Roman" w:hAnsi="Times New Roman" w:cs="Times New Roman"/>
          <w:bCs/>
        </w:rPr>
        <w:t xml:space="preserve"> </w:t>
      </w:r>
      <w:del w:id="19" w:author="Microsoft Office User" w:date="2020-06-26T16:17:00Z">
        <w:r w:rsidR="00773B6A" w:rsidDel="00D27AB3">
          <w:rPr>
            <w:rFonts w:ascii="Times New Roman" w:hAnsi="Times New Roman" w:cs="Times New Roman"/>
            <w:bCs/>
          </w:rPr>
          <w:delText>(</w:delText>
        </w:r>
      </w:del>
      <w:r w:rsidR="00773B6A">
        <w:rPr>
          <w:rFonts w:ascii="Times New Roman" w:hAnsi="Times New Roman" w:cs="Times New Roman"/>
          <w:bCs/>
        </w:rPr>
        <w:t>mesocosm</w:t>
      </w:r>
      <w:ins w:id="20" w:author="Microsoft Office User" w:date="2020-06-26T16:21:00Z">
        <w:r w:rsidR="00341FFF">
          <w:rPr>
            <w:rFonts w:ascii="Times New Roman" w:hAnsi="Times New Roman" w:cs="Times New Roman"/>
            <w:bCs/>
          </w:rPr>
          <w:t>s</w:t>
        </w:r>
      </w:ins>
      <w:r w:rsidR="00773B6A">
        <w:rPr>
          <w:rFonts w:ascii="Times New Roman" w:hAnsi="Times New Roman" w:cs="Times New Roman"/>
          <w:bCs/>
        </w:rPr>
        <w:t xml:space="preserve"> </w:t>
      </w:r>
      <w:del w:id="21" w:author="Microsoft Office User" w:date="2020-06-26T16:17:00Z">
        <w:r w:rsidR="00773B6A" w:rsidDel="00D27AB3">
          <w:rPr>
            <w:rFonts w:ascii="Times New Roman" w:hAnsi="Times New Roman" w:cs="Times New Roman"/>
            <w:bCs/>
          </w:rPr>
          <w:delText xml:space="preserve">= </w:delText>
        </w:r>
      </w:del>
      <w:ins w:id="22" w:author="Microsoft Office User" w:date="2020-06-26T16:17:00Z">
        <w:r w:rsidR="00D27AB3">
          <w:rPr>
            <w:rFonts w:ascii="Times New Roman" w:hAnsi="Times New Roman" w:cs="Times New Roman"/>
            <w:bCs/>
          </w:rPr>
          <w:t>(</w:t>
        </w:r>
      </w:ins>
      <w:ins w:id="23" w:author="Microsoft Office User" w:date="2020-06-26T16:21:00Z">
        <w:r w:rsidR="00341FFF">
          <w:rPr>
            <w:rFonts w:ascii="Times New Roman" w:hAnsi="Times New Roman" w:cs="Times New Roman"/>
            <w:bCs/>
          </w:rPr>
          <w:t>where a</w:t>
        </w:r>
      </w:ins>
      <w:ins w:id="24" w:author="Microsoft Office User" w:date="2020-06-26T16:17:00Z">
        <w:r w:rsidR="00D27AB3">
          <w:rPr>
            <w:rFonts w:ascii="Times New Roman" w:hAnsi="Times New Roman" w:cs="Times New Roman"/>
            <w:bCs/>
          </w:rPr>
          <w:t xml:space="preserve">consumers </w:t>
        </w:r>
      </w:ins>
      <w:r w:rsidR="00773B6A">
        <w:rPr>
          <w:rFonts w:ascii="Times New Roman" w:hAnsi="Times New Roman" w:cs="Times New Roman"/>
          <w:bCs/>
        </w:rPr>
        <w:t>offered a known diet item</w:t>
      </w:r>
      <w:ins w:id="25" w:author="Microsoft Office User" w:date="2020-06-26T16:17:00Z">
        <w:r w:rsidR="00D27AB3">
          <w:rPr>
            <w:rFonts w:ascii="Times New Roman" w:hAnsi="Times New Roman" w:cs="Times New Roman"/>
            <w:bCs/>
          </w:rPr>
          <w:t xml:space="preserve">) and </w:t>
        </w:r>
      </w:ins>
      <w:del w:id="26" w:author="Microsoft Office User" w:date="2020-06-26T16:17:00Z">
        <w:r w:rsidR="00773B6A" w:rsidDel="00D27AB3">
          <w:rPr>
            <w:rFonts w:ascii="Times New Roman" w:hAnsi="Times New Roman" w:cs="Times New Roman"/>
            <w:bCs/>
          </w:rPr>
          <w:delText xml:space="preserve">; </w:delText>
        </w:r>
      </w:del>
      <w:r w:rsidR="00773B6A">
        <w:rPr>
          <w:rFonts w:ascii="Times New Roman" w:hAnsi="Times New Roman" w:cs="Times New Roman"/>
          <w:bCs/>
        </w:rPr>
        <w:t xml:space="preserve">natural </w:t>
      </w:r>
      <w:del w:id="27" w:author="Microsoft Office User" w:date="2020-06-26T16:17:00Z">
        <w:r w:rsidR="00773B6A" w:rsidDel="00D27AB3">
          <w:rPr>
            <w:rFonts w:ascii="Times New Roman" w:hAnsi="Times New Roman" w:cs="Times New Roman"/>
            <w:bCs/>
          </w:rPr>
          <w:delText xml:space="preserve">= </w:delText>
        </w:r>
      </w:del>
      <w:ins w:id="28" w:author="Microsoft Office User" w:date="2020-06-26T16:17:00Z">
        <w:r w:rsidR="00D27AB3">
          <w:rPr>
            <w:rFonts w:ascii="Times New Roman" w:hAnsi="Times New Roman" w:cs="Times New Roman"/>
            <w:bCs/>
          </w:rPr>
          <w:t xml:space="preserve">systems </w:t>
        </w:r>
      </w:ins>
      <w:del w:id="29" w:author="Microsoft Office User" w:date="2020-06-26T16:17:00Z">
        <w:r w:rsidR="00773B6A" w:rsidDel="00D27AB3">
          <w:rPr>
            <w:rFonts w:ascii="Times New Roman" w:hAnsi="Times New Roman" w:cs="Times New Roman"/>
            <w:bCs/>
          </w:rPr>
          <w:delText>allowed to feed on naturally</w:delText>
        </w:r>
        <w:r w:rsidR="00FD7436" w:rsidDel="00D27AB3">
          <w:rPr>
            <w:rFonts w:ascii="Times New Roman" w:hAnsi="Times New Roman" w:cs="Times New Roman"/>
            <w:bCs/>
          </w:rPr>
          <w:delText>-</w:delText>
        </w:r>
        <w:r w:rsidR="00773B6A" w:rsidDel="00D27AB3">
          <w:rPr>
            <w:rFonts w:ascii="Times New Roman" w:hAnsi="Times New Roman" w:cs="Times New Roman"/>
            <w:bCs/>
          </w:rPr>
          <w:delText>occurring diet items)</w:delText>
        </w:r>
      </w:del>
      <w:ins w:id="30" w:author="Microsoft Office User" w:date="2020-06-26T16:17:00Z">
        <w:r w:rsidR="00D27AB3">
          <w:rPr>
            <w:rFonts w:ascii="Times New Roman" w:hAnsi="Times New Roman" w:cs="Times New Roman"/>
            <w:bCs/>
          </w:rPr>
          <w:t>for</w:t>
        </w:r>
      </w:ins>
      <w:r w:rsidR="00773B6A">
        <w:rPr>
          <w:rFonts w:ascii="Times New Roman" w:hAnsi="Times New Roman" w:cs="Times New Roman"/>
          <w:bCs/>
        </w:rPr>
        <w:t xml:space="preserve"> </w:t>
      </w:r>
      <w:del w:id="31" w:author="Microsoft Office User" w:date="2020-06-26T16:15:00Z">
        <w:r w:rsidR="00773B6A" w:rsidDel="00D27AB3">
          <w:rPr>
            <w:rFonts w:ascii="Times New Roman" w:hAnsi="Times New Roman" w:cs="Times New Roman"/>
            <w:bCs/>
          </w:rPr>
          <w:delText xml:space="preserve">with </w:delText>
        </w:r>
      </w:del>
      <w:ins w:id="32" w:author="Microsoft Office User" w:date="2020-06-26T16:15:00Z">
        <w:r w:rsidR="00D27AB3">
          <w:rPr>
            <w:rFonts w:ascii="Times New Roman" w:hAnsi="Times New Roman" w:cs="Times New Roman"/>
            <w:bCs/>
          </w:rPr>
          <w:t xml:space="preserve"> </w:t>
        </w:r>
      </w:ins>
      <w:r w:rsidR="00773B6A">
        <w:rPr>
          <w:rFonts w:ascii="Times New Roman" w:hAnsi="Times New Roman" w:cs="Times New Roman"/>
          <w:bCs/>
        </w:rPr>
        <w:t xml:space="preserve">a group of </w:t>
      </w:r>
      <w:ins w:id="33" w:author="Microsoft Office User" w:date="2020-06-26T16:14:00Z">
        <w:r w:rsidR="00D27AB3">
          <w:rPr>
            <w:rFonts w:ascii="Times New Roman" w:hAnsi="Times New Roman" w:cs="Times New Roman"/>
            <w:bCs/>
          </w:rPr>
          <w:t xml:space="preserve">small </w:t>
        </w:r>
      </w:ins>
      <w:r w:rsidR="00773B6A">
        <w:rPr>
          <w:rFonts w:ascii="Times New Roman" w:hAnsi="Times New Roman" w:cs="Times New Roman"/>
          <w:bCs/>
        </w:rPr>
        <w:t>invertebrate consumers</w:t>
      </w:r>
      <w:r w:rsidR="00144834">
        <w:rPr>
          <w:rFonts w:ascii="Times New Roman" w:hAnsi="Times New Roman" w:cs="Times New Roman"/>
          <w:bCs/>
        </w:rPr>
        <w:t xml:space="preserve"> (</w:t>
      </w:r>
      <w:del w:id="34" w:author="Microsoft Office User" w:date="2020-06-26T16:17:00Z">
        <w:r w:rsidR="00144834" w:rsidDel="00D27AB3">
          <w:rPr>
            <w:rFonts w:ascii="Times New Roman" w:hAnsi="Times New Roman" w:cs="Times New Roman"/>
            <w:bCs/>
          </w:rPr>
          <w:delText xml:space="preserve">the </w:delText>
        </w:r>
      </w:del>
      <w:r w:rsidR="00144834">
        <w:rPr>
          <w:rFonts w:ascii="Times New Roman" w:hAnsi="Times New Roman" w:cs="Times New Roman"/>
          <w:bCs/>
        </w:rPr>
        <w:t xml:space="preserve">spider </w:t>
      </w:r>
      <w:r w:rsidR="00144834">
        <w:rPr>
          <w:rFonts w:ascii="Times New Roman" w:hAnsi="Times New Roman" w:cs="Times New Roman"/>
          <w:bCs/>
          <w:i/>
          <w:iCs/>
        </w:rPr>
        <w:t>Heteropoda venatoria</w:t>
      </w:r>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e</w:t>
      </w:r>
      <w:ins w:id="35" w:author="Microsoft Office User" w:date="2020-06-26T16:22:00Z">
        <w:r w:rsidR="00341FFF">
          <w:rPr>
            <w:rFonts w:ascii="Times New Roman" w:hAnsi="Times New Roman" w:cs="Times New Roman"/>
            <w:bCs/>
          </w:rPr>
          <w:t xml:space="preserve"> compared</w:t>
        </w:r>
      </w:ins>
      <w:r w:rsidR="00773B6A">
        <w:rPr>
          <w:rFonts w:ascii="Times New Roman" w:hAnsi="Times New Roman" w:cs="Times New Roman"/>
          <w:bCs/>
        </w:rPr>
        <w:t xml:space="preserve"> </w:t>
      </w:r>
      <w:del w:id="36" w:author="Microsoft Office User" w:date="2020-06-26T16:22:00Z">
        <w:r w:rsidR="00773B6A" w:rsidDel="00341FFF">
          <w:rPr>
            <w:rFonts w:ascii="Times New Roman" w:hAnsi="Times New Roman" w:cs="Times New Roman"/>
            <w:bCs/>
          </w:rPr>
          <w:delText xml:space="preserve">surface sterilized half </w:delText>
        </w:r>
        <w:r w:rsidR="00AF59F1" w:rsidDel="00341FFF">
          <w:rPr>
            <w:rFonts w:ascii="Times New Roman" w:hAnsi="Times New Roman" w:cs="Times New Roman"/>
            <w:bCs/>
          </w:rPr>
          <w:delText xml:space="preserve">of the consumers </w:delText>
        </w:r>
        <w:r w:rsidR="00773B6A" w:rsidDel="00341FFF">
          <w:rPr>
            <w:rFonts w:ascii="Times New Roman" w:hAnsi="Times New Roman" w:cs="Times New Roman"/>
            <w:bCs/>
          </w:rPr>
          <w:delText>in</w:delText>
        </w:r>
      </w:del>
      <w:ins w:id="37" w:author="Microsoft Office User" w:date="2020-06-26T16:22:00Z">
        <w:r w:rsidR="00341FFF">
          <w:rPr>
            <w:rFonts w:ascii="Times New Roman" w:hAnsi="Times New Roman" w:cs="Times New Roman"/>
            <w:bCs/>
          </w:rPr>
          <w:t>individuals surface sterilized in</w:t>
        </w:r>
      </w:ins>
      <w:r w:rsidR="009A514C">
        <w:rPr>
          <w:rFonts w:ascii="Times New Roman" w:hAnsi="Times New Roman" w:cs="Times New Roman"/>
          <w:bCs/>
        </w:rPr>
        <w:t xml:space="preserve"> 10% commercial bleach solution</w:t>
      </w:r>
      <w:r w:rsidR="00773B6A">
        <w:rPr>
          <w:rFonts w:ascii="Times New Roman" w:hAnsi="Times New Roman" w:cs="Times New Roman"/>
          <w:bCs/>
        </w:rPr>
        <w:t xml:space="preserve"> </w:t>
      </w:r>
      <w:r w:rsidR="00AF59F1">
        <w:rPr>
          <w:rFonts w:ascii="Times New Roman" w:hAnsi="Times New Roman" w:cs="Times New Roman"/>
          <w:bCs/>
        </w:rPr>
        <w:t xml:space="preserve">followed by </w:t>
      </w:r>
      <w:r w:rsidR="00773B6A">
        <w:rPr>
          <w:rFonts w:ascii="Times New Roman" w:hAnsi="Times New Roman" w:cs="Times New Roman"/>
          <w:bCs/>
        </w:rPr>
        <w:t>deionized water</w:t>
      </w:r>
      <w:ins w:id="38" w:author="Microsoft Office User" w:date="2020-06-26T16:22:00Z">
        <w:r w:rsidR="00341FFF">
          <w:rPr>
            <w:rFonts w:ascii="Times New Roman" w:hAnsi="Times New Roman" w:cs="Times New Roman"/>
            <w:bCs/>
          </w:rPr>
          <w:t xml:space="preserve"> with a matched set of unsterilized individuals</w:t>
        </w:r>
      </w:ins>
      <w:del w:id="39" w:author="Microsoft Office User" w:date="2020-06-26T16:22:00Z">
        <w:r w:rsidR="00773B6A" w:rsidDel="00341FFF">
          <w:rPr>
            <w:rFonts w:ascii="Times New Roman" w:hAnsi="Times New Roman" w:cs="Times New Roman"/>
            <w:bCs/>
          </w:rPr>
          <w:delText>, leaving the other half unsterilized</w:delText>
        </w:r>
        <w:r w:rsidR="00826B80" w:rsidDel="00341FFF">
          <w:rPr>
            <w:rFonts w:ascii="Times New Roman" w:hAnsi="Times New Roman" w:cs="Times New Roman"/>
            <w:bCs/>
          </w:rPr>
          <w:delText xml:space="preserve"> to</w:delText>
        </w:r>
        <w:r w:rsidR="00773B6A" w:rsidDel="00341FFF">
          <w:rPr>
            <w:rFonts w:ascii="Times New Roman" w:hAnsi="Times New Roman" w:cs="Times New Roman"/>
            <w:bCs/>
          </w:rPr>
          <w:delText xml:space="preserve"> examine how surface </w:delText>
        </w:r>
        <w:r w:rsidR="00694EF3" w:rsidDel="00341FFF">
          <w:rPr>
            <w:rFonts w:ascii="Times New Roman" w:hAnsi="Times New Roman" w:cs="Times New Roman"/>
            <w:bCs/>
          </w:rPr>
          <w:delText xml:space="preserve">sterilization </w:delText>
        </w:r>
        <w:r w:rsidR="00773B6A" w:rsidDel="00341FFF">
          <w:rPr>
            <w:rFonts w:ascii="Times New Roman" w:hAnsi="Times New Roman" w:cs="Times New Roman"/>
            <w:bCs/>
          </w:rPr>
          <w:delText xml:space="preserve">may alter </w:delText>
        </w:r>
        <w:r w:rsidDel="00341FFF">
          <w:rPr>
            <w:rFonts w:ascii="Times New Roman" w:hAnsi="Times New Roman" w:cs="Times New Roman"/>
            <w:bCs/>
          </w:rPr>
          <w:delText>diet measures</w:delText>
        </w:r>
      </w:del>
      <w:r w:rsidR="00826B80">
        <w:rPr>
          <w:rFonts w:ascii="Times New Roman" w:hAnsi="Times New Roman" w:cs="Times New Roman"/>
          <w:bCs/>
        </w:rPr>
        <w:t>.</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alter any measure of diet (</w:t>
      </w:r>
      <w:commentRangeStart w:id="40"/>
      <w:r w:rsidR="00773B6A">
        <w:rPr>
          <w:rFonts w:ascii="Times New Roman" w:hAnsi="Times New Roman" w:cs="Times New Roman"/>
          <w:bCs/>
        </w:rPr>
        <w:t>consumption</w:t>
      </w:r>
      <w:commentRangeEnd w:id="40"/>
      <w:r w:rsidR="00341FFF">
        <w:rPr>
          <w:rStyle w:val="CommentReference"/>
        </w:rPr>
        <w:commentReference w:id="40"/>
      </w:r>
      <w:r w:rsidR="00773B6A">
        <w:rPr>
          <w:rFonts w:ascii="Times New Roman" w:hAnsi="Times New Roman" w:cs="Times New Roman"/>
          <w:bCs/>
        </w:rPr>
        <w:t xml:space="preserve">, abundance, diversity, or composition) for consumers collected </w:t>
      </w:r>
      <w:r>
        <w:rPr>
          <w:rFonts w:ascii="Times New Roman" w:hAnsi="Times New Roman" w:cs="Times New Roman"/>
          <w:bCs/>
        </w:rPr>
        <w:t>in either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del w:id="41" w:author="Microsoft Office User" w:date="2020-06-26T16:18:00Z">
        <w:r w:rsidDel="00341FFF">
          <w:rPr>
            <w:rFonts w:ascii="Times New Roman" w:hAnsi="Times New Roman" w:cs="Times New Roman"/>
            <w:bCs/>
          </w:rPr>
          <w:delText xml:space="preserve">we found </w:delText>
        </w:r>
        <w:r w:rsidR="004F2E80" w:rsidDel="00341FFF">
          <w:rPr>
            <w:rFonts w:ascii="Times New Roman" w:hAnsi="Times New Roman" w:cs="Times New Roman"/>
            <w:bCs/>
          </w:rPr>
          <w:delText>a</w:delText>
        </w:r>
      </w:del>
      <w:ins w:id="42" w:author="Microsoft Office User" w:date="2020-06-26T16:18:00Z">
        <w:r w:rsidR="00341FFF">
          <w:rPr>
            <w:rFonts w:ascii="Times New Roman" w:hAnsi="Times New Roman" w:cs="Times New Roman"/>
            <w:bCs/>
          </w:rPr>
          <w:t>there was a</w:t>
        </w:r>
      </w:ins>
      <w:r w:rsidR="004F2E80">
        <w:rPr>
          <w:rFonts w:ascii="Times New Roman" w:hAnsi="Times New Roman" w:cs="Times New Roman"/>
          <w:bCs/>
        </w:rPr>
        <w:t xml:space="preserve"> </w:t>
      </w:r>
      <w:ins w:id="43" w:author="Microsoft Office User" w:date="2020-06-26T16:23:00Z">
        <w:r w:rsidR="00341FFF">
          <w:rPr>
            <w:rFonts w:ascii="Times New Roman" w:hAnsi="Times New Roman" w:cs="Times New Roman"/>
            <w:bCs/>
          </w:rPr>
          <w:t xml:space="preserve">large (reduction from 91% detection to 50%). But </w:t>
        </w:r>
      </w:ins>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commentRangeStart w:id="44"/>
      <w:del w:id="45" w:author="Microsoft Office User" w:date="2020-06-26T16:23:00Z">
        <w:r w:rsidR="00E156B6" w:rsidDel="00341FFF">
          <w:rPr>
            <w:rFonts w:ascii="Times New Roman" w:hAnsi="Times New Roman" w:cs="Times New Roman"/>
            <w:bCs/>
          </w:rPr>
          <w:delText>diet</w:delText>
        </w:r>
        <w:r w:rsidR="004F2E80" w:rsidDel="00341FFF">
          <w:rPr>
            <w:rFonts w:ascii="Times New Roman" w:hAnsi="Times New Roman" w:cs="Times New Roman"/>
            <w:bCs/>
          </w:rPr>
          <w:delText xml:space="preserve"> </w:delText>
        </w:r>
      </w:del>
      <w:r w:rsidR="004F2E80">
        <w:rPr>
          <w:rFonts w:ascii="Times New Roman" w:hAnsi="Times New Roman" w:cs="Times New Roman"/>
          <w:bCs/>
        </w:rPr>
        <w:t>consumption</w:t>
      </w:r>
      <w:ins w:id="46" w:author="Microsoft Office User" w:date="2020-06-26T16:23:00Z">
        <w:r w:rsidR="00341FFF">
          <w:rPr>
            <w:rFonts w:ascii="Times New Roman" w:hAnsi="Times New Roman" w:cs="Times New Roman"/>
            <w:bCs/>
          </w:rPr>
          <w:t xml:space="preserve"> detected</w:t>
        </w:r>
      </w:ins>
      <w:r w:rsidR="004F2E80">
        <w:rPr>
          <w:rFonts w:ascii="Times New Roman" w:hAnsi="Times New Roman" w:cs="Times New Roman"/>
          <w:bCs/>
        </w:rPr>
        <w:t xml:space="preserve"> </w:t>
      </w:r>
      <w:commentRangeEnd w:id="44"/>
      <w:r w:rsidR="00341FFF">
        <w:rPr>
          <w:rStyle w:val="CommentReference"/>
        </w:rPr>
        <w:commentReference w:id="44"/>
      </w:r>
      <w:r w:rsidR="004F2E80">
        <w:rPr>
          <w:rFonts w:ascii="Times New Roman" w:hAnsi="Times New Roman" w:cs="Times New Roman"/>
          <w:bCs/>
        </w:rPr>
        <w:t xml:space="preserve">in surface sterilized consumers, suggesting </w:t>
      </w:r>
      <w:ins w:id="47" w:author="Microsoft Office User" w:date="2020-06-26T16:23:00Z">
        <w:r w:rsidR="00341FFF">
          <w:rPr>
            <w:rFonts w:ascii="Times New Roman" w:hAnsi="Times New Roman" w:cs="Times New Roman"/>
            <w:bCs/>
          </w:rPr>
          <w:t xml:space="preserve">that </w:t>
        </w:r>
      </w:ins>
      <w:ins w:id="48" w:author="Microsoft Office User" w:date="2020-06-26T16:19:00Z">
        <w:r w:rsidR="00341FFF">
          <w:rPr>
            <w:rFonts w:ascii="Times New Roman" w:hAnsi="Times New Roman" w:cs="Times New Roman"/>
            <w:bCs/>
          </w:rPr>
          <w:t xml:space="preserve">without surface sterilization </w:t>
        </w:r>
      </w:ins>
      <w:r w:rsidR="004F2E80">
        <w:rPr>
          <w:rFonts w:ascii="Times New Roman" w:hAnsi="Times New Roman" w:cs="Times New Roman"/>
          <w:bCs/>
        </w:rPr>
        <w:t xml:space="preserve">consumption </w:t>
      </w:r>
      <w:ins w:id="49" w:author="Microsoft Office User" w:date="2020-06-26T16:23:00Z">
        <w:r w:rsidR="00341FFF">
          <w:rPr>
            <w:rFonts w:ascii="Times New Roman" w:hAnsi="Times New Roman" w:cs="Times New Roman"/>
            <w:bCs/>
          </w:rPr>
          <w:t xml:space="preserve">frequency </w:t>
        </w:r>
      </w:ins>
      <w:ins w:id="50" w:author="Microsoft Office User" w:date="2020-06-26T16:15:00Z">
        <w:r w:rsidR="00D27AB3">
          <w:rPr>
            <w:rFonts w:ascii="Times New Roman" w:hAnsi="Times New Roman" w:cs="Times New Roman"/>
            <w:bCs/>
          </w:rPr>
          <w:t xml:space="preserve">may be </w:t>
        </w:r>
      </w:ins>
      <w:del w:id="51" w:author="Microsoft Office User" w:date="2020-06-26T16:15:00Z">
        <w:r w:rsidR="004F2E80" w:rsidDel="00D27AB3">
          <w:rPr>
            <w:rFonts w:ascii="Times New Roman" w:hAnsi="Times New Roman" w:cs="Times New Roman"/>
            <w:bCs/>
          </w:rPr>
          <w:delText xml:space="preserve">is </w:delText>
        </w:r>
      </w:del>
      <w:r w:rsidR="004F2E80">
        <w:rPr>
          <w:rFonts w:ascii="Times New Roman" w:hAnsi="Times New Roman" w:cs="Times New Roman"/>
          <w:bCs/>
        </w:rPr>
        <w:t xml:space="preserve">inflated due to contaminant DNA </w:t>
      </w:r>
      <w:r w:rsidR="002D2352">
        <w:rPr>
          <w:rFonts w:ascii="Times New Roman" w:hAnsi="Times New Roman" w:cs="Times New Roman"/>
          <w:bCs/>
        </w:rPr>
        <w:t xml:space="preserve">from </w:t>
      </w:r>
      <w:del w:id="52" w:author="Microsoft Office User" w:date="2020-06-26T16:23:00Z">
        <w:r w:rsidDel="00341FFF">
          <w:rPr>
            <w:rFonts w:ascii="Times New Roman" w:hAnsi="Times New Roman" w:cs="Times New Roman"/>
            <w:bCs/>
          </w:rPr>
          <w:delText xml:space="preserve">shared </w:delText>
        </w:r>
      </w:del>
      <w:ins w:id="53" w:author="Microsoft Office User" w:date="2020-06-26T16:23:00Z">
        <w:r w:rsidR="00341FFF">
          <w:rPr>
            <w:rFonts w:ascii="Times New Roman" w:hAnsi="Times New Roman" w:cs="Times New Roman"/>
            <w:bCs/>
          </w:rPr>
          <w:t xml:space="preserve">sharing </w:t>
        </w:r>
      </w:ins>
      <w:r>
        <w:rPr>
          <w:rFonts w:ascii="Times New Roman" w:hAnsi="Times New Roman" w:cs="Times New Roman"/>
          <w:bCs/>
        </w:rPr>
        <w:t xml:space="preserve">space with </w:t>
      </w:r>
      <w:r w:rsidR="004F2E80">
        <w:rPr>
          <w:rFonts w:ascii="Times New Roman" w:hAnsi="Times New Roman" w:cs="Times New Roman"/>
          <w:bCs/>
        </w:rPr>
        <w:t xml:space="preserve">an </w:t>
      </w:r>
      <w:r w:rsidR="002D2352">
        <w:rPr>
          <w:rFonts w:ascii="Times New Roman" w:hAnsi="Times New Roman" w:cs="Times New Roman"/>
          <w:bCs/>
        </w:rPr>
        <w:t>offered diet item</w:t>
      </w:r>
      <w:ins w:id="54" w:author="Microsoft Office User" w:date="2020-06-26T16:23:00Z">
        <w:r w:rsidR="00341FFF">
          <w:rPr>
            <w:rFonts w:ascii="Times New Roman" w:hAnsi="Times New Roman" w:cs="Times New Roman"/>
            <w:bCs/>
          </w:rPr>
          <w:t xml:space="preserve">. </w:t>
        </w:r>
      </w:ins>
      <w:r w:rsidR="002D2352">
        <w:rPr>
          <w:rFonts w:ascii="Times New Roman" w:hAnsi="Times New Roman" w:cs="Times New Roman"/>
          <w:bCs/>
        </w:rPr>
        <w:t xml:space="preserve"> </w:t>
      </w:r>
      <w:del w:id="55" w:author="Microsoft Office User" w:date="2020-06-26T16:23:00Z">
        <w:r w:rsidR="00826B80" w:rsidDel="00341FFF">
          <w:rPr>
            <w:rFonts w:ascii="Times New Roman" w:hAnsi="Times New Roman" w:cs="Times New Roman"/>
            <w:bCs/>
          </w:rPr>
          <w:delText>(</w:delText>
        </w:r>
      </w:del>
      <w:del w:id="56" w:author="Microsoft Office User" w:date="2020-06-26T16:19:00Z">
        <w:r w:rsidR="00144834" w:rsidDel="00341FFF">
          <w:rPr>
            <w:rFonts w:ascii="Times New Roman" w:hAnsi="Times New Roman" w:cs="Times New Roman"/>
            <w:bCs/>
          </w:rPr>
          <w:delText xml:space="preserve">a </w:delText>
        </w:r>
      </w:del>
      <w:del w:id="57" w:author="Microsoft Office User" w:date="2020-06-26T16:23:00Z">
        <w:r w:rsidR="00144834" w:rsidDel="00341FFF">
          <w:rPr>
            <w:rFonts w:ascii="Times New Roman" w:hAnsi="Times New Roman" w:cs="Times New Roman"/>
            <w:bCs/>
          </w:rPr>
          <w:delText>reduction from</w:delText>
        </w:r>
        <w:r w:rsidR="00826B80" w:rsidDel="00341FFF">
          <w:rPr>
            <w:rFonts w:ascii="Times New Roman" w:hAnsi="Times New Roman" w:cs="Times New Roman"/>
            <w:bCs/>
          </w:rPr>
          <w:delText xml:space="preserve"> 91% detection to 50%</w:delText>
        </w:r>
      </w:del>
      <w:del w:id="58" w:author="Microsoft Office User" w:date="2020-06-26T16:19:00Z">
        <w:r w:rsidR="00144834" w:rsidDel="00341FFF">
          <w:rPr>
            <w:rFonts w:ascii="Times New Roman" w:hAnsi="Times New Roman" w:cs="Times New Roman"/>
            <w:bCs/>
          </w:rPr>
          <w:delText xml:space="preserve"> with sterilization</w:delText>
        </w:r>
      </w:del>
      <w:del w:id="59" w:author="Microsoft Office User" w:date="2020-06-26T16:23:00Z">
        <w:r w:rsidR="00826B80" w:rsidDel="00341FFF">
          <w:rPr>
            <w:rFonts w:ascii="Times New Roman" w:hAnsi="Times New Roman" w:cs="Times New Roman"/>
            <w:bCs/>
          </w:rPr>
          <w:delText>)</w:delText>
        </w:r>
        <w:r w:rsidR="004F2E80" w:rsidDel="00341FFF">
          <w:rPr>
            <w:rFonts w:ascii="Times New Roman" w:hAnsi="Times New Roman" w:cs="Times New Roman"/>
            <w:bCs/>
          </w:rPr>
          <w:delText xml:space="preserve">. </w:delText>
        </w:r>
      </w:del>
      <w:del w:id="60" w:author="Microsoft Office User" w:date="2020-06-26T16:19:00Z">
        <w:r w:rsidR="00694EF3" w:rsidDel="00341FFF">
          <w:rPr>
            <w:rFonts w:ascii="Times New Roman" w:eastAsiaTheme="minorEastAsia" w:hAnsi="Times New Roman" w:cs="Times New Roman"/>
            <w:bCs/>
          </w:rPr>
          <w:delText xml:space="preserve">Surface </w:delText>
        </w:r>
      </w:del>
      <w:ins w:id="61" w:author="Microsoft Office User" w:date="2020-06-26T16:19:00Z">
        <w:r w:rsidR="00341FFF">
          <w:rPr>
            <w:rFonts w:ascii="Times New Roman" w:eastAsiaTheme="minorEastAsia" w:hAnsi="Times New Roman" w:cs="Times New Roman"/>
            <w:bCs/>
          </w:rPr>
          <w:t xml:space="preserve">While surface </w:t>
        </w:r>
      </w:ins>
      <w:del w:id="62" w:author="Microsoft Office User" w:date="2020-06-26T16:20:00Z">
        <w:r w:rsidR="00694EF3" w:rsidDel="00341FFF">
          <w:rPr>
            <w:rFonts w:ascii="Times New Roman" w:eastAsiaTheme="minorEastAsia" w:hAnsi="Times New Roman" w:cs="Times New Roman"/>
            <w:bCs/>
          </w:rPr>
          <w:delText xml:space="preserve">sterilization </w:delText>
        </w:r>
      </w:del>
      <w:ins w:id="63" w:author="Microsoft Office User" w:date="2020-06-26T16:20:00Z">
        <w:r w:rsidR="00341FFF">
          <w:rPr>
            <w:rFonts w:ascii="Times New Roman" w:eastAsiaTheme="minorEastAsia" w:hAnsi="Times New Roman" w:cs="Times New Roman"/>
            <w:bCs/>
          </w:rPr>
          <w:t xml:space="preserve">sterilization thus </w:t>
        </w:r>
      </w:ins>
      <w:r w:rsidR="00694EF3">
        <w:rPr>
          <w:rFonts w:ascii="Times New Roman" w:eastAsiaTheme="minorEastAsia" w:hAnsi="Times New Roman" w:cs="Times New Roman"/>
          <w:bCs/>
        </w:rPr>
        <w:t>does not seem to be a critical need for DNA metabarcoding of full body parts of invertebrate consumers</w:t>
      </w:r>
      <w:del w:id="64" w:author="Microsoft Office User" w:date="2020-06-26T16:20:00Z">
        <w:r w:rsidR="00694EF3" w:rsidDel="00341FFF">
          <w:rPr>
            <w:rFonts w:ascii="Times New Roman" w:eastAsiaTheme="minorEastAsia" w:hAnsi="Times New Roman" w:cs="Times New Roman"/>
            <w:bCs/>
          </w:rPr>
          <w:delText>.</w:delText>
        </w:r>
        <w:r w:rsidR="00804872" w:rsidDel="00341FFF">
          <w:rPr>
            <w:rFonts w:ascii="Times New Roman" w:eastAsiaTheme="minorEastAsia" w:hAnsi="Times New Roman" w:cs="Times New Roman"/>
            <w:bCs/>
          </w:rPr>
          <w:delText xml:space="preserve"> However, </w:delText>
        </w:r>
        <w:r w:rsidDel="00341FFF">
          <w:rPr>
            <w:rFonts w:ascii="Times New Roman" w:eastAsiaTheme="minorEastAsia" w:hAnsi="Times New Roman" w:cs="Times New Roman"/>
            <w:bCs/>
          </w:rPr>
          <w:delText xml:space="preserve">given </w:delText>
        </w:r>
        <w:r w:rsidR="004F2E80" w:rsidDel="00341FFF">
          <w:rPr>
            <w:rFonts w:ascii="Times New Roman" w:eastAsiaTheme="minorEastAsia" w:hAnsi="Times New Roman" w:cs="Times New Roman"/>
            <w:bCs/>
          </w:rPr>
          <w:delText xml:space="preserve">evidence of surface sterilization effects </w:delText>
        </w:r>
        <w:r w:rsidDel="00341FFF">
          <w:rPr>
            <w:rFonts w:ascii="Times New Roman" w:eastAsiaTheme="minorEastAsia" w:hAnsi="Times New Roman" w:cs="Times New Roman"/>
            <w:bCs/>
          </w:rPr>
          <w:delText xml:space="preserve">in mesocosms, we </w:delText>
        </w:r>
        <w:r w:rsidR="00804872" w:rsidDel="00341FFF">
          <w:rPr>
            <w:rFonts w:ascii="Times New Roman" w:eastAsiaTheme="minorEastAsia" w:hAnsi="Times New Roman" w:cs="Times New Roman"/>
            <w:bCs/>
          </w:rPr>
          <w:delText>suggest that</w:delText>
        </w:r>
      </w:del>
      <w:ins w:id="65" w:author="Microsoft Office User" w:date="2020-06-26T16:20:00Z">
        <w:r w:rsidR="00341FFF">
          <w:rPr>
            <w:rFonts w:ascii="Times New Roman" w:eastAsiaTheme="minorEastAsia" w:hAnsi="Times New Roman" w:cs="Times New Roman"/>
            <w:bCs/>
          </w:rPr>
          <w:t xml:space="preserve"> in natural systems, it is</w:t>
        </w:r>
      </w:ins>
      <w:ins w:id="66" w:author="Microsoft Office User" w:date="2020-06-26T16:24:00Z">
        <w:r w:rsidR="00341FFF">
          <w:rPr>
            <w:rFonts w:ascii="Times New Roman" w:eastAsiaTheme="minorEastAsia" w:hAnsi="Times New Roman" w:cs="Times New Roman"/>
            <w:bCs/>
          </w:rPr>
          <w:t xml:space="preserve"> probably</w:t>
        </w:r>
      </w:ins>
      <w:ins w:id="67" w:author="Microsoft Office User" w:date="2020-06-26T16:20:00Z">
        <w:r w:rsidR="00341FFF">
          <w:rPr>
            <w:rFonts w:ascii="Times New Roman" w:eastAsiaTheme="minorEastAsia" w:hAnsi="Times New Roman" w:cs="Times New Roman"/>
            <w:bCs/>
          </w:rPr>
          <w:t xml:space="preserve"> advisable </w:t>
        </w:r>
      </w:ins>
      <w:r w:rsidR="00804872">
        <w:rPr>
          <w:rFonts w:ascii="Times New Roman" w:eastAsiaTheme="minorEastAsia" w:hAnsi="Times New Roman" w:cs="Times New Roman"/>
          <w:bCs/>
        </w:rPr>
        <w:t xml:space="preserve"> </w:t>
      </w:r>
      <w:del w:id="68" w:author="Microsoft Office User" w:date="2020-06-26T16:20:00Z">
        <w:r w:rsidR="00694EF3" w:rsidDel="00341FFF">
          <w:rPr>
            <w:rFonts w:ascii="Times New Roman" w:eastAsiaTheme="minorEastAsia" w:hAnsi="Times New Roman" w:cs="Times New Roman"/>
            <w:bCs/>
          </w:rPr>
          <w:delText xml:space="preserve">surface sterilization </w:delText>
        </w:r>
        <w:r w:rsidR="00A368E8" w:rsidDel="00341FFF">
          <w:rPr>
            <w:rFonts w:ascii="Times New Roman" w:eastAsiaTheme="minorEastAsia" w:hAnsi="Times New Roman" w:cs="Times New Roman"/>
            <w:bCs/>
          </w:rPr>
          <w:delText xml:space="preserve">should be a first step in diet DNA metabarcoding studies in these </w:delText>
        </w:r>
      </w:del>
      <w:ins w:id="69" w:author="Microsoft Office User" w:date="2020-06-26T16:20:00Z">
        <w:r w:rsidR="00341FFF">
          <w:rPr>
            <w:rFonts w:ascii="Times New Roman" w:eastAsiaTheme="minorEastAsia" w:hAnsi="Times New Roman" w:cs="Times New Roman"/>
            <w:bCs/>
          </w:rPr>
          <w:t xml:space="preserve">in </w:t>
        </w:r>
      </w:ins>
      <w:r w:rsidR="00A368E8">
        <w:rPr>
          <w:rFonts w:ascii="Times New Roman" w:eastAsiaTheme="minorEastAsia" w:hAnsi="Times New Roman" w:cs="Times New Roman"/>
          <w:bCs/>
        </w:rPr>
        <w:t xml:space="preserve">contexts where environmental conditions increase the </w:t>
      </w:r>
      <w:r w:rsidR="00804872">
        <w:rPr>
          <w:rFonts w:ascii="Times New Roman" w:eastAsiaTheme="minorEastAsia" w:hAnsi="Times New Roman" w:cs="Times New Roman"/>
          <w:bCs/>
        </w:rPr>
        <w:t>likelihood of surface contamination</w:t>
      </w:r>
      <w:r w:rsidR="00A368E8">
        <w:rPr>
          <w:rFonts w:ascii="Times New Roman" w:eastAsiaTheme="minorEastAsia" w:hAnsi="Times New Roman" w:cs="Times New Roman"/>
          <w:bCs/>
        </w:rPr>
        <w:t>.</w:t>
      </w:r>
    </w:p>
    <w:p w14:paraId="60CB332D" w14:textId="77777777" w:rsidR="00CB7B0A" w:rsidRDefault="00CB7B0A" w:rsidP="00CB7B0A">
      <w:pPr>
        <w:rPr>
          <w:rFonts w:ascii="Times New Roman" w:hAnsi="Times New Roman" w:cs="Times New Roman"/>
          <w:b/>
        </w:rPr>
      </w:pPr>
    </w:p>
    <w:p w14:paraId="4AC51BD4" w14:textId="77777777" w:rsidR="00231363" w:rsidRDefault="00CB7B0A" w:rsidP="00CB7B0A">
      <w:pPr>
        <w:rPr>
          <w:rFonts w:ascii="Times New Roman" w:hAnsi="Times New Roman" w:cs="Times New Roman"/>
          <w:b/>
        </w:rPr>
      </w:pPr>
      <w:r>
        <w:rPr>
          <w:rFonts w:ascii="Times New Roman" w:hAnsi="Times New Roman" w:cs="Times New Roman"/>
          <w:b/>
        </w:rPr>
        <w:t xml:space="preserve">Keywords </w:t>
      </w:r>
    </w:p>
    <w:p w14:paraId="5E2625C1" w14:textId="1C9CE9E1" w:rsidR="00CB7B0A" w:rsidRPr="00CB7B0A" w:rsidRDefault="00CB7B0A" w:rsidP="00CB7B0A">
      <w:pPr>
        <w:rPr>
          <w:rFonts w:ascii="Times New Roman" w:hAnsi="Times New Roman" w:cs="Times New Roman"/>
          <w:bCs/>
        </w:rPr>
      </w:pPr>
      <w:r>
        <w:rPr>
          <w:rFonts w:ascii="Times New Roman" w:hAnsi="Times New Roman" w:cs="Times New Roman"/>
          <w:bCs/>
        </w:rPr>
        <w:t xml:space="preserve">consumptive interactions, arthropods, </w:t>
      </w:r>
      <w:r w:rsidR="0029450A">
        <w:rPr>
          <w:rFonts w:ascii="Times New Roman" w:hAnsi="Times New Roman" w:cs="Times New Roman"/>
          <w:bCs/>
        </w:rPr>
        <w:t>contamination</w:t>
      </w:r>
      <w:r>
        <w:rPr>
          <w:rFonts w:ascii="Times New Roman" w:hAnsi="Times New Roman" w:cs="Times New Roman"/>
          <w:bCs/>
        </w:rPr>
        <w:t>, food web, predator prey interactions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2CA710BD" w14:textId="77777777" w:rsidR="00341FFF" w:rsidRDefault="0051400F" w:rsidP="0051400F">
      <w:pPr>
        <w:rPr>
          <w:ins w:id="70" w:author="Microsoft Office User" w:date="2020-06-26T16:24:00Z"/>
          <w:rFonts w:ascii="Times New Roman" w:hAnsi="Times New Roman" w:cs="Times New Roman"/>
          <w:bCs/>
        </w:rPr>
      </w:pPr>
      <w:r w:rsidRPr="00353C2D">
        <w:rPr>
          <w:rFonts w:ascii="Times New Roman" w:hAnsi="Times New Roman" w:cs="Times New Roman"/>
          <w:bCs/>
        </w:rPr>
        <w:t>Biological communities and ecosystem function are shaped by the interactions between organisms (Brown et al. 2001, Hooper et al. 2005, Delmas et al. 2019, Schleuning et al. 2015). Among the many interaction types, consumptive interactions (including herbivory, predation, and parasitism) can shape the stability of biologically diverse communities (Ings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(Hylsop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p>
    <w:p w14:paraId="6BB27682" w14:textId="77777777" w:rsidR="00341FFF" w:rsidRDefault="00341FFF" w:rsidP="0051400F">
      <w:pPr>
        <w:rPr>
          <w:ins w:id="71" w:author="Microsoft Office User" w:date="2020-06-26T16:24:00Z"/>
          <w:rFonts w:ascii="Times New Roman" w:hAnsi="Times New Roman" w:cs="Times New Roman"/>
          <w:bCs/>
        </w:rPr>
      </w:pPr>
    </w:p>
    <w:p w14:paraId="3D05911C" w14:textId="0F9E609C" w:rsidR="00AA5F24" w:rsidRDefault="00CB7B0A" w:rsidP="0051400F">
      <w:pPr>
        <w:rPr>
          <w:rFonts w:ascii="Times New Roman" w:hAnsi="Times New Roman" w:cs="Times New Roman"/>
          <w:bCs/>
        </w:rPr>
      </w:pPr>
      <w:r>
        <w:rPr>
          <w:rFonts w:ascii="Times New Roman" w:hAnsi="Times New Roman" w:cs="Times New Roman"/>
          <w:bCs/>
        </w:rPr>
        <w:t>Specifically,</w:t>
      </w:r>
      <w:ins w:id="72" w:author="Microsoft Office User" w:date="2020-06-26T16:25:00Z">
        <w:r w:rsidR="00341FFF">
          <w:rPr>
            <w:rFonts w:ascii="Times New Roman" w:hAnsi="Times New Roman" w:cs="Times New Roman"/>
            <w:bCs/>
          </w:rPr>
          <w:t xml:space="preserve"> accurate diet analyses was typically not possible</w:t>
        </w:r>
      </w:ins>
      <w:r>
        <w:rPr>
          <w:rFonts w:ascii="Times New Roman" w:hAnsi="Times New Roman" w:cs="Times New Roman"/>
          <w:bCs/>
        </w:rPr>
        <w:t xml:space="preserve"> for</w:t>
      </w:r>
      <w:r w:rsidR="0051400F">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w:t>
      </w:r>
      <w:del w:id="73" w:author="Microsoft Office User" w:date="2020-06-26T16:25:00Z">
        <w:r w:rsidR="0051400F" w:rsidDel="00341FFF">
          <w:rPr>
            <w:rFonts w:ascii="Times New Roman" w:hAnsi="Times New Roman" w:cs="Times New Roman"/>
            <w:bCs/>
          </w:rPr>
          <w:delText xml:space="preserve"> for diet analyses</w:delText>
        </w:r>
      </w:del>
      <w:r w:rsidR="00BF4C4F">
        <w:rPr>
          <w:rFonts w:ascii="Times New Roman" w:hAnsi="Times New Roman" w:cs="Times New Roman"/>
          <w:bCs/>
        </w:rPr>
        <w:t xml:space="preserve"> </w:t>
      </w:r>
      <w:r w:rsidR="0051400F">
        <w:rPr>
          <w:rFonts w:ascii="Times New Roman" w:hAnsi="Times New Roman" w:cs="Times New Roman"/>
          <w:bCs/>
        </w:rPr>
        <w:t>(Sheppard and Harwood 2005</w:t>
      </w:r>
      <w:del w:id="74" w:author="Microsoft Office User" w:date="2020-06-26T16:25:00Z">
        <w:r w:rsidR="0051400F" w:rsidDel="00341FFF">
          <w:rPr>
            <w:rFonts w:ascii="Times New Roman" w:hAnsi="Times New Roman" w:cs="Times New Roman"/>
            <w:bCs/>
          </w:rPr>
          <w:delText>)</w:delText>
        </w:r>
        <w:r w:rsidR="00BF4C4F" w:rsidDel="00341FFF">
          <w:rPr>
            <w:rFonts w:ascii="Times New Roman" w:hAnsi="Times New Roman" w:cs="Times New Roman"/>
            <w:bCs/>
          </w:rPr>
          <w:delText>,</w:delText>
        </w:r>
        <w:r w:rsidR="00AA5F24" w:rsidDel="00341FFF">
          <w:rPr>
            <w:rFonts w:ascii="Times New Roman" w:hAnsi="Times New Roman" w:cs="Times New Roman"/>
            <w:bCs/>
          </w:rPr>
          <w:delText xml:space="preserve"> </w:delText>
        </w:r>
      </w:del>
      <w:ins w:id="75" w:author="Microsoft Office User" w:date="2020-06-26T16:25:00Z">
        <w:r w:rsidR="00341FFF">
          <w:rPr>
            <w:rFonts w:ascii="Times New Roman" w:hAnsi="Times New Roman" w:cs="Times New Roman"/>
            <w:bCs/>
          </w:rPr>
          <w:t xml:space="preserve">). </w:t>
        </w:r>
      </w:ins>
      <w:ins w:id="76" w:author="Microsoft Office User" w:date="2020-06-26T16:26:00Z">
        <w:r w:rsidR="00341FFF">
          <w:rPr>
            <w:rFonts w:ascii="Times New Roman" w:hAnsi="Times New Roman" w:cs="Times New Roman"/>
            <w:bCs/>
          </w:rPr>
          <w:t xml:space="preserve">This composes an enormous part of most foodwebs… SOME INFO HERE&gt; </w:t>
        </w:r>
      </w:ins>
      <w:ins w:id="77" w:author="Microsoft Office User" w:date="2020-06-26T16:25:00Z">
        <w:r w:rsidR="00341FFF">
          <w:rPr>
            <w:rFonts w:ascii="Times New Roman" w:hAnsi="Times New Roman" w:cs="Times New Roman"/>
            <w:bCs/>
          </w:rPr>
          <w:t xml:space="preserve"> For these consumer groups </w:t>
        </w:r>
      </w:ins>
      <w:r w:rsidR="00AA5F24">
        <w:rPr>
          <w:rFonts w:ascii="Times New Roman" w:hAnsi="Times New Roman" w:cs="Times New Roman"/>
          <w:bCs/>
        </w:rPr>
        <w:t xml:space="preserve">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w:t>
      </w:r>
      <w:r w:rsidR="00AA5F24">
        <w:rPr>
          <w:rFonts w:ascii="Times New Roman" w:hAnsi="Times New Roman" w:cs="Times New Roman"/>
          <w:bCs/>
        </w:rPr>
        <w:lastRenderedPageBreak/>
        <w:t>throughput sequencing (</w:t>
      </w:r>
      <w:r>
        <w:rPr>
          <w:rFonts w:ascii="Times New Roman" w:hAnsi="Times New Roman" w:cs="Times New Roman"/>
          <w:bCs/>
        </w:rPr>
        <w:t>hereafter referred to as “diet</w:t>
      </w:r>
      <w:r w:rsidR="00AA5F24">
        <w:rPr>
          <w:rFonts w:ascii="Times New Roman" w:hAnsi="Times New Roman" w:cs="Times New Roman"/>
          <w:bCs/>
        </w:rPr>
        <w:t xml:space="preserve"> DNA metabarcoding</w:t>
      </w:r>
      <w:r>
        <w:rPr>
          <w:rFonts w:ascii="Times New Roman" w:hAnsi="Times New Roman" w:cs="Times New Roman"/>
          <w:bCs/>
        </w:rPr>
        <w:t>”</w:t>
      </w:r>
      <w:r w:rsidR="00AA5F24">
        <w:rPr>
          <w:rFonts w:ascii="Times New Roman" w:hAnsi="Times New Roman" w:cs="Times New Roman"/>
          <w:bCs/>
        </w:rPr>
        <w:t>) can identify</w:t>
      </w:r>
      <w:r w:rsidR="0051400F">
        <w:rPr>
          <w:rFonts w:ascii="Times New Roman" w:hAnsi="Times New Roman" w:cs="Times New Roman"/>
          <w:bCs/>
        </w:rPr>
        <w:t xml:space="preserve"> a suite of diet species at once and provides a comprehensive and efficient method for determining intraspecific, intra-population, and interspecific diets (</w:t>
      </w:r>
      <w:r w:rsidR="00AA5F24">
        <w:rPr>
          <w:rFonts w:ascii="Times New Roman" w:hAnsi="Times New Roman" w:cs="Times New Roman"/>
          <w:bCs/>
        </w:rPr>
        <w:t xml:space="preserve">Pompanon et al. 2012, </w:t>
      </w:r>
      <w:r w:rsidR="0051400F">
        <w:rPr>
          <w:rFonts w:ascii="Times New Roman" w:hAnsi="Times New Roman" w:cs="Times New Roman"/>
          <w:bCs/>
        </w:rPr>
        <w:t xml:space="preserve">Lucas et al. 2018, Soininen et al. 2015, Quemere et al. 2013). These methods have already illuminated new interactions and ecological trends in a variety of environments (e.g. host-parasitoid: Wirta et al. 2014; plant-herbivore: Kartzinel; host-parasite: Schnell et al. 2012, predator-prey: Toju et al. 2018). </w:t>
      </w:r>
    </w:p>
    <w:p w14:paraId="2A02B5D4" w14:textId="77777777" w:rsidR="00AA5F24" w:rsidRDefault="00AA5F24" w:rsidP="0051400F">
      <w:pPr>
        <w:rPr>
          <w:rFonts w:ascii="Times New Roman" w:hAnsi="Times New Roman" w:cs="Times New Roman"/>
          <w:bCs/>
        </w:rPr>
      </w:pPr>
    </w:p>
    <w:p w14:paraId="068BF371" w14:textId="57966D09"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w:t>
      </w:r>
      <w:del w:id="78" w:author="Microsoft Office User" w:date="2020-06-26T16:26:00Z">
        <w:r w:rsidR="00063FB4" w:rsidDel="00341FFF">
          <w:rPr>
            <w:rFonts w:ascii="Times New Roman" w:hAnsi="Times New Roman" w:cs="Times New Roman"/>
            <w:bCs/>
          </w:rPr>
          <w:delText>Specifically, for</w:delText>
        </w:r>
      </w:del>
      <w:ins w:id="79" w:author="Microsoft Office User" w:date="2020-06-26T16:26:00Z">
        <w:r w:rsidR="00341FFF">
          <w:rPr>
            <w:rFonts w:ascii="Times New Roman" w:hAnsi="Times New Roman" w:cs="Times New Roman"/>
            <w:bCs/>
          </w:rPr>
          <w:t>Focusing on the challenges of small</w:t>
        </w:r>
      </w:ins>
      <w:r w:rsidR="00063FB4">
        <w:rPr>
          <w:rFonts w:ascii="Times New Roman" w:hAnsi="Times New Roman" w:cs="Times New Roman"/>
          <w:bCs/>
        </w:rPr>
        <w:t xml:space="preserve"> organism</w:t>
      </w:r>
      <w:ins w:id="80" w:author="Microsoft Office User" w:date="2020-06-26T16:26:00Z">
        <w:r w:rsidR="00341FFF">
          <w:rPr>
            <w:rFonts w:ascii="Times New Roman" w:hAnsi="Times New Roman" w:cs="Times New Roman"/>
            <w:bCs/>
          </w:rPr>
          <w:t>s</w:t>
        </w:r>
      </w:ins>
      <w:del w:id="81" w:author="Microsoft Office User" w:date="2020-06-26T16:26:00Z">
        <w:r w:rsidR="00063FB4" w:rsidDel="00341FFF">
          <w:rPr>
            <w:rFonts w:ascii="Times New Roman" w:hAnsi="Times New Roman" w:cs="Times New Roman"/>
            <w:bCs/>
          </w:rPr>
          <w:delText>s</w:delText>
        </w:r>
      </w:del>
      <w:r w:rsidR="00063FB4">
        <w:rPr>
          <w:rFonts w:ascii="Times New Roman" w:hAnsi="Times New Roman" w:cs="Times New Roman"/>
          <w:bCs/>
        </w:rPr>
        <w:t xml:space="preserve"> where small body size has limited other diet analysis methods</w:t>
      </w:r>
      <w:ins w:id="82" w:author="Microsoft Office User" w:date="2020-06-26T16:26:00Z">
        <w:r w:rsidR="00341FFF">
          <w:rPr>
            <w:rFonts w:ascii="Times New Roman" w:hAnsi="Times New Roman" w:cs="Times New Roman"/>
            <w:bCs/>
          </w:rPr>
          <w:t>)</w:t>
        </w:r>
      </w:ins>
      <w:r w:rsidR="00063FB4">
        <w:rPr>
          <w:rFonts w:ascii="Times New Roman" w:hAnsi="Times New Roman" w:cs="Times New Roman"/>
          <w:bCs/>
        </w:rPr>
        <w:t xml:space="preserve">, DNA diet analyses </w:t>
      </w:r>
      <w:del w:id="83" w:author="Microsoft Office User" w:date="2020-06-26T16:27:00Z">
        <w:r w:rsidR="00063FB4" w:rsidDel="00341FFF">
          <w:rPr>
            <w:rFonts w:ascii="Times New Roman" w:hAnsi="Times New Roman" w:cs="Times New Roman"/>
            <w:bCs/>
          </w:rPr>
          <w:delText>provide a promising way forward</w:delText>
        </w:r>
      </w:del>
      <w:ins w:id="84" w:author="Microsoft Office User" w:date="2020-06-26T16:27:00Z">
        <w:r w:rsidR="00341FFF">
          <w:rPr>
            <w:rFonts w:ascii="Times New Roman" w:hAnsi="Times New Roman" w:cs="Times New Roman"/>
            <w:bCs/>
          </w:rPr>
          <w:t>has gained traction as an approach to survey diet but little methods validation has been conducted.</w:t>
        </w:r>
      </w:ins>
      <w:del w:id="85" w:author="Microsoft Office User" w:date="2020-06-29T12:03:00Z">
        <w:r w:rsidR="00063FB4" w:rsidDel="001F2F66">
          <w:rPr>
            <w:rFonts w:ascii="Times New Roman" w:hAnsi="Times New Roman" w:cs="Times New Roman"/>
            <w:bCs/>
          </w:rPr>
          <w:delText xml:space="preserve">. </w:delText>
        </w:r>
      </w:del>
      <w:r w:rsidR="00063FB4">
        <w:rPr>
          <w:rFonts w:ascii="Times New Roman" w:hAnsi="Times New Roman" w:cs="Times New Roman"/>
          <w:bCs/>
        </w:rPr>
        <w:t xml:space="preserve"> </w:t>
      </w:r>
      <w:del w:id="86" w:author="Microsoft Office User" w:date="2020-06-29T12:03:00Z">
        <w:r w:rsidR="00063FB4" w:rsidDel="001F2F66">
          <w:rPr>
            <w:rFonts w:ascii="Times New Roman" w:hAnsi="Times New Roman" w:cs="Times New Roman"/>
            <w:bCs/>
          </w:rPr>
          <w:delText>However, in</w:delText>
        </w:r>
      </w:del>
      <w:ins w:id="87" w:author="Microsoft Office User" w:date="2020-06-29T12:03:00Z">
        <w:r w:rsidR="001F2F66">
          <w:rPr>
            <w:rFonts w:ascii="Times New Roman" w:hAnsi="Times New Roman" w:cs="Times New Roman"/>
            <w:bCs/>
          </w:rPr>
          <w:t>In</w:t>
        </w:r>
      </w:ins>
      <w:r w:rsidR="00063FB4">
        <w:rPr>
          <w:rFonts w:ascii="Times New Roman" w:hAnsi="Times New Roman" w:cs="Times New Roman"/>
          <w:bCs/>
        </w:rPr>
        <w:t xml:space="preserve"> contrast to large animals where gut contents can generally be isolated prior to analyses, in these small animals diet data is often extracted from full organisms or body parts without dissection</w:t>
      </w:r>
      <w:r>
        <w:rPr>
          <w:rFonts w:ascii="Times New Roman" w:hAnsi="Times New Roman" w:cs="Times New Roman"/>
          <w:bCs/>
        </w:rPr>
        <w:t xml:space="preserve">, and so the possibility of surface contamination altering the detection and species composition of presumed diet items is </w:t>
      </w:r>
      <w:del w:id="88" w:author="Microsoft Office User" w:date="2020-06-29T12:03:00Z">
        <w:r w:rsidDel="00136EC2">
          <w:rPr>
            <w:rFonts w:ascii="Times New Roman" w:hAnsi="Times New Roman" w:cs="Times New Roman"/>
            <w:bCs/>
          </w:rPr>
          <w:delText>an important consideration</w:delText>
        </w:r>
      </w:del>
      <w:ins w:id="89" w:author="Microsoft Office User" w:date="2020-06-29T12:03:00Z">
        <w:r w:rsidR="00136EC2">
          <w:rPr>
            <w:rFonts w:ascii="Times New Roman" w:hAnsi="Times New Roman" w:cs="Times New Roman"/>
            <w:bCs/>
          </w:rPr>
          <w:t>a major concern, wth the potential to dramatically alter results</w:t>
        </w:r>
      </w:ins>
      <w:r>
        <w:rPr>
          <w:rFonts w:ascii="Times New Roman" w:hAnsi="Times New Roman" w:cs="Times New Roman"/>
          <w:bCs/>
        </w:rPr>
        <w:t xml:space="preserve">.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w:t>
      </w:r>
      <w:ins w:id="90" w:author="Microsoft Office User" w:date="2020-06-29T12:04:00Z">
        <w:r w:rsidR="00136EC2">
          <w:rPr>
            <w:rFonts w:ascii="Times New Roman" w:hAnsi="Times New Roman" w:cs="Times New Roman"/>
            <w:bCs/>
          </w:rPr>
          <w:t xml:space="preserve">similar </w:t>
        </w:r>
      </w:ins>
      <w:r w:rsidR="00C936B7">
        <w:rPr>
          <w:rFonts w:ascii="Times New Roman" w:hAnsi="Times New Roman" w:cs="Times New Roman"/>
          <w:bCs/>
        </w:rPr>
        <w:t xml:space="preserve">contamination in </w:t>
      </w:r>
      <w:ins w:id="91" w:author="Microsoft Office User" w:date="2020-06-29T12:04:00Z">
        <w:r w:rsidR="00136EC2">
          <w:rPr>
            <w:rFonts w:ascii="Times New Roman" w:hAnsi="Times New Roman" w:cs="Times New Roman"/>
            <w:bCs/>
          </w:rPr>
          <w:t xml:space="preserve">other </w:t>
        </w:r>
      </w:ins>
      <w:r w:rsidR="00AA5F24">
        <w:rPr>
          <w:rFonts w:ascii="Times New Roman" w:hAnsi="Times New Roman" w:cs="Times New Roman"/>
          <w:bCs/>
        </w:rPr>
        <w:t>DNA metabarcoding</w:t>
      </w:r>
      <w:r w:rsidR="00C936B7">
        <w:rPr>
          <w:rFonts w:ascii="Times New Roman" w:hAnsi="Times New Roman" w:cs="Times New Roman"/>
          <w:bCs/>
        </w:rPr>
        <w:t xml:space="preserve"> </w:t>
      </w:r>
      <w:del w:id="92" w:author="Microsoft Office User" w:date="2020-06-29T12:04:00Z">
        <w:r w:rsidR="00C936B7" w:rsidDel="00136EC2">
          <w:rPr>
            <w:rFonts w:ascii="Times New Roman" w:hAnsi="Times New Roman" w:cs="Times New Roman"/>
            <w:bCs/>
          </w:rPr>
          <w:delText>datasets</w:delText>
        </w:r>
        <w:r w:rsidR="00AA5F24" w:rsidDel="00136EC2">
          <w:rPr>
            <w:rFonts w:ascii="Times New Roman" w:hAnsi="Times New Roman" w:cs="Times New Roman"/>
            <w:bCs/>
          </w:rPr>
          <w:delText xml:space="preserve"> </w:delText>
        </w:r>
      </w:del>
      <w:ins w:id="93" w:author="Microsoft Office User" w:date="2020-06-29T12:04:00Z">
        <w:r w:rsidR="00136EC2">
          <w:rPr>
            <w:rFonts w:ascii="Times New Roman" w:hAnsi="Times New Roman" w:cs="Times New Roman"/>
            <w:bCs/>
          </w:rPr>
          <w:t xml:space="preserve">contexts </w:t>
        </w:r>
      </w:ins>
      <w:r w:rsidR="00AA5F24">
        <w:rPr>
          <w:rFonts w:ascii="Times New Roman" w:hAnsi="Times New Roman" w:cs="Times New Roman"/>
          <w:bCs/>
        </w:rPr>
        <w:t xml:space="preserve">(e.g. fungal endophyte research; Zimmerman and Vitousek 2012, Burgdorf et al. 2014), but has not been systematically used in diet metabarcoding studies. </w:t>
      </w:r>
      <w:commentRangeStart w:id="94"/>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commentRangeEnd w:id="94"/>
      <w:r w:rsidR="00136EC2">
        <w:rPr>
          <w:rStyle w:val="CommentReference"/>
        </w:rPr>
        <w:commentReference w:id="94"/>
      </w:r>
      <w:ins w:id="95" w:author="Microsoft Office User" w:date="2020-06-29T12:06:00Z">
        <w:r w:rsidR="00136EC2">
          <w:rPr>
            <w:rFonts w:ascii="Times New Roman" w:hAnsi="Times New Roman" w:cs="Times New Roman"/>
            <w:bCs/>
          </w:rPr>
          <w:t xml:space="preserve">Unfortunately, </w:t>
        </w:r>
      </w:ins>
      <w:del w:id="96" w:author="Microsoft Office User" w:date="2020-06-29T12:06:00Z">
        <w:r w:rsidR="00EE6CFF" w:rsidDel="00136EC2">
          <w:rPr>
            <w:rFonts w:ascii="Times New Roman" w:hAnsi="Times New Roman" w:cs="Times New Roman"/>
            <w:bCs/>
          </w:rPr>
          <w:delText>d</w:delText>
        </w:r>
      </w:del>
      <w:r w:rsidR="00EE6CFF">
        <w:rPr>
          <w:rFonts w:ascii="Times New Roman" w:hAnsi="Times New Roman" w:cs="Times New Roman"/>
          <w:bCs/>
        </w:rPr>
        <w:t xml:space="preserve">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w:t>
      </w:r>
      <w:del w:id="97" w:author="Microsoft Office User" w:date="2020-06-29T12:06:00Z">
        <w:r w:rsidR="00AA5F24" w:rsidDel="00136EC2">
          <w:rPr>
            <w:rFonts w:ascii="Times New Roman" w:hAnsi="Times New Roman" w:cs="Times New Roman"/>
            <w:bCs/>
          </w:rPr>
          <w:delText xml:space="preserve">similarly </w:delText>
        </w:r>
      </w:del>
      <w:r w:rsidR="00AA5F24">
        <w:rPr>
          <w:rFonts w:ascii="Times New Roman" w:hAnsi="Times New Roman" w:cs="Times New Roman"/>
          <w:bCs/>
        </w:rPr>
        <w:t xml:space="preserve">systematic approach </w:t>
      </w:r>
      <w:ins w:id="98" w:author="Microsoft Office User" w:date="2020-06-29T12:06:00Z">
        <w:r w:rsidR="00136EC2">
          <w:rPr>
            <w:rFonts w:ascii="Times New Roman" w:hAnsi="Times New Roman" w:cs="Times New Roman"/>
            <w:bCs/>
          </w:rPr>
          <w:t xml:space="preserve">to surface sterilization with many studies not </w:t>
        </w:r>
      </w:ins>
      <w:ins w:id="99" w:author="Microsoft Office User" w:date="2020-06-29T12:07:00Z">
        <w:r w:rsidR="00136EC2">
          <w:rPr>
            <w:rFonts w:ascii="Times New Roman" w:hAnsi="Times New Roman" w:cs="Times New Roman"/>
            <w:bCs/>
          </w:rPr>
          <w:t>sterilization</w:t>
        </w:r>
      </w:ins>
      <w:ins w:id="100" w:author="Microsoft Office User" w:date="2020-06-29T12:06:00Z">
        <w:r w:rsidR="00136EC2">
          <w:rPr>
            <w:rFonts w:ascii="Times New Roman" w:hAnsi="Times New Roman" w:cs="Times New Roman"/>
            <w:bCs/>
          </w:rPr>
          <w:t xml:space="preserve">, and others using a range of approaches </w:t>
        </w:r>
      </w:ins>
      <w:r w:rsidR="00AA5F24">
        <w:rPr>
          <w:rFonts w:ascii="Times New Roman" w:hAnsi="Times New Roman" w:cs="Times New Roman"/>
          <w:bCs/>
        </w:rPr>
        <w:t xml:space="preserve">(e.g. ethanol washes in Doña et al. 2019, bleach washes in Anslan et al. 2016, no sterilization in Wirta et al. or Jacobsen et al. 2018). </w:t>
      </w:r>
      <w:commentRangeStart w:id="101"/>
      <w:r w:rsidR="00AA5F24">
        <w:rPr>
          <w:rFonts w:ascii="Times New Roman" w:hAnsi="Times New Roman" w:cs="Times New Roman"/>
          <w:bCs/>
        </w:rPr>
        <w:t>Th</w:t>
      </w:r>
      <w:r w:rsidR="00FD2B9B">
        <w:rPr>
          <w:rFonts w:ascii="Times New Roman" w:hAnsi="Times New Roman" w:cs="Times New Roman"/>
          <w:bCs/>
        </w:rPr>
        <w:t>e</w:t>
      </w:r>
      <w:commentRangeEnd w:id="101"/>
      <w:r w:rsidR="00136EC2">
        <w:rPr>
          <w:rStyle w:val="CommentReference"/>
        </w:rPr>
        <w:commentReference w:id="101"/>
      </w:r>
      <w:r w:rsidR="00AA5F24">
        <w:rPr>
          <w:rFonts w:ascii="Times New Roman" w:hAnsi="Times New Roman" w:cs="Times New Roman"/>
          <w:bCs/>
        </w:rPr>
        <w:t xml:space="preserve"> lack of </w:t>
      </w:r>
      <w:commentRangeStart w:id="102"/>
      <w:r w:rsidR="00AA5F24">
        <w:rPr>
          <w:rFonts w:ascii="Times New Roman" w:hAnsi="Times New Roman" w:cs="Times New Roman"/>
          <w:bCs/>
        </w:rPr>
        <w:t xml:space="preserve">systemic surface sterilization in diet metabarcoding when using full individuals </w:t>
      </w:r>
      <w:r w:rsidR="00FD2B9B">
        <w:rPr>
          <w:rFonts w:ascii="Times New Roman" w:hAnsi="Times New Roman" w:cs="Times New Roman"/>
          <w:bCs/>
        </w:rPr>
        <w:t>may be due to the desire to avoid destruction of DNA in relatively permeable animal cells (Greenstone et al. 2012</w:t>
      </w:r>
      <w:commentRangeEnd w:id="102"/>
      <w:r w:rsidR="00136EC2">
        <w:rPr>
          <w:rStyle w:val="CommentReference"/>
        </w:rPr>
        <w:commentReference w:id="102"/>
      </w:r>
      <w:r w:rsidR="00FD2B9B">
        <w:rPr>
          <w:rFonts w:ascii="Times New Roman" w:hAnsi="Times New Roman" w:cs="Times New Roman"/>
          <w:bCs/>
        </w:rPr>
        <w:t xml:space="preserve">). </w:t>
      </w:r>
      <w:del w:id="103" w:author="Microsoft Office User" w:date="2020-06-29T12:11:00Z">
        <w:r w:rsidR="009A514C" w:rsidDel="00136EC2">
          <w:rPr>
            <w:rFonts w:ascii="Times New Roman" w:hAnsi="Times New Roman" w:cs="Times New Roman"/>
            <w:bCs/>
          </w:rPr>
          <w:delText xml:space="preserve">However, without considering surface sterilization as a treatment for surface contamination, we have limited ability to </w:delText>
        </w:r>
        <w:r w:rsidR="00AA5F24" w:rsidDel="00136EC2">
          <w:rPr>
            <w:rFonts w:ascii="Times New Roman" w:hAnsi="Times New Roman" w:cs="Times New Roman"/>
            <w:bCs/>
          </w:rPr>
          <w:delText xml:space="preserve">confidently assign DNA sequences to ingested diet items and to help discern </w:delText>
        </w:r>
        <w:r w:rsidR="009A514C" w:rsidDel="00136EC2">
          <w:rPr>
            <w:rFonts w:ascii="Times New Roman" w:hAnsi="Times New Roman" w:cs="Times New Roman"/>
            <w:bCs/>
          </w:rPr>
          <w:delText xml:space="preserve">broad and </w:delText>
        </w:r>
        <w:r w:rsidR="00AA5F24" w:rsidDel="00136EC2">
          <w:rPr>
            <w:rFonts w:ascii="Times New Roman" w:hAnsi="Times New Roman" w:cs="Times New Roman"/>
            <w:bCs/>
          </w:rPr>
          <w:delText xml:space="preserve">study-specific </w:delText>
        </w:r>
        <w:r w:rsidR="009A514C" w:rsidDel="00136EC2">
          <w:rPr>
            <w:rFonts w:ascii="Times New Roman" w:hAnsi="Times New Roman" w:cs="Times New Roman"/>
            <w:bCs/>
          </w:rPr>
          <w:delText xml:space="preserve">approaches to reducing surface contamination </w:delText>
        </w:r>
        <w:r w:rsidR="00AA5F24" w:rsidDel="00136EC2">
          <w:rPr>
            <w:rFonts w:ascii="Times New Roman" w:hAnsi="Times New Roman" w:cs="Times New Roman"/>
            <w:bCs/>
          </w:rPr>
          <w:delText>(</w:delText>
        </w:r>
        <w:r w:rsidR="00C936B7" w:rsidDel="00136EC2">
          <w:rPr>
            <w:rFonts w:ascii="Times New Roman" w:hAnsi="Times New Roman" w:cs="Times New Roman"/>
            <w:bCs/>
          </w:rPr>
          <w:delText>Greenstone et al. 2011/12, Linville et al. 2002</w:delText>
        </w:r>
        <w:r w:rsidR="00AA5F24" w:rsidDel="00136EC2">
          <w:rPr>
            <w:rFonts w:ascii="Times New Roman" w:hAnsi="Times New Roman" w:cs="Times New Roman"/>
            <w:bCs/>
          </w:rPr>
          <w:delText>).</w:delText>
        </w:r>
      </w:del>
      <w:ins w:id="104" w:author="Microsoft Office User" w:date="2020-06-29T12:11:00Z">
        <w:r w:rsidR="00B621AB">
          <w:rPr>
            <w:rFonts w:ascii="Times New Roman" w:hAnsi="Times New Roman" w:cs="Times New Roman"/>
            <w:bCs/>
          </w:rPr>
          <w:t xml:space="preserve">A crirtical first step in evaluating the utility of surface sterilization is to test if it changes results of dietary analyses. </w:t>
        </w:r>
      </w:ins>
      <w:del w:id="105" w:author="Microsoft Office User" w:date="2020-06-29T12:17:00Z">
        <w:r w:rsidR="00AA5F24" w:rsidDel="00B621AB">
          <w:rPr>
            <w:rFonts w:ascii="Times New Roman" w:hAnsi="Times New Roman" w:cs="Times New Roman"/>
            <w:bCs/>
          </w:rPr>
          <w:delText xml:space="preserve"> </w:delText>
        </w:r>
      </w:del>
    </w:p>
    <w:p w14:paraId="7D10BF68" w14:textId="784D0DE0" w:rsidR="00AA5F24" w:rsidRDefault="00AA5F24" w:rsidP="0051400F">
      <w:pPr>
        <w:rPr>
          <w:rFonts w:ascii="Times New Roman" w:hAnsi="Times New Roman" w:cs="Times New Roman"/>
          <w:bCs/>
        </w:rPr>
      </w:pPr>
    </w:p>
    <w:p w14:paraId="131EB06F" w14:textId="07E685EC" w:rsidR="00DD1D92" w:rsidRDefault="00B621AB" w:rsidP="00B66EF4">
      <w:pPr>
        <w:rPr>
          <w:rFonts w:ascii="Times New Roman" w:hAnsi="Times New Roman" w:cs="Times New Roman"/>
          <w:bCs/>
        </w:rPr>
      </w:pPr>
      <w:ins w:id="106" w:author="Microsoft Office User" w:date="2020-06-29T12:10:00Z">
        <w:r>
          <w:rPr>
            <w:rFonts w:ascii="Times New Roman" w:hAnsi="Times New Roman" w:cs="Times New Roman"/>
            <w:bCs/>
          </w:rPr>
          <w:t xml:space="preserve">Importantly </w:t>
        </w:r>
        <w:r w:rsidR="00136EC2">
          <w:rPr>
            <w:rFonts w:ascii="Times New Roman" w:hAnsi="Times New Roman" w:cs="Times New Roman"/>
            <w:bCs/>
          </w:rPr>
          <w:t xml:space="preserve">he value of </w:t>
        </w:r>
      </w:ins>
      <w:del w:id="107" w:author="Microsoft Office User" w:date="2020-06-29T12:10:00Z">
        <w:r w:rsidR="00C936B7" w:rsidDel="00136EC2">
          <w:rPr>
            <w:rFonts w:ascii="Times New Roman" w:hAnsi="Times New Roman" w:cs="Times New Roman"/>
            <w:bCs/>
          </w:rPr>
          <w:delText xml:space="preserve">In </w:delText>
        </w:r>
      </w:del>
      <w:del w:id="108" w:author="Microsoft Office User" w:date="2020-06-29T12:09:00Z">
        <w:r w:rsidR="00C936B7" w:rsidDel="00136EC2">
          <w:rPr>
            <w:rFonts w:ascii="Times New Roman" w:hAnsi="Times New Roman" w:cs="Times New Roman"/>
            <w:bCs/>
          </w:rPr>
          <w:delText>addition to</w:delText>
        </w:r>
        <w:r w:rsidR="00B66EF4" w:rsidDel="00136EC2">
          <w:rPr>
            <w:rFonts w:ascii="Times New Roman" w:hAnsi="Times New Roman" w:cs="Times New Roman"/>
            <w:bCs/>
          </w:rPr>
          <w:delText xml:space="preserve"> considering when and how to surface sterilize, or whether </w:delText>
        </w:r>
      </w:del>
      <w:r w:rsidR="00B66EF4">
        <w:rPr>
          <w:rFonts w:ascii="Times New Roman" w:hAnsi="Times New Roman" w:cs="Times New Roman"/>
          <w:bCs/>
        </w:rPr>
        <w:t xml:space="preserve">surface sterilization </w:t>
      </w:r>
      <w:del w:id="109" w:author="Microsoft Office User" w:date="2020-06-29T12:10:00Z">
        <w:r w:rsidR="00B66EF4" w:rsidDel="00136EC2">
          <w:rPr>
            <w:rFonts w:ascii="Times New Roman" w:hAnsi="Times New Roman" w:cs="Times New Roman"/>
            <w:bCs/>
          </w:rPr>
          <w:delText>should be common practice i</w:delText>
        </w:r>
      </w:del>
      <w:ins w:id="110" w:author="Microsoft Office User" w:date="2020-06-29T12:10:00Z">
        <w:r w:rsidR="00136EC2">
          <w:rPr>
            <w:rFonts w:ascii="Times New Roman" w:hAnsi="Times New Roman" w:cs="Times New Roman"/>
            <w:bCs/>
          </w:rPr>
          <w:t>i</w:t>
        </w:r>
      </w:ins>
      <w:r w:rsidR="00B66EF4">
        <w:rPr>
          <w:rFonts w:ascii="Times New Roman" w:hAnsi="Times New Roman" w:cs="Times New Roman"/>
          <w:bCs/>
        </w:rPr>
        <w:t>n diet DNA metabarcoding</w:t>
      </w:r>
      <w:ins w:id="111" w:author="Microsoft Office User" w:date="2020-06-29T12:10:00Z">
        <w:r w:rsidR="00136EC2">
          <w:rPr>
            <w:rFonts w:ascii="Times New Roman" w:hAnsi="Times New Roman" w:cs="Times New Roman"/>
            <w:bCs/>
          </w:rPr>
          <w:t xml:space="preserve"> may </w:t>
        </w:r>
      </w:ins>
      <w:ins w:id="112" w:author="Microsoft Office User" w:date="2020-06-29T12:17:00Z">
        <w:r>
          <w:rPr>
            <w:rFonts w:ascii="Times New Roman" w:hAnsi="Times New Roman" w:cs="Times New Roman"/>
            <w:bCs/>
          </w:rPr>
          <w:t>vary strongly by</w:t>
        </w:r>
      </w:ins>
      <w:ins w:id="113" w:author="Microsoft Office User" w:date="2020-06-29T12:10:00Z">
        <w:r w:rsidR="00136EC2">
          <w:rPr>
            <w:rFonts w:ascii="Times New Roman" w:hAnsi="Times New Roman" w:cs="Times New Roman"/>
            <w:bCs/>
          </w:rPr>
          <w:t xml:space="preserve"> conte</w:t>
        </w:r>
      </w:ins>
      <w:ins w:id="114" w:author="Microsoft Office User" w:date="2020-06-29T12:16:00Z">
        <w:r>
          <w:rPr>
            <w:rFonts w:ascii="Times New Roman" w:hAnsi="Times New Roman" w:cs="Times New Roman"/>
            <w:bCs/>
          </w:rPr>
          <w:t>x</w:t>
        </w:r>
      </w:ins>
      <w:ins w:id="115" w:author="Microsoft Office User" w:date="2020-06-29T12:10:00Z">
        <w:r w:rsidR="00136EC2">
          <w:rPr>
            <w:rFonts w:ascii="Times New Roman" w:hAnsi="Times New Roman" w:cs="Times New Roman"/>
            <w:bCs/>
          </w:rPr>
          <w:t>t. T</w:t>
        </w:r>
      </w:ins>
      <w:del w:id="116" w:author="Microsoft Office User" w:date="2020-06-29T12:10:00Z">
        <w:r w:rsidR="00B66EF4" w:rsidDel="00136EC2">
          <w:rPr>
            <w:rFonts w:ascii="Times New Roman" w:hAnsi="Times New Roman" w:cs="Times New Roman"/>
            <w:bCs/>
          </w:rPr>
          <w:delText>, t</w:delText>
        </w:r>
      </w:del>
      <w:r w:rsidR="00B66EF4">
        <w:rPr>
          <w:rFonts w:ascii="Times New Roman" w:hAnsi="Times New Roman" w:cs="Times New Roman"/>
          <w:bCs/>
        </w:rPr>
        <w:t xml:space="preserve">here are environmental, ecological, and methodological factors that </w:t>
      </w:r>
      <w:r w:rsidR="00C936B7">
        <w:rPr>
          <w:rFonts w:ascii="Times New Roman" w:hAnsi="Times New Roman" w:cs="Times New Roman"/>
          <w:bCs/>
        </w:rPr>
        <w:t>may contribute to the</w:t>
      </w:r>
      <w:r w:rsidR="00CB7B0A">
        <w:rPr>
          <w:rFonts w:ascii="Times New Roman" w:hAnsi="Times New Roman" w:cs="Times New Roman"/>
          <w:bCs/>
        </w:rPr>
        <w:t xml:space="preserve"> </w:t>
      </w:r>
      <w:del w:id="117" w:author="Microsoft Office User" w:date="2020-06-29T12:10:00Z">
        <w:r w:rsidR="00CB7B0A" w:rsidDel="00136EC2">
          <w:rPr>
            <w:rFonts w:ascii="Times New Roman" w:hAnsi="Times New Roman" w:cs="Times New Roman"/>
            <w:bCs/>
          </w:rPr>
          <w:delText>decision</w:delText>
        </w:r>
        <w:r w:rsidR="00C936B7" w:rsidDel="00136EC2">
          <w:rPr>
            <w:rFonts w:ascii="Times New Roman" w:hAnsi="Times New Roman" w:cs="Times New Roman"/>
            <w:bCs/>
          </w:rPr>
          <w:delText xml:space="preserve"> of whether to surface </w:delText>
        </w:r>
      </w:del>
      <w:ins w:id="118" w:author="Microsoft Office User" w:date="2020-06-29T12:10:00Z">
        <w:r w:rsidR="00136EC2">
          <w:rPr>
            <w:rFonts w:ascii="Times New Roman" w:hAnsi="Times New Roman" w:cs="Times New Roman"/>
            <w:bCs/>
          </w:rPr>
          <w:t xml:space="preserve">value of surface </w:t>
        </w:r>
      </w:ins>
      <w:del w:id="119" w:author="Microsoft Office User" w:date="2020-06-29T12:10:00Z">
        <w:r w:rsidR="00C936B7" w:rsidDel="00136EC2">
          <w:rPr>
            <w:rFonts w:ascii="Times New Roman" w:hAnsi="Times New Roman" w:cs="Times New Roman"/>
            <w:bCs/>
          </w:rPr>
          <w:delText xml:space="preserve">sterilize </w:delText>
        </w:r>
      </w:del>
      <w:ins w:id="120" w:author="Microsoft Office User" w:date="2020-06-29T12:10:00Z">
        <w:r w:rsidR="00136EC2">
          <w:rPr>
            <w:rFonts w:ascii="Times New Roman" w:hAnsi="Times New Roman" w:cs="Times New Roman"/>
            <w:bCs/>
          </w:rPr>
          <w:t xml:space="preserve">sterilizion of </w:t>
        </w:r>
      </w:ins>
      <w:r w:rsidR="00C936B7">
        <w:rPr>
          <w:rFonts w:ascii="Times New Roman" w:hAnsi="Times New Roman" w:cs="Times New Roman"/>
          <w:bCs/>
        </w:rPr>
        <w:t>consumers prior to DNA metabarcoding</w:t>
      </w:r>
      <w:ins w:id="121" w:author="Microsoft Office User" w:date="2020-06-29T12:10:00Z">
        <w:r w:rsidR="00136EC2">
          <w:rPr>
            <w:rFonts w:ascii="Times New Roman" w:hAnsi="Times New Roman" w:cs="Times New Roman"/>
            <w:bCs/>
          </w:rPr>
          <w:t xml:space="preserve"> for diet analsyes</w:t>
        </w:r>
      </w:ins>
      <w:r w:rsidR="00C936B7">
        <w:rPr>
          <w:rFonts w:ascii="Times New Roman" w:hAnsi="Times New Roman" w:cs="Times New Roman"/>
          <w:bCs/>
        </w:rPr>
        <w:t>.</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Carini et al. 2016, Collins et al. 2018), DNA abundance (Elbrecht et al. ), or the likelihood that consumers come in contact with diet items in the environment (Greenstone et al.).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(Kaunisto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commentRangeStart w:id="122"/>
      <w:r w:rsidR="00DE6D30">
        <w:rPr>
          <w:rFonts w:ascii="Times New Roman" w:hAnsi="Times New Roman" w:cs="Times New Roman"/>
          <w:bCs/>
        </w:rPr>
        <w:t>diet</w:t>
      </w:r>
      <w:commentRangeEnd w:id="122"/>
      <w:r w:rsidR="00513DCE">
        <w:rPr>
          <w:rStyle w:val="CommentReference"/>
        </w:rPr>
        <w:commentReference w:id="122"/>
      </w:r>
      <w:r w:rsidR="00DD1D92">
        <w:rPr>
          <w:rFonts w:ascii="Times New Roman" w:hAnsi="Times New Roman" w:cs="Times New Roman"/>
          <w:bCs/>
        </w:rPr>
        <w:t xml:space="preserve">) estimates of consumption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r w:rsidR="00DD1D92">
        <w:rPr>
          <w:rFonts w:ascii="Times New Roman" w:hAnsi="Times New Roman" w:cs="Times New Roman"/>
          <w:bCs/>
        </w:rPr>
        <w:t xml:space="preserve">Kartzinel et al.), then surface contaminants could introduce false diet diversity or </w:t>
      </w:r>
      <w:commentRangeStart w:id="123"/>
      <w:r w:rsidR="00DD1D92">
        <w:rPr>
          <w:rFonts w:ascii="Times New Roman" w:hAnsi="Times New Roman" w:cs="Times New Roman"/>
          <w:bCs/>
        </w:rPr>
        <w:t xml:space="preserve">hide real </w:t>
      </w:r>
      <w:r w:rsidR="009123B2">
        <w:rPr>
          <w:rFonts w:ascii="Times New Roman" w:hAnsi="Times New Roman" w:cs="Times New Roman"/>
          <w:bCs/>
        </w:rPr>
        <w:t xml:space="preserve">diet </w:t>
      </w:r>
      <w:r w:rsidR="00DD1D92">
        <w:rPr>
          <w:rFonts w:ascii="Times New Roman" w:hAnsi="Times New Roman" w:cs="Times New Roman"/>
          <w:bCs/>
        </w:rPr>
        <w:t>diversity</w:t>
      </w:r>
      <w:commentRangeEnd w:id="123"/>
      <w:r w:rsidR="00513DCE">
        <w:rPr>
          <w:rStyle w:val="CommentReference"/>
        </w:rPr>
        <w:commentReference w:id="123"/>
      </w:r>
      <w:r w:rsidR="009123B2">
        <w:rPr>
          <w:rFonts w:ascii="Times New Roman" w:hAnsi="Times New Roman" w:cs="Times New Roman"/>
          <w:bCs/>
        </w:rPr>
        <w:t xml:space="preserve">, </w:t>
      </w:r>
      <w:r w:rsidR="009123B2">
        <w:rPr>
          <w:rFonts w:ascii="Times New Roman" w:hAnsi="Times New Roman" w:cs="Times New Roman"/>
          <w:bCs/>
        </w:rPr>
        <w:lastRenderedPageBreak/>
        <w:t xml:space="preserve">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Elbrecht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20763AF6"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full body parts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r>
        <w:rPr>
          <w:rFonts w:ascii="Times New Roman" w:hAnsi="Times New Roman" w:cs="Times New Roman"/>
          <w:bCs/>
          <w:i/>
          <w:iCs/>
        </w:rPr>
        <w:t>Heteropoda venatoria</w:t>
      </w:r>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 xml:space="preserve">and deionized </w:t>
      </w:r>
      <w:commentRangeStart w:id="124"/>
      <w:r>
        <w:rPr>
          <w:rFonts w:ascii="Times New Roman" w:hAnsi="Times New Roman" w:cs="Times New Roman"/>
          <w:bCs/>
        </w:rPr>
        <w:t>water</w:t>
      </w:r>
      <w:commentRangeEnd w:id="124"/>
      <w:r w:rsidR="0082021F">
        <w:rPr>
          <w:rStyle w:val="CommentReference"/>
        </w:rPr>
        <w:commentReference w:id="124"/>
      </w:r>
      <w:r>
        <w:rPr>
          <w:rFonts w:ascii="Times New Roman" w:hAnsi="Times New Roman" w:cs="Times New Roman"/>
          <w:bCs/>
        </w:rPr>
        <w:t>;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w:t>
      </w:r>
      <w:r w:rsidR="003603F7">
        <w:rPr>
          <w:rFonts w:ascii="Times New Roman" w:hAnsi="Times New Roman" w:cs="Times New Roman"/>
          <w:bCs/>
        </w:rPr>
        <w:t xml:space="preserve"> abundance</w:t>
      </w:r>
      <w:r w:rsidR="00E055C4">
        <w:rPr>
          <w:rFonts w:ascii="Times New Roman" w:hAnsi="Times New Roman" w:cs="Times New Roman"/>
          <w:bCs/>
        </w:rPr>
        <w:t xml:space="preserve">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110C2CE"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r>
        <w:rPr>
          <w:rFonts w:ascii="Times New Roman" w:hAnsi="Times New Roman" w:cs="Times New Roman"/>
          <w:bCs/>
          <w:i/>
          <w:iCs/>
        </w:rPr>
        <w:t>Heteropoda venatoria</w:t>
      </w:r>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non-genetic methods of diet analysis, making it an ideal target species for DNA metabarcoding of diet analyses</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4B087100"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w:t>
      </w:r>
      <w:del w:id="125" w:author="Microsoft Office User" w:date="2020-06-29T12:30:00Z">
        <w:r w:rsidDel="0050732F">
          <w:rPr>
            <w:rFonts w:ascii="Times New Roman" w:hAnsi="Times New Roman" w:cs="Times New Roman"/>
            <w:bCs/>
          </w:rPr>
          <w:delText>because we were interested in testing</w:delText>
        </w:r>
      </w:del>
      <w:ins w:id="126" w:author="Microsoft Office User" w:date="2020-06-29T12:30:00Z">
        <w:r w:rsidR="0050732F">
          <w:rPr>
            <w:rFonts w:ascii="Times New Roman" w:hAnsi="Times New Roman" w:cs="Times New Roman"/>
            <w:bCs/>
          </w:rPr>
          <w:t>in order to test</w:t>
        </w:r>
      </w:ins>
      <w:r>
        <w:rPr>
          <w:rFonts w:ascii="Times New Roman" w:hAnsi="Times New Roman" w:cs="Times New Roman"/>
          <w:bCs/>
        </w:rPr>
        <w:t xml:space="preserve">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Srivistava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venatoria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H. venatoria</w:t>
      </w:r>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r w:rsidR="00F253FE">
        <w:rPr>
          <w:rFonts w:ascii="Times New Roman" w:hAnsi="Times New Roman" w:cs="Times New Roman"/>
          <w:bCs/>
          <w:i/>
          <w:iCs/>
        </w:rPr>
        <w:t>Oxya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w:t>
      </w:r>
      <w:r w:rsidR="00E156B6">
        <w:rPr>
          <w:rFonts w:ascii="Times New Roman" w:hAnsi="Times New Roman" w:cs="Times New Roman"/>
          <w:bCs/>
        </w:rPr>
        <w:t>diet</w:t>
      </w:r>
      <w:r w:rsidR="00063FB4">
        <w:rPr>
          <w:rFonts w:ascii="Times New Roman" w:hAnsi="Times New Roman" w:cs="Times New Roman"/>
          <w:bCs/>
        </w:rPr>
        <w:t xml:space="preserve"> item</w:t>
      </w:r>
      <w:r w:rsidR="00F253FE">
        <w:rPr>
          <w:rFonts w:ascii="Times New Roman" w:hAnsi="Times New Roman" w:cs="Times New Roman"/>
          <w:bCs/>
        </w:rPr>
        <w:t xml:space="preserve">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w:t>
      </w:r>
      <w:r w:rsidR="00EB634F">
        <w:rPr>
          <w:rFonts w:ascii="Times New Roman" w:hAnsi="Times New Roman" w:cs="Times New Roman"/>
          <w:bCs/>
        </w:rPr>
        <w:lastRenderedPageBreak/>
        <w:t xml:space="preserve">include anything in mesocosms to avoid contamination from DNA </w:t>
      </w:r>
      <w:del w:id="127" w:author="Microsoft Office User" w:date="2020-06-29T12:31:00Z">
        <w:r w:rsidR="00EB634F" w:rsidDel="0050732F">
          <w:rPr>
            <w:rFonts w:ascii="Times New Roman" w:hAnsi="Times New Roman" w:cs="Times New Roman"/>
            <w:bCs/>
          </w:rPr>
          <w:delText xml:space="preserve">on </w:delText>
        </w:r>
      </w:del>
      <w:ins w:id="128" w:author="Microsoft Office User" w:date="2020-06-29T12:31:00Z">
        <w:r w:rsidR="0050732F">
          <w:rPr>
            <w:rFonts w:ascii="Times New Roman" w:hAnsi="Times New Roman" w:cs="Times New Roman"/>
            <w:bCs/>
          </w:rPr>
          <w:t xml:space="preserve">by </w:t>
        </w:r>
      </w:ins>
      <w:r w:rsidR="00EB634F">
        <w:rPr>
          <w:rFonts w:ascii="Times New Roman" w:hAnsi="Times New Roman" w:cs="Times New Roman"/>
          <w:bCs/>
        </w:rPr>
        <w:t xml:space="preserve">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at (-20</w:t>
      </w:r>
      <w:r w:rsidR="00063FB4">
        <w:rPr>
          <w:rFonts w:ascii="Times New Roman" w:hAnsi="Times New Roman" w:cs="Times New Roman"/>
          <w:bCs/>
        </w:rPr>
        <w:sym w:font="Symbol" w:char="F0B0"/>
      </w:r>
      <w:r w:rsidR="00063FB4">
        <w:rPr>
          <w:rFonts w:ascii="Times New Roman" w:hAnsi="Times New Roman" w:cs="Times New Roman"/>
          <w:bCs/>
        </w:rPr>
        <w:t>C)</w:t>
      </w:r>
      <w:r w:rsidR="00F253FE">
        <w:rPr>
          <w:rFonts w:ascii="Times New Roman" w:hAnsi="Times New Roman" w:cs="Times New Roman"/>
          <w:bCs/>
        </w:rPr>
        <w:t xml:space="preserve"> </w:t>
      </w:r>
      <w:r w:rsidR="00E521BB">
        <w:rPr>
          <w:rFonts w:ascii="Times New Roman" w:hAnsi="Times New Roman" w:cs="Times New Roman"/>
          <w:bCs/>
          <w:i/>
          <w:iCs/>
        </w:rPr>
        <w:t xml:space="preserve">H. venatoria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t>
      </w:r>
      <w:del w:id="129" w:author="Microsoft Office User" w:date="2020-06-29T12:31:00Z">
        <w:r w:rsidR="00B46857" w:rsidDel="0050732F">
          <w:rPr>
            <w:rFonts w:ascii="Times New Roman" w:hAnsi="Times New Roman" w:cs="Times New Roman"/>
            <w:bCs/>
          </w:rPr>
          <w:delText xml:space="preserve">with </w:delText>
        </w:r>
      </w:del>
      <w:ins w:id="130" w:author="Microsoft Office User" w:date="2020-06-29T12:31:00Z">
        <w:r w:rsidR="0050732F">
          <w:rPr>
            <w:rFonts w:ascii="Times New Roman" w:hAnsi="Times New Roman" w:cs="Times New Roman"/>
            <w:bCs/>
          </w:rPr>
          <w:t xml:space="preserve">of </w:t>
        </w:r>
      </w:ins>
      <w:r w:rsidR="00B46857">
        <w:rPr>
          <w:rFonts w:ascii="Times New Roman" w:hAnsi="Times New Roman" w:cs="Times New Roman"/>
          <w:bCs/>
        </w:rPr>
        <w:t xml:space="preserve">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3AE83F93"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w:t>
      </w:r>
      <w:del w:id="131" w:author="Microsoft Office User" w:date="2020-06-29T12:32:00Z">
        <w:r w:rsidDel="0050732F">
          <w:rPr>
            <w:rFonts w:ascii="Times New Roman" w:hAnsi="Times New Roman" w:cs="Times New Roman"/>
            <w:bCs/>
          </w:rPr>
          <w:delText xml:space="preserve">because we were interested in </w:delText>
        </w:r>
      </w:del>
      <w:ins w:id="132" w:author="Microsoft Office User" w:date="2020-06-29T12:32:00Z">
        <w:r w:rsidR="0050732F">
          <w:rPr>
            <w:rFonts w:ascii="Times New Roman" w:hAnsi="Times New Roman" w:cs="Times New Roman"/>
            <w:bCs/>
          </w:rPr>
          <w:t xml:space="preserve">in order to test </w:t>
        </w:r>
      </w:ins>
      <w:r>
        <w:rPr>
          <w:rFonts w:ascii="Times New Roman" w:hAnsi="Times New Roman" w:cs="Times New Roman"/>
          <w:bCs/>
        </w:rPr>
        <w:t xml:space="preserve">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ins w:id="133" w:author="Microsoft Office User" w:date="2020-06-29T12:32:00Z">
        <w:r w:rsidR="0050732F">
          <w:rPr>
            <w:rFonts w:ascii="Times New Roman" w:hAnsi="Times New Roman" w:cs="Times New Roman"/>
            <w:bCs/>
          </w:rPr>
          <w:t xml:space="preserve"> </w:t>
        </w:r>
      </w:ins>
      <w:del w:id="134" w:author="Microsoft Office User" w:date="2020-06-29T12:32:00Z">
        <w:r w:rsidR="00C46376" w:rsidDel="0050732F">
          <w:rPr>
            <w:rFonts w:ascii="Times New Roman" w:hAnsi="Times New Roman" w:cs="Times New Roman"/>
            <w:bCs/>
          </w:rPr>
          <w:delText xml:space="preserve">and </w:delText>
        </w:r>
        <w:r w:rsidR="00AA1148" w:rsidDel="0050732F">
          <w:rPr>
            <w:rFonts w:ascii="Times New Roman" w:hAnsi="Times New Roman" w:cs="Times New Roman"/>
            <w:bCs/>
          </w:rPr>
          <w:delText>which</w:delText>
        </w:r>
      </w:del>
      <w:ins w:id="135" w:author="Microsoft Office User" w:date="2020-06-29T12:32:00Z">
        <w:r w:rsidR="0050732F">
          <w:rPr>
            <w:rFonts w:ascii="Times New Roman" w:hAnsi="Times New Roman" w:cs="Times New Roman"/>
            <w:bCs/>
          </w:rPr>
          <w:t>as they</w:t>
        </w:r>
      </w:ins>
      <w:r w:rsidR="00AA1148">
        <w:rPr>
          <w:rFonts w:ascii="Times New Roman" w:hAnsi="Times New Roman" w:cs="Times New Roman"/>
          <w:bCs/>
        </w:rPr>
        <w:t xml:space="preserve">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5C57AC72"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individuals (following methods from Krehenwinkel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venatoria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45532C">
        <w:rPr>
          <w:rFonts w:ascii="Times New Roman" w:hAnsi="Times New Roman" w:cs="Times New Roman"/>
          <w:bCs/>
        </w:rPr>
        <w:t xml:space="preserve"> 1)</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w:t>
      </w:r>
      <w:r w:rsidR="0045532C">
        <w:rPr>
          <w:rFonts w:ascii="Times New Roman" w:hAnsi="Times New Roman" w:cs="Times New Roman"/>
          <w:bCs/>
        </w:rPr>
        <w:t xml:space="preserve">2)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sidR="0045532C">
        <w:rPr>
          <w:rFonts w:ascii="Times New Roman" w:hAnsi="Times New Roman" w:cs="Times New Roman"/>
          <w:bCs/>
        </w:rPr>
        <w:t xml:space="preserve"> (natural environmental context only)</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Burgdorf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w:t>
      </w:r>
      <w:del w:id="136" w:author="Microsoft Office User" w:date="2020-06-29T12:34:00Z">
        <w:r w:rsidR="00E82FC9" w:rsidDel="0050732F">
          <w:rPr>
            <w:rFonts w:ascii="Times New Roman" w:hAnsi="Times New Roman" w:cs="Times New Roman"/>
            <w:bCs/>
          </w:rPr>
          <w:delText>, we used</w:delText>
        </w:r>
      </w:del>
      <w:r w:rsidR="00E82FC9">
        <w:rPr>
          <w:rFonts w:ascii="Times New Roman" w:hAnsi="Times New Roman" w:cs="Times New Roman"/>
          <w:bCs/>
        </w:rPr>
        <w:t xml:space="preserve"> forceps, scalpels, and laboratory surfaces </w:t>
      </w:r>
      <w:del w:id="137" w:author="Microsoft Office User" w:date="2020-06-29T12:34:00Z">
        <w:r w:rsidR="00E82FC9" w:rsidDel="0050732F">
          <w:rPr>
            <w:rFonts w:ascii="Times New Roman" w:hAnsi="Times New Roman" w:cs="Times New Roman"/>
            <w:bCs/>
          </w:rPr>
          <w:delText xml:space="preserve">which </w:delText>
        </w:r>
      </w:del>
      <w:r w:rsidR="00E82FC9">
        <w:rPr>
          <w:rFonts w:ascii="Times New Roman" w:hAnsi="Times New Roman" w:cs="Times New Roman"/>
          <w:bCs/>
        </w:rPr>
        <w:t xml:space="preserve">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Ampure</w:t>
      </w:r>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venatoria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Krehenwinkel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L per sample), bead cleaned each sample using Ampure</w:t>
      </w:r>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Because Ampure</w:t>
      </w:r>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xml:space="preserve">, leaving semi-digested diet DNA </w:t>
      </w:r>
      <w:r w:rsidR="001E4B63">
        <w:rPr>
          <w:rFonts w:ascii="Times New Roman" w:hAnsi="Times New Roman" w:cs="Times New Roman"/>
          <w:bCs/>
        </w:rPr>
        <w:lastRenderedPageBreak/>
        <w:t>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(Krehenwinkel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(Krehenwinkel</w:t>
      </w:r>
      <w:r w:rsidR="00954A86" w:rsidRPr="00A9096C">
        <w:rPr>
          <w:rFonts w:ascii="Times New Roman" w:hAnsi="Times New Roman" w:cs="Times New Roman"/>
          <w:bCs/>
        </w:rPr>
        <w:t xml:space="preserve"> et al. 2016, Yu et al. 2012, Leray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Krehenwinkel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L GoTaq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Ampure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 xml:space="preserve">(Nextera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L GoTaq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a 1.5% agarose gel using GelRed (</w:t>
      </w:r>
      <w:r w:rsidR="003A492F" w:rsidRPr="00A9096C">
        <w:rPr>
          <w:rFonts w:ascii="Times New Roman" w:hAnsi="Times New Roman" w:cs="Times New Roman"/>
          <w:bCs/>
        </w:rPr>
        <w:t>Biotium</w:t>
      </w:r>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combined duplicates and bead cleaned with an Ampure XP bead ratio of 0.7x. We determined the average length of the gene region using an Agilent TapeStation with a D1000 ScreenTape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Apigo and Oono 2018; Toju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PhiX</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BBSplit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we used cutadapt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blastn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evalue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Huson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IDEngine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(Elbrecht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7BFCD7BD"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rrarefy()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iNEXT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r>
        <w:rPr>
          <w:rFonts w:ascii="Times New Roman" w:hAnsi="Times New Roman" w:cs="Times New Roman"/>
          <w:bCs/>
          <w:i/>
          <w:iCs/>
        </w:rPr>
        <w:t>Oxya japonica</w:t>
      </w:r>
      <w:r>
        <w:rPr>
          <w:rFonts w:ascii="Times New Roman" w:hAnsi="Times New Roman" w:cs="Times New Roman"/>
          <w:bCs/>
        </w:rPr>
        <w:t xml:space="preserve">, genus: </w:t>
      </w:r>
      <w:r>
        <w:rPr>
          <w:rFonts w:ascii="Times New Roman" w:hAnsi="Times New Roman" w:cs="Times New Roman"/>
          <w:bCs/>
          <w:i/>
          <w:iCs/>
        </w:rPr>
        <w:t>Oxya</w:t>
      </w:r>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Kartzinel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6B822BC7"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e.g. 0.03 – 8.43 percent of all sequencing reads in one study; Krehenwinkel et al. 2016), we also wanted to determine whether surface</w:t>
      </w:r>
      <w:r w:rsidR="009F1514">
        <w:rPr>
          <w:rFonts w:ascii="Times New Roman" w:hAnsi="Times New Roman" w:cs="Times New Roman"/>
          <w:bCs/>
        </w:rPr>
        <w:t xml:space="preserve"> sterilization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w:t>
      </w:r>
      <w:r w:rsidR="009F1514">
        <w:rPr>
          <w:rFonts w:ascii="Times New Roman" w:hAnsi="Times New Roman" w:cs="Times New Roman"/>
          <w:bCs/>
        </w:rPr>
        <w:t xml:space="preserve"> sterilization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 xml:space="preserve">19 for </w:t>
      </w:r>
      <w:r w:rsidR="00C22F8E">
        <w:rPr>
          <w:rFonts w:ascii="Times New Roman" w:hAnsi="Times New Roman" w:cs="Times New Roman"/>
          <w:bCs/>
        </w:rPr>
        <w:lastRenderedPageBreak/>
        <w:t>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70A884A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Marcias-Hernandez et al. 2018, </w:t>
      </w:r>
      <w:r w:rsidR="00A22B19">
        <w:rPr>
          <w:rFonts w:ascii="Times New Roman" w:hAnsi="Times New Roman" w:cs="Times New Roman"/>
          <w:bCs/>
        </w:rPr>
        <w:t>MacKenzie et al. 2002</w:t>
      </w:r>
      <w:r w:rsidR="00E5687D">
        <w:rPr>
          <w:rFonts w:ascii="Times New Roman" w:hAnsi="Times New Roman" w:cs="Times New Roman"/>
          <w:bCs/>
        </w:rPr>
        <w:t>).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r w:rsidR="00A60773">
        <w:rPr>
          <w:rFonts w:ascii="Times New Roman" w:hAnsi="Times New Roman" w:cs="Times New Roman"/>
          <w:bCs/>
        </w:rPr>
        <w:t>Zurr)</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and repeated each analysis using the adonis() function from the vegan package (version 2.5.6) in R (dist = “jaccard”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to a null model without this effect. All models were called in the glmmTMB package (version 1.0.0, Brooks et al. 2017) in R (version 3.6.1) We chose the best fitting model based on size corrected AIC values (MuMIn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w:t>
      </w:r>
      <w:r w:rsidR="003E2216">
        <w:rPr>
          <w:rFonts w:ascii="Times New Roman" w:hAnsi="Times New Roman" w:cs="Times New Roman"/>
          <w:bCs/>
        </w:rPr>
        <w:lastRenderedPageBreak/>
        <w:t xml:space="preserve">surface sterilization fixed effect. </w:t>
      </w:r>
      <w:r>
        <w:rPr>
          <w:rFonts w:ascii="Times New Roman" w:hAnsi="Times New Roman" w:cs="Times New Roman"/>
          <w:bCs/>
        </w:rPr>
        <w:t xml:space="preserve">We assessed model fit using diagnostics in the DHARMa package (version 0.2.7), including tests for heteroskedasticity, and for count models (Poisson or negative binomial), zero inflation and overdispersion (Zurr, Bolker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0D43C968" w:rsidR="0033087E" w:rsidRDefault="009D4791" w:rsidP="00F2012E">
      <w:pPr>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w:t>
      </w:r>
      <w:r w:rsidR="00F708F0">
        <w:rPr>
          <w:rFonts w:ascii="Times New Roman" w:hAnsi="Times New Roman" w:cs="Times New Roman"/>
          <w:bCs/>
        </w:rPr>
        <w:lastRenderedPageBreak/>
        <w:t xml:space="preserve">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r w:rsidR="00F708F0" w:rsidRPr="00D12C9A">
        <w:rPr>
          <w:rFonts w:ascii="Times New Roman" w:hAnsi="Times New Roman" w:cs="Times New Roman"/>
          <w:bCs/>
          <w:i/>
          <w:iCs/>
        </w:rPr>
        <w:t>Insecta</w:t>
      </w:r>
      <w:r w:rsidR="00F708F0">
        <w:rPr>
          <w:rFonts w:ascii="Times New Roman" w:hAnsi="Times New Roman" w:cs="Times New Roman"/>
          <w:bCs/>
        </w:rPr>
        <w:t xml:space="preserve">: </w:t>
      </w:r>
      <w:r w:rsidR="00DE4DAD">
        <w:rPr>
          <w:rFonts w:ascii="Times New Roman" w:hAnsi="Times New Roman" w:cs="Times New Roman"/>
          <w:bCs/>
        </w:rPr>
        <w:t xml:space="preserve">Dermaptera, Diptera, Blattodea,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Scorpiones;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Chilopoda</w:t>
      </w:r>
      <w:r w:rsidR="00DE4DAD">
        <w:rPr>
          <w:rFonts w:ascii="Times New Roman" w:hAnsi="Times New Roman" w:cs="Times New Roman"/>
          <w:bCs/>
        </w:rPr>
        <w:t>: Geophilomorpha</w:t>
      </w:r>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06C96B9C" w:rsidR="00183774" w:rsidRDefault="00CD2A5D" w:rsidP="00B5655B">
      <w:pPr>
        <w:rPr>
          <w:rFonts w:ascii="Times New Roman" w:hAnsi="Times New Roman" w:cs="Times New Roman"/>
          <w:b/>
        </w:rPr>
      </w:pPr>
      <w:r>
        <w:rPr>
          <w:rFonts w:ascii="Times New Roman" w:hAnsi="Times New Roman" w:cs="Times New Roman"/>
          <w:b/>
        </w:rPr>
        <w:t>Discussion</w:t>
      </w:r>
    </w:p>
    <w:p w14:paraId="70EBDEE1" w14:textId="6FC9BA9D"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H. venatoria</w:t>
      </w:r>
      <w:r w:rsidR="006B222D">
        <w:rPr>
          <w:rFonts w:ascii="Times New Roman" w:hAnsi="Times New Roman" w:cs="Times New Roman"/>
          <w:bCs/>
        </w:rPr>
        <w:t xml:space="preserve">, suggesting that surface contamination is not </w:t>
      </w:r>
      <w:ins w:id="138" w:author="Microsoft Office User" w:date="2020-06-29T12:43:00Z">
        <w:r w:rsidR="00126816">
          <w:rPr>
            <w:rFonts w:ascii="Times New Roman" w:hAnsi="Times New Roman" w:cs="Times New Roman"/>
            <w:bCs/>
          </w:rPr>
          <w:t>a necessary step</w:t>
        </w:r>
      </w:ins>
      <w:del w:id="139" w:author="Microsoft Office User" w:date="2020-06-29T12:43:00Z">
        <w:r w:rsidR="006B222D" w:rsidDel="00126816">
          <w:rPr>
            <w:rFonts w:ascii="Times New Roman" w:hAnsi="Times New Roman" w:cs="Times New Roman"/>
            <w:bCs/>
          </w:rPr>
          <w:delText>a major concern</w:delText>
        </w:r>
      </w:del>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 xml:space="preserve">were not altered by surface sterilizing consumers prior to DNA metabarcoding, </w:t>
      </w:r>
      <w:commentRangeStart w:id="140"/>
      <w:r w:rsidR="007D3244">
        <w:rPr>
          <w:rFonts w:ascii="Times New Roman" w:hAnsi="Times New Roman" w:cs="Times New Roman"/>
          <w:bCs/>
        </w:rPr>
        <w:t>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commentRangeEnd w:id="140"/>
      <w:r w:rsidR="00126816">
        <w:rPr>
          <w:rStyle w:val="CommentReference"/>
        </w:rPr>
        <w:commentReference w:id="140"/>
      </w:r>
      <w:r w:rsidR="007D3244">
        <w:rPr>
          <w:rFonts w:ascii="Times New Roman" w:hAnsi="Times New Roman" w:cs="Times New Roman"/>
          <w:bCs/>
        </w:rPr>
        <w:t xml:space="preserve">. In a contained mesocosm environment, we found potential evidence of </w:t>
      </w:r>
      <w:del w:id="141" w:author="Microsoft Office User" w:date="2020-06-29T12:44:00Z">
        <w:r w:rsidR="00622EDB" w:rsidDel="00126816">
          <w:rPr>
            <w:rFonts w:ascii="Times New Roman" w:hAnsi="Times New Roman" w:cs="Times New Roman"/>
            <w:bCs/>
          </w:rPr>
          <w:delText xml:space="preserve">surface </w:delText>
        </w:r>
        <w:r w:rsidR="007D3244" w:rsidDel="00126816">
          <w:rPr>
            <w:rFonts w:ascii="Times New Roman" w:hAnsi="Times New Roman" w:cs="Times New Roman"/>
            <w:bCs/>
          </w:rPr>
          <w:delText>contamination</w:delText>
        </w:r>
      </w:del>
      <w:ins w:id="142" w:author="Microsoft Office User" w:date="2020-06-29T12:44:00Z">
        <w:r w:rsidR="00126816">
          <w:rPr>
            <w:rFonts w:ascii="Times New Roman" w:hAnsi="Times New Roman" w:cs="Times New Roman"/>
            <w:bCs/>
          </w:rPr>
          <w:t>the value of surface sterilization to reduce contamination.  In this context</w:t>
        </w:r>
      </w:ins>
      <w:r w:rsidR="007D3244">
        <w:rPr>
          <w:rFonts w:ascii="Times New Roman" w:hAnsi="Times New Roman" w:cs="Times New Roman"/>
          <w:bCs/>
        </w:rPr>
        <w:t xml:space="preserve"> </w:t>
      </w:r>
      <w:del w:id="143" w:author="Microsoft Office User" w:date="2020-06-29T12:44:00Z">
        <w:r w:rsidR="007D3244" w:rsidDel="00126816">
          <w:rPr>
            <w:rFonts w:ascii="Times New Roman" w:hAnsi="Times New Roman" w:cs="Times New Roman"/>
            <w:bCs/>
          </w:rPr>
          <w:delText xml:space="preserve">with </w:delText>
        </w:r>
      </w:del>
      <w:ins w:id="144" w:author="Microsoft Office User" w:date="2020-06-29T12:44:00Z">
        <w:r w:rsidR="00126816">
          <w:rPr>
            <w:rFonts w:ascii="Times New Roman" w:hAnsi="Times New Roman" w:cs="Times New Roman"/>
            <w:bCs/>
          </w:rPr>
          <w:t>the best model included surface sterilization, with a</w:t>
        </w:r>
      </w:ins>
      <w:del w:id="145" w:author="Microsoft Office User" w:date="2020-06-29T12:44:00Z">
        <w:r w:rsidR="007D3244" w:rsidDel="00126816">
          <w:rPr>
            <w:rFonts w:ascii="Times New Roman" w:hAnsi="Times New Roman" w:cs="Times New Roman"/>
            <w:bCs/>
          </w:rPr>
          <w:delText>a</w:delText>
        </w:r>
      </w:del>
      <w:r w:rsidR="007D3244">
        <w:rPr>
          <w:rFonts w:ascii="Times New Roman" w:hAnsi="Times New Roman" w:cs="Times New Roman"/>
          <w:bCs/>
        </w:rPr>
        <w:t xml:space="preserve"> marginally significant reduction in detection of an offered diet item</w:t>
      </w:r>
      <w:r w:rsidR="00934B30">
        <w:rPr>
          <w:rFonts w:ascii="Times New Roman" w:hAnsi="Times New Roman" w:cs="Times New Roman"/>
          <w:bCs/>
        </w:rPr>
        <w:t xml:space="preserve"> </w:t>
      </w:r>
      <w:del w:id="146" w:author="Microsoft Office User" w:date="2020-06-29T12:45:00Z">
        <w:r w:rsidR="00934B30" w:rsidDel="00126816">
          <w:rPr>
            <w:rFonts w:ascii="Times New Roman" w:hAnsi="Times New Roman" w:cs="Times New Roman"/>
            <w:bCs/>
          </w:rPr>
          <w:delText xml:space="preserve">with </w:delText>
        </w:r>
      </w:del>
      <w:ins w:id="147" w:author="Microsoft Office User" w:date="2020-06-29T12:45:00Z">
        <w:r w:rsidR="00126816">
          <w:rPr>
            <w:rFonts w:ascii="Times New Roman" w:hAnsi="Times New Roman" w:cs="Times New Roman"/>
            <w:bCs/>
          </w:rPr>
          <w:t xml:space="preserve">following </w:t>
        </w:r>
      </w:ins>
      <w:r w:rsidR="00934B30">
        <w:rPr>
          <w:rFonts w:ascii="Times New Roman" w:hAnsi="Times New Roman" w:cs="Times New Roman"/>
          <w:bCs/>
        </w:rPr>
        <w:t>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 xml:space="preserve">suggests that </w:t>
      </w:r>
      <w:ins w:id="148" w:author="Microsoft Office User" w:date="2020-06-29T12:45:00Z">
        <w:r w:rsidR="00126816">
          <w:rPr>
            <w:rFonts w:ascii="Times New Roman" w:hAnsi="Times New Roman" w:cs="Times New Roman"/>
            <w:bCs/>
          </w:rPr>
          <w:t xml:space="preserve">surface sterilization may reduce false detections in </w:t>
        </w:r>
      </w:ins>
      <w:r w:rsidR="007D3244">
        <w:rPr>
          <w:rFonts w:ascii="Times New Roman" w:hAnsi="Times New Roman" w:cs="Times New Roman"/>
          <w:bCs/>
        </w:rPr>
        <w:t xml:space="preserve">some </w:t>
      </w:r>
      <w:r w:rsidR="006B222D">
        <w:rPr>
          <w:rFonts w:ascii="Times New Roman" w:hAnsi="Times New Roman" w:cs="Times New Roman"/>
          <w:bCs/>
        </w:rPr>
        <w:t xml:space="preserve">high-contact </w:t>
      </w:r>
      <w:r w:rsidR="007D3244">
        <w:rPr>
          <w:rFonts w:ascii="Times New Roman" w:hAnsi="Times New Roman" w:cs="Times New Roman"/>
          <w:bCs/>
        </w:rPr>
        <w:t xml:space="preserve">environments </w:t>
      </w:r>
      <w:del w:id="149" w:author="Microsoft Office User" w:date="2020-06-29T12:45:00Z">
        <w:r w:rsidR="007D3244" w:rsidDel="00126816">
          <w:rPr>
            <w:rFonts w:ascii="Times New Roman" w:hAnsi="Times New Roman" w:cs="Times New Roman"/>
            <w:bCs/>
          </w:rPr>
          <w:delText xml:space="preserve">may be more </w:delText>
        </w:r>
      </w:del>
      <w:r w:rsidR="007D3244">
        <w:rPr>
          <w:rFonts w:ascii="Times New Roman" w:hAnsi="Times New Roman" w:cs="Times New Roman"/>
          <w:bCs/>
        </w:rPr>
        <w:t>prone to surface contamination</w:t>
      </w:r>
      <w:ins w:id="150" w:author="Microsoft Office User" w:date="2020-06-29T12:45:00Z">
        <w:r w:rsidR="00126816">
          <w:rPr>
            <w:rFonts w:ascii="Times New Roman" w:hAnsi="Times New Roman" w:cs="Times New Roman"/>
            <w:bCs/>
          </w:rPr>
          <w:t>; correcting for this surface contamination</w:t>
        </w:r>
      </w:ins>
      <w:del w:id="151" w:author="Microsoft Office User" w:date="2020-06-29T12:45:00Z">
        <w:r w:rsidR="007D3244" w:rsidDel="00126816">
          <w:rPr>
            <w:rFonts w:ascii="Times New Roman" w:hAnsi="Times New Roman" w:cs="Times New Roman"/>
            <w:bCs/>
          </w:rPr>
          <w:delText xml:space="preserve"> that</w:delText>
        </w:r>
      </w:del>
      <w:r w:rsidR="007D3244">
        <w:rPr>
          <w:rFonts w:ascii="Times New Roman" w:hAnsi="Times New Roman" w:cs="Times New Roman"/>
          <w:bCs/>
        </w:rPr>
        <w:t xml:space="preserve">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w:t>
      </w:r>
      <w:del w:id="152" w:author="Microsoft Office User" w:date="2020-06-29T12:46:00Z">
        <w:r w:rsidDel="00126816">
          <w:rPr>
            <w:rFonts w:ascii="Times New Roman" w:hAnsi="Times New Roman" w:cs="Times New Roman"/>
            <w:bCs/>
          </w:rPr>
          <w:delText>of possible surface contamination suggests</w:delText>
        </w:r>
      </w:del>
      <w:ins w:id="153" w:author="Microsoft Office User" w:date="2020-06-29T12:46:00Z">
        <w:r w:rsidR="00126816">
          <w:rPr>
            <w:rFonts w:ascii="Times New Roman" w:hAnsi="Times New Roman" w:cs="Times New Roman"/>
            <w:bCs/>
          </w:rPr>
          <w:t>suggests</w:t>
        </w:r>
      </w:ins>
      <w:r>
        <w:rPr>
          <w:rFonts w:ascii="Times New Roman" w:hAnsi="Times New Roman" w:cs="Times New Roman"/>
          <w:bCs/>
        </w:rPr>
        <w:t xml:space="preserve">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commentRangeStart w:id="154"/>
      <w:r>
        <w:rPr>
          <w:rFonts w:ascii="Times New Roman" w:hAnsi="Times New Roman" w:cs="Times New Roman"/>
          <w:bCs/>
        </w:rPr>
        <w:t xml:space="preserve">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commentRangeEnd w:id="154"/>
      <w:r w:rsidR="00126816">
        <w:rPr>
          <w:rStyle w:val="CommentReference"/>
        </w:rPr>
        <w:commentReference w:id="154"/>
      </w:r>
    </w:p>
    <w:p w14:paraId="62BEB7EE" w14:textId="49A2FF73" w:rsidR="00961867" w:rsidRDefault="00961867" w:rsidP="00B5655B">
      <w:pPr>
        <w:rPr>
          <w:rFonts w:ascii="Times New Roman" w:hAnsi="Times New Roman" w:cs="Times New Roman"/>
          <w:bCs/>
        </w:rPr>
      </w:pPr>
    </w:p>
    <w:p w14:paraId="4072374C" w14:textId="0CACA4DD"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w:t>
      </w:r>
      <w:del w:id="155" w:author="Microsoft Office User" w:date="2020-06-29T12:47:00Z">
        <w:r w:rsidDel="00126816">
          <w:rPr>
            <w:rFonts w:ascii="Times New Roman" w:hAnsi="Times New Roman" w:cs="Times New Roman"/>
            <w:bCs/>
          </w:rPr>
          <w:delText>has not universally</w:delText>
        </w:r>
      </w:del>
      <w:ins w:id="156" w:author="Microsoft Office User" w:date="2020-06-29T12:47:00Z">
        <w:r w:rsidR="00126816">
          <w:rPr>
            <w:rFonts w:ascii="Times New Roman" w:hAnsi="Times New Roman" w:cs="Times New Roman"/>
            <w:bCs/>
          </w:rPr>
          <w:t>uses highly variable</w:t>
        </w:r>
      </w:ins>
      <w:r>
        <w:rPr>
          <w:rFonts w:ascii="Times New Roman" w:hAnsi="Times New Roman" w:cs="Times New Roman"/>
          <w:bCs/>
        </w:rPr>
        <w:t xml:space="preserve"> </w:t>
      </w:r>
      <w:del w:id="157" w:author="Microsoft Office User" w:date="2020-06-29T12:47:00Z">
        <w:r w:rsidDel="00126816">
          <w:rPr>
            <w:rFonts w:ascii="Times New Roman" w:hAnsi="Times New Roman" w:cs="Times New Roman"/>
            <w:bCs/>
          </w:rPr>
          <w:delText xml:space="preserve">adopted </w:delText>
        </w:r>
      </w:del>
      <w:r>
        <w:rPr>
          <w:rFonts w:ascii="Times New Roman" w:hAnsi="Times New Roman" w:cs="Times New Roman"/>
          <w:bCs/>
        </w:rPr>
        <w:t>surface sterilization practices</w:t>
      </w:r>
      <w:del w:id="158" w:author="Microsoft Office User" w:date="2020-06-29T12:47:00Z">
        <w:r w:rsidDel="00126816">
          <w:rPr>
            <w:rFonts w:ascii="Times New Roman" w:hAnsi="Times New Roman" w:cs="Times New Roman"/>
            <w:bCs/>
          </w:rPr>
          <w:delText xml:space="preserve"> into common protocols</w:delText>
        </w:r>
      </w:del>
      <w:r>
        <w:rPr>
          <w:rFonts w:ascii="Times New Roman" w:hAnsi="Times New Roman" w:cs="Times New Roman"/>
          <w:bCs/>
        </w:rPr>
        <w:t xml:space="preserve">,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w:t>
      </w:r>
      <w:r w:rsidR="009F1514">
        <w:rPr>
          <w:rFonts w:ascii="Times New Roman" w:hAnsi="Times New Roman" w:cs="Times New Roman"/>
          <w:bCs/>
        </w:rPr>
        <w:t xml:space="preserve">e.g. </w:t>
      </w:r>
      <w:r w:rsidR="00A96A33">
        <w:rPr>
          <w:rFonts w:ascii="Times New Roman" w:hAnsi="Times New Roman" w:cs="Times New Roman"/>
          <w:bCs/>
        </w:rPr>
        <w:t>Wirta et al., Jacobsen et al. 2018)</w:t>
      </w:r>
      <w:r>
        <w:rPr>
          <w:rFonts w:ascii="Times New Roman" w:hAnsi="Times New Roman" w:cs="Times New Roman"/>
          <w:bCs/>
        </w:rPr>
        <w:t xml:space="preserve">. </w:t>
      </w:r>
      <w:del w:id="159" w:author="Microsoft Office User" w:date="2020-06-29T12:47:00Z">
        <w:r w:rsidR="006B222D" w:rsidDel="00126816">
          <w:rPr>
            <w:rFonts w:ascii="Times New Roman" w:hAnsi="Times New Roman" w:cs="Times New Roman"/>
            <w:bCs/>
          </w:rPr>
          <w:delText xml:space="preserve">We </w:delText>
        </w:r>
      </w:del>
      <w:ins w:id="160" w:author="Microsoft Office User" w:date="2020-06-29T12:47:00Z">
        <w:r w:rsidR="00126816">
          <w:rPr>
            <w:rFonts w:ascii="Times New Roman" w:hAnsi="Times New Roman" w:cs="Times New Roman"/>
            <w:bCs/>
          </w:rPr>
          <w:t xml:space="preserve">This is the first study to explicity test for a benefit of this practice.  We </w:t>
        </w:r>
      </w:ins>
      <w:r w:rsidR="006B222D">
        <w:rPr>
          <w:rFonts w:ascii="Times New Roman" w:hAnsi="Times New Roman" w:cs="Times New Roman"/>
          <w:bCs/>
        </w:rPr>
        <w:t xml:space="preserve">demonstrate that surface sterilization is not necessary in most or all of these types of studies to capture consumed diet items.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Burgdorf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on and in the surfaces of most environments and organisms (</w:t>
      </w:r>
      <w:r w:rsidR="00676B7A">
        <w:rPr>
          <w:rFonts w:ascii="Times New Roman" w:hAnsi="Times New Roman" w:cs="Times New Roman"/>
          <w:bCs/>
        </w:rPr>
        <w:t>Despres et al. 2012, Philippot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xml:space="preserve"> (</w:t>
      </w:r>
      <w:r w:rsidR="006B222D">
        <w:rPr>
          <w:rFonts w:ascii="Times New Roman" w:hAnsi="Times New Roman" w:cs="Times New Roman"/>
          <w:bCs/>
        </w:rPr>
        <w:t>Data</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Krehenwinkel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(Elbrecht et al. 2017). </w:t>
      </w:r>
      <w:r w:rsidR="005019E5">
        <w:rPr>
          <w:rFonts w:ascii="Times New Roman" w:hAnsi="Times New Roman" w:cs="Times New Roman"/>
          <w:bCs/>
        </w:rPr>
        <w:t xml:space="preserve">Our 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w:t>
      </w:r>
      <w:r w:rsidR="005019E5">
        <w:rPr>
          <w:rFonts w:ascii="Times New Roman" w:hAnsi="Times New Roman" w:cs="Times New Roman"/>
          <w:bCs/>
        </w:rPr>
        <w:lastRenderedPageBreak/>
        <w:t>highlight</w:t>
      </w:r>
      <w:r w:rsidR="009F1514">
        <w:rPr>
          <w:rFonts w:ascii="Times New Roman" w:hAnsi="Times New Roman" w:cs="Times New Roman"/>
          <w:bCs/>
        </w:rPr>
        <w:t xml:space="preserve"> </w:t>
      </w:r>
      <w:r w:rsidR="005019E5">
        <w:rPr>
          <w:rFonts w:ascii="Times New Roman" w:hAnsi="Times New Roman" w:cs="Times New Roman"/>
          <w:bCs/>
        </w:rPr>
        <w:t xml:space="preserve">that diet DNA metabarcoding is an effective tool even when DNA sequence data contain potential environmental contaminants (Supplementary Figure). </w:t>
      </w:r>
    </w:p>
    <w:p w14:paraId="154BA0E7" w14:textId="77777777" w:rsidR="005D74B6" w:rsidRDefault="005D74B6" w:rsidP="00B5655B">
      <w:pPr>
        <w:rPr>
          <w:rFonts w:ascii="Times New Roman" w:hAnsi="Times New Roman" w:cs="Times New Roman"/>
          <w:bCs/>
        </w:rPr>
      </w:pPr>
    </w:p>
    <w:p w14:paraId="38BBC27C" w14:textId="529B221A"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Srivistava et al. 2004, De Meester et al. 2005) and DNA metabarcoding in any of these environments may benefit from surface sterilization. </w:t>
      </w:r>
      <w:r w:rsidR="006B222D">
        <w:rPr>
          <w:rFonts w:ascii="Times New Roman" w:hAnsi="Times New Roman" w:cs="Times New Roman"/>
          <w:bCs/>
        </w:rPr>
        <w:t xml:space="preserve">While our results highlight </w:t>
      </w:r>
      <w:del w:id="161" w:author="Microsoft Office User" w:date="2020-06-29T12:49:00Z">
        <w:r w:rsidR="006B222D" w:rsidDel="00C4578F">
          <w:rPr>
            <w:rFonts w:ascii="Times New Roman" w:hAnsi="Times New Roman" w:cs="Times New Roman"/>
            <w:bCs/>
          </w:rPr>
          <w:delText>caution given</w:delText>
        </w:r>
      </w:del>
      <w:ins w:id="162" w:author="Microsoft Office User" w:date="2020-06-29T12:49:00Z">
        <w:r w:rsidR="00C4578F">
          <w:rPr>
            <w:rFonts w:ascii="Times New Roman" w:hAnsi="Times New Roman" w:cs="Times New Roman"/>
            <w:bCs/>
          </w:rPr>
          <w:t>potential benefit of surface sterilization in</w:t>
        </w:r>
      </w:ins>
      <w:r w:rsidR="006B222D">
        <w:rPr>
          <w:rFonts w:ascii="Times New Roman" w:hAnsi="Times New Roman" w:cs="Times New Roman"/>
          <w:bCs/>
        </w:rPr>
        <w:t xml:space="preserve">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del w:id="163" w:author="Microsoft Office User" w:date="2020-06-29T12:49:00Z">
        <w:r w:rsidR="00BF536A" w:rsidDel="00C4578F">
          <w:rPr>
            <w:rFonts w:ascii="Times New Roman" w:hAnsi="Times New Roman" w:cs="Times New Roman"/>
            <w:bCs/>
          </w:rPr>
          <w:delText>necessitate</w:delText>
        </w:r>
        <w:r w:rsidR="006B222D" w:rsidDel="00C4578F">
          <w:rPr>
            <w:rFonts w:ascii="Times New Roman" w:hAnsi="Times New Roman" w:cs="Times New Roman"/>
            <w:bCs/>
          </w:rPr>
          <w:delText xml:space="preserve"> </w:delText>
        </w:r>
      </w:del>
      <w:ins w:id="164" w:author="Microsoft Office User" w:date="2020-06-29T12:49:00Z">
        <w:r w:rsidR="00C4578F">
          <w:rPr>
            <w:rFonts w:ascii="Times New Roman" w:hAnsi="Times New Roman" w:cs="Times New Roman"/>
            <w:bCs/>
          </w:rPr>
          <w:t xml:space="preserve">be good candidates for </w:t>
        </w:r>
      </w:ins>
      <w:r w:rsidR="006B222D">
        <w:rPr>
          <w:rFonts w:ascii="Times New Roman" w:hAnsi="Times New Roman" w:cs="Times New Roman"/>
          <w:bCs/>
        </w:rPr>
        <w:t>surface sterilization</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Jeschke et al. 2002, Samu and Biro 1993, Marcias-Hernandez et al., Abrams and Ginzberg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r w:rsidR="00BF536A">
        <w:rPr>
          <w:rFonts w:ascii="Times New Roman" w:hAnsi="Times New Roman" w:cs="Times New Roman"/>
          <w:bCs/>
        </w:rPr>
        <w:t xml:space="preserve"> </w:t>
      </w:r>
    </w:p>
    <w:p w14:paraId="59F3A117" w14:textId="77777777" w:rsidR="00CC3B68" w:rsidRDefault="00CC3B68" w:rsidP="00CC3B68">
      <w:pPr>
        <w:rPr>
          <w:rFonts w:ascii="Times New Roman" w:hAnsi="Times New Roman" w:cs="Times New Roman"/>
          <w:bCs/>
        </w:rPr>
      </w:pPr>
    </w:p>
    <w:p w14:paraId="5385C959" w14:textId="77777777" w:rsidR="00C4578F" w:rsidRPr="009A37DF" w:rsidRDefault="00583031" w:rsidP="00C4578F">
      <w:pPr>
        <w:rPr>
          <w:rFonts w:ascii="Times New Roman" w:hAnsi="Times New Roman" w:cs="Times New Roman"/>
          <w:bCs/>
        </w:rPr>
      </w:pPr>
      <w:r>
        <w:rPr>
          <w:rFonts w:ascii="Times New Roman" w:hAnsi="Times New Roman" w:cs="Times New Roman"/>
          <w:bCs/>
        </w:rPr>
        <w:t xml:space="preserve">Future work </w:t>
      </w:r>
      <w:del w:id="165" w:author="Microsoft Office User" w:date="2020-06-29T12:50:00Z">
        <w:r w:rsidR="009F1514" w:rsidDel="00C4578F">
          <w:rPr>
            <w:rFonts w:ascii="Times New Roman" w:hAnsi="Times New Roman" w:cs="Times New Roman"/>
            <w:bCs/>
          </w:rPr>
          <w:delText xml:space="preserve">in </w:delText>
        </w:r>
        <w:r w:rsidR="00EE45CA" w:rsidDel="00C4578F">
          <w:rPr>
            <w:rFonts w:ascii="Times New Roman" w:hAnsi="Times New Roman" w:cs="Times New Roman"/>
            <w:bCs/>
          </w:rPr>
          <w:delText>considering</w:delText>
        </w:r>
      </w:del>
      <w:ins w:id="166" w:author="Microsoft Office User" w:date="2020-06-29T12:50:00Z">
        <w:r w:rsidR="00C4578F">
          <w:rPr>
            <w:rFonts w:ascii="Times New Roman" w:hAnsi="Times New Roman" w:cs="Times New Roman"/>
            <w:bCs/>
          </w:rPr>
          <w:t>on</w:t>
        </w:r>
      </w:ins>
      <w:r w:rsidR="00EE45CA">
        <w:rPr>
          <w:rFonts w:ascii="Times New Roman" w:hAnsi="Times New Roman" w:cs="Times New Roman"/>
          <w:bCs/>
        </w:rPr>
        <w:t xml:space="preserve"> surface 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 xml:space="preserve">hould </w:t>
      </w:r>
      <w:ins w:id="167" w:author="Microsoft Office User" w:date="2020-06-29T12:51:00Z">
        <w:r w:rsidR="00C4578F">
          <w:rPr>
            <w:rFonts w:ascii="Times New Roman" w:hAnsi="Times New Roman" w:cs="Times New Roman"/>
            <w:bCs/>
          </w:rPr>
          <w:t xml:space="preserve">1) </w:t>
        </w:r>
      </w:ins>
      <w:r>
        <w:rPr>
          <w:rFonts w:ascii="Times New Roman" w:hAnsi="Times New Roman" w:cs="Times New Roman"/>
          <w:bCs/>
        </w:rPr>
        <w:t>determine mechanisms and factors influencing contamination risk, such as factors contributing to contaminant persistence (Collins et al. 2018, Strickler et al. 2019, Machler et al. 2018, Pilliod et al 2014) or ecological or methodological factors contributing to contamination risk and abundance (Greenstone, Elbrecht)</w:t>
      </w:r>
      <w:ins w:id="168" w:author="Microsoft Office User" w:date="2020-06-29T12:51:00Z">
        <w:r w:rsidR="00C4578F">
          <w:rPr>
            <w:rFonts w:ascii="Times New Roman" w:hAnsi="Times New Roman" w:cs="Times New Roman"/>
            <w:bCs/>
          </w:rPr>
          <w:t xml:space="preserve"> and 2) test for any negative effects</w:t>
        </w:r>
      </w:ins>
      <w:ins w:id="169" w:author="Microsoft Office User" w:date="2020-06-29T12:52:00Z">
        <w:r w:rsidR="00C4578F">
          <w:rPr>
            <w:rFonts w:ascii="Times New Roman" w:hAnsi="Times New Roman" w:cs="Times New Roman"/>
            <w:bCs/>
          </w:rPr>
          <w:t xml:space="preserve"> of surface sterilization on data quality</w:t>
        </w:r>
      </w:ins>
      <w:ins w:id="170" w:author="Microsoft Office User" w:date="2020-06-29T12:51:00Z">
        <w:r w:rsidR="00C4578F">
          <w:rPr>
            <w:rFonts w:ascii="Times New Roman" w:hAnsi="Times New Roman" w:cs="Times New Roman"/>
            <w:bCs/>
          </w:rPr>
          <w:t xml:space="preserve"> </w:t>
        </w:r>
      </w:ins>
      <w:r>
        <w:rPr>
          <w:rFonts w:ascii="Times New Roman" w:hAnsi="Times New Roman" w:cs="Times New Roman"/>
          <w:bCs/>
        </w:rPr>
        <w:t xml:space="preserve">. </w:t>
      </w:r>
      <w:moveToRangeStart w:id="171" w:author="Microsoft Office User" w:date="2020-06-29T12:52:00Z" w:name="move44327560"/>
      <w:moveTo w:id="172" w:author="Microsoft Office User" w:date="2020-06-29T12:52:00Z">
        <w:r w:rsidR="00C4578F">
          <w:rPr>
            <w:rFonts w:ascii="Times New Roman" w:hAnsi="Times New Roman" w:cs="Times New Roman"/>
            <w:bCs/>
          </w:rPr>
          <w:t xml:space="preserve">Our data does not suggest that there are significant downsides in terms of data quality from this approach.  However, this study was not designed to look for these negative effects; thus future work should explicitly explore the potential negative effects of surface sterilization treatments on DNA degradation due to physical or chemical treatments (e.g. Greenstone 2012). </w:t>
        </w:r>
      </w:moveTo>
    </w:p>
    <w:p w14:paraId="4E8A2D87" w14:textId="77777777" w:rsidR="00C4578F" w:rsidRDefault="00C4578F" w:rsidP="00C4578F">
      <w:pPr>
        <w:rPr>
          <w:rFonts w:ascii="Times New Roman" w:hAnsi="Times New Roman" w:cs="Times New Roman"/>
          <w:bCs/>
        </w:rPr>
      </w:pPr>
      <w:moveTo w:id="173" w:author="Microsoft Office User" w:date="2020-06-29T12:52:00Z">
        <w:r>
          <w:rPr>
            <w:rFonts w:ascii="Times New Roman" w:hAnsi="Times New Roman" w:cs="Times New Roman"/>
            <w:bCs/>
          </w:rPr>
          <w:t xml:space="preserve">  </w:t>
        </w:r>
      </w:moveTo>
    </w:p>
    <w:moveToRangeEnd w:id="171"/>
    <w:p w14:paraId="0C6B6AAC" w14:textId="77777777" w:rsidR="00C4578F" w:rsidRDefault="00C4578F" w:rsidP="00C4578F">
      <w:pPr>
        <w:rPr>
          <w:ins w:id="174" w:author="Microsoft Office User" w:date="2020-06-29T12:52:00Z"/>
          <w:rFonts w:ascii="Times New Roman" w:hAnsi="Times New Roman" w:cs="Times New Roman"/>
          <w:bCs/>
        </w:rPr>
      </w:pPr>
    </w:p>
    <w:p w14:paraId="35E9A251" w14:textId="148E6342" w:rsidR="00583031" w:rsidRPr="009A37DF" w:rsidDel="00C4578F" w:rsidRDefault="00583031">
      <w:pPr>
        <w:rPr>
          <w:rFonts w:ascii="Times New Roman" w:hAnsi="Times New Roman" w:cs="Times New Roman"/>
          <w:bCs/>
        </w:rPr>
      </w:pPr>
      <w:r>
        <w:rPr>
          <w:rFonts w:ascii="Times New Roman" w:hAnsi="Times New Roman" w:cs="Times New Roman"/>
          <w:bCs/>
        </w:rPr>
        <w:t xml:space="preserve">Given </w:t>
      </w:r>
      <w:del w:id="175" w:author="Microsoft Office User" w:date="2020-06-29T12:52:00Z">
        <w:r w:rsidDel="00C4578F">
          <w:rPr>
            <w:rFonts w:ascii="Times New Roman" w:hAnsi="Times New Roman" w:cs="Times New Roman"/>
            <w:bCs/>
          </w:rPr>
          <w:delText>the marginal support for benefits of surface sterilization in some contexts</w:delText>
        </w:r>
      </w:del>
      <w:ins w:id="176" w:author="Microsoft Office User" w:date="2020-06-29T12:52:00Z">
        <w:r w:rsidR="00C4578F">
          <w:rPr>
            <w:rFonts w:ascii="Times New Roman" w:hAnsi="Times New Roman" w:cs="Times New Roman"/>
            <w:bCs/>
          </w:rPr>
          <w:t>our results</w:t>
        </w:r>
      </w:ins>
      <w:r>
        <w:rPr>
          <w:rFonts w:ascii="Times New Roman" w:hAnsi="Times New Roman" w:cs="Times New Roman"/>
          <w:bCs/>
        </w:rPr>
        <w:t xml:space="preserve"> and the low time and effort involved in pursuing this approach</w:t>
      </w:r>
      <w:r w:rsidR="009F1514">
        <w:rPr>
          <w:rFonts w:ascii="Times New Roman" w:hAnsi="Times New Roman" w:cs="Times New Roman"/>
          <w:bCs/>
        </w:rPr>
        <w:t xml:space="preserve"> (~5 minutes per sample)</w:t>
      </w:r>
      <w:r>
        <w:rPr>
          <w:rFonts w:ascii="Times New Roman" w:hAnsi="Times New Roman" w:cs="Times New Roman"/>
          <w:bCs/>
        </w:rPr>
        <w:t>, our current recommendation</w:t>
      </w:r>
      <w:ins w:id="177" w:author="Microsoft Office User" w:date="2020-06-29T12:52:00Z">
        <w:r w:rsidR="00C4578F">
          <w:rPr>
            <w:rFonts w:ascii="Times New Roman" w:hAnsi="Times New Roman" w:cs="Times New Roman"/>
            <w:bCs/>
          </w:rPr>
          <w:t>s</w:t>
        </w:r>
      </w:ins>
      <w:r>
        <w:rPr>
          <w:rFonts w:ascii="Times New Roman" w:hAnsi="Times New Roman" w:cs="Times New Roman"/>
          <w:bCs/>
        </w:rPr>
        <w:t xml:space="preserve"> </w:t>
      </w:r>
      <w:del w:id="178" w:author="Microsoft Office User" w:date="2020-06-29T12:54:00Z">
        <w:r w:rsidDel="00C4578F">
          <w:rPr>
            <w:rFonts w:ascii="Times New Roman" w:hAnsi="Times New Roman" w:cs="Times New Roman"/>
            <w:bCs/>
          </w:rPr>
          <w:delText>(if extensive pre-trial of benefits of surface sterilization is not feasible)</w:delText>
        </w:r>
      </w:del>
      <w:r>
        <w:rPr>
          <w:rFonts w:ascii="Times New Roman" w:hAnsi="Times New Roman" w:cs="Times New Roman"/>
          <w:bCs/>
        </w:rPr>
        <w:t xml:space="preserve"> is</w:t>
      </w:r>
      <w:ins w:id="179" w:author="Microsoft Office User" w:date="2020-06-29T12:53:00Z">
        <w:r w:rsidR="00C4578F">
          <w:rPr>
            <w:rFonts w:ascii="Times New Roman" w:hAnsi="Times New Roman" w:cs="Times New Roman"/>
            <w:bCs/>
          </w:rPr>
          <w:t xml:space="preserve"> 1) that surface sterilization is not necessary in most natural systems with open habitats, and 2) that </w:t>
        </w:r>
      </w:ins>
      <w:ins w:id="180" w:author="Microsoft Office User" w:date="2020-06-29T12:54:00Z">
        <w:r w:rsidR="00C4578F">
          <w:rPr>
            <w:rFonts w:ascii="Times New Roman" w:hAnsi="Times New Roman" w:cs="Times New Roman"/>
            <w:bCs/>
          </w:rPr>
          <w:t>in any system where it seems likely that there may be prolonged contact with potential diet items surface sterilization should be utilized</w:t>
        </w:r>
      </w:ins>
      <w:ins w:id="181" w:author="Microsoft Office User" w:date="2020-06-29T12:53:00Z">
        <w:r w:rsidR="00C4578F">
          <w:rPr>
            <w:rFonts w:ascii="Times New Roman" w:hAnsi="Times New Roman" w:cs="Times New Roman"/>
            <w:bCs/>
          </w:rPr>
          <w:t xml:space="preserve"> </w:t>
        </w:r>
      </w:ins>
      <w:ins w:id="182" w:author="Microsoft Office User" w:date="2020-06-29T12:54:00Z">
        <w:r w:rsidR="00C4578F">
          <w:rPr>
            <w:rFonts w:ascii="Times New Roman" w:hAnsi="Times New Roman" w:cs="Times New Roman"/>
            <w:bCs/>
          </w:rPr>
          <w:t>(if extensive pre-trial of benefits of surface sterilization is not feasible)</w:t>
        </w:r>
      </w:ins>
      <w:ins w:id="183" w:author="Microsoft Office User" w:date="2020-06-29T12:53:00Z">
        <w:r w:rsidR="00C4578F">
          <w:rPr>
            <w:rFonts w:ascii="Times New Roman" w:hAnsi="Times New Roman" w:cs="Times New Roman"/>
            <w:bCs/>
          </w:rPr>
          <w:t xml:space="preserve"> </w:t>
        </w:r>
      </w:ins>
      <w:del w:id="184" w:author="Microsoft Office User" w:date="2020-06-29T12:53:00Z">
        <w:r w:rsidDel="00C4578F">
          <w:rPr>
            <w:rFonts w:ascii="Times New Roman" w:hAnsi="Times New Roman" w:cs="Times New Roman"/>
            <w:bCs/>
          </w:rPr>
          <w:delText xml:space="preserve"> to </w:delText>
        </w:r>
      </w:del>
      <w:r>
        <w:rPr>
          <w:rFonts w:ascii="Times New Roman" w:hAnsi="Times New Roman" w:cs="Times New Roman"/>
          <w:bCs/>
        </w:rPr>
        <w:t xml:space="preserve">use surface sterilization </w:t>
      </w:r>
      <w:del w:id="185" w:author="Microsoft Office User" w:date="2020-06-29T12:54:00Z">
        <w:r w:rsidDel="00C4578F">
          <w:rPr>
            <w:rFonts w:ascii="Times New Roman" w:hAnsi="Times New Roman" w:cs="Times New Roman"/>
            <w:bCs/>
          </w:rPr>
          <w:delText>in any system where it seems likely that there may be prolonged contact with potential</w:delText>
        </w:r>
        <w:r w:rsidR="00E156B6" w:rsidDel="00C4578F">
          <w:rPr>
            <w:rFonts w:ascii="Times New Roman" w:hAnsi="Times New Roman" w:cs="Times New Roman"/>
            <w:bCs/>
          </w:rPr>
          <w:delText xml:space="preserve"> diet</w:delText>
        </w:r>
        <w:r w:rsidDel="00C4578F">
          <w:rPr>
            <w:rFonts w:ascii="Times New Roman" w:hAnsi="Times New Roman" w:cs="Times New Roman"/>
            <w:bCs/>
          </w:rPr>
          <w:delText xml:space="preserve"> items </w:delText>
        </w:r>
      </w:del>
      <w:r>
        <w:rPr>
          <w:rFonts w:ascii="Times New Roman" w:hAnsi="Times New Roman" w:cs="Times New Roman"/>
          <w:bCs/>
        </w:rPr>
        <w:t xml:space="preserve">(e.g. when small habitats are shared and in mesocosms) or seeking to detect small changes in focal </w:t>
      </w:r>
      <w:r w:rsidR="00E156B6">
        <w:rPr>
          <w:rFonts w:ascii="Times New Roman" w:hAnsi="Times New Roman" w:cs="Times New Roman"/>
          <w:bCs/>
        </w:rPr>
        <w:t xml:space="preserve">diet </w:t>
      </w:r>
      <w:r>
        <w:rPr>
          <w:rFonts w:ascii="Times New Roman" w:hAnsi="Times New Roman" w:cs="Times New Roman"/>
          <w:bCs/>
        </w:rPr>
        <w:t>items.</w:t>
      </w:r>
      <w:moveFromRangeStart w:id="186" w:author="Microsoft Office User" w:date="2020-06-29T12:52:00Z" w:name="move44327560"/>
      <w:moveFrom w:id="187" w:author="Microsoft Office User" w:date="2020-06-29T12:52:00Z">
        <w:r w:rsidDel="00C4578F">
          <w:rPr>
            <w:rFonts w:ascii="Times New Roman" w:hAnsi="Times New Roman" w:cs="Times New Roman"/>
            <w:bCs/>
          </w:rPr>
          <w:t xml:space="preserve"> Our data does not suggest that there are significant downsides in terms of data quality from this approach.  However, this study was not designed to look for these negative effects; thus future work should explicitly explore the potential negative effects of surface sterilization treatments on DNA degradation due to physical or chemical treatments (e.g. Greenstone 2012). </w:t>
        </w:r>
      </w:moveFrom>
    </w:p>
    <w:p w14:paraId="37E3096F" w14:textId="77777777" w:rsidR="00C4578F" w:rsidRDefault="00583031" w:rsidP="00C4578F">
      <w:pPr>
        <w:rPr>
          <w:ins w:id="188" w:author="Microsoft Office User" w:date="2020-06-29T12:52:00Z"/>
          <w:rFonts w:ascii="Times New Roman" w:hAnsi="Times New Roman" w:cs="Times New Roman"/>
          <w:bCs/>
        </w:rPr>
      </w:pPr>
      <w:moveFrom w:id="189" w:author="Microsoft Office User" w:date="2020-06-29T12:52:00Z">
        <w:r w:rsidDel="00C4578F">
          <w:rPr>
            <w:rFonts w:ascii="Times New Roman" w:hAnsi="Times New Roman" w:cs="Times New Roman"/>
            <w:bCs/>
          </w:rPr>
          <w:lastRenderedPageBreak/>
          <w:t xml:space="preserve"> </w:t>
        </w:r>
      </w:moveFrom>
      <w:moveFromRangeEnd w:id="186"/>
    </w:p>
    <w:p w14:paraId="522E519A" w14:textId="1BEDCA02" w:rsidR="00583031" w:rsidRDefault="00583031" w:rsidP="00C4578F">
      <w:pPr>
        <w:rPr>
          <w:rFonts w:ascii="Times New Roman" w:hAnsi="Times New Roman" w:cs="Times New Roman"/>
          <w:bCs/>
        </w:rPr>
      </w:pPr>
      <w:r>
        <w:rPr>
          <w:rFonts w:ascii="Times New Roman" w:hAnsi="Times New Roman" w:cs="Times New Roman"/>
          <w:bCs/>
        </w:rPr>
        <w:t xml:space="preserve"> </w:t>
      </w:r>
    </w:p>
    <w:p w14:paraId="35F10F27" w14:textId="424598D3" w:rsidR="0058379C" w:rsidRDefault="00C25C76" w:rsidP="00072953">
      <w:pPr>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w:t>
      </w:r>
      <w:commentRangeStart w:id="190"/>
      <w:r w:rsidR="00072953">
        <w:rPr>
          <w:rFonts w:ascii="Times New Roman" w:hAnsi="Times New Roman" w:cs="Times New Roman"/>
          <w:bCs/>
        </w:rPr>
        <w:t xml:space="preserve">e diet for a suite of consumers important </w:t>
      </w:r>
      <w:commentRangeEnd w:id="190"/>
      <w:r w:rsidR="00BF3838">
        <w:rPr>
          <w:rStyle w:val="CommentReference"/>
        </w:rPr>
        <w:commentReference w:id="190"/>
      </w:r>
      <w:r w:rsidR="00072953">
        <w:rPr>
          <w:rFonts w:ascii="Times New Roman" w:hAnsi="Times New Roman" w:cs="Times New Roman"/>
          <w:bCs/>
        </w:rPr>
        <w:t>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58379C">
        <w:rPr>
          <w:rFonts w:ascii="Times New Roman" w:hAnsi="Times New Roman" w:cs="Times New Roman"/>
          <w:bCs/>
        </w:rPr>
        <w:t>Being able to determine consumptive interactions for many species and environments for the first time will continue to build a better picture of the complex structure of nature, and how species interactions can scale up to create unique ecosystems and ecosystem functions and how these systems will change with anthropogenic disturbance (Pilosof et al. 2017, Ives et al. 2005, Rudolf and Lafferty 2011, Brophy et al. 2017, Dunne et al., Tylianakis et al. 2008, Harvey et al. 2017). 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58379C">
        <w:rPr>
          <w:rFonts w:ascii="Times New Roman" w:hAnsi="Times New Roman" w:cs="Times New Roman"/>
          <w:bCs/>
        </w:rPr>
        <w:t xml:space="preserve"> (Zinger et al. 2019</w:t>
      </w:r>
      <w:r w:rsidR="009E7CA2">
        <w:rPr>
          <w:rFonts w:ascii="Times New Roman" w:hAnsi="Times New Roman" w:cs="Times New Roman"/>
          <w:bCs/>
        </w:rPr>
        <w:t>, Gomez-Rodriguez et al. 2017, Kyist 2013, Jain et al. 2015</w:t>
      </w:r>
      <w:r w:rsidR="0058379C">
        <w:rPr>
          <w:rFonts w:ascii="Times New Roman" w:hAnsi="Times New Roman" w:cs="Times New Roman"/>
          <w:bCs/>
        </w:rPr>
        <w:t xml:space="preserve">). 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E156B6">
        <w:rPr>
          <w:rFonts w:ascii="Times New Roman" w:hAnsi="Times New Roman" w:cs="Times New Roman"/>
          <w:bCs/>
        </w:rPr>
        <w:t>,</w:t>
      </w:r>
      <w:ins w:id="191" w:author="Microsoft Office User" w:date="2020-06-29T14:18:00Z">
        <w:r w:rsidR="00315538">
          <w:rPr>
            <w:rFonts w:ascii="Times New Roman" w:hAnsi="Times New Roman" w:cs="Times New Roman"/>
            <w:bCs/>
          </w:rPr>
          <w:t xml:space="preserve"> Here we</w:t>
        </w:r>
      </w:ins>
      <w:del w:id="192" w:author="Microsoft Office User" w:date="2020-06-29T14:18:00Z">
        <w:r w:rsidR="00E156B6" w:rsidDel="00315538">
          <w:rPr>
            <w:rFonts w:ascii="Times New Roman" w:hAnsi="Times New Roman" w:cs="Times New Roman"/>
            <w:bCs/>
          </w:rPr>
          <w:delText xml:space="preserve"> though we</w:delText>
        </w:r>
      </w:del>
      <w:r w:rsidR="00E156B6">
        <w:rPr>
          <w:rFonts w:ascii="Times New Roman" w:hAnsi="Times New Roman" w:cs="Times New Roman"/>
          <w:bCs/>
        </w:rPr>
        <w:t xml:space="preserve"> find that, on the whole, surface sterilization seems to be unnecessary in most context</w:t>
      </w:r>
      <w:ins w:id="193" w:author="Microsoft Office User" w:date="2020-06-29T14:18:00Z">
        <w:r w:rsidR="00315538">
          <w:rPr>
            <w:rFonts w:ascii="Times New Roman" w:hAnsi="Times New Roman" w:cs="Times New Roman"/>
            <w:bCs/>
          </w:rPr>
          <w:t>s</w:t>
        </w:r>
      </w:ins>
      <w:r w:rsidR="00AC17EB">
        <w:rPr>
          <w:rFonts w:ascii="Times New Roman" w:hAnsi="Times New Roman" w:cs="Times New Roman"/>
          <w:bCs/>
        </w:rPr>
        <w:t xml:space="preserve">. </w:t>
      </w:r>
      <w:ins w:id="194" w:author="Microsoft Office User" w:date="2020-06-29T14:18:00Z">
        <w:r w:rsidR="00315538">
          <w:rPr>
            <w:rFonts w:ascii="Times New Roman" w:hAnsi="Times New Roman" w:cs="Times New Roman"/>
            <w:bCs/>
          </w:rPr>
          <w:t>However, c</w:t>
        </w:r>
      </w:ins>
      <w:del w:id="195" w:author="Microsoft Office User" w:date="2020-06-29T14:18:00Z">
        <w:r w:rsidR="00AC17EB" w:rsidDel="00315538">
          <w:rPr>
            <w:rFonts w:ascii="Times New Roman" w:hAnsi="Times New Roman" w:cs="Times New Roman"/>
            <w:bCs/>
          </w:rPr>
          <w:delText>C</w:delText>
        </w:r>
      </w:del>
      <w:r w:rsidR="00AC17EB">
        <w:rPr>
          <w:rFonts w:ascii="Times New Roman" w:hAnsi="Times New Roman" w:cs="Times New Roman"/>
          <w:bCs/>
        </w:rPr>
        <w:t>ontinual context-specific refinements of surface sterilization protocols, along with refinement of other steps in diet DNA metabarcoding studies</w:t>
      </w:r>
      <w:ins w:id="196" w:author="Microsoft Office User" w:date="2020-06-29T14:18:00Z">
        <w:r w:rsidR="00315538">
          <w:rPr>
            <w:rFonts w:ascii="Times New Roman" w:hAnsi="Times New Roman" w:cs="Times New Roman"/>
            <w:bCs/>
          </w:rPr>
          <w:t>, is still needed.  Cumulatively these methods developments</w:t>
        </w:r>
      </w:ins>
      <w:r w:rsidR="00AC17EB">
        <w:rPr>
          <w:rFonts w:ascii="Times New Roman" w:hAnsi="Times New Roman" w:cs="Times New Roman"/>
          <w:bCs/>
        </w:rPr>
        <w:t xml:space="preserve"> will 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F554C1C"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NanoSystems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NanoSystems Institute and the Materials Research Science and Engineering Center (MRSEC; NSF DMR 1720256) at UC Santa Barbara. </w:t>
      </w:r>
      <w:r w:rsidR="00E85E4D">
        <w:rPr>
          <w:rFonts w:ascii="Times New Roman" w:hAnsi="Times New Roman" w:cs="Times New Roman"/>
          <w:bCs/>
        </w:rPr>
        <w:t>We thank D. Orr, E. Forbes, H. Lowman, D. Preston, D. Trovillion, E. Crone, E. Sauer,</w:t>
      </w:r>
      <w:r w:rsidR="00FE2A42">
        <w:rPr>
          <w:rFonts w:ascii="Times New Roman" w:hAnsi="Times New Roman" w:cs="Times New Roman"/>
          <w:bCs/>
        </w:rPr>
        <w:t xml:space="preserve"> </w:t>
      </w:r>
      <w:r w:rsidR="00E85E4D">
        <w:rPr>
          <w:rFonts w:ascii="Times New Roman" w:hAnsi="Times New Roman" w:cs="Times New Roman"/>
          <w:bCs/>
        </w:rPr>
        <w:t>L. Falke</w:t>
      </w:r>
      <w:r w:rsidR="00FE2A42">
        <w:rPr>
          <w:rFonts w:ascii="Times New Roman" w:hAnsi="Times New Roman" w:cs="Times New Roman"/>
          <w:bCs/>
        </w:rPr>
        <w:t>, B. DiFiore, C. Jerde,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429A902F" w:rsidR="00E660B4" w:rsidRDefault="00E660B4" w:rsidP="00072953">
      <w:pPr>
        <w:rPr>
          <w:rFonts w:ascii="Times New Roman" w:hAnsi="Times New Roman" w:cs="Times New Roman"/>
          <w:bCs/>
        </w:rPr>
      </w:pPr>
      <w:r>
        <w:rPr>
          <w:rFonts w:ascii="Times New Roman" w:hAnsi="Times New Roman" w:cs="Times New Roman"/>
          <w:bCs/>
        </w:rPr>
        <w:lastRenderedPageBreak/>
        <w:t>Sequence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the acceptance of the manuscript. </w:t>
      </w:r>
    </w:p>
    <w:p w14:paraId="7951F39C" w14:textId="77777777" w:rsidR="00E660B4" w:rsidRDefault="00E660B4" w:rsidP="00072953">
      <w:pPr>
        <w:rPr>
          <w:rFonts w:ascii="Times New Roman" w:hAnsi="Times New Roman" w:cs="Times New Roman"/>
          <w:bCs/>
        </w:rPr>
      </w:pPr>
    </w:p>
    <w:p w14:paraId="3052640C" w14:textId="067AAA05" w:rsidR="008264A3" w:rsidRPr="008264A3" w:rsidRDefault="008264A3" w:rsidP="00072953">
      <w:pPr>
        <w:rPr>
          <w:rFonts w:ascii="Times New Roman" w:hAnsi="Times New Roman" w:cs="Times New Roman"/>
          <w:bCs/>
        </w:rPr>
      </w:pPr>
      <w:r>
        <w:rPr>
          <w:rFonts w:ascii="Times New Roman" w:hAnsi="Times New Roman" w:cs="Times New Roman"/>
          <w:bCs/>
        </w:rPr>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 xml:space="preserve">AM-tK, AA, and HY conceived the idea for this study. AM-tK collected field samples and conducted mesocosm study. AM-tK and AA designed laboratory analyses for this study. AM-tK performed all lab processing and data analyses for the study. AA and HY provided feedback on data analysis methods. AM-tK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H. venatoria</w:t>
      </w:r>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r>
              <w:rPr>
                <w:rFonts w:ascii="Times New Roman" w:hAnsi="Times New Roman" w:cs="Times New Roman"/>
                <w:bCs/>
              </w:rPr>
              <w:t>mICOIintF</w:t>
            </w:r>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r>
              <w:rPr>
                <w:rFonts w:ascii="Times New Roman" w:hAnsi="Times New Roman" w:cs="Times New Roman"/>
                <w:bCs/>
              </w:rPr>
              <w:t>Fol-degen-rev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r>
              <w:rPr>
                <w:rFonts w:ascii="Times New Roman" w:hAnsi="Times New Roman" w:cs="Times New Roman"/>
                <w:bCs/>
              </w:rPr>
              <w:t>Leray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r>
        <w:rPr>
          <w:rFonts w:ascii="Times New Roman" w:hAnsi="Times New Roman" w:cs="Times New Roman"/>
          <w:bCs/>
          <w:i/>
          <w:iCs/>
        </w:rPr>
        <w:t>Oxya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Surface sterilization did not alter per sample diet richness (concatenated at the family level) for natural environment consumers.</w:t>
      </w:r>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43B5F3FC" w:rsidR="00BA41FE" w:rsidRPr="00BA41FE" w:rsidRDefault="00BA41FE" w:rsidP="00BA41FE">
      <w:pPr>
        <w:rPr>
          <w:rFonts w:ascii="Times New Roman" w:hAnsi="Times New Roman" w:cs="Times New Roman"/>
          <w:b/>
        </w:rPr>
      </w:pPr>
      <w:r>
        <w:rPr>
          <w:rFonts w:ascii="Times New Roman" w:hAnsi="Times New Roman" w:cs="Times New Roman"/>
          <w:b/>
        </w:rPr>
        <w:t>Supplementary Information:</w:t>
      </w:r>
    </w:p>
    <w:p w14:paraId="480FFE2B" w14:textId="65FEF900" w:rsidR="00BA41FE" w:rsidRDefault="00BA41FE" w:rsidP="00BA41FE">
      <w:pPr>
        <w:rPr>
          <w:rFonts w:ascii="Times New Roman" w:hAnsi="Times New Roman" w:cs="Times New Roman"/>
          <w:bCs/>
        </w:rPr>
      </w:pPr>
    </w:p>
    <w:p w14:paraId="01A350A4" w14:textId="1B70013E" w:rsidR="00BA41FE" w:rsidRDefault="00BA41FE" w:rsidP="00BA41FE">
      <w:pPr>
        <w:rPr>
          <w:rFonts w:ascii="Times New Roman" w:hAnsi="Times New Roman" w:cs="Times New Roman"/>
          <w:bCs/>
        </w:rPr>
      </w:pPr>
      <w:r>
        <w:rPr>
          <w:rFonts w:ascii="Times New Roman" w:hAnsi="Times New Roman" w:cs="Times New Roman"/>
          <w:bCs/>
        </w:rPr>
        <w:t>Supplement A: Comparisons between UNOISE3 and DADA2 with and without BBSplit.</w:t>
      </w:r>
    </w:p>
    <w:p w14:paraId="32EC77D9" w14:textId="34BE8EE2" w:rsidR="002F057C" w:rsidRDefault="002F057C" w:rsidP="00BA41FE">
      <w:pPr>
        <w:rPr>
          <w:rFonts w:ascii="Times New Roman" w:hAnsi="Times New Roman" w:cs="Times New Roman"/>
          <w:bCs/>
        </w:rPr>
      </w:pPr>
    </w:p>
    <w:p w14:paraId="0D7C3FC8" w14:textId="6734F86D" w:rsidR="002F057C" w:rsidRDefault="002F057C" w:rsidP="00BA41FE">
      <w:pPr>
        <w:rPr>
          <w:rFonts w:ascii="Times New Roman" w:hAnsi="Times New Roman" w:cs="Times New Roman"/>
          <w:bCs/>
        </w:rPr>
      </w:pPr>
      <w:r>
        <w:rPr>
          <w:rFonts w:ascii="Times New Roman" w:hAnsi="Times New Roman" w:cs="Times New Roman"/>
          <w:bCs/>
        </w:rPr>
        <w:t>Supplement B: BBSplit methods.</w:t>
      </w:r>
    </w:p>
    <w:p w14:paraId="31909D0E" w14:textId="77777777" w:rsidR="00BA41FE" w:rsidRDefault="00BA41FE" w:rsidP="00BA41FE">
      <w:pPr>
        <w:rPr>
          <w:rFonts w:ascii="Times New Roman" w:hAnsi="Times New Roman" w:cs="Times New Roman"/>
          <w:bCs/>
        </w:rPr>
      </w:pPr>
    </w:p>
    <w:p w14:paraId="13E5E42D" w14:textId="770F91F5" w:rsidR="00BA41FE" w:rsidRDefault="00BA41FE" w:rsidP="00BA41FE">
      <w:pPr>
        <w:rPr>
          <w:rFonts w:ascii="Times New Roman" w:hAnsi="Times New Roman" w:cs="Times New Roman"/>
          <w:bCs/>
        </w:rPr>
      </w:pPr>
      <w:r>
        <w:rPr>
          <w:rFonts w:ascii="Times New Roman" w:hAnsi="Times New Roman" w:cs="Times New Roman"/>
          <w:bCs/>
        </w:rPr>
        <w:t xml:space="preserve">Supplement </w:t>
      </w:r>
      <w:r w:rsidR="002F057C">
        <w:rPr>
          <w:rFonts w:ascii="Times New Roman" w:hAnsi="Times New Roman" w:cs="Times New Roman"/>
          <w:bCs/>
        </w:rPr>
        <w:t>C</w:t>
      </w:r>
      <w:r>
        <w:rPr>
          <w:rFonts w:ascii="Times New Roman" w:hAnsi="Times New Roman" w:cs="Times New Roman"/>
          <w:bCs/>
        </w:rPr>
        <w:t>: Model outputs for</w:t>
      </w:r>
      <w:r w:rsidR="00BC12FC">
        <w:rPr>
          <w:rFonts w:ascii="Times New Roman" w:hAnsi="Times New Roman" w:cs="Times New Roman"/>
          <w:bCs/>
        </w:rPr>
        <w:t xml:space="preserve"> </w:t>
      </w:r>
      <w:r>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4A07339E" w14:textId="04DC1F48" w:rsidR="00BA41FE" w:rsidRDefault="00BA41FE" w:rsidP="00BA41FE">
      <w:pPr>
        <w:rPr>
          <w:rFonts w:ascii="Times New Roman" w:hAnsi="Times New Roman" w:cs="Times New Roman"/>
          <w:bCs/>
        </w:rPr>
      </w:pPr>
      <w:r>
        <w:rPr>
          <w:rFonts w:ascii="Times New Roman" w:hAnsi="Times New Roman" w:cs="Times New Roman"/>
          <w:bCs/>
        </w:rPr>
        <w:t xml:space="preserve">Supplement </w:t>
      </w:r>
      <w:r w:rsidR="002F057C">
        <w:rPr>
          <w:rFonts w:ascii="Times New Roman" w:hAnsi="Times New Roman" w:cs="Times New Roman"/>
          <w:bCs/>
        </w:rPr>
        <w:t>D</w:t>
      </w:r>
      <w:r>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p w14:paraId="6C26A70D" w14:textId="6434F58C" w:rsidR="00BA41FE" w:rsidRDefault="00BA41FE" w:rsidP="006F5A12">
      <w:pPr>
        <w:rPr>
          <w:rFonts w:ascii="Times New Roman" w:hAnsi="Times New Roman" w:cs="Times New Roman"/>
          <w:bCs/>
        </w:rPr>
      </w:pPr>
      <w:r>
        <w:rPr>
          <w:rFonts w:ascii="Times New Roman" w:hAnsi="Times New Roman" w:cs="Times New Roman"/>
          <w:bCs/>
        </w:rPr>
        <w:t xml:space="preserve">Supplement </w:t>
      </w:r>
      <w:r w:rsidR="002F057C">
        <w:rPr>
          <w:rFonts w:ascii="Times New Roman" w:hAnsi="Times New Roman" w:cs="Times New Roman"/>
          <w:bCs/>
        </w:rPr>
        <w:t>E</w:t>
      </w:r>
      <w:r>
        <w:rPr>
          <w:rFonts w:ascii="Times New Roman" w:hAnsi="Times New Roman" w:cs="Times New Roman"/>
          <w:bCs/>
        </w:rPr>
        <w:t xml:space="preserve">: </w:t>
      </w:r>
      <w:r w:rsidR="00314A43">
        <w:rPr>
          <w:rFonts w:ascii="Times New Roman" w:hAnsi="Times New Roman" w:cs="Times New Roman"/>
          <w:bCs/>
        </w:rPr>
        <w:t>Model o</w:t>
      </w:r>
      <w:r>
        <w:rPr>
          <w:rFonts w:ascii="Times New Roman" w:hAnsi="Times New Roman" w:cs="Times New Roman"/>
          <w:bCs/>
        </w:rPr>
        <w:t>utputs from supplementary data analyses.</w:t>
      </w:r>
    </w:p>
    <w:p w14:paraId="50FAA415" w14:textId="3A759976" w:rsidR="00231363" w:rsidRDefault="00231363" w:rsidP="006F5A12">
      <w:pPr>
        <w:rPr>
          <w:rFonts w:ascii="Times New Roman" w:hAnsi="Times New Roman" w:cs="Times New Roman"/>
          <w:bCs/>
        </w:rPr>
      </w:pPr>
    </w:p>
    <w:p w14:paraId="4C8D29EB" w14:textId="1058C36E" w:rsidR="00231363" w:rsidRDefault="00231363" w:rsidP="006F5A12">
      <w:pPr>
        <w:rPr>
          <w:rFonts w:ascii="Times New Roman" w:hAnsi="Times New Roman" w:cs="Times New Roman"/>
          <w:b/>
        </w:rPr>
      </w:pPr>
      <w:r>
        <w:rPr>
          <w:rFonts w:ascii="Times New Roman" w:hAnsi="Times New Roman" w:cs="Times New Roman"/>
          <w:bCs/>
        </w:rPr>
        <w:t xml:space="preserve">Supplement </w:t>
      </w:r>
      <w:r w:rsidR="002F057C">
        <w:rPr>
          <w:rFonts w:ascii="Times New Roman" w:hAnsi="Times New Roman" w:cs="Times New Roman"/>
          <w:bCs/>
        </w:rPr>
        <w:t>F</w:t>
      </w:r>
      <w:r>
        <w:rPr>
          <w:rFonts w:ascii="Times New Roman" w:hAnsi="Times New Roman" w:cs="Times New Roman"/>
          <w:bCs/>
        </w:rPr>
        <w:t>: Supplementary figures on DNA extraction and amplification protocols, as well as additional figures of diet composition and diversity for mesocosm and natural-environment consumers.</w:t>
      </w:r>
    </w:p>
    <w:sectPr w:rsidR="00231363"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26T13:10:00Z" w:initials="AMK">
    <w:p w14:paraId="38951965" w14:textId="77777777" w:rsidR="00231363" w:rsidRDefault="00231363">
      <w:pPr>
        <w:pStyle w:val="CommentText"/>
      </w:pPr>
      <w:r>
        <w:rPr>
          <w:rStyle w:val="CommentReference"/>
        </w:rPr>
        <w:annotationRef/>
      </w:r>
      <w:r>
        <w:t>Need:</w:t>
      </w:r>
    </w:p>
    <w:p w14:paraId="419892D5" w14:textId="77777777" w:rsidR="00231363" w:rsidRDefault="00231363">
      <w:pPr>
        <w:pStyle w:val="CommentText"/>
      </w:pPr>
      <w:r>
        <w:t xml:space="preserve"> title page</w:t>
      </w:r>
    </w:p>
    <w:p w14:paraId="4A218657" w14:textId="77777777" w:rsidR="00231363" w:rsidRDefault="00231363">
      <w:pPr>
        <w:pStyle w:val="CommentText"/>
      </w:pPr>
      <w:r>
        <w:t>formatting (spacing, etc)</w:t>
      </w:r>
    </w:p>
    <w:p w14:paraId="5C3C650F" w14:textId="77777777" w:rsidR="00231363" w:rsidRDefault="00231363">
      <w:pPr>
        <w:pStyle w:val="CommentText"/>
      </w:pPr>
      <w:r>
        <w:t>References and check formatting</w:t>
      </w:r>
    </w:p>
    <w:p w14:paraId="26500126" w14:textId="77777777" w:rsidR="00231363" w:rsidRDefault="00231363">
      <w:pPr>
        <w:pStyle w:val="CommentText"/>
      </w:pPr>
      <w:r>
        <w:t>Table, Figure, and Supplement references in text update</w:t>
      </w:r>
    </w:p>
    <w:p w14:paraId="1476C61C" w14:textId="77777777" w:rsidR="007E3750" w:rsidRDefault="007E3750">
      <w:pPr>
        <w:pStyle w:val="CommentText"/>
      </w:pPr>
    </w:p>
    <w:p w14:paraId="4CA7590C" w14:textId="7DED055B" w:rsidR="007E3750" w:rsidRDefault="007E3750">
      <w:pPr>
        <w:pStyle w:val="CommentText"/>
      </w:pPr>
      <w:r>
        <w:t>Check journal submission requirements for additional updates</w:t>
      </w:r>
    </w:p>
  </w:comment>
  <w:comment w:id="4" w:author="Microsoft Office User" w:date="2020-06-26T16:13:00Z" w:initials="Office">
    <w:p w14:paraId="24BD4132" w14:textId="28D29876" w:rsidR="00D27AB3" w:rsidRDefault="00D27AB3">
      <w:pPr>
        <w:pStyle w:val="CommentText"/>
      </w:pPr>
      <w:r>
        <w:rPr>
          <w:rStyle w:val="CommentReference"/>
        </w:rPr>
        <w:annotationRef/>
      </w:r>
      <w:r>
        <w:t>Or just diet?</w:t>
      </w:r>
    </w:p>
  </w:comment>
  <w:comment w:id="40" w:author="Microsoft Office User" w:date="2020-06-26T16:19:00Z" w:initials="Office">
    <w:p w14:paraId="59080893" w14:textId="1099676E" w:rsidR="00341FFF" w:rsidRDefault="00341FFF">
      <w:pPr>
        <w:pStyle w:val="CommentText"/>
      </w:pPr>
      <w:r>
        <w:rPr>
          <w:rStyle w:val="CommentReference"/>
        </w:rPr>
        <w:annotationRef/>
      </w:r>
      <w:r>
        <w:t>Not clear what this is in abstract</w:t>
      </w:r>
    </w:p>
  </w:comment>
  <w:comment w:id="44" w:author="Microsoft Office User" w:date="2020-06-26T16:18:00Z" w:initials="Office">
    <w:p w14:paraId="7EDFC0C6" w14:textId="088E6010" w:rsidR="00341FFF" w:rsidRDefault="00341FFF">
      <w:pPr>
        <w:pStyle w:val="CommentText"/>
      </w:pPr>
      <w:r>
        <w:rPr>
          <w:rStyle w:val="CommentReference"/>
        </w:rPr>
        <w:annotationRef/>
      </w:r>
      <w:r>
        <w:t xml:space="preserve">What does this mean? </w:t>
      </w:r>
    </w:p>
  </w:comment>
  <w:comment w:id="94" w:author="Microsoft Office User" w:date="2020-06-29T12:05:00Z" w:initials="Office">
    <w:p w14:paraId="1D7954A5" w14:textId="02C17342" w:rsidR="00136EC2" w:rsidRDefault="00136EC2">
      <w:pPr>
        <w:pStyle w:val="CommentText"/>
      </w:pPr>
      <w:r>
        <w:rPr>
          <w:rStyle w:val="CommentReference"/>
        </w:rPr>
        <w:annotationRef/>
      </w:r>
      <w:r>
        <w:t>I’m not sure what this means?  Pretty much every scientific field has protocols?  Are these diet analysis protocols ?  or can you just drop this clause – I think its obvious that we should have data driven protocls?</w:t>
      </w:r>
    </w:p>
  </w:comment>
  <w:comment w:id="101" w:author="Microsoft Office User" w:date="2020-06-29T12:07:00Z" w:initials="Office">
    <w:p w14:paraId="162B5F42" w14:textId="24E8E68E" w:rsidR="00136EC2" w:rsidRDefault="00136EC2">
      <w:pPr>
        <w:pStyle w:val="CommentText"/>
      </w:pPr>
      <w:r>
        <w:rPr>
          <w:rStyle w:val="CommentReference"/>
        </w:rPr>
        <w:annotationRef/>
      </w:r>
      <w:r>
        <w:t xml:space="preserve">I wonder if you want to focus instead on the fact that many do not use surface sterilixation at all?  Otherwise you seem to be setting us up for a study comparing the use of different protocols, which is obviously not where you go. </w:t>
      </w:r>
    </w:p>
  </w:comment>
  <w:comment w:id="102" w:author="Microsoft Office User" w:date="2020-06-29T12:08:00Z" w:initials="Office">
    <w:p w14:paraId="15E1ACA8" w14:textId="50832973" w:rsidR="00136EC2" w:rsidRDefault="00136EC2">
      <w:pPr>
        <w:pStyle w:val="CommentText"/>
      </w:pPr>
      <w:r>
        <w:rPr>
          <w:rStyle w:val="CommentReference"/>
        </w:rPr>
        <w:annotationRef/>
      </w:r>
      <w:r>
        <w:t xml:space="preserve">But you cant address this with your dataset.  Right?  If so maybe move to discussion section where this is considered.  </w:t>
      </w:r>
    </w:p>
  </w:comment>
  <w:comment w:id="122" w:author="Microsoft Office User" w:date="2020-06-29T12:22:00Z" w:initials="Office">
    <w:p w14:paraId="38EB868E" w14:textId="7D3B1881" w:rsidR="00513DCE" w:rsidRDefault="00513DCE">
      <w:pPr>
        <w:pStyle w:val="CommentText"/>
      </w:pPr>
      <w:r>
        <w:rPr>
          <w:rStyle w:val="CommentReference"/>
        </w:rPr>
        <w:annotationRef/>
      </w:r>
      <w:r>
        <w:t xml:space="preserve">I still don’t get this.  Sorry if I’m being obtuse.  Wouldn’t contamination always increase your estimates of diet?  You would see things that you thought were diet that were actually contaminants.  </w:t>
      </w:r>
    </w:p>
  </w:comment>
  <w:comment w:id="123" w:author="Microsoft Office User" w:date="2020-06-29T12:22:00Z" w:initials="Office">
    <w:p w14:paraId="5F280BB7" w14:textId="52DF6C95" w:rsidR="00513DCE" w:rsidRDefault="00513DCE">
      <w:pPr>
        <w:pStyle w:val="CommentText"/>
      </w:pPr>
      <w:r>
        <w:rPr>
          <w:rStyle w:val="CommentReference"/>
        </w:rPr>
        <w:annotationRef/>
      </w:r>
      <w:r>
        <w:t xml:space="preserve">Again, I’m confused.  Is this beacuase real diet would be washed out in molecular data? </w:t>
      </w:r>
    </w:p>
  </w:comment>
  <w:comment w:id="124" w:author="Microsoft Office User" w:date="2020-06-29T12:24:00Z" w:initials="Office">
    <w:p w14:paraId="02CF1B33" w14:textId="6A269607" w:rsidR="0082021F" w:rsidRDefault="0082021F">
      <w:pPr>
        <w:pStyle w:val="CommentText"/>
      </w:pPr>
      <w:r>
        <w:rPr>
          <w:rStyle w:val="CommentReference"/>
        </w:rPr>
        <w:annotationRef/>
      </w:r>
      <w:r>
        <w:t xml:space="preserve">Can you give a ref as to where you pulled this method from </w:t>
      </w:r>
    </w:p>
  </w:comment>
  <w:comment w:id="140" w:author="Microsoft Office User" w:date="2020-06-29T12:43:00Z" w:initials="Office">
    <w:p w14:paraId="61DD4FCA" w14:textId="4D220A12" w:rsidR="00126816" w:rsidRDefault="00126816">
      <w:pPr>
        <w:pStyle w:val="CommentText"/>
      </w:pPr>
      <w:r>
        <w:rPr>
          <w:rStyle w:val="CommentReference"/>
        </w:rPr>
        <w:annotationRef/>
      </w:r>
      <w:r>
        <w:t xml:space="preserve">Nonsequiter? </w:t>
      </w:r>
    </w:p>
  </w:comment>
  <w:comment w:id="154" w:author="Microsoft Office User" w:date="2020-06-29T12:46:00Z" w:initials="Office">
    <w:p w14:paraId="2909198A" w14:textId="06ACD2B8" w:rsidR="00126816" w:rsidRDefault="00126816">
      <w:pPr>
        <w:pStyle w:val="CommentText"/>
      </w:pPr>
      <w:r>
        <w:rPr>
          <w:rStyle w:val="CommentReference"/>
        </w:rPr>
        <w:annotationRef/>
      </w:r>
      <w:r>
        <w:t xml:space="preserve">Again, feels off topic.  Maybe just want to start with this asa basic ‘yes it works’ now onto my question piece? </w:t>
      </w:r>
    </w:p>
  </w:comment>
  <w:comment w:id="190" w:author="Microsoft Office User" w:date="2020-06-29T14:05:00Z" w:initials="Office">
    <w:p w14:paraId="77F27257" w14:textId="027EBDBC" w:rsidR="00BF3838" w:rsidRDefault="00BF3838">
      <w:pPr>
        <w:pStyle w:val="CommentText"/>
      </w:pPr>
      <w:r>
        <w:rPr>
          <w:rStyle w:val="CommentReference"/>
        </w:rPr>
        <w:annotationRef/>
      </w:r>
      <w:r>
        <w:t>So you don’t actually make this point anywhere else.  Could you look at a couple published terrestrial webs and find the $ of consumers that are small in body size?  Or e</w:t>
      </w:r>
      <w:r w:rsidR="00BA668A">
        <w:t xml:space="preserve">ven take the data from palmyra/.  Then start this sentence with something like.  Small organisms often dominate foodwebs.  For instance at Palmyra invertebrates under Xg compose X% of all trophic links.  Even in large animal dominated systems small animals comprise X% of all feeding nodes.  Yet we have almost no empirical way to document diet of these animals and thus to build robust foodwebs.  </w:t>
      </w:r>
      <w:r w:rsidR="00315538">
        <w:rPr>
          <w:rFonts w:ascii="Times New Roman" w:hAnsi="Times New Roman" w:cs="Times New Roman"/>
          <w:bCs/>
        </w:rPr>
        <w:t xml:space="preserve">Being able to determine consumptive interactions for many species and environments for the first time will continue to build a better picture of the complex structure of nature, and how species interactions can scale up to create unique ecosystems and ecosystem functions and how these systems will change with anthropogenic disturbance (Pilosof et al. 2017, Ives et al. 2005, Rudolf and Lafferty 2011, Brophy et al. 2017, Dunne et al., Tylianakis et al. 2008, Harvey et al. 2017) </w:t>
      </w:r>
      <w:r w:rsidR="00BA668A">
        <w:t>DNA metabarcoding offers prom</w:t>
      </w:r>
      <w:r w:rsidR="00315538">
        <w:t xml:space="preserve">ise to fill this glaring hole, but to make these methods robust and trusted we must develop and validate the underlying metholdogies.  </w:t>
      </w:r>
      <w:r w:rsidR="00315538">
        <w:rPr>
          <w:rFonts w:ascii="Times New Roman" w:hAnsi="Times New Roman" w:cs="Times New Roman"/>
          <w:bCs/>
        </w:rPr>
        <w:t>This study builds on past efforts to refine the field of diet DNA metabarcoding by using surface sterilization to pinpoint potential sources of error in diet DNA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A7590C" w15:done="0"/>
  <w15:commentEx w15:paraId="24BD4132" w15:done="0"/>
  <w15:commentEx w15:paraId="59080893" w15:done="0"/>
  <w15:commentEx w15:paraId="7EDFC0C6" w15:done="0"/>
  <w15:commentEx w15:paraId="1D7954A5" w15:done="0"/>
  <w15:commentEx w15:paraId="162B5F42" w15:done="0"/>
  <w15:commentEx w15:paraId="15E1ACA8" w15:done="0"/>
  <w15:commentEx w15:paraId="38EB868E" w15:done="0"/>
  <w15:commentEx w15:paraId="5F280BB7" w15:done="0"/>
  <w15:commentEx w15:paraId="02CF1B33" w15:done="0"/>
  <w15:commentEx w15:paraId="61DD4FCA" w15:done="0"/>
  <w15:commentEx w15:paraId="2909198A" w15:done="0"/>
  <w15:commentEx w15:paraId="77F272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7235" w16cex:dateUtc="2020-06-26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A7590C" w16cid:durableId="22A07235"/>
  <w16cid:commentId w16cid:paraId="24BD4132" w16cid:durableId="22A56A49"/>
  <w16cid:commentId w16cid:paraId="59080893" w16cid:durableId="22A56A4A"/>
  <w16cid:commentId w16cid:paraId="7EDFC0C6" w16cid:durableId="22A56A4B"/>
  <w16cid:commentId w16cid:paraId="1D7954A5" w16cid:durableId="22A56A4C"/>
  <w16cid:commentId w16cid:paraId="162B5F42" w16cid:durableId="22A56A4D"/>
  <w16cid:commentId w16cid:paraId="15E1ACA8" w16cid:durableId="22A56A4E"/>
  <w16cid:commentId w16cid:paraId="38EB868E" w16cid:durableId="22A56A4F"/>
  <w16cid:commentId w16cid:paraId="5F280BB7" w16cid:durableId="22A56A50"/>
  <w16cid:commentId w16cid:paraId="02CF1B33" w16cid:durableId="22A56A51"/>
  <w16cid:commentId w16cid:paraId="61DD4FCA" w16cid:durableId="22A56A52"/>
  <w16cid:commentId w16cid:paraId="2909198A" w16cid:durableId="22A56A53"/>
  <w16cid:commentId w16cid:paraId="77F27257" w16cid:durableId="22A56A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C0AE6"/>
    <w:rsid w:val="000D3852"/>
    <w:rsid w:val="000D6BB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26816"/>
    <w:rsid w:val="00133BBF"/>
    <w:rsid w:val="00133DDC"/>
    <w:rsid w:val="00136EC2"/>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1F2F66"/>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1363"/>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450A"/>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5B59"/>
    <w:rsid w:val="00314A43"/>
    <w:rsid w:val="0031552E"/>
    <w:rsid w:val="00315538"/>
    <w:rsid w:val="0031571D"/>
    <w:rsid w:val="003158D7"/>
    <w:rsid w:val="00321D6A"/>
    <w:rsid w:val="0032361E"/>
    <w:rsid w:val="003306F9"/>
    <w:rsid w:val="0033087E"/>
    <w:rsid w:val="00331CB7"/>
    <w:rsid w:val="00340530"/>
    <w:rsid w:val="00341FFF"/>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76B2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0188"/>
    <w:rsid w:val="004C55FF"/>
    <w:rsid w:val="004C5705"/>
    <w:rsid w:val="004E04DC"/>
    <w:rsid w:val="004E3F66"/>
    <w:rsid w:val="004E5D74"/>
    <w:rsid w:val="004F08CF"/>
    <w:rsid w:val="004F22FA"/>
    <w:rsid w:val="004F2E80"/>
    <w:rsid w:val="004F7EE0"/>
    <w:rsid w:val="005019E5"/>
    <w:rsid w:val="0050732F"/>
    <w:rsid w:val="005117D9"/>
    <w:rsid w:val="00512E71"/>
    <w:rsid w:val="00513DCE"/>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3031"/>
    <w:rsid w:val="0058379C"/>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3750"/>
    <w:rsid w:val="007E4B0A"/>
    <w:rsid w:val="007E52CA"/>
    <w:rsid w:val="007E6F6B"/>
    <w:rsid w:val="007E70C8"/>
    <w:rsid w:val="007F1B51"/>
    <w:rsid w:val="007F3DAE"/>
    <w:rsid w:val="007F5321"/>
    <w:rsid w:val="008018CB"/>
    <w:rsid w:val="00804872"/>
    <w:rsid w:val="00811475"/>
    <w:rsid w:val="00814E6D"/>
    <w:rsid w:val="0082021F"/>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791"/>
    <w:rsid w:val="009D7295"/>
    <w:rsid w:val="009E71BB"/>
    <w:rsid w:val="009E7CA2"/>
    <w:rsid w:val="009E7EEC"/>
    <w:rsid w:val="009F1514"/>
    <w:rsid w:val="009F1CC9"/>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47AB"/>
    <w:rsid w:val="00A35293"/>
    <w:rsid w:val="00A368E8"/>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51F4"/>
    <w:rsid w:val="00B0774F"/>
    <w:rsid w:val="00B11868"/>
    <w:rsid w:val="00B12F03"/>
    <w:rsid w:val="00B15492"/>
    <w:rsid w:val="00B15499"/>
    <w:rsid w:val="00B21801"/>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21AB"/>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41FE"/>
    <w:rsid w:val="00BA52DB"/>
    <w:rsid w:val="00BA668A"/>
    <w:rsid w:val="00BB083E"/>
    <w:rsid w:val="00BB0E78"/>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1134"/>
    <w:rsid w:val="00BF3838"/>
    <w:rsid w:val="00BF3A93"/>
    <w:rsid w:val="00BF4C4F"/>
    <w:rsid w:val="00BF5075"/>
    <w:rsid w:val="00BF536A"/>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578F"/>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27AB3"/>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942"/>
    <w:rsid w:val="00D91AC6"/>
    <w:rsid w:val="00D960E2"/>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74DC"/>
    <w:rsid w:val="00DE0600"/>
    <w:rsid w:val="00DE1B56"/>
    <w:rsid w:val="00DE3656"/>
    <w:rsid w:val="00DE4272"/>
    <w:rsid w:val="00DE4DAD"/>
    <w:rsid w:val="00DE57D1"/>
    <w:rsid w:val="00DE6D30"/>
    <w:rsid w:val="00DE72E5"/>
    <w:rsid w:val="00DF0301"/>
    <w:rsid w:val="00DF0C61"/>
    <w:rsid w:val="00DF2D8A"/>
    <w:rsid w:val="00DF6B43"/>
    <w:rsid w:val="00DF7E0C"/>
    <w:rsid w:val="00E00DCB"/>
    <w:rsid w:val="00E04419"/>
    <w:rsid w:val="00E055C4"/>
    <w:rsid w:val="00E05DBC"/>
    <w:rsid w:val="00E10921"/>
    <w:rsid w:val="00E10D8A"/>
    <w:rsid w:val="00E14A8E"/>
    <w:rsid w:val="00E1511A"/>
    <w:rsid w:val="00E156B6"/>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0EEE"/>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7D7F5-CE47-B04C-8722-3F246539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7407</Words>
  <Characters>42222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2020-06-30T12:38:00Z</dcterms:created>
  <dcterms:modified xsi:type="dcterms:W3CDTF">2020-06-30T12:38:00Z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