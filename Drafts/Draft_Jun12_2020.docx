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19643993"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4742E8CA"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6CE96CC4" w14:textId="1DA39D9B" w:rsidR="00773B6A" w:rsidRDefault="00773B6A">
      <w:pPr>
        <w:rPr>
          <w:rFonts w:ascii="Times New Roman" w:hAnsi="Times New Roman" w:cs="Times New Roman"/>
          <w:bCs/>
        </w:rPr>
      </w:pPr>
      <w:r>
        <w:rPr>
          <w:rFonts w:ascii="Times New Roman" w:hAnsi="Times New Roman" w:cs="Times New Roman"/>
          <w:bCs/>
        </w:rPr>
        <w:t>Background: Consumptive interactions shape ecosystems, DNA metabarcoding is an emerging tool to explore consumptive interactions in new environments and consumer groups.</w:t>
      </w:r>
    </w:p>
    <w:p w14:paraId="6CB99B86" w14:textId="38F38897" w:rsidR="00773B6A" w:rsidRDefault="00773B6A">
      <w:pPr>
        <w:rPr>
          <w:rFonts w:ascii="Times New Roman" w:hAnsi="Times New Roman" w:cs="Times New Roman"/>
          <w:bCs/>
        </w:rPr>
      </w:pPr>
      <w:r>
        <w:rPr>
          <w:rFonts w:ascii="Times New Roman" w:hAnsi="Times New Roman" w:cs="Times New Roman"/>
          <w:bCs/>
        </w:rPr>
        <w:t xml:space="preserve">In many of these contexts, </w:t>
      </w:r>
      <w:commentRangeStart w:id="0"/>
      <w:r>
        <w:rPr>
          <w:rFonts w:ascii="Times New Roman" w:hAnsi="Times New Roman" w:cs="Times New Roman"/>
          <w:bCs/>
        </w:rPr>
        <w:t>the small body size of these new consumers requires DNA extraction from full body parts, and so surface contamination could alter any measure of diet (consumption, abundance, diversity, and composition)</w:t>
      </w:r>
      <w:commentRangeEnd w:id="0"/>
      <w:r w:rsidR="00C25DC2">
        <w:rPr>
          <w:rStyle w:val="CommentReference"/>
        </w:rPr>
        <w:commentReference w:id="0"/>
      </w:r>
      <w:r>
        <w:rPr>
          <w:rFonts w:ascii="Times New Roman" w:hAnsi="Times New Roman" w:cs="Times New Roman"/>
          <w:bCs/>
        </w:rPr>
        <w:t xml:space="preserve">. </w:t>
      </w:r>
      <w:commentRangeStart w:id="1"/>
      <w:r>
        <w:rPr>
          <w:rFonts w:ascii="Times New Roman" w:hAnsi="Times New Roman" w:cs="Times New Roman"/>
          <w:bCs/>
        </w:rPr>
        <w:t>Furthermore, this effect of surface contamination could matter more in some environments than others.</w:t>
      </w:r>
      <w:commentRangeEnd w:id="1"/>
      <w:r w:rsidR="00AF59F1">
        <w:rPr>
          <w:rStyle w:val="CommentReference"/>
        </w:rPr>
        <w:commentReference w:id="1"/>
      </w:r>
    </w:p>
    <w:p w14:paraId="71CBD14F" w14:textId="5DA48FD9" w:rsidR="00773B6A" w:rsidRDefault="00773B6A">
      <w:pPr>
        <w:rPr>
          <w:rFonts w:ascii="Times New Roman" w:hAnsi="Times New Roman" w:cs="Times New Roman"/>
          <w:bCs/>
        </w:rPr>
      </w:pPr>
      <w:r>
        <w:rPr>
          <w:rFonts w:ascii="Times New Roman" w:hAnsi="Times New Roman" w:cs="Times New Roman"/>
          <w:bCs/>
        </w:rPr>
        <w:t xml:space="preserve">Methods: We look at many different measures of diet (consumption </w:t>
      </w:r>
      <w:commentRangeStart w:id="2"/>
      <w:r>
        <w:rPr>
          <w:rFonts w:ascii="Times New Roman" w:hAnsi="Times New Roman" w:cs="Times New Roman"/>
          <w:bCs/>
        </w:rPr>
        <w:t>rates</w:t>
      </w:r>
      <w:commentRangeEnd w:id="2"/>
      <w:r w:rsidR="00AF59F1">
        <w:rPr>
          <w:rStyle w:val="CommentReference"/>
        </w:rPr>
        <w:commentReference w:id="2"/>
      </w:r>
      <w:r>
        <w:rPr>
          <w:rFonts w:ascii="Times New Roman" w:hAnsi="Times New Roman" w:cs="Times New Roman"/>
          <w:bCs/>
        </w:rPr>
        <w:t xml:space="preserve">, abundance, diversity, and composition) in two different environments (mesocosm = offered a known diet item; </w:t>
      </w:r>
      <w:commentRangeStart w:id="3"/>
      <w:r>
        <w:rPr>
          <w:rFonts w:ascii="Times New Roman" w:hAnsi="Times New Roman" w:cs="Times New Roman"/>
          <w:bCs/>
        </w:rPr>
        <w:t xml:space="preserve">natural </w:t>
      </w:r>
      <w:commentRangeEnd w:id="3"/>
      <w:r w:rsidR="00AF59F1">
        <w:rPr>
          <w:rStyle w:val="CommentReference"/>
        </w:rPr>
        <w:commentReference w:id="3"/>
      </w:r>
      <w:r>
        <w:rPr>
          <w:rFonts w:ascii="Times New Roman" w:hAnsi="Times New Roman" w:cs="Times New Roman"/>
          <w:bCs/>
        </w:rPr>
        <w:t>= allowed to feed on naturally occurring diet items) with a group of invertebrate consumers</w:t>
      </w:r>
      <w:ins w:id="4" w:author="Austen Apigo" w:date="2020-06-09T12:43:00Z">
        <w:r w:rsidR="00AF59F1">
          <w:rPr>
            <w:rFonts w:ascii="Times New Roman" w:hAnsi="Times New Roman" w:cs="Times New Roman"/>
            <w:bCs/>
          </w:rPr>
          <w:t>.</w:t>
        </w:r>
      </w:ins>
      <w:r>
        <w:rPr>
          <w:rFonts w:ascii="Times New Roman" w:hAnsi="Times New Roman" w:cs="Times New Roman"/>
          <w:bCs/>
        </w:rPr>
        <w:t xml:space="preserve"> </w:t>
      </w:r>
      <w:del w:id="5" w:author="Austen Apigo" w:date="2020-06-09T12:43:00Z">
        <w:r w:rsidDel="00AF59F1">
          <w:rPr>
            <w:rFonts w:ascii="Times New Roman" w:hAnsi="Times New Roman" w:cs="Times New Roman"/>
            <w:bCs/>
          </w:rPr>
          <w:delText xml:space="preserve">for which </w:delText>
        </w:r>
      </w:del>
      <w:ins w:id="6" w:author="Austen Apigo" w:date="2020-06-09T12:43:00Z">
        <w:r w:rsidR="00AF59F1">
          <w:rPr>
            <w:rFonts w:ascii="Times New Roman" w:hAnsi="Times New Roman" w:cs="Times New Roman"/>
            <w:bCs/>
          </w:rPr>
          <w:t>W</w:t>
        </w:r>
      </w:ins>
      <w:del w:id="7" w:author="Austen Apigo" w:date="2020-06-09T12:43:00Z">
        <w:r w:rsidDel="00AF59F1">
          <w:rPr>
            <w:rFonts w:ascii="Times New Roman" w:hAnsi="Times New Roman" w:cs="Times New Roman"/>
            <w:bCs/>
          </w:rPr>
          <w:delText>w</w:delText>
        </w:r>
      </w:del>
      <w:r>
        <w:rPr>
          <w:rFonts w:ascii="Times New Roman" w:hAnsi="Times New Roman" w:cs="Times New Roman"/>
          <w:bCs/>
        </w:rPr>
        <w:t xml:space="preserve">e surface sterilized </w:t>
      </w:r>
      <w:commentRangeStart w:id="8"/>
      <w:r>
        <w:rPr>
          <w:rFonts w:ascii="Times New Roman" w:hAnsi="Times New Roman" w:cs="Times New Roman"/>
          <w:bCs/>
        </w:rPr>
        <w:t xml:space="preserve">half </w:t>
      </w:r>
      <w:ins w:id="9" w:author="Austen Apigo" w:date="2020-06-09T12:44:00Z">
        <w:r w:rsidR="00AF59F1">
          <w:rPr>
            <w:rFonts w:ascii="Times New Roman" w:hAnsi="Times New Roman" w:cs="Times New Roman"/>
            <w:bCs/>
          </w:rPr>
          <w:t xml:space="preserve">of the consumers </w:t>
        </w:r>
        <w:commentRangeEnd w:id="8"/>
        <w:r w:rsidR="00AF59F1">
          <w:rPr>
            <w:rStyle w:val="CommentReference"/>
          </w:rPr>
          <w:commentReference w:id="8"/>
        </w:r>
      </w:ins>
      <w:r>
        <w:rPr>
          <w:rFonts w:ascii="Times New Roman" w:hAnsi="Times New Roman" w:cs="Times New Roman"/>
          <w:bCs/>
        </w:rPr>
        <w:t xml:space="preserve">using washes in </w:t>
      </w:r>
      <w:commentRangeStart w:id="10"/>
      <w:r>
        <w:rPr>
          <w:rFonts w:ascii="Times New Roman" w:hAnsi="Times New Roman" w:cs="Times New Roman"/>
          <w:bCs/>
        </w:rPr>
        <w:t xml:space="preserve">10% </w:t>
      </w:r>
      <w:proofErr w:type="spellStart"/>
      <w:r>
        <w:rPr>
          <w:rFonts w:ascii="Times New Roman" w:hAnsi="Times New Roman" w:cs="Times New Roman"/>
          <w:bCs/>
        </w:rPr>
        <w:t>NAOCl</w:t>
      </w:r>
      <w:proofErr w:type="spellEnd"/>
      <w:r>
        <w:rPr>
          <w:rFonts w:ascii="Times New Roman" w:hAnsi="Times New Roman" w:cs="Times New Roman"/>
          <w:bCs/>
        </w:rPr>
        <w:t xml:space="preserve"> </w:t>
      </w:r>
      <w:commentRangeEnd w:id="10"/>
      <w:r w:rsidR="00960FF2">
        <w:rPr>
          <w:rStyle w:val="CommentReference"/>
        </w:rPr>
        <w:commentReference w:id="10"/>
      </w:r>
      <w:del w:id="11" w:author="Austen Apigo" w:date="2020-06-09T12:44:00Z">
        <w:r w:rsidDel="00AF59F1">
          <w:rPr>
            <w:rFonts w:ascii="Times New Roman" w:hAnsi="Times New Roman" w:cs="Times New Roman"/>
            <w:bCs/>
          </w:rPr>
          <w:delText xml:space="preserve">and </w:delText>
        </w:r>
      </w:del>
      <w:ins w:id="12" w:author="Austen Apigo" w:date="2020-06-09T12:44:00Z">
        <w:r w:rsidR="00AF59F1">
          <w:rPr>
            <w:rFonts w:ascii="Times New Roman" w:hAnsi="Times New Roman" w:cs="Times New Roman"/>
            <w:bCs/>
          </w:rPr>
          <w:t xml:space="preserve">followed by </w:t>
        </w:r>
      </w:ins>
      <w:r>
        <w:rPr>
          <w:rFonts w:ascii="Times New Roman" w:hAnsi="Times New Roman" w:cs="Times New Roman"/>
          <w:bCs/>
        </w:rPr>
        <w:t xml:space="preserve">deionized water, leaving the other half unsterilized. We examine how surface contamination, and thus, surface sterilization, may alter measures of diet, and examine whether environmental context may matter for these outcomes. </w:t>
      </w:r>
    </w:p>
    <w:p w14:paraId="346F6C62" w14:textId="73D47422" w:rsidR="00773B6A" w:rsidRDefault="00773B6A">
      <w:pPr>
        <w:rPr>
          <w:rFonts w:ascii="Times New Roman" w:eastAsiaTheme="minorEastAsia" w:hAnsi="Times New Roman" w:cs="Times New Roman"/>
          <w:bCs/>
        </w:rPr>
      </w:pPr>
      <w:r>
        <w:rPr>
          <w:rFonts w:ascii="Times New Roman" w:hAnsi="Times New Roman" w:cs="Times New Roman"/>
          <w:bCs/>
        </w:rPr>
        <w:t>Results: We f</w:t>
      </w:r>
      <w:r w:rsidR="00804872">
        <w:rPr>
          <w:rFonts w:ascii="Times New Roman" w:hAnsi="Times New Roman" w:cs="Times New Roman"/>
          <w:bCs/>
        </w:rPr>
        <w:t>ou</w:t>
      </w:r>
      <w:r>
        <w:rPr>
          <w:rFonts w:ascii="Times New Roman" w:hAnsi="Times New Roman" w:cs="Times New Roman"/>
          <w:bCs/>
        </w:rPr>
        <w:t xml:space="preserve">nd that surface contaminants do not alter any measure of diet (consumption, abundance, diversity, or composition) for consumers collected in a natural environment. In a mesocosm environment, we saw </w:t>
      </w:r>
      <w:commentRangeStart w:id="13"/>
      <w:commentRangeStart w:id="14"/>
      <w:r>
        <w:rPr>
          <w:rFonts w:ascii="Times New Roman" w:hAnsi="Times New Roman" w:cs="Times New Roman"/>
          <w:bCs/>
        </w:rPr>
        <w:t xml:space="preserve">marginal </w:t>
      </w:r>
      <w:commentRangeEnd w:id="13"/>
      <w:r w:rsidR="009C4627">
        <w:rPr>
          <w:rStyle w:val="CommentReference"/>
        </w:rPr>
        <w:commentReference w:id="13"/>
      </w:r>
      <w:commentRangeEnd w:id="14"/>
      <w:r w:rsidR="00A01E8A">
        <w:rPr>
          <w:rStyle w:val="CommentReference"/>
        </w:rPr>
        <w:commentReference w:id="14"/>
      </w:r>
      <w:r>
        <w:rPr>
          <w:rFonts w:ascii="Times New Roman" w:hAnsi="Times New Roman" w:cs="Times New Roman"/>
          <w:bCs/>
        </w:rPr>
        <w:t xml:space="preserve">evidence that </w:t>
      </w:r>
      <w:r w:rsidR="002D2352">
        <w:rPr>
          <w:rFonts w:ascii="Times New Roman" w:hAnsi="Times New Roman" w:cs="Times New Roman"/>
          <w:bCs/>
        </w:rPr>
        <w:t>potential surface contaminants from the offered diet item in the</w:t>
      </w:r>
      <w:r>
        <w:rPr>
          <w:rFonts w:ascii="Times New Roman" w:hAnsi="Times New Roman" w:cs="Times New Roman"/>
          <w:bCs/>
        </w:rPr>
        <w:t xml:space="preserve"> contained environment inflated estimates of consumption (SOME STATS HERE </w:t>
      </w:r>
      <m:oMath>
        <m:r>
          <w:rPr>
            <w:rFonts w:ascii="Cambria Math" w:hAnsi="Cambria Math" w:cs="Times New Roman"/>
          </w:rPr>
          <m:t xml:space="preserve">β= </m:t>
        </m:r>
      </m:oMath>
      <w:r>
        <w:rPr>
          <w:rFonts w:ascii="Times New Roman" w:eastAsiaTheme="minorEastAsia" w:hAnsi="Times New Roman" w:cs="Times New Roman"/>
          <w:bCs/>
        </w:rPr>
        <w:t xml:space="preserve">p-value = 0.07, 50% to 91% detection). </w:t>
      </w:r>
    </w:p>
    <w:p w14:paraId="5834A750" w14:textId="3EA6F46D" w:rsidR="002D2352" w:rsidRPr="00773B6A" w:rsidRDefault="002D2352">
      <w:pPr>
        <w:rPr>
          <w:rFonts w:ascii="Times New Roman" w:hAnsi="Times New Roman" w:cs="Times New Roman"/>
          <w:bCs/>
        </w:rPr>
      </w:pPr>
      <w:r>
        <w:rPr>
          <w:rFonts w:ascii="Times New Roman" w:eastAsiaTheme="minorEastAsia" w:hAnsi="Times New Roman" w:cs="Times New Roman"/>
          <w:bCs/>
        </w:rPr>
        <w:t xml:space="preserve">Conclusion: </w:t>
      </w:r>
      <w:r w:rsidR="00804872">
        <w:rPr>
          <w:rFonts w:ascii="Times New Roman" w:eastAsiaTheme="minorEastAsia" w:hAnsi="Times New Roman" w:cs="Times New Roman"/>
          <w:bCs/>
        </w:rPr>
        <w:t xml:space="preserve">Surface contamination does not seem to be a pervasive challenge for DNA metabarcoding of full body parts of invertebrate consumers. However, our equivocal results </w:t>
      </w:r>
      <w:ins w:id="15" w:author="Austen Apigo" w:date="2020-06-09T12:47:00Z">
        <w:r w:rsidR="0008785B">
          <w:rPr>
            <w:rFonts w:ascii="Times New Roman" w:eastAsiaTheme="minorEastAsia" w:hAnsi="Times New Roman" w:cs="Times New Roman"/>
            <w:bCs/>
          </w:rPr>
          <w:t>by environment type</w:t>
        </w:r>
      </w:ins>
      <w:del w:id="16" w:author="Austen Apigo" w:date="2020-06-09T12:47:00Z">
        <w:r w:rsidR="00804872" w:rsidDel="0008785B">
          <w:rPr>
            <w:rFonts w:ascii="Times New Roman" w:eastAsiaTheme="minorEastAsia" w:hAnsi="Times New Roman" w:cs="Times New Roman"/>
            <w:bCs/>
          </w:rPr>
          <w:delText>in the mesocosm environment</w:delText>
        </w:r>
      </w:del>
      <w:r w:rsidR="00804872">
        <w:rPr>
          <w:rFonts w:ascii="Times New Roman" w:eastAsiaTheme="minorEastAsia" w:hAnsi="Times New Roman" w:cs="Times New Roman"/>
          <w:bCs/>
        </w:rPr>
        <w:t xml:space="preserve"> suggest that considering and mitigating (through surface sterilization) environmental conditions that increase the likelihood of surface contamination should be a first step in any diet DNA metabarcoding study of invertebrate consumers.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77777777"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could only be measured by visual observations of feeding or by 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 </w:t>
      </w:r>
      <w:commentRangeStart w:id="17"/>
      <w:r w:rsidR="00AA5F24">
        <w:rPr>
          <w:rFonts w:ascii="Times New Roman" w:hAnsi="Times New Roman" w:cs="Times New Roman"/>
          <w:bCs/>
        </w:rPr>
        <w:t xml:space="preserve">However, this dependence on visual identification or observations is </w:t>
      </w:r>
      <w:r>
        <w:rPr>
          <w:rFonts w:ascii="Times New Roman" w:hAnsi="Times New Roman" w:cs="Times New Roman"/>
          <w:bCs/>
        </w:rPr>
        <w:t xml:space="preserve">unfeasible or impossible for many consumer groups; specifically, for consumers that are too small for dissection and food identification, have feeding habits which render food items unidentifiable, have food items that contain few components which pass through digestion in </w:t>
      </w:r>
      <w:r>
        <w:rPr>
          <w:rFonts w:ascii="Times New Roman" w:hAnsi="Times New Roman" w:cs="Times New Roman"/>
          <w:bCs/>
        </w:rPr>
        <w:lastRenderedPageBreak/>
        <w:t>recognizable form, or have cryptic habits that prevent them from being observed in large enough numbers for diet analyses, to name a few (Sheppard and Harwood 2005).</w:t>
      </w:r>
      <w:r w:rsidR="00AA5F24">
        <w:rPr>
          <w:rFonts w:ascii="Times New Roman" w:hAnsi="Times New Roman" w:cs="Times New Roman"/>
          <w:bCs/>
        </w:rPr>
        <w:t xml:space="preserve"> </w:t>
      </w:r>
      <w:commentRangeEnd w:id="17"/>
      <w:r w:rsidR="00866569">
        <w:rPr>
          <w:rStyle w:val="CommentReference"/>
        </w:rPr>
        <w:commentReference w:id="17"/>
      </w:r>
      <w:r w:rsidR="00AA5F24">
        <w:rPr>
          <w:rFonts w:ascii="Times New Roman" w:hAnsi="Times New Roman" w:cs="Times New Roman"/>
          <w:bCs/>
        </w:rPr>
        <w:t>For these applications, the use of high-throughput sequencing methods for determining gut contents is one of the most promising approaches. High-throughput sequencing (or DNA metabarcoding) can identify</w:t>
      </w:r>
      <w:r>
        <w:rPr>
          <w:rFonts w:ascii="Times New Roman" w:hAnsi="Times New Roman" w:cs="Times New Roman"/>
          <w:bCs/>
        </w:rPr>
        <w:t xml:space="preserve"> a suite 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0CC6A32C"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w:t>
      </w:r>
      <w:commentRangeStart w:id="18"/>
      <w:r>
        <w:rPr>
          <w:rFonts w:ascii="Times New Roman" w:hAnsi="Times New Roman" w:cs="Times New Roman"/>
          <w:bCs/>
        </w:rPr>
        <w:t>full organisms</w:t>
      </w:r>
      <w:commentRangeEnd w:id="18"/>
      <w:r w:rsidR="009F29BA">
        <w:rPr>
          <w:rStyle w:val="CommentReference"/>
        </w:rPr>
        <w:commentReference w:id="18"/>
      </w:r>
      <w:r>
        <w:rPr>
          <w:rFonts w:ascii="Times New Roman" w:hAnsi="Times New Roman" w:cs="Times New Roman"/>
          <w:bCs/>
        </w:rPr>
        <w:t xml:space="preserve">,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r w:rsidR="00EE6CFF">
        <w:rPr>
          <w:rFonts w:ascii="Times New Roman" w:hAnsi="Times New Roman" w:cs="Times New Roman"/>
          <w:bCs/>
        </w:rPr>
        <w:t xml:space="preserve">due to its relative infancy, </w:t>
      </w:r>
      <w:r w:rsidR="00C936B7">
        <w:rPr>
          <w:rFonts w:ascii="Times New Roman" w:hAnsi="Times New Roman" w:cs="Times New Roman"/>
          <w:bCs/>
        </w:rPr>
        <w:t>the field of</w:t>
      </w:r>
      <w:r w:rsidR="00866569">
        <w:rPr>
          <w:rFonts w:ascii="Times New Roman" w:hAnsi="Times New Roman" w:cs="Times New Roman"/>
          <w:bCs/>
        </w:rPr>
        <w:t xml:space="preserve"> </w:t>
      </w:r>
      <w:ins w:id="19" w:author="Austen Apigo" w:date="2020-06-08T09:57:00Z">
        <w:r w:rsidR="00866569">
          <w:rPr>
            <w:rFonts w:ascii="Times New Roman" w:hAnsi="Times New Roman" w:cs="Times New Roman"/>
            <w:bCs/>
          </w:rPr>
          <w:t>diet-based</w:t>
        </w:r>
      </w:ins>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w:t>
      </w:r>
      <w:commentRangeStart w:id="20"/>
      <w:r w:rsidR="00AA5F24">
        <w:rPr>
          <w:rFonts w:ascii="Times New Roman" w:hAnsi="Times New Roman" w:cs="Times New Roman"/>
          <w:bCs/>
        </w:rPr>
        <w:t xml:space="preserve">ethanol washes </w:t>
      </w:r>
      <w:commentRangeEnd w:id="20"/>
      <w:r w:rsidR="00866569">
        <w:rPr>
          <w:rStyle w:val="CommentReference"/>
        </w:rPr>
        <w:commentReference w:id="20"/>
      </w:r>
      <w:r w:rsidR="00AA5F24">
        <w:rPr>
          <w:rFonts w:ascii="Times New Roman" w:hAnsi="Times New Roman" w:cs="Times New Roman"/>
          <w:bCs/>
        </w:rPr>
        <w:t xml:space="preserve">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 </w:t>
      </w:r>
      <w:commentRangeStart w:id="21"/>
      <w:r w:rsidR="00AA5F24">
        <w:rPr>
          <w:rFonts w:ascii="Times New Roman" w:hAnsi="Times New Roman" w:cs="Times New Roman"/>
          <w:bCs/>
        </w:rPr>
        <w:t>This lack of systemic surface sterilization in diet metabarcoding when using full individuals limits the ability to confidently assign DNA sequences to ingested diet items and to help discern study-specific considerations</w:t>
      </w:r>
      <w:commentRangeEnd w:id="21"/>
      <w:r w:rsidR="009F29BA">
        <w:rPr>
          <w:rStyle w:val="CommentReference"/>
        </w:rPr>
        <w:commentReference w:id="21"/>
      </w:r>
      <w:r w:rsidR="00AA5F24">
        <w:rPr>
          <w:rFonts w:ascii="Times New Roman" w:hAnsi="Times New Roman" w:cs="Times New Roman"/>
          <w:bCs/>
        </w:rPr>
        <w:t xml:space="preserve"> (e.g. likelihood of contamination or sensitivity of different consumer species to sterilization-induced degradation</w:t>
      </w:r>
      <w:r w:rsidR="00C936B7">
        <w:rPr>
          <w:rFonts w:ascii="Times New Roman" w:hAnsi="Times New Roman" w:cs="Times New Roman"/>
          <w:bCs/>
        </w:rPr>
        <w:t>; 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312AEFDB" w:rsidR="00DD1D92" w:rsidRDefault="00C936B7" w:rsidP="0051400F">
      <w:pPr>
        <w:rPr>
          <w:rFonts w:ascii="Times New Roman" w:hAnsi="Times New Roman" w:cs="Times New Roman"/>
          <w:bCs/>
        </w:rPr>
      </w:pPr>
      <w:commentRangeStart w:id="22"/>
      <w:r>
        <w:rPr>
          <w:rFonts w:ascii="Times New Roman" w:hAnsi="Times New Roman" w:cs="Times New Roman"/>
          <w:bCs/>
        </w:rPr>
        <w:t>In</w:t>
      </w:r>
      <w:commentRangeEnd w:id="22"/>
      <w:r w:rsidR="00A01E8A">
        <w:rPr>
          <w:rStyle w:val="CommentReference"/>
        </w:rPr>
        <w:commentReference w:id="22"/>
      </w:r>
      <w:r>
        <w:rPr>
          <w:rFonts w:ascii="Times New Roman" w:hAnsi="Times New Roman" w:cs="Times New Roman"/>
          <w:bCs/>
        </w:rPr>
        <w:t xml:space="preserve"> addition to the open question of whether surface sterilization </w:t>
      </w:r>
      <w:r w:rsidR="00FA7FED">
        <w:rPr>
          <w:rFonts w:ascii="Times New Roman" w:hAnsi="Times New Roman" w:cs="Times New Roman"/>
          <w:bCs/>
        </w:rPr>
        <w:t>should</w:t>
      </w:r>
      <w:r>
        <w:rPr>
          <w:rFonts w:ascii="Times New Roman" w:hAnsi="Times New Roman" w:cs="Times New Roman"/>
          <w:bCs/>
        </w:rPr>
        <w:t xml:space="preserve"> be common practice in diet DNA metabarcoding, it is important to consider how different environmental, ecological, and methodological factors may contribute to the importance of whether to surface sterilize consumers prior to DNA metabarcoding. In more closed </w:t>
      </w:r>
      <w:r w:rsidR="00FA7FED">
        <w:rPr>
          <w:rFonts w:ascii="Times New Roman" w:hAnsi="Times New Roman" w:cs="Times New Roman"/>
          <w:bCs/>
        </w:rPr>
        <w:t>environments</w:t>
      </w:r>
      <w:r>
        <w:rPr>
          <w:rFonts w:ascii="Times New Roman" w:hAnsi="Times New Roman" w:cs="Times New Roman"/>
          <w:bCs/>
        </w:rPr>
        <w:t>, DNA can persist in the environment for months to years</w:t>
      </w:r>
      <w:r w:rsidR="00FA7FED">
        <w:rPr>
          <w:rFonts w:ascii="Times New Roman" w:hAnsi="Times New Roman" w:cs="Times New Roman"/>
          <w:bCs/>
        </w:rPr>
        <w:t>, increasing the likelihood that relic DNA could alter DNA metabarcoding data</w:t>
      </w:r>
      <w:r>
        <w:rPr>
          <w:rFonts w:ascii="Times New Roman" w:hAnsi="Times New Roman" w:cs="Times New Roman"/>
          <w:bCs/>
        </w:rPr>
        <w:t xml:space="preserve">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w:t>
      </w:r>
      <w:r w:rsidR="00FA7FED">
        <w:rPr>
          <w:rFonts w:ascii="Times New Roman" w:hAnsi="Times New Roman" w:cs="Times New Roman"/>
          <w:bCs/>
        </w:rPr>
        <w:t>). Conversely,</w:t>
      </w:r>
      <w:r>
        <w:rPr>
          <w:rFonts w:ascii="Times New Roman" w:hAnsi="Times New Roman" w:cs="Times New Roman"/>
          <w:bCs/>
        </w:rPr>
        <w:t xml:space="preserve"> in open environments with </w:t>
      </w:r>
      <w:commentRangeStart w:id="23"/>
      <w:r>
        <w:rPr>
          <w:rFonts w:ascii="Times New Roman" w:hAnsi="Times New Roman" w:cs="Times New Roman"/>
          <w:bCs/>
        </w:rPr>
        <w:t>high cycling</w:t>
      </w:r>
      <w:commentRangeEnd w:id="23"/>
      <w:r w:rsidR="009F29BA">
        <w:rPr>
          <w:rStyle w:val="CommentReference"/>
        </w:rPr>
        <w:commentReference w:id="23"/>
      </w:r>
      <w:r w:rsidR="00FA7FED">
        <w:rPr>
          <w:rFonts w:ascii="Times New Roman" w:hAnsi="Times New Roman" w:cs="Times New Roman"/>
          <w:bCs/>
        </w:rPr>
        <w:t xml:space="preserve">, </w:t>
      </w:r>
      <w:r>
        <w:rPr>
          <w:rFonts w:ascii="Times New Roman" w:hAnsi="Times New Roman" w:cs="Times New Roman"/>
          <w:bCs/>
        </w:rPr>
        <w:t>UV light</w:t>
      </w:r>
      <w:r w:rsidR="00FA7FED">
        <w:rPr>
          <w:rFonts w:ascii="Times New Roman" w:hAnsi="Times New Roman" w:cs="Times New Roman"/>
          <w:bCs/>
        </w:rPr>
        <w:t>, or</w:t>
      </w:r>
      <w:r>
        <w:rPr>
          <w:rFonts w:ascii="Times New Roman" w:hAnsi="Times New Roman" w:cs="Times New Roman"/>
          <w:bCs/>
        </w:rPr>
        <w:t xml:space="preserve"> biological activity, DNA does not persist past a day or two</w:t>
      </w:r>
      <w:r w:rsidR="00FA7FED">
        <w:rPr>
          <w:rFonts w:ascii="Times New Roman" w:hAnsi="Times New Roman" w:cs="Times New Roman"/>
          <w:bCs/>
        </w:rPr>
        <w:t>, suggesting low risk of abundant relic DNA</w:t>
      </w:r>
      <w:r>
        <w:rPr>
          <w:rFonts w:ascii="Times New Roman" w:hAnsi="Times New Roman" w:cs="Times New Roman"/>
          <w:bCs/>
        </w:rPr>
        <w:t xml:space="preserve"> (Collins et al. 2018, Strickler et al. 2015). </w:t>
      </w:r>
      <w:r w:rsidR="00FA7FED">
        <w:rPr>
          <w:rFonts w:ascii="Times New Roman" w:hAnsi="Times New Roman" w:cs="Times New Roman"/>
          <w:bCs/>
        </w:rPr>
        <w:t>In mesocosms, a common closed environment used to study the effects of consumptive interactions (e.g. Gao 2017, Rudolf et al. 2014</w:t>
      </w:r>
      <w:r w:rsidR="00B57D9F">
        <w:rPr>
          <w:rFonts w:ascii="Times New Roman" w:hAnsi="Times New Roman" w:cs="Times New Roman"/>
          <w:bCs/>
        </w:rPr>
        <w:t xml:space="preserve">), </w:t>
      </w:r>
      <w:r w:rsidR="00FA7FED">
        <w:rPr>
          <w:rFonts w:ascii="Times New Roman" w:hAnsi="Times New Roman" w:cs="Times New Roman"/>
          <w:bCs/>
        </w:rPr>
        <w:t xml:space="preserve">the DNA that persists in the environment could be that of potential diet items </w:t>
      </w:r>
      <w:r w:rsidR="00B57D9F">
        <w:rPr>
          <w:rFonts w:ascii="Times New Roman" w:hAnsi="Times New Roman" w:cs="Times New Roman"/>
          <w:bCs/>
        </w:rPr>
        <w:t>that</w:t>
      </w:r>
      <w:r w:rsidR="00FA7FED">
        <w:rPr>
          <w:rFonts w:ascii="Times New Roman" w:hAnsi="Times New Roman" w:cs="Times New Roman"/>
          <w:bCs/>
        </w:rPr>
        <w:t xml:space="preserve"> h</w:t>
      </w:r>
      <w:r w:rsidR="00B57D9F">
        <w:rPr>
          <w:rFonts w:ascii="Times New Roman" w:hAnsi="Times New Roman" w:cs="Times New Roman"/>
          <w:bCs/>
        </w:rPr>
        <w:t>ave</w:t>
      </w:r>
      <w:r w:rsidR="00FA7FED">
        <w:rPr>
          <w:rFonts w:ascii="Times New Roman" w:hAnsi="Times New Roman" w:cs="Times New Roman"/>
          <w:bCs/>
        </w:rPr>
        <w:t xml:space="preserve"> not been ingested by consumers, which could inflate measures of consumption. </w:t>
      </w:r>
      <w:r w:rsidR="003C2E5A">
        <w:rPr>
          <w:rFonts w:ascii="Times New Roman" w:hAnsi="Times New Roman" w:cs="Times New Roman"/>
          <w:bCs/>
        </w:rPr>
        <w:t>The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alter the interpretation of these data regardless of the diet measure in question (e.g. rate of consumption versus diversity of interactions)</w:t>
      </w:r>
      <w:ins w:id="24" w:author="Austen Apigo" w:date="2020-06-08T10:16:00Z">
        <w:r w:rsidR="00D0583C">
          <w:rPr>
            <w:rFonts w:ascii="Times New Roman" w:hAnsi="Times New Roman" w:cs="Times New Roman"/>
            <w:bCs/>
          </w:rPr>
          <w:t>.</w:t>
        </w:r>
      </w:ins>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(e.g. detection or DNA abundance of a diet item or items across a group of individuals;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contaminants could either inflate (i.e. </w:t>
      </w:r>
      <w:r w:rsidR="00DD1D92">
        <w:rPr>
          <w:rFonts w:ascii="Times New Roman" w:hAnsi="Times New Roman" w:cs="Times New Roman"/>
          <w:bCs/>
        </w:rPr>
        <w:lastRenderedPageBreak/>
        <w:t xml:space="preserve">contaminants are potential prey) or depress (i.e. contaminants are not potential prey) estimates of consumption (e.g. evidence from mass-collected arthropods,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 xml:space="preserve">interactions between groups of organisms (e.g. </w:t>
      </w:r>
      <w:r w:rsidR="00B57D9F">
        <w:rPr>
          <w:rFonts w:ascii="Times New Roman" w:hAnsi="Times New Roman" w:cs="Times New Roman"/>
          <w:bCs/>
        </w:rPr>
        <w:t xml:space="preserve">diet diversity or composition;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especially if this diet diversity is low abundance because of small body size</w:t>
      </w:r>
      <w:ins w:id="25" w:author="Austen Apigo" w:date="2020-06-09T13:30:00Z">
        <w:r w:rsidR="009F29BA">
          <w:rPr>
            <w:rFonts w:ascii="Times New Roman" w:hAnsi="Times New Roman" w:cs="Times New Roman"/>
            <w:bCs/>
          </w:rPr>
          <w:t xml:space="preserve"> or</w:t>
        </w:r>
      </w:ins>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75B85A4D"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w:t>
      </w:r>
      <w:del w:id="26" w:author="Austen Apigo" w:date="2020-06-10T10:26:00Z">
        <w:r w:rsidDel="00A82A87">
          <w:rPr>
            <w:rFonts w:ascii="Times New Roman" w:hAnsi="Times New Roman" w:cs="Times New Roman"/>
            <w:bCs/>
          </w:rPr>
          <w:delText xml:space="preserve">and surface sterilization </w:delText>
        </w:r>
      </w:del>
      <w:r>
        <w:rPr>
          <w:rFonts w:ascii="Times New Roman" w:hAnsi="Times New Roman" w:cs="Times New Roman"/>
          <w:bCs/>
        </w:rPr>
        <w:t>on our understanding of consumer diets where the DNA of full organisms is used in analyses. We use high throughput sequencing results of the CO</w:t>
      </w:r>
      <w:ins w:id="27" w:author="Austen Apigo" w:date="2020-06-09T13:30:00Z">
        <w:r w:rsidR="009F29BA">
          <w:rPr>
            <w:rFonts w:ascii="Times New Roman" w:hAnsi="Times New Roman" w:cs="Times New Roman"/>
            <w:bCs/>
          </w:rPr>
          <w:t>1</w:t>
        </w:r>
      </w:ins>
      <w:del w:id="28" w:author="Austen Apigo" w:date="2020-06-09T13:30:00Z">
        <w:r w:rsidR="00A22B19" w:rsidDel="009F29BA">
          <w:rPr>
            <w:rFonts w:ascii="Times New Roman" w:hAnsi="Times New Roman" w:cs="Times New Roman"/>
            <w:bCs/>
          </w:rPr>
          <w:delText>I</w:delText>
        </w:r>
      </w:del>
      <w:r>
        <w:rPr>
          <w:rFonts w:ascii="Times New Roman" w:hAnsi="Times New Roman" w:cs="Times New Roman"/>
          <w:bCs/>
        </w:rPr>
        <w:t xml:space="preserve">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del w:id="29" w:author="Austen Apigo" w:date="2020-06-10T10:27:00Z">
        <w:r w:rsidDel="00A82A87">
          <w:rPr>
            <w:rFonts w:ascii="Times New Roman" w:hAnsi="Times New Roman" w:cs="Times New Roman"/>
            <w:bCs/>
          </w:rPr>
          <w:delText xml:space="preserve">natural </w:delText>
        </w:r>
      </w:del>
      <w:r>
        <w:rPr>
          <w:rFonts w:ascii="Times New Roman" w:hAnsi="Times New Roman" w:cs="Times New Roman"/>
          <w:bCs/>
        </w:rPr>
        <w:t xml:space="preserve">field environment in which consumers could feed on </w:t>
      </w:r>
      <w:del w:id="30" w:author="Austen Apigo" w:date="2020-06-10T10:27:00Z">
        <w:r w:rsidDel="00A82A87">
          <w:rPr>
            <w:rFonts w:ascii="Times New Roman" w:hAnsi="Times New Roman" w:cs="Times New Roman"/>
            <w:bCs/>
          </w:rPr>
          <w:delText xml:space="preserve">available </w:delText>
        </w:r>
      </w:del>
      <w:ins w:id="31" w:author="Austen Apigo" w:date="2020-06-10T10:27:00Z">
        <w:r w:rsidR="00A82A87">
          <w:rPr>
            <w:rFonts w:ascii="Times New Roman" w:hAnsi="Times New Roman" w:cs="Times New Roman"/>
            <w:bCs/>
          </w:rPr>
          <w:t xml:space="preserve">naturally occurring </w:t>
        </w:r>
      </w:ins>
      <w:r>
        <w:rPr>
          <w:rFonts w:ascii="Times New Roman" w:hAnsi="Times New Roman" w:cs="Times New Roman"/>
          <w:bCs/>
        </w:rPr>
        <w:t xml:space="preserve">diet items. In each environment, we surface sterilized half of the consumers prior to DNA extraction using a series of washes in a 1:10 dilution of </w:t>
      </w:r>
      <w:del w:id="32" w:author="Austen Apigo" w:date="2020-06-10T10:28:00Z">
        <w:r w:rsidDel="00A82A87">
          <w:rPr>
            <w:rFonts w:ascii="Times New Roman" w:hAnsi="Times New Roman" w:cs="Times New Roman"/>
            <w:bCs/>
          </w:rPr>
          <w:delText xml:space="preserve">NaOCl </w:delText>
        </w:r>
      </w:del>
      <w:ins w:id="33" w:author="Austen Apigo" w:date="2020-06-10T10:28:00Z">
        <w:r w:rsidR="00A82A87">
          <w:rPr>
            <w:rFonts w:ascii="Times New Roman" w:hAnsi="Times New Roman" w:cs="Times New Roman"/>
            <w:bCs/>
          </w:rPr>
          <w:t xml:space="preserve">bleach (or 0.5% </w:t>
        </w:r>
        <w:proofErr w:type="spellStart"/>
        <w:r w:rsidR="00A82A87">
          <w:rPr>
            <w:rFonts w:ascii="Times New Roman" w:hAnsi="Times New Roman" w:cs="Times New Roman"/>
            <w:bCs/>
          </w:rPr>
          <w:t>NaOC</w:t>
        </w:r>
      </w:ins>
      <w:ins w:id="34" w:author="Austen Apigo" w:date="2020-06-10T10:29:00Z">
        <w:r w:rsidR="00A82A87">
          <w:rPr>
            <w:rFonts w:ascii="Times New Roman" w:hAnsi="Times New Roman" w:cs="Times New Roman"/>
            <w:bCs/>
          </w:rPr>
          <w:t>l</w:t>
        </w:r>
        <w:proofErr w:type="spellEnd"/>
        <w:r w:rsidR="00A82A87">
          <w:rPr>
            <w:rFonts w:ascii="Times New Roman" w:hAnsi="Times New Roman" w:cs="Times New Roman"/>
            <w:bCs/>
          </w:rPr>
          <w:t>)</w:t>
        </w:r>
      </w:ins>
      <w:ins w:id="35" w:author="Austen Apigo" w:date="2020-06-10T10:28:00Z">
        <w:r w:rsidR="00A82A87">
          <w:rPr>
            <w:rFonts w:ascii="Times New Roman" w:hAnsi="Times New Roman" w:cs="Times New Roman"/>
            <w:bCs/>
          </w:rPr>
          <w:t xml:space="preserve"> </w:t>
        </w:r>
      </w:ins>
      <w:r>
        <w:rPr>
          <w:rFonts w:ascii="Times New Roman" w:hAnsi="Times New Roman" w:cs="Times New Roman"/>
          <w:bCs/>
        </w:rPr>
        <w:t xml:space="preserve">and deionized water; we left the other half of consumers unsterilized. </w:t>
      </w:r>
      <w:r w:rsidR="009123B2">
        <w:rPr>
          <w:rFonts w:ascii="Times New Roman" w:hAnsi="Times New Roman" w:cs="Times New Roman"/>
          <w:bCs/>
        </w:rPr>
        <w:t xml:space="preserve">In each of these environments, </w:t>
      </w:r>
      <w:commentRangeStart w:id="36"/>
      <w:commentRangeStart w:id="37"/>
      <w:r w:rsidR="009123B2">
        <w:rPr>
          <w:rFonts w:ascii="Times New Roman" w:hAnsi="Times New Roman" w:cs="Times New Roman"/>
          <w:bCs/>
        </w:rPr>
        <w:t xml:space="preserve">we expected that the effects of surface contamination (and thus, surface sterilization) would depend on environmental context and the diet measure in question (e.g. consumption versus diversity). </w:t>
      </w:r>
      <w:commentRangeEnd w:id="36"/>
      <w:r w:rsidR="00A82A87">
        <w:rPr>
          <w:rStyle w:val="CommentReference"/>
        </w:rPr>
        <w:commentReference w:id="36"/>
      </w:r>
      <w:commentRangeEnd w:id="37"/>
      <w:r w:rsidR="00A01E8A">
        <w:rPr>
          <w:rStyle w:val="CommentReference"/>
        </w:rPr>
        <w:commentReference w:id="37"/>
      </w:r>
      <w:r>
        <w:rPr>
          <w:rFonts w:ascii="Times New Roman" w:hAnsi="Times New Roman" w:cs="Times New Roman"/>
          <w:bCs/>
        </w:rPr>
        <w:t>Specifically, we ask</w:t>
      </w:r>
      <w:r w:rsidR="00E055C4">
        <w:rPr>
          <w:rFonts w:ascii="Times New Roman" w:hAnsi="Times New Roman" w:cs="Times New Roman"/>
          <w:bCs/>
        </w:rPr>
        <w:t>:</w:t>
      </w:r>
      <w:r>
        <w:rPr>
          <w:rFonts w:ascii="Times New Roman" w:hAnsi="Times New Roman" w:cs="Times New Roman"/>
          <w:bCs/>
        </w:rPr>
        <w:t xml:space="preserve"> </w:t>
      </w:r>
      <w:del w:id="38" w:author="Austen Apigo" w:date="2020-06-09T13:31:00Z">
        <w:r w:rsidDel="009F29BA">
          <w:rPr>
            <w:rFonts w:ascii="Times New Roman" w:hAnsi="Times New Roman" w:cs="Times New Roman"/>
            <w:bCs/>
          </w:rPr>
          <w:delText xml:space="preserve"> </w:delText>
        </w:r>
      </w:del>
      <w:r>
        <w:rPr>
          <w:rFonts w:ascii="Times New Roman" w:hAnsi="Times New Roman" w:cs="Times New Roman"/>
          <w:bCs/>
        </w:rPr>
        <w:t xml:space="preserve">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 xml:space="preserve">of </w:t>
      </w:r>
      <w:commentRangeStart w:id="39"/>
      <w:commentRangeStart w:id="40"/>
      <w:r>
        <w:rPr>
          <w:rFonts w:ascii="Times New Roman" w:hAnsi="Times New Roman" w:cs="Times New Roman"/>
          <w:bCs/>
        </w:rPr>
        <w:t>potential diet items</w:t>
      </w:r>
      <w:r w:rsidR="00E055C4">
        <w:rPr>
          <w:rFonts w:ascii="Times New Roman" w:hAnsi="Times New Roman" w:cs="Times New Roman"/>
          <w:bCs/>
        </w:rPr>
        <w:t xml:space="preserve"> or 2) the proportion of potential </w:t>
      </w:r>
      <w:r w:rsidR="00611BE6">
        <w:rPr>
          <w:rFonts w:ascii="Times New Roman" w:hAnsi="Times New Roman" w:cs="Times New Roman"/>
          <w:bCs/>
        </w:rPr>
        <w:t>diet</w:t>
      </w:r>
      <w:r w:rsidR="00E055C4">
        <w:rPr>
          <w:rFonts w:ascii="Times New Roman" w:hAnsi="Times New Roman" w:cs="Times New Roman"/>
          <w:bCs/>
        </w:rPr>
        <w:t xml:space="preserve"> DNA</w:t>
      </w:r>
      <w:commentRangeEnd w:id="39"/>
      <w:r w:rsidR="00960FF2">
        <w:rPr>
          <w:rStyle w:val="CommentReference"/>
        </w:rPr>
        <w:commentReference w:id="39"/>
      </w:r>
      <w:commentRangeEnd w:id="40"/>
      <w:r w:rsidR="00A01E8A">
        <w:rPr>
          <w:rStyle w:val="CommentReference"/>
        </w:rPr>
        <w:commentReference w:id="40"/>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del w:id="41" w:author="Austen Apigo" w:date="2020-06-09T13:32:00Z">
        <w:r w:rsidR="00214CFC" w:rsidDel="009F29BA">
          <w:rPr>
            <w:rFonts w:ascii="Times New Roman" w:hAnsi="Times New Roman" w:cs="Times New Roman"/>
            <w:bCs/>
          </w:rPr>
          <w:delText xml:space="preserve"> or rate</w:delText>
        </w:r>
      </w:del>
      <w:r>
        <w:rPr>
          <w:rFonts w:ascii="Times New Roman" w:hAnsi="Times New Roman" w:cs="Times New Roman"/>
          <w:bCs/>
        </w:rPr>
        <w:t xml:space="preserve">, and does this effect </w:t>
      </w:r>
      <w:r w:rsidR="00611BE6">
        <w:rPr>
          <w:rFonts w:ascii="Times New Roman" w:hAnsi="Times New Roman" w:cs="Times New Roman"/>
          <w:bCs/>
        </w:rPr>
        <w:t>matter more in contained</w:t>
      </w:r>
      <w:r>
        <w:rPr>
          <w:rFonts w:ascii="Times New Roman" w:hAnsi="Times New Roman" w:cs="Times New Roman"/>
          <w:bCs/>
        </w:rPr>
        <w:t xml:space="preserve"> environmental context</w:t>
      </w:r>
      <w:r w:rsidR="00611BE6">
        <w:rPr>
          <w:rFonts w:ascii="Times New Roman" w:hAnsi="Times New Roman" w:cs="Times New Roman"/>
          <w:bCs/>
        </w:rPr>
        <w:t xml:space="preserve">s </w:t>
      </w:r>
      <w:r>
        <w:rPr>
          <w:rFonts w:ascii="Times New Roman" w:hAnsi="Times New Roman" w:cs="Times New Roman"/>
          <w:bCs/>
        </w:rPr>
        <w:t xml:space="preserve">(mesocosm versus </w:t>
      </w:r>
      <w:r w:rsidR="00AA1148">
        <w:rPr>
          <w:rFonts w:ascii="Times New Roman" w:hAnsi="Times New Roman" w:cs="Times New Roman"/>
          <w:bCs/>
        </w:rPr>
        <w:t>natural</w:t>
      </w:r>
      <w:r>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prey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commentRangeStart w:id="42"/>
      <w:r>
        <w:rPr>
          <w:rFonts w:ascii="Times New Roman" w:hAnsi="Times New Roman" w:cs="Times New Roman"/>
          <w:bCs/>
        </w:rPr>
        <w:t>Our results suggest minimal to no significant impacts of surface contamination on diet detection</w:t>
      </w:r>
      <w:ins w:id="43" w:author="Austen Apigo" w:date="2020-06-09T13:37:00Z">
        <w:r w:rsidR="00960FF2">
          <w:rPr>
            <w:rFonts w:ascii="Times New Roman" w:hAnsi="Times New Roman" w:cs="Times New Roman"/>
            <w:bCs/>
          </w:rPr>
          <w:t>, proportion (?)</w:t>
        </w:r>
      </w:ins>
      <w:r>
        <w:rPr>
          <w:rFonts w:ascii="Times New Roman" w:hAnsi="Times New Roman" w:cs="Times New Roman"/>
          <w:bCs/>
        </w:rPr>
        <w:t xml:space="preserve"> or diversity</w:t>
      </w:r>
      <w:r w:rsidR="009123B2">
        <w:rPr>
          <w:rFonts w:ascii="Times New Roman" w:hAnsi="Times New Roman" w:cs="Times New Roman"/>
          <w:bCs/>
        </w:rPr>
        <w:t xml:space="preserve"> measures</w:t>
      </w:r>
      <w:r>
        <w:rPr>
          <w:rFonts w:ascii="Times New Roman" w:hAnsi="Times New Roman" w:cs="Times New Roman"/>
          <w:bCs/>
        </w:rPr>
        <w:t xml:space="preserve">,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Given </w:t>
      </w:r>
      <w:r w:rsidR="00F771E5">
        <w:rPr>
          <w:rFonts w:ascii="Times New Roman" w:hAnsi="Times New Roman" w:cs="Times New Roman"/>
          <w:bCs/>
        </w:rPr>
        <w:t>equivocal results suggesting that some environments may be prone to surface contamination</w:t>
      </w:r>
      <w:r w:rsidR="0002754E">
        <w:rPr>
          <w:rFonts w:ascii="Times New Roman" w:hAnsi="Times New Roman" w:cs="Times New Roman"/>
          <w:bCs/>
        </w:rPr>
        <w:t xml:space="preserve">, </w:t>
      </w:r>
      <w:r>
        <w:rPr>
          <w:rFonts w:ascii="Times New Roman" w:hAnsi="Times New Roman" w:cs="Times New Roman"/>
          <w:bCs/>
        </w:rPr>
        <w:t>it may be judicious to</w:t>
      </w:r>
      <w:r w:rsidR="0002754E">
        <w:rPr>
          <w:rFonts w:ascii="Times New Roman" w:hAnsi="Times New Roman" w:cs="Times New Roman"/>
          <w:bCs/>
        </w:rPr>
        <w:t xml:space="preserve"> validate the effect</w:t>
      </w:r>
      <w:r w:rsidR="003C2E5A">
        <w:rPr>
          <w:rFonts w:ascii="Times New Roman" w:hAnsi="Times New Roman" w:cs="Times New Roman"/>
          <w:bCs/>
        </w:rPr>
        <w:t xml:space="preserve"> </w:t>
      </w:r>
      <w:r w:rsidR="0002754E">
        <w:rPr>
          <w:rFonts w:ascii="Times New Roman" w:hAnsi="Times New Roman" w:cs="Times New Roman"/>
          <w:bCs/>
        </w:rPr>
        <w:t>of surface contamination in any study or environment prior to broad-scale diet DNA metabarcoding</w:t>
      </w:r>
      <w:commentRangeEnd w:id="42"/>
      <w:r w:rsidR="00D0583C">
        <w:rPr>
          <w:rStyle w:val="CommentReference"/>
        </w:rPr>
        <w:commentReference w:id="42"/>
      </w:r>
      <w:r w:rsidR="0002754E">
        <w:rPr>
          <w:rFonts w:ascii="Times New Roman" w:hAnsi="Times New Roman" w:cs="Times New Roman"/>
          <w:bCs/>
        </w:rPr>
        <w:t xml:space="preserve">. </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64425DFA"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del w:id="44" w:author="Austen Apigo" w:date="2020-06-08T10:29:00Z">
        <w:r w:rsidDel="000E7334">
          <w:rPr>
            <w:rFonts w:ascii="Times New Roman" w:hAnsi="Times New Roman" w:cs="Times New Roman"/>
            <w:bCs/>
          </w:rPr>
          <w:delText xml:space="preserve">n abundant, </w:delText>
        </w:r>
      </w:del>
      <w:ins w:id="45" w:author="Austen Apigo" w:date="2020-06-08T10:29:00Z">
        <w:r w:rsidR="000E7334">
          <w:rPr>
            <w:rFonts w:ascii="Times New Roman" w:hAnsi="Times New Roman" w:cs="Times New Roman"/>
            <w:bCs/>
          </w:rPr>
          <w:t xml:space="preserve"> </w:t>
        </w:r>
      </w:ins>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ins w:id="46" w:author="Austen Apigo" w:date="2020-06-08T10:27:00Z">
        <w:r w:rsidR="000E7334">
          <w:rPr>
            <w:rFonts w:ascii="Times New Roman" w:hAnsi="Times New Roman" w:cs="Times New Roman"/>
            <w:bCs/>
          </w:rPr>
          <w:t xml:space="preserve">. </w:t>
        </w:r>
      </w:ins>
      <w:del w:id="47" w:author="Austen Apigo" w:date="2020-06-08T10:27:00Z">
        <w:r w:rsidR="005F0B55" w:rsidDel="000E7334">
          <w:rPr>
            <w:rFonts w:ascii="Times New Roman" w:hAnsi="Times New Roman" w:cs="Times New Roman"/>
            <w:bCs/>
          </w:rPr>
          <w:delText xml:space="preserve">; furthermore, </w:delText>
        </w:r>
      </w:del>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del w:id="48" w:author="Austen Apigo" w:date="2020-06-08T10:28:00Z">
        <w:r w:rsidR="005F0B55" w:rsidDel="000E7334">
          <w:rPr>
            <w:rFonts w:ascii="Times New Roman" w:hAnsi="Times New Roman" w:cs="Times New Roman"/>
            <w:bCs/>
          </w:rPr>
          <w:delText xml:space="preserve">clean </w:delText>
        </w:r>
      </w:del>
      <w:ins w:id="49" w:author="Austen Apigo" w:date="2020-06-08T10:28:00Z">
        <w:r w:rsidR="000E7334">
          <w:rPr>
            <w:rFonts w:ascii="Times New Roman" w:hAnsi="Times New Roman" w:cs="Times New Roman"/>
            <w:bCs/>
          </w:rPr>
          <w:t xml:space="preserve">sterilized </w:t>
        </w:r>
      </w:ins>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67FBB54D" w:rsidR="00081302" w:rsidRDefault="003D49D1">
      <w:pPr>
        <w:rPr>
          <w:rFonts w:ascii="Times New Roman" w:hAnsi="Times New Roman" w:cs="Times New Roman"/>
          <w:bCs/>
        </w:rPr>
      </w:pPr>
      <w:r>
        <w:rPr>
          <w:rFonts w:ascii="Times New Roman" w:hAnsi="Times New Roman" w:cs="Times New Roman"/>
          <w:bCs/>
        </w:rPr>
        <w:lastRenderedPageBreak/>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ins w:id="50" w:author="Austen Apigo" w:date="2020-06-08T12:00:00Z">
        <w:r w:rsidR="00681368">
          <w:rPr>
            <w:rFonts w:ascii="Times New Roman" w:hAnsi="Times New Roman" w:cs="Times New Roman"/>
            <w:bCs/>
          </w:rPr>
          <w:t xml:space="preserve"> (n = ?)</w:t>
        </w:r>
      </w:ins>
      <w:r>
        <w:rPr>
          <w:rFonts w:ascii="Times New Roman" w:hAnsi="Times New Roman" w:cs="Times New Roman"/>
          <w:bCs/>
        </w:rPr>
        <w:t xml:space="preserve"> because we were interested in testing whether DNA metabarcoding would detect DNA from </w:t>
      </w:r>
      <w:r w:rsidR="00AA1148">
        <w:rPr>
          <w:rFonts w:ascii="Times New Roman" w:hAnsi="Times New Roman" w:cs="Times New Roman"/>
          <w:bCs/>
        </w:rPr>
        <w:t xml:space="preserve">potential </w:t>
      </w:r>
      <w:r>
        <w:rPr>
          <w:rFonts w:ascii="Times New Roman" w:hAnsi="Times New Roman" w:cs="Times New Roman"/>
          <w:bCs/>
        </w:rPr>
        <w:t xml:space="preserve">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del w:id="51" w:author="Austen Apigo" w:date="2020-06-08T10:29:00Z">
        <w:r w:rsidR="00F253FE" w:rsidDel="000E7334">
          <w:rPr>
            <w:rFonts w:ascii="Times New Roman" w:hAnsi="Times New Roman" w:cs="Times New Roman"/>
            <w:bCs/>
          </w:rPr>
          <w:delText xml:space="preserve">common </w:delText>
        </w:r>
      </w:del>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 xml:space="preserve">r </w:t>
      </w:r>
      <w:commentRangeStart w:id="52"/>
      <w:r w:rsidR="00A86D3C">
        <w:rPr>
          <w:rFonts w:ascii="Times New Roman" w:hAnsi="Times New Roman" w:cs="Times New Roman"/>
          <w:bCs/>
          <w:i/>
          <w:iCs/>
        </w:rPr>
        <w:t>collection</w:t>
      </w:r>
      <w:commentRangeEnd w:id="52"/>
      <w:r w:rsidR="000E7334">
        <w:rPr>
          <w:rStyle w:val="CommentReference"/>
        </w:rPr>
        <w:commentReference w:id="52"/>
      </w:r>
    </w:p>
    <w:p w14:paraId="076C0F33" w14:textId="6190FB22"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ins w:id="53" w:author="Austen Apigo" w:date="2020-06-08T12:00:00Z">
        <w:r w:rsidR="00681368">
          <w:rPr>
            <w:rFonts w:ascii="Times New Roman" w:hAnsi="Times New Roman" w:cs="Times New Roman"/>
            <w:bCs/>
          </w:rPr>
          <w:t xml:space="preserve"> (n </w:t>
        </w:r>
        <w:proofErr w:type="gramStart"/>
        <w:r w:rsidR="00681368">
          <w:rPr>
            <w:rFonts w:ascii="Times New Roman" w:hAnsi="Times New Roman" w:cs="Times New Roman"/>
            <w:bCs/>
          </w:rPr>
          <w:t>= ?</w:t>
        </w:r>
        <w:proofErr w:type="gramEnd"/>
        <w:r w:rsidR="00681368">
          <w:rPr>
            <w:rFonts w:ascii="Times New Roman" w:hAnsi="Times New Roman" w:cs="Times New Roman"/>
            <w:bCs/>
          </w:rPr>
          <w:t>)</w:t>
        </w:r>
      </w:ins>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occurring in natural environments</w:t>
      </w:r>
      <w:r w:rsidR="00AA1148">
        <w:rPr>
          <w:rFonts w:ascii="Times New Roman" w:hAnsi="Times New Roman" w:cs="Times New Roman"/>
          <w:bCs/>
        </w:rPr>
        <w:t xml:space="preserve"> which fed on available diet items and came into contact with natural environmental surfaces</w:t>
      </w:r>
      <w:r>
        <w:rPr>
          <w:rFonts w:ascii="Times New Roman" w:hAnsi="Times New Roman" w:cs="Times New Roman"/>
          <w:bCs/>
        </w:rPr>
        <w:t xml:space="preserve">.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2C5FBAB3"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54"/>
      <w:commentRangeStart w:id="55"/>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54"/>
      <w:r w:rsidR="00DB200E">
        <w:rPr>
          <w:rStyle w:val="CommentReference"/>
        </w:rPr>
        <w:commentReference w:id="54"/>
      </w:r>
      <w:commentRangeEnd w:id="55"/>
      <w:r w:rsidR="000E7334">
        <w:rPr>
          <w:rStyle w:val="CommentReference"/>
        </w:rPr>
        <w:commentReference w:id="55"/>
      </w:r>
      <w:r>
        <w:rPr>
          <w:rFonts w:ascii="Times New Roman" w:hAnsi="Times New Roman" w:cs="Times New Roman"/>
          <w:bCs/>
        </w:rPr>
        <w:t xml:space="preserve">by volume for 2 minutes and then washing each sample by submerging and stirring in </w:t>
      </w:r>
      <w:commentRangeStart w:id="56"/>
      <w:commentRangeStart w:id="57"/>
      <w:r>
        <w:rPr>
          <w:rFonts w:ascii="Times New Roman" w:hAnsi="Times New Roman" w:cs="Times New Roman"/>
          <w:bCs/>
        </w:rPr>
        <w:t xml:space="preserve">deionized water </w:t>
      </w:r>
      <w:commentRangeEnd w:id="56"/>
      <w:r w:rsidR="00C02561">
        <w:rPr>
          <w:rStyle w:val="CommentReference"/>
        </w:rPr>
        <w:commentReference w:id="56"/>
      </w:r>
      <w:commentRangeEnd w:id="57"/>
      <w:r w:rsidR="0064151D">
        <w:rPr>
          <w:rStyle w:val="CommentReference"/>
        </w:rPr>
        <w:commentReference w:id="57"/>
      </w:r>
      <w:r>
        <w:rPr>
          <w:rFonts w:ascii="Times New Roman" w:hAnsi="Times New Roman" w:cs="Times New Roman"/>
          <w:bCs/>
        </w:rPr>
        <w:t>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w:t>
      </w:r>
      <w:del w:id="58" w:author="Austen Apigo" w:date="2020-06-08T10:38:00Z">
        <w:r w:rsidR="00C730DF" w:rsidDel="00531D71">
          <w:rPr>
            <w:rFonts w:ascii="Times New Roman" w:hAnsi="Times New Roman" w:cs="Times New Roman"/>
            <w:bCs/>
          </w:rPr>
          <w:delText xml:space="preserve">field </w:delText>
        </w:r>
      </w:del>
      <w:r w:rsidR="00C730DF">
        <w:rPr>
          <w:rFonts w:ascii="Times New Roman" w:hAnsi="Times New Roman" w:cs="Times New Roman"/>
          <w:bCs/>
        </w:rPr>
        <w:t xml:space="preserve">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023D786"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w:t>
      </w:r>
      <w:r w:rsidR="00A84C2D" w:rsidRPr="00A9096C">
        <w:rPr>
          <w:rFonts w:ascii="Times New Roman" w:hAnsi="Times New Roman" w:cs="Times New Roman"/>
          <w:bCs/>
        </w:rPr>
        <w:lastRenderedPageBreak/>
        <w:t xml:space="preserve">et al. (2016) to remove a proportion of </w:t>
      </w:r>
      <w:ins w:id="59" w:author="Austen Apigo" w:date="2020-06-10T10:38:00Z">
        <w:r w:rsidR="00C02561">
          <w:rPr>
            <w:rFonts w:ascii="Times New Roman" w:hAnsi="Times New Roman" w:cs="Times New Roman"/>
            <w:bCs/>
          </w:rPr>
          <w:t>lower molecular weight</w:t>
        </w:r>
      </w:ins>
      <w:ins w:id="60" w:author="Austen Apigo" w:date="2020-06-08T10:41:00Z">
        <w:r w:rsidR="00531D71">
          <w:rPr>
            <w:rFonts w:ascii="Times New Roman" w:hAnsi="Times New Roman" w:cs="Times New Roman"/>
            <w:bCs/>
          </w:rPr>
          <w:t xml:space="preserve"> </w:t>
        </w:r>
      </w:ins>
      <w:r w:rsidR="007A54E9">
        <w:rPr>
          <w:rFonts w:ascii="Times New Roman" w:hAnsi="Times New Roman" w:cs="Times New Roman"/>
          <w:bCs/>
        </w:rPr>
        <w:t>consumer</w:t>
      </w:r>
      <w:ins w:id="61" w:author="Austen Apigo" w:date="2020-06-08T10:42:00Z">
        <w:r w:rsidR="00531D71">
          <w:rPr>
            <w:rFonts w:ascii="Times New Roman" w:hAnsi="Times New Roman" w:cs="Times New Roman"/>
            <w:bCs/>
          </w:rPr>
          <w:t xml:space="preserve"> or prey</w:t>
        </w:r>
      </w:ins>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w:t>
      </w:r>
      <w:ins w:id="62" w:author="Austen Apigo" w:date="2020-06-08T10:42:00Z">
        <w:r w:rsidR="00531D71">
          <w:rPr>
            <w:rFonts w:ascii="Times New Roman" w:hAnsi="Times New Roman" w:cs="Times New Roman"/>
            <w:bCs/>
          </w:rPr>
          <w:t xml:space="preserve">or prey </w:t>
        </w:r>
      </w:ins>
      <w:r w:rsidR="00A84C2D" w:rsidRPr="00A9096C">
        <w:rPr>
          <w:rFonts w:ascii="Times New Roman" w:hAnsi="Times New Roman" w:cs="Times New Roman"/>
          <w:bCs/>
        </w:rPr>
        <w:t xml:space="preserve">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ins w:id="63" w:author="Austen Apigo" w:date="2020-06-08T10:43:00Z">
        <w:r w:rsidR="00531D71">
          <w:rPr>
            <w:rFonts w:ascii="Times New Roman" w:hAnsi="Times New Roman" w:cs="Times New Roman"/>
            <w:bCs/>
          </w:rPr>
          <w:t xml:space="preserve">heavier molecular weight </w:t>
        </w:r>
      </w:ins>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8F198BC"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w:t>
      </w:r>
      <w:ins w:id="64" w:author="Austen Apigo" w:date="2020-06-08T10:45:00Z">
        <w:r w:rsidR="00531D71">
          <w:rPr>
            <w:rFonts w:ascii="Times New Roman" w:hAnsi="Times New Roman" w:cs="Times New Roman"/>
            <w:bCs/>
          </w:rPr>
          <w:t>1</w:t>
        </w:r>
      </w:ins>
      <w:del w:id="65" w:author="Austen Apigo" w:date="2020-06-08T10:45:00Z">
        <w:r w:rsidRPr="00A9096C" w:rsidDel="00531D71">
          <w:rPr>
            <w:rFonts w:ascii="Times New Roman" w:hAnsi="Times New Roman" w:cs="Times New Roman"/>
            <w:bCs/>
          </w:rPr>
          <w:delText>I</w:delText>
        </w:r>
      </w:del>
      <w:r w:rsidRPr="00A9096C">
        <w:rPr>
          <w:rFonts w:ascii="Times New Roman" w:hAnsi="Times New Roman" w:cs="Times New Roman"/>
          <w:bCs/>
        </w:rPr>
        <w:t xml:space="preserve">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21D259A3" w:rsidR="00E17214" w:rsidRPr="00A9096C" w:rsidRDefault="00F3466C" w:rsidP="00A84C2D">
      <w:pPr>
        <w:rPr>
          <w:rFonts w:ascii="Times New Roman" w:hAnsi="Times New Roman" w:cs="Times New Roman"/>
          <w:bCs/>
        </w:rPr>
      </w:pPr>
      <w:r>
        <w:rPr>
          <w:rFonts w:ascii="Times New Roman" w:hAnsi="Times New Roman" w:cs="Times New Roman"/>
          <w:bCs/>
        </w:rPr>
        <w:t>We</w:t>
      </w:r>
      <w:ins w:id="66" w:author="Austen Apigo" w:date="2020-06-10T10:51:00Z">
        <w:r w:rsidR="001633BE">
          <w:rPr>
            <w:rFonts w:ascii="Times New Roman" w:hAnsi="Times New Roman" w:cs="Times New Roman"/>
            <w:bCs/>
          </w:rPr>
          <w:t xml:space="preserve"> PCR</w:t>
        </w:r>
      </w:ins>
      <w:r>
        <w:rPr>
          <w:rFonts w:ascii="Times New Roman" w:hAnsi="Times New Roman" w:cs="Times New Roman"/>
          <w:bCs/>
        </w:rPr>
        <w:t xml:space="preserve"> amplified the COI gene in our samples with </w:t>
      </w:r>
      <w:del w:id="67" w:author="Austen Apigo" w:date="2020-06-10T10:51:00Z">
        <w:r w:rsidDel="001633BE">
          <w:rPr>
            <w:rFonts w:ascii="Times New Roman" w:hAnsi="Times New Roman" w:cs="Times New Roman"/>
            <w:bCs/>
          </w:rPr>
          <w:delText xml:space="preserve">an initial PCR with </w:delText>
        </w:r>
      </w:del>
      <w:r>
        <w:rPr>
          <w:rFonts w:ascii="Times New Roman" w:hAnsi="Times New Roman" w:cs="Times New Roman"/>
          <w:bCs/>
        </w:rPr>
        <w:t>a 25</w:t>
      </w:r>
      <w:r w:rsidR="00E4430E" w:rsidRPr="00E4430E">
        <w:rPr>
          <w:rFonts w:ascii="Symbol" w:hAnsi="Symbol" w:cs="Times New Roman"/>
          <w:bCs/>
        </w:rPr>
        <w:t></w:t>
      </w:r>
      <w:r>
        <w:rPr>
          <w:rFonts w:ascii="Times New Roman" w:hAnsi="Times New Roman" w:cs="Times New Roman"/>
          <w:bCs/>
        </w:rPr>
        <w:t xml:space="preserve">L </w:t>
      </w:r>
      <w:commentRangeStart w:id="68"/>
      <w:commentRangeStart w:id="69"/>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68"/>
      <w:r>
        <w:rPr>
          <w:rStyle w:val="CommentReference"/>
        </w:rPr>
        <w:commentReference w:id="68"/>
      </w:r>
      <w:commentRangeEnd w:id="69"/>
      <w:r w:rsidR="004F22FA">
        <w:rPr>
          <w:rStyle w:val="CommentReference"/>
        </w:rPr>
        <w:commentReference w:id="69"/>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ins w:id="70" w:author="Austen Apigo" w:date="2020-06-10T10:51:00Z">
        <w:r w:rsidR="001633BE">
          <w:rPr>
            <w:rFonts w:ascii="Times New Roman" w:hAnsi="Times New Roman" w:cs="Times New Roman"/>
            <w:bCs/>
          </w:rPr>
          <w:t>ed</w:t>
        </w:r>
      </w:ins>
      <w:del w:id="71" w:author="Austen Apigo" w:date="2020-06-10T10:51:00Z">
        <w:r w:rsidDel="001633BE">
          <w:rPr>
            <w:rFonts w:ascii="Times New Roman" w:hAnsi="Times New Roman" w:cs="Times New Roman"/>
            <w:bCs/>
          </w:rPr>
          <w:delText>ing</w:delText>
        </w:r>
      </w:del>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lastRenderedPageBreak/>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64E44CAE"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del w:id="72" w:author="Austen Apigo" w:date="2020-06-11T09:07:00Z">
        <w:r w:rsidR="007E2333" w:rsidRPr="00A9096C" w:rsidDel="00F358A1">
          <w:rPr>
            <w:rFonts w:ascii="Times New Roman" w:hAnsi="Times New Roman" w:cs="Times New Roman"/>
            <w:bCs/>
          </w:rPr>
          <w:delText xml:space="preserve">three </w:delText>
        </w:r>
      </w:del>
      <w:ins w:id="73" w:author="Austen Apigo" w:date="2020-06-11T09:07:00Z">
        <w:r w:rsidR="00F358A1">
          <w:rPr>
            <w:rFonts w:ascii="Times New Roman" w:hAnsi="Times New Roman" w:cs="Times New Roman"/>
            <w:bCs/>
          </w:rPr>
          <w:t>two</w:t>
        </w:r>
        <w:r w:rsidR="00F358A1" w:rsidRPr="00A9096C">
          <w:rPr>
            <w:rFonts w:ascii="Times New Roman" w:hAnsi="Times New Roman" w:cs="Times New Roman"/>
            <w:bCs/>
          </w:rPr>
          <w:t xml:space="preserve"> </w:t>
        </w:r>
      </w:ins>
      <w:r w:rsidR="007E2333" w:rsidRPr="00A9096C">
        <w:rPr>
          <w:rFonts w:ascii="Times New Roman" w:hAnsi="Times New Roman" w:cs="Times New Roman"/>
          <w:bCs/>
        </w:rPr>
        <w:t xml:space="preserve">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ins w:id="74" w:author="Austen Apigo" w:date="2020-06-08T10:50:00Z">
        <w:r w:rsidR="00C56F0B">
          <w:rPr>
            <w:rFonts w:ascii="Times New Roman" w:hAnsi="Times New Roman" w:cs="Times New Roman"/>
            <w:bCs/>
          </w:rPr>
          <w:t xml:space="preserve"> with a 15% spike-i</w:t>
        </w:r>
      </w:ins>
      <w:ins w:id="75" w:author="Austen Apigo" w:date="2020-06-08T10:51:00Z">
        <w:r w:rsidR="00C56F0B">
          <w:rPr>
            <w:rFonts w:ascii="Times New Roman" w:hAnsi="Times New Roman" w:cs="Times New Roman"/>
            <w:bCs/>
          </w:rPr>
          <w:t xml:space="preserve">n of </w:t>
        </w:r>
        <w:proofErr w:type="spellStart"/>
        <w:r w:rsidR="00C56F0B">
          <w:rPr>
            <w:rFonts w:ascii="Times New Roman" w:hAnsi="Times New Roman" w:cs="Times New Roman"/>
            <w:bCs/>
          </w:rPr>
          <w:t>PhiX</w:t>
        </w:r>
      </w:ins>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44942EE6"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w:t>
      </w:r>
      <w:ins w:id="76" w:author="Austen Apigo" w:date="2020-06-08T10:51:00Z">
        <w:r w:rsidR="00C56F0B">
          <w:rPr>
            <w:rFonts w:ascii="Times New Roman" w:hAnsi="Times New Roman" w:cs="Times New Roman"/>
            <w:bCs/>
          </w:rPr>
          <w:t xml:space="preserve">amplicon </w:t>
        </w:r>
      </w:ins>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w:t>
      </w:r>
      <w:r w:rsidR="00900F4A">
        <w:rPr>
          <w:rFonts w:ascii="Times New Roman" w:hAnsi="Times New Roman" w:cs="Times New Roman"/>
          <w:bCs/>
        </w:rPr>
        <w:t>assigned more sequence reads to positive controls (on average, 3x as many per positive control)</w:t>
      </w:r>
      <w:r w:rsidR="00ED4C9B">
        <w:rPr>
          <w:rFonts w:ascii="Times New Roman" w:hAnsi="Times New Roman" w:cs="Times New Roman"/>
          <w:bCs/>
        </w:rPr>
        <w:t xml:space="preserve">, so we chose to continue </w:t>
      </w:r>
      <w:commentRangeStart w:id="77"/>
      <w:commentRangeStart w:id="78"/>
      <w:commentRangeStart w:id="79"/>
      <w:r w:rsidR="00ED4C9B">
        <w:rPr>
          <w:rFonts w:ascii="Times New Roman" w:hAnsi="Times New Roman" w:cs="Times New Roman"/>
          <w:bCs/>
        </w:rPr>
        <w:t xml:space="preserve">analyses </w:t>
      </w:r>
      <w:commentRangeEnd w:id="77"/>
      <w:r w:rsidR="00E10921">
        <w:rPr>
          <w:rStyle w:val="CommentReference"/>
        </w:rPr>
        <w:commentReference w:id="77"/>
      </w:r>
      <w:commentRangeEnd w:id="78"/>
      <w:r w:rsidR="00C56F0B">
        <w:rPr>
          <w:rStyle w:val="CommentReference"/>
        </w:rPr>
        <w:commentReference w:id="78"/>
      </w:r>
      <w:commentRangeEnd w:id="79"/>
      <w:r w:rsidR="0064151D">
        <w:rPr>
          <w:rStyle w:val="CommentReference"/>
        </w:rPr>
        <w:commentReference w:id="79"/>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1BEE2C08" w14:textId="5222E6AD" w:rsidR="00FE76FA" w:rsidRDefault="00FA30E9" w:rsidP="002810E3">
      <w:pPr>
        <w:rPr>
          <w:rFonts w:ascii="Times New Roman" w:hAnsi="Times New Roman" w:cs="Times New Roman"/>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this match was (%) aligned (OR STATS HERE?) with the sequence (CITE THIS ASK AUSTEN).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w:t>
      </w:r>
      <w:r w:rsidR="000B7D9C" w:rsidRPr="00A9096C">
        <w:rPr>
          <w:rFonts w:ascii="Times New Roman" w:hAnsi="Times New Roman" w:cs="Times New Roman"/>
          <w:bCs/>
        </w:rPr>
        <w:lastRenderedPageBreak/>
        <w:t xml:space="preserve">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 (</w:t>
      </w:r>
      <w:proofErr w:type="spellStart"/>
      <w:r w:rsidR="00FE76FA">
        <w:rPr>
          <w:rFonts w:ascii="Times New Roman" w:hAnsi="Times New Roman" w:cs="Times New Roman"/>
        </w:rPr>
        <w:t>Elbrecht</w:t>
      </w:r>
      <w:proofErr w:type="spellEnd"/>
      <w:r w:rsidR="00FE76FA">
        <w:rPr>
          <w:rFonts w:ascii="Times New Roman" w:hAnsi="Times New Roman" w:cs="Times New Roman"/>
        </w:rPr>
        <w:t xml:space="preserve"> et al. 2017). </w:t>
      </w:r>
    </w:p>
    <w:p w14:paraId="1F41D5C0" w14:textId="77777777" w:rsidR="001A6BC9" w:rsidRDefault="001A6BC9" w:rsidP="00D45426">
      <w:pPr>
        <w:rPr>
          <w:rFonts w:ascii="Times New Roman" w:hAnsi="Times New Roman" w:cs="Times New Roman"/>
        </w:rPr>
      </w:pPr>
    </w:p>
    <w:p w14:paraId="6806D95E" w14:textId="2D4A87A0" w:rsidR="00F4044C" w:rsidRPr="007B1A15" w:rsidRDefault="00F4044C" w:rsidP="00D45426">
      <w:pPr>
        <w:rPr>
          <w:rFonts w:ascii="Times New Roman" w:hAnsi="Times New Roman" w:cs="Times New Roman"/>
          <w:bCs/>
        </w:rPr>
      </w:pPr>
      <w:r>
        <w:rPr>
          <w:rFonts w:ascii="Times New Roman" w:hAnsi="Times New Roman" w:cs="Times New Roman"/>
          <w:bCs/>
          <w:i/>
          <w:iCs/>
        </w:rPr>
        <w:t>Hypothesis 1</w:t>
      </w:r>
      <w:r w:rsidRPr="00F4044C">
        <w:rPr>
          <w:rFonts w:ascii="Times New Roman" w:hAnsi="Times New Roman" w:cs="Times New Roman"/>
          <w:bCs/>
          <w:i/>
          <w:iCs/>
        </w:rPr>
        <w:t xml:space="preserve">: </w:t>
      </w:r>
      <w:commentRangeStart w:id="80"/>
      <w:r w:rsidRPr="00F4044C">
        <w:rPr>
          <w:rFonts w:ascii="Times New Roman" w:hAnsi="Times New Roman" w:cs="Times New Roman"/>
          <w:bCs/>
          <w:i/>
          <w:iCs/>
        </w:rPr>
        <w:t>Does surface sterilization alter the detection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commentRangeEnd w:id="80"/>
      <w:r w:rsidR="00C56F0B">
        <w:rPr>
          <w:rStyle w:val="CommentReference"/>
        </w:rPr>
        <w:commentReference w:id="80"/>
      </w:r>
    </w:p>
    <w:p w14:paraId="1798D5CC" w14:textId="77777777" w:rsidR="00E81C3B"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sidR="007E1512">
        <w:rPr>
          <w:rFonts w:ascii="Times New Roman" w:hAnsi="Times New Roman" w:cs="Times New Roman"/>
          <w:bCs/>
        </w:rPr>
        <w:t xml:space="preserve">We analyzed consumers from the mesocosm environment separate from the </w:t>
      </w:r>
      <w:r w:rsidR="00300143">
        <w:rPr>
          <w:rFonts w:ascii="Times New Roman" w:hAnsi="Times New Roman" w:cs="Times New Roman"/>
          <w:bCs/>
        </w:rPr>
        <w:t>natural</w:t>
      </w:r>
      <w:r w:rsidR="007E1512">
        <w:rPr>
          <w:rFonts w:ascii="Times New Roman" w:hAnsi="Times New Roman" w:cs="Times New Roman"/>
          <w:bCs/>
        </w:rPr>
        <w:t xml:space="preserve">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environmental differences related to how likely consumers and potential diet items are to interact without consumption via physical contact or shared surfaces (</w:t>
      </w:r>
      <w:commentRangeStart w:id="81"/>
      <w:r w:rsidR="004249DC">
        <w:rPr>
          <w:rFonts w:ascii="Times New Roman" w:hAnsi="Times New Roman" w:cs="Times New Roman"/>
          <w:bCs/>
        </w:rPr>
        <w:t xml:space="preserve">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commentRangeEnd w:id="81"/>
      <w:r w:rsidR="00E2377E">
        <w:rPr>
          <w:rStyle w:val="CommentReference"/>
        </w:rPr>
        <w:commentReference w:id="81"/>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xml:space="preserve">, </w:t>
      </w:r>
      <w:commentRangeStart w:id="82"/>
      <w:r w:rsidR="007E1512">
        <w:rPr>
          <w:rFonts w:ascii="Times New Roman" w:hAnsi="Times New Roman" w:cs="Times New Roman"/>
          <w:bCs/>
        </w:rPr>
        <w:t>which all consumers were observed to have killed, but not necessarily ingested</w:t>
      </w:r>
      <w:commentRangeEnd w:id="82"/>
      <w:r w:rsidR="00A95C0E">
        <w:rPr>
          <w:rStyle w:val="CommentReference"/>
        </w:rPr>
        <w:commentReference w:id="82"/>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w:t>
      </w:r>
      <w:del w:id="83" w:author="Austen Apigo" w:date="2020-06-08T11:40:00Z">
        <w:r w:rsidDel="00E2377E">
          <w:rPr>
            <w:rFonts w:ascii="Times New Roman" w:hAnsi="Times New Roman" w:cs="Times New Roman"/>
            <w:bCs/>
          </w:rPr>
          <w:delText xml:space="preserve">Because sequencing depth </w:delText>
        </w:r>
        <w:r w:rsidR="001A7609" w:rsidDel="00E2377E">
          <w:rPr>
            <w:rFonts w:ascii="Times New Roman" w:hAnsi="Times New Roman" w:cs="Times New Roman"/>
            <w:bCs/>
          </w:rPr>
          <w:delText xml:space="preserve">(total number of DNA sequences assigned) can vary considerably across samples in high throughput sequencing runs, </w:delText>
        </w:r>
      </w:del>
      <w:del w:id="84" w:author="Austen Apigo" w:date="2020-06-08T11:41:00Z">
        <w:r w:rsidR="001A7609" w:rsidDel="00E2377E">
          <w:rPr>
            <w:rFonts w:ascii="Times New Roman" w:hAnsi="Times New Roman" w:cs="Times New Roman"/>
            <w:bCs/>
          </w:rPr>
          <w:delText>we first raref</w:delText>
        </w:r>
        <w:r w:rsidR="0049468F" w:rsidDel="00E2377E">
          <w:rPr>
            <w:rFonts w:ascii="Times New Roman" w:hAnsi="Times New Roman" w:cs="Times New Roman"/>
            <w:bCs/>
          </w:rPr>
          <w:delText>ied</w:delText>
        </w:r>
        <w:r w:rsidR="001A7609" w:rsidDel="00E2377E">
          <w:rPr>
            <w:rFonts w:ascii="Times New Roman" w:hAnsi="Times New Roman" w:cs="Times New Roman"/>
            <w:bCs/>
          </w:rPr>
          <w:delText xml:space="preserve"> our </w:delText>
        </w:r>
      </w:del>
      <w:ins w:id="85" w:author="Austen Apigo" w:date="2020-06-08T11:41:00Z">
        <w:r w:rsidR="00E2377E">
          <w:rPr>
            <w:rFonts w:ascii="Times New Roman" w:hAnsi="Times New Roman" w:cs="Times New Roman"/>
            <w:bCs/>
          </w:rPr>
          <w:t>S</w:t>
        </w:r>
      </w:ins>
      <w:del w:id="86" w:author="Austen Apigo" w:date="2020-06-08T11:41:00Z">
        <w:r w:rsidR="001A7609" w:rsidDel="00E2377E">
          <w:rPr>
            <w:rFonts w:ascii="Times New Roman" w:hAnsi="Times New Roman" w:cs="Times New Roman"/>
            <w:bCs/>
          </w:rPr>
          <w:delText>s</w:delText>
        </w:r>
      </w:del>
      <w:r w:rsidR="001A7609">
        <w:rPr>
          <w:rFonts w:ascii="Times New Roman" w:hAnsi="Times New Roman" w:cs="Times New Roman"/>
          <w:bCs/>
        </w:rPr>
        <w:t>amples</w:t>
      </w:r>
      <w:ins w:id="87" w:author="Austen Apigo" w:date="2020-06-08T11:41:00Z">
        <w:r w:rsidR="00E2377E">
          <w:rPr>
            <w:rFonts w:ascii="Times New Roman" w:hAnsi="Times New Roman" w:cs="Times New Roman"/>
            <w:bCs/>
          </w:rPr>
          <w:t xml:space="preserve"> were rarefied</w:t>
        </w:r>
      </w:ins>
      <w:r w:rsidR="001A7609">
        <w:rPr>
          <w:rFonts w:ascii="Times New Roman" w:hAnsi="Times New Roman" w:cs="Times New Roman"/>
          <w:bCs/>
        </w:rPr>
        <w:t xml:space="preserve"> </w:t>
      </w:r>
      <w:del w:id="88" w:author="Austen Apigo" w:date="2020-06-08T11:41:00Z">
        <w:r w:rsidR="001A7609" w:rsidDel="00E2377E">
          <w:rPr>
            <w:rFonts w:ascii="Times New Roman" w:hAnsi="Times New Roman" w:cs="Times New Roman"/>
            <w:bCs/>
          </w:rPr>
          <w:delText>so that we were comparing samples with equal sampling effort</w:delText>
        </w:r>
        <w:r w:rsidR="00727C9D" w:rsidDel="00E2377E">
          <w:rPr>
            <w:rFonts w:ascii="Times New Roman" w:hAnsi="Times New Roman" w:cs="Times New Roman"/>
            <w:bCs/>
          </w:rPr>
          <w:delText xml:space="preserve"> </w:delText>
        </w:r>
      </w:del>
      <w:r w:rsidR="00727C9D">
        <w:rPr>
          <w:rFonts w:ascii="Times New Roman" w:hAnsi="Times New Roman" w:cs="Times New Roman"/>
          <w:bCs/>
        </w:rPr>
        <w:t>(McKnight et al. 2018)</w:t>
      </w:r>
      <w:ins w:id="89" w:author="Austen Apigo" w:date="2020-06-11T09:15:00Z">
        <w:r w:rsidR="00A95C0E">
          <w:rPr>
            <w:rFonts w:ascii="Times New Roman" w:hAnsi="Times New Roman" w:cs="Times New Roman"/>
            <w:bCs/>
          </w:rPr>
          <w:t xml:space="preserve"> </w:t>
        </w:r>
      </w:ins>
      <w:ins w:id="90" w:author="Austen Apigo" w:date="2020-06-08T11:40:00Z">
        <w:r w:rsidR="00E2377E">
          <w:rPr>
            <w:rFonts w:ascii="Times New Roman" w:hAnsi="Times New Roman" w:cs="Times New Roman"/>
            <w:bCs/>
          </w:rPr>
          <w:t>because sequencing depth (total number of DNA sequences assigned) can vary considerably across samples in high throughput sequencing runs</w:t>
        </w:r>
      </w:ins>
      <w:r w:rsidR="00727C9D">
        <w:rPr>
          <w:rFonts w:ascii="Times New Roman" w:hAnsi="Times New Roman" w:cs="Times New Roman"/>
          <w:bCs/>
        </w:rPr>
        <w:t xml:space="preserve">. We did this using the </w:t>
      </w:r>
      <w:proofErr w:type="spellStart"/>
      <w:r w:rsidR="00727C9D">
        <w:rPr>
          <w:rFonts w:ascii="Times New Roman" w:hAnsi="Times New Roman" w:cs="Times New Roman"/>
          <w:bCs/>
        </w:rPr>
        <w:t>rrarefy</w:t>
      </w:r>
      <w:proofErr w:type="spell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w:t>
      </w:r>
      <w:proofErr w:type="spellStart"/>
      <w:r w:rsidR="00300143">
        <w:rPr>
          <w:rFonts w:ascii="Times New Roman" w:hAnsi="Times New Roman" w:cs="Times New Roman"/>
          <w:bCs/>
        </w:rPr>
        <w:t>iNEXT</w:t>
      </w:r>
      <w:proofErr w:type="spellEnd"/>
      <w:r w:rsidR="00300143">
        <w:rPr>
          <w:rFonts w:ascii="Times New Roman" w:hAnsi="Times New Roman" w:cs="Times New Roman"/>
          <w:bCs/>
        </w:rPr>
        <w:t xml:space="preserve"> </w:t>
      </w:r>
      <w:r w:rsidR="00920861">
        <w:rPr>
          <w:rFonts w:ascii="Times New Roman" w:hAnsi="Times New Roman" w:cs="Times New Roman"/>
          <w:bCs/>
        </w:rPr>
        <w:t xml:space="preserve">(version 2.0.20) </w:t>
      </w:r>
      <w:ins w:id="91" w:author="Ana Miller-Ter Kuile" w:date="2020-06-15T09:18:00Z">
        <w:r w:rsidR="007B1A15">
          <w:rPr>
            <w:rFonts w:ascii="Times New Roman" w:hAnsi="Times New Roman" w:cs="Times New Roman"/>
            <w:bCs/>
          </w:rPr>
          <w:t>interpolation and extrapolation methods (</w:t>
        </w:r>
        <w:r w:rsidR="007B1A15" w:rsidRPr="00A9096C">
          <w:rPr>
            <w:rFonts w:ascii="Times New Roman" w:hAnsi="Times New Roman" w:cs="Times New Roman"/>
            <w:bCs/>
          </w:rPr>
          <w:t>Hsieh and Chao 2017</w:t>
        </w:r>
      </w:ins>
      <w:del w:id="92" w:author="Ana Miller-Ter Kuile" w:date="2020-06-15T09:18:00Z">
        <w:r w:rsidR="00300143" w:rsidDel="007B1A15">
          <w:rPr>
            <w:rFonts w:ascii="Times New Roman" w:hAnsi="Times New Roman" w:cs="Times New Roman"/>
            <w:bCs/>
          </w:rPr>
          <w:delText>assessment above</w:delText>
        </w:r>
      </w:del>
      <w:r w:rsidR="00300143">
        <w:rPr>
          <w:rFonts w:ascii="Times New Roman" w:hAnsi="Times New Roman" w:cs="Times New Roman"/>
          <w:bCs/>
        </w:rPr>
        <w:t>)</w:t>
      </w:r>
      <w:r w:rsidR="00727C9D">
        <w:rPr>
          <w:rFonts w:ascii="Times New Roman" w:hAnsi="Times New Roman" w:cs="Times New Roman"/>
          <w:bCs/>
        </w:rPr>
        <w:t xml:space="preserve">. </w:t>
      </w:r>
      <w:r w:rsidR="00606BD6">
        <w:rPr>
          <w:rFonts w:ascii="Times New Roman" w:hAnsi="Times New Roman" w:cs="Times New Roman"/>
          <w:bCs/>
        </w:rPr>
        <w:t xml:space="preserve">We rarefied </w:t>
      </w:r>
      <w:ins w:id="93" w:author="Austen Apigo" w:date="2020-06-11T09:16:00Z">
        <w:r w:rsidR="00A95C0E">
          <w:rPr>
            <w:rFonts w:ascii="Times New Roman" w:hAnsi="Times New Roman" w:cs="Times New Roman"/>
            <w:bCs/>
          </w:rPr>
          <w:t xml:space="preserve">to </w:t>
        </w:r>
      </w:ins>
      <w:r w:rsidR="007B1A15">
        <w:rPr>
          <w:rFonts w:ascii="Times New Roman" w:hAnsi="Times New Roman" w:cs="Times New Roman"/>
          <w:bCs/>
        </w:rPr>
        <w:t>55,205</w:t>
      </w:r>
      <w:ins w:id="94" w:author="Austen Apigo" w:date="2020-06-11T09:16:00Z">
        <w:r w:rsidR="00A95C0E">
          <w:rPr>
            <w:rFonts w:ascii="Times New Roman" w:hAnsi="Times New Roman" w:cs="Times New Roman"/>
            <w:bCs/>
          </w:rPr>
          <w:t xml:space="preserve"> reads per sample for the mesocosm and </w:t>
        </w:r>
      </w:ins>
      <w:r w:rsidR="007B1A15">
        <w:rPr>
          <w:rFonts w:ascii="Times New Roman" w:hAnsi="Times New Roman" w:cs="Times New Roman"/>
          <w:bCs/>
        </w:rPr>
        <w:t>16,004</w:t>
      </w:r>
      <w:ins w:id="95" w:author="Austen Apigo" w:date="2020-06-11T09:16:00Z">
        <w:r w:rsidR="00A95C0E">
          <w:rPr>
            <w:rFonts w:ascii="Times New Roman" w:hAnsi="Times New Roman" w:cs="Times New Roman"/>
            <w:bCs/>
          </w:rPr>
          <w:t xml:space="preserve"> reads per sample for the field consu</w:t>
        </w:r>
      </w:ins>
      <w:ins w:id="96" w:author="Austen Apigo" w:date="2020-06-11T09:17:00Z">
        <w:r w:rsidR="00A95C0E">
          <w:rPr>
            <w:rFonts w:ascii="Times New Roman" w:hAnsi="Times New Roman" w:cs="Times New Roman"/>
            <w:bCs/>
          </w:rPr>
          <w:t xml:space="preserve">mers. We rarefied these separately because </w:t>
        </w:r>
      </w:ins>
      <w:del w:id="97" w:author="Austen Apigo" w:date="2020-06-11T09:17:00Z">
        <w:r w:rsidDel="00A95C0E">
          <w:rPr>
            <w:rFonts w:ascii="Times New Roman" w:hAnsi="Times New Roman" w:cs="Times New Roman"/>
            <w:bCs/>
          </w:rPr>
          <w:delText>the mesocosm dataset separate from the field dataset</w:delText>
        </w:r>
        <w:r w:rsidR="00842F75" w:rsidDel="00A95C0E">
          <w:rPr>
            <w:rFonts w:ascii="Times New Roman" w:hAnsi="Times New Roman" w:cs="Times New Roman"/>
            <w:bCs/>
          </w:rPr>
          <w:delText xml:space="preserve"> since these </w:delText>
        </w:r>
      </w:del>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p>
    <w:p w14:paraId="309574EB" w14:textId="77777777" w:rsidR="00E81C3B" w:rsidRDefault="00E81C3B" w:rsidP="00C27F98">
      <w:pPr>
        <w:rPr>
          <w:rFonts w:ascii="Times New Roman" w:hAnsi="Times New Roman" w:cs="Times New Roman"/>
          <w:bCs/>
        </w:rPr>
      </w:pPr>
    </w:p>
    <w:p w14:paraId="44819AED" w14:textId="46EFA270" w:rsidR="00E81C3B" w:rsidRDefault="007E70C8" w:rsidP="00C27F98">
      <w:pPr>
        <w:rPr>
          <w:rFonts w:ascii="Times New Roman" w:hAnsi="Times New Roman" w:cs="Times New Roman"/>
          <w:bCs/>
        </w:rPr>
      </w:pPr>
      <w:r>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1D2693">
        <w:rPr>
          <w:rFonts w:ascii="Times New Roman" w:hAnsi="Times New Roman" w:cs="Times New Roman"/>
          <w:bCs/>
        </w:rPr>
        <w:t xml:space="preserve">, and all </w:t>
      </w:r>
      <w:r w:rsidR="007E1512">
        <w:rPr>
          <w:rFonts w:ascii="Times New Roman" w:hAnsi="Times New Roman" w:cs="Times New Roman"/>
          <w:bCs/>
        </w:rPr>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r w:rsidR="00E81C3B">
        <w:rPr>
          <w:rFonts w:ascii="Times New Roman" w:hAnsi="Times New Roman" w:cs="Times New Roman"/>
          <w:bCs/>
        </w:rPr>
        <w:t xml:space="preserve">All ASVs received a family-level taxonomic assignment, and family-level analyses are common in DNA metabarcoding studies (e.g. </w:t>
      </w:r>
      <w:proofErr w:type="spellStart"/>
      <w:r w:rsidR="00E81C3B">
        <w:rPr>
          <w:rFonts w:ascii="Times New Roman" w:hAnsi="Times New Roman" w:cs="Times New Roman"/>
          <w:bCs/>
        </w:rPr>
        <w:t>Kartzinel</w:t>
      </w:r>
      <w:proofErr w:type="spellEnd"/>
      <w:r w:rsidR="00E81C3B">
        <w:rPr>
          <w:rFonts w:ascii="Times New Roman" w:hAnsi="Times New Roman" w:cs="Times New Roman"/>
          <w:bCs/>
        </w:rPr>
        <w:t xml:space="preserve"> et al.), so we chose to concatenate at the family level.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potential diet item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offered diet item</w:t>
      </w:r>
      <w:r w:rsidR="006153AD">
        <w:rPr>
          <w:rFonts w:ascii="Times New Roman" w:hAnsi="Times New Roman" w:cs="Times New Roman"/>
          <w:bCs/>
        </w:rPr>
        <w:t xml:space="preserve"> (</w:t>
      </w:r>
      <w:r w:rsidR="006153AD">
        <w:rPr>
          <w:rFonts w:ascii="Times New Roman" w:hAnsi="Times New Roman" w:cs="Times New Roman"/>
          <w:bCs/>
          <w:i/>
          <w:iCs/>
        </w:rPr>
        <w:t>O. japonica</w:t>
      </w:r>
      <w:r w:rsidR="006153AD">
        <w:rPr>
          <w:rFonts w:ascii="Times New Roman" w:hAnsi="Times New Roman" w:cs="Times New Roman"/>
          <w:bCs/>
        </w:rPr>
        <w:t>)</w:t>
      </w:r>
      <w:r w:rsidR="007E1512">
        <w:rPr>
          <w:rFonts w:ascii="Times New Roman" w:hAnsi="Times New Roman" w:cs="Times New Roman"/>
          <w:bCs/>
        </w:rPr>
        <w:t xml:space="preserve">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44F0568A" w:rsidR="00207D77" w:rsidRPr="00207D77" w:rsidRDefault="00207D77" w:rsidP="00C27F98">
      <w:pPr>
        <w:rPr>
          <w:rFonts w:ascii="Times New Roman" w:hAnsi="Times New Roman" w:cs="Times New Roman"/>
          <w:bCs/>
          <w:i/>
          <w:iCs/>
        </w:rPr>
      </w:pPr>
      <w:r w:rsidRPr="00207D77">
        <w:rPr>
          <w:rFonts w:ascii="Times New Roman" w:hAnsi="Times New Roman" w:cs="Times New Roman"/>
          <w:bCs/>
          <w:i/>
          <w:iCs/>
        </w:rPr>
        <w:t>Hypothesis 2: Does surface sterilization alter the proportion of potential diet DNA</w:t>
      </w:r>
      <w:r>
        <w:rPr>
          <w:rFonts w:ascii="Times New Roman" w:hAnsi="Times New Roman" w:cs="Times New Roman"/>
          <w:bCs/>
          <w:i/>
          <w:iCs/>
        </w:rPr>
        <w:t>?</w:t>
      </w:r>
    </w:p>
    <w:p w14:paraId="746E1476" w14:textId="38F0BEE9"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lastRenderedPageBreak/>
        <w:t>Krehenwinkel</w:t>
      </w:r>
      <w:proofErr w:type="spellEnd"/>
      <w:r>
        <w:rPr>
          <w:rFonts w:ascii="Times New Roman" w:hAnsi="Times New Roman" w:cs="Times New Roman"/>
          <w:bCs/>
        </w:rPr>
        <w:t xml:space="preserve"> et al. 2016), we also wanted to determine whether surface sterilization altered this proportion of reads assigned to possible diet. Again, because contaminants can represent </w:t>
      </w:r>
      <w:commentRangeStart w:id="98"/>
      <w:r>
        <w:rPr>
          <w:rFonts w:ascii="Times New Roman" w:hAnsi="Times New Roman" w:cs="Times New Roman"/>
          <w:bCs/>
        </w:rPr>
        <w:t xml:space="preserve">artificial </w:t>
      </w:r>
      <w:commentRangeEnd w:id="98"/>
      <w:r w:rsidR="00681368">
        <w:rPr>
          <w:rStyle w:val="CommentReference"/>
        </w:rPr>
        <w:commentReference w:id="98"/>
      </w:r>
      <w:r>
        <w:rPr>
          <w:rFonts w:ascii="Times New Roman" w:hAnsi="Times New Roman" w:cs="Times New Roman"/>
          <w:bCs/>
        </w:rPr>
        <w:t xml:space="preserve">diet or can be non-diet items, surface contamination, and therefore, surface sterilization, 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proportion of DNA representing potential diet items, we assessed per sample potential diet DNA proportion for both sets of consumers (mesocosm and </w:t>
      </w:r>
      <w:r w:rsidR="00C22F8E">
        <w:rPr>
          <w:rFonts w:ascii="Times New Roman" w:hAnsi="Times New Roman" w:cs="Times New Roman"/>
          <w:bCs/>
        </w:rPr>
        <w:t>natural environment</w:t>
      </w:r>
      <w:r w:rsidR="00922DFA">
        <w:rPr>
          <w:rFonts w:ascii="Times New Roman" w:hAnsi="Times New Roman" w:cs="Times New Roman"/>
          <w:bCs/>
        </w:rPr>
        <w:t>) separately. For this analysis, we subset only consumer individuals for which we detected diet DNA</w:t>
      </w:r>
      <w:ins w:id="99" w:author="Austen Apigo" w:date="2020-06-08T12:00:00Z">
        <w:r w:rsidR="00681368">
          <w:rPr>
            <w:rFonts w:ascii="Times New Roman" w:hAnsi="Times New Roman" w:cs="Times New Roman"/>
            <w:bCs/>
          </w:rPr>
          <w:t xml:space="preserve"> (n = </w:t>
        </w:r>
      </w:ins>
      <w:r w:rsidR="00C22F8E">
        <w:rPr>
          <w:rFonts w:ascii="Times New Roman" w:hAnsi="Times New Roman" w:cs="Times New Roman"/>
          <w:bCs/>
        </w:rPr>
        <w:t>14</w:t>
      </w:r>
      <w:ins w:id="100" w:author="Austen Apigo" w:date="2020-06-08T12:00:00Z">
        <w:r w:rsidR="00681368">
          <w:rPr>
            <w:rFonts w:ascii="Times New Roman" w:hAnsi="Times New Roman" w:cs="Times New Roman"/>
            <w:bCs/>
          </w:rPr>
          <w:t xml:space="preserve"> out of </w:t>
        </w:r>
      </w:ins>
      <w:r w:rsidR="00C22F8E">
        <w:rPr>
          <w:rFonts w:ascii="Times New Roman" w:hAnsi="Times New Roman" w:cs="Times New Roman"/>
          <w:bCs/>
        </w:rPr>
        <w:t>19 for mesocosm; 33 of 37 for natural environment</w:t>
      </w:r>
      <w:ins w:id="101" w:author="Austen Apigo" w:date="2020-06-08T12:00:00Z">
        <w:r w:rsidR="00681368">
          <w:rPr>
            <w:rFonts w:ascii="Times New Roman" w:hAnsi="Times New Roman" w:cs="Times New Roman"/>
            <w:bCs/>
          </w:rPr>
          <w:t>)</w:t>
        </w:r>
      </w:ins>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alter diet abundance only when potential diet DNA is present. </w:t>
      </w:r>
      <w:r w:rsidR="00823455">
        <w:rPr>
          <w:rFonts w:ascii="Times New Roman" w:hAnsi="Times New Roman" w:cs="Times New Roman"/>
          <w:bCs/>
        </w:rPr>
        <w:t>We assessed diet proportional abundance in consumers using generalized linear models with the number of potential diet DNA reads per sample</w:t>
      </w:r>
      <w:r w:rsidR="00977993">
        <w:rPr>
          <w:rFonts w:ascii="Times New Roman" w:hAnsi="Times New Roman" w:cs="Times New Roman"/>
          <w:bCs/>
        </w:rPr>
        <w:t xml:space="preserve"> (only </w:t>
      </w:r>
      <w:r w:rsidR="00977993">
        <w:rPr>
          <w:rFonts w:ascii="Times New Roman" w:hAnsi="Times New Roman" w:cs="Times New Roman"/>
          <w:bCs/>
          <w:i/>
          <w:iCs/>
        </w:rPr>
        <w:t>O. japonica</w:t>
      </w:r>
      <w:r w:rsidR="00977993">
        <w:rPr>
          <w:rFonts w:ascii="Times New Roman" w:hAnsi="Times New Roman" w:cs="Times New Roman"/>
          <w:bCs/>
        </w:rPr>
        <w:t xml:space="preserve">, the offered potential diet item, for mesocosm consumers, all potential diet DNA for </w:t>
      </w:r>
      <w:r w:rsidR="00CF0533">
        <w:rPr>
          <w:rFonts w:ascii="Times New Roman" w:hAnsi="Times New Roman" w:cs="Times New Roman"/>
          <w:bCs/>
        </w:rPr>
        <w:t xml:space="preserve">natural environment </w:t>
      </w:r>
      <w:r w:rsidR="00977993">
        <w:rPr>
          <w:rFonts w:ascii="Times New Roman" w:hAnsi="Times New Roman" w:cs="Times New Roman"/>
          <w:bCs/>
        </w:rPr>
        <w:t>consumers)</w:t>
      </w:r>
      <w:r w:rsidR="00823455">
        <w:rPr>
          <w:rFonts w:ascii="Times New Roman" w:hAnsi="Times New Roman" w:cs="Times New Roman"/>
          <w:bCs/>
        </w:rPr>
        <w:t xml:space="preserve"> 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commentRangeStart w:id="102"/>
      <w:commentRangeStart w:id="103"/>
      <w:r w:rsidR="005C1A15">
        <w:rPr>
          <w:rFonts w:ascii="Times New Roman" w:hAnsi="Times New Roman" w:cs="Times New Roman"/>
          <w:bCs/>
        </w:rPr>
        <w:t xml:space="preserve">We also verified that any variation in detection or read abundance in either environment was due to contaminant removal and not a systematic relic of the extraction, amplification, or sequencing process by also examining the total proportion of DNA sequence reads assigned to </w:t>
      </w:r>
      <w:r w:rsidR="007D7BE9">
        <w:rPr>
          <w:rFonts w:ascii="Times New Roman" w:hAnsi="Times New Roman" w:cs="Times New Roman"/>
          <w:bCs/>
        </w:rPr>
        <w:t xml:space="preserve">1) </w:t>
      </w:r>
      <w:r w:rsidR="005C1A15">
        <w:rPr>
          <w:rFonts w:ascii="Times New Roman" w:hAnsi="Times New Roman" w:cs="Times New Roman"/>
          <w:bCs/>
        </w:rPr>
        <w:t>consumers,</w:t>
      </w:r>
      <w:r w:rsidR="007D7BE9">
        <w:rPr>
          <w:rFonts w:ascii="Times New Roman" w:hAnsi="Times New Roman" w:cs="Times New Roman"/>
          <w:bCs/>
        </w:rPr>
        <w:t xml:space="preserve"> 2)</w:t>
      </w:r>
      <w:r w:rsidR="005C1A15">
        <w:rPr>
          <w:rFonts w:ascii="Times New Roman" w:hAnsi="Times New Roman" w:cs="Times New Roman"/>
          <w:bCs/>
        </w:rPr>
        <w:t xml:space="preserve"> </w:t>
      </w:r>
      <w:proofErr w:type="spellStart"/>
      <w:r w:rsidR="00FD0BB8">
        <w:rPr>
          <w:rFonts w:ascii="Times New Roman" w:hAnsi="Times New Roman" w:cs="Times New Roman"/>
          <w:bCs/>
        </w:rPr>
        <w:t>nondiet</w:t>
      </w:r>
      <w:proofErr w:type="spellEnd"/>
      <w:r w:rsidR="00FD0BB8">
        <w:rPr>
          <w:rFonts w:ascii="Times New Roman" w:hAnsi="Times New Roman" w:cs="Times New Roman"/>
          <w:bCs/>
        </w:rPr>
        <w:t xml:space="preserve"> items, </w:t>
      </w:r>
      <w:r w:rsidR="005C1A15">
        <w:rPr>
          <w:rFonts w:ascii="Times New Roman" w:hAnsi="Times New Roman" w:cs="Times New Roman"/>
          <w:bCs/>
        </w:rPr>
        <w:t xml:space="preserve">and </w:t>
      </w:r>
      <w:r w:rsidR="007D7BE9">
        <w:rPr>
          <w:rFonts w:ascii="Times New Roman" w:hAnsi="Times New Roman" w:cs="Times New Roman"/>
          <w:bCs/>
        </w:rPr>
        <w:t xml:space="preserve">3) </w:t>
      </w:r>
      <w:r w:rsidR="005C1A15">
        <w:rPr>
          <w:rFonts w:ascii="Times New Roman" w:hAnsi="Times New Roman" w:cs="Times New Roman"/>
          <w:bCs/>
        </w:rPr>
        <w:t xml:space="preserve">for the mesocosm consumers, all potential diet DNA (including </w:t>
      </w:r>
      <w:r w:rsidR="005C1A15">
        <w:rPr>
          <w:rFonts w:ascii="Times New Roman" w:hAnsi="Times New Roman" w:cs="Times New Roman"/>
          <w:bCs/>
          <w:i/>
          <w:iCs/>
        </w:rPr>
        <w:t>O. japonica</w:t>
      </w:r>
      <w:r w:rsidR="005C1A15">
        <w:rPr>
          <w:rFonts w:ascii="Times New Roman" w:hAnsi="Times New Roman" w:cs="Times New Roman"/>
          <w:bCs/>
        </w:rPr>
        <w:t>) expected to be found in each sample within the timeframe of our mesocosm trials based on results from another study (</w:t>
      </w:r>
      <w:proofErr w:type="spellStart"/>
      <w:r w:rsidR="005C1A15">
        <w:rPr>
          <w:rFonts w:ascii="Times New Roman" w:hAnsi="Times New Roman" w:cs="Times New Roman"/>
          <w:bCs/>
        </w:rPr>
        <w:t>Marcias</w:t>
      </w:r>
      <w:proofErr w:type="spellEnd"/>
      <w:r w:rsidR="005C1A15">
        <w:rPr>
          <w:rFonts w:ascii="Times New Roman" w:hAnsi="Times New Roman" w:cs="Times New Roman"/>
          <w:bCs/>
        </w:rPr>
        <w:t>-Hernandez et al. 2018).</w:t>
      </w:r>
      <w:commentRangeEnd w:id="102"/>
      <w:r w:rsidR="004F22FA">
        <w:rPr>
          <w:rStyle w:val="CommentReference"/>
        </w:rPr>
        <w:commentReference w:id="102"/>
      </w:r>
      <w:commentRangeEnd w:id="103"/>
      <w:r w:rsidR="00642396">
        <w:rPr>
          <w:rStyle w:val="CommentReference"/>
        </w:rPr>
        <w:commentReference w:id="103"/>
      </w:r>
      <w:r w:rsidR="005C1A15">
        <w:rPr>
          <w:rFonts w:ascii="Times New Roman" w:hAnsi="Times New Roman" w:cs="Times New Roman"/>
          <w:bCs/>
        </w:rPr>
        <w:t xml:space="preserve"> These results are summarized in the Supplement. </w:t>
      </w:r>
    </w:p>
    <w:p w14:paraId="532150F6" w14:textId="77777777" w:rsidR="00A2382A" w:rsidRDefault="00A2382A" w:rsidP="00C27F98">
      <w:pPr>
        <w:rPr>
          <w:rFonts w:ascii="Times New Roman" w:hAnsi="Times New Roman" w:cs="Times New Roman"/>
          <w:bCs/>
        </w:rPr>
      </w:pPr>
    </w:p>
    <w:p w14:paraId="722909E3" w14:textId="7A60F000" w:rsidR="001D2693" w:rsidRDefault="00A2382A" w:rsidP="00C27F98">
      <w:pPr>
        <w:rPr>
          <w:rFonts w:ascii="Times New Roman" w:hAnsi="Times New Roman" w:cs="Times New Roman"/>
          <w:bCs/>
          <w:i/>
          <w:iCs/>
        </w:rPr>
      </w:pPr>
      <w:r>
        <w:rPr>
          <w:rFonts w:ascii="Times New Roman" w:hAnsi="Times New Roman" w:cs="Times New Roman"/>
          <w:bCs/>
          <w:i/>
          <w:iCs/>
        </w:rPr>
        <w:t>Hypothesis 3: Does surface sterilization alter the 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w:t>
      </w:r>
      <w:r w:rsidR="00040901">
        <w:rPr>
          <w:rFonts w:ascii="Times New Roman" w:hAnsi="Times New Roman" w:cs="Times New Roman"/>
          <w:bCs/>
          <w:i/>
          <w:iCs/>
        </w:rPr>
        <w:t>consumers</w:t>
      </w:r>
      <w:r w:rsidR="00876906">
        <w:rPr>
          <w:rFonts w:ascii="Times New Roman" w:hAnsi="Times New Roman" w:cs="Times New Roman"/>
          <w:bCs/>
          <w:i/>
          <w:iCs/>
        </w:rPr>
        <w:t xml:space="preserve"> from natural environments</w:t>
      </w:r>
      <w:r>
        <w:rPr>
          <w:rFonts w:ascii="Times New Roman" w:hAnsi="Times New Roman" w:cs="Times New Roman"/>
          <w:bCs/>
          <w:i/>
          <w:iCs/>
        </w:rPr>
        <w:t>?</w:t>
      </w:r>
    </w:p>
    <w:p w14:paraId="65709069" w14:textId="501FF71B"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w:t>
      </w:r>
      <w:proofErr w:type="spellStart"/>
      <w:r w:rsidR="00A22B19">
        <w:rPr>
          <w:rFonts w:ascii="Times New Roman" w:hAnsi="Times New Roman" w:cs="Times New Roman"/>
          <w:bCs/>
        </w:rPr>
        <w:t>MacKenzie</w:t>
      </w:r>
      <w:proofErr w:type="spellEnd"/>
      <w:r w:rsidR="00A22B19">
        <w:rPr>
          <w:rFonts w:ascii="Times New Roman" w:hAnsi="Times New Roman" w:cs="Times New Roman"/>
          <w:bCs/>
        </w:rPr>
        <w:t xml:space="preserve"> et al. 2002</w:t>
      </w:r>
      <w:r w:rsidR="00E5687D">
        <w:rPr>
          <w:rFonts w:ascii="Times New Roman" w:hAnsi="Times New Roman" w:cs="Times New Roman"/>
          <w:bCs/>
        </w:rPr>
        <w:t xml:space="preserve">). We assessed whether </w:t>
      </w:r>
      <w:commentRangeStart w:id="104"/>
      <w:r w:rsidR="00E5687D">
        <w:rPr>
          <w:rFonts w:ascii="Times New Roman" w:hAnsi="Times New Roman" w:cs="Times New Roman"/>
          <w:bCs/>
        </w:rPr>
        <w:t>surface contamination</w:t>
      </w:r>
      <w:ins w:id="105" w:author="Austen Apigo" w:date="2020-06-11T09:50:00Z">
        <w:r w:rsidR="0089241E">
          <w:rPr>
            <w:rFonts w:ascii="Times New Roman" w:hAnsi="Times New Roman" w:cs="Times New Roman"/>
            <w:bCs/>
          </w:rPr>
          <w:t xml:space="preserve"> </w:t>
        </w:r>
        <w:commentRangeEnd w:id="104"/>
        <w:r w:rsidR="0089241E">
          <w:rPr>
            <w:rStyle w:val="CommentReference"/>
          </w:rPr>
          <w:commentReference w:id="104"/>
        </w:r>
      </w:ins>
      <w:del w:id="106" w:author="Austen Apigo" w:date="2020-06-11T09:50:00Z">
        <w:r w:rsidR="00E5687D" w:rsidDel="0089241E">
          <w:rPr>
            <w:rFonts w:ascii="Times New Roman" w:hAnsi="Times New Roman" w:cs="Times New Roman"/>
            <w:bCs/>
          </w:rPr>
          <w:delText xml:space="preserve">, and thus, surface sterilization, </w:delText>
        </w:r>
      </w:del>
      <w:r w:rsidR="00E5687D">
        <w:rPr>
          <w:rFonts w:ascii="Times New Roman" w:hAnsi="Times New Roman" w:cs="Times New Roman"/>
          <w:bCs/>
        </w:rPr>
        <w:t xml:space="preserve">altered species richness and species composition of potential diet items in 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E5687D">
        <w:rPr>
          <w:rFonts w:ascii="Times New Roman" w:hAnsi="Times New Roman" w:cs="Times New Roman"/>
          <w:bCs/>
        </w:rPr>
        <w:t xml:space="preserve">, </w:t>
      </w:r>
      <w:commentRangeStart w:id="107"/>
      <w:r w:rsidR="006C6013">
        <w:rPr>
          <w:rFonts w:ascii="Times New Roman" w:hAnsi="Times New Roman" w:cs="Times New Roman"/>
          <w:bCs/>
        </w:rPr>
        <w:t xml:space="preserve">we assessed </w:t>
      </w:r>
      <w:ins w:id="108" w:author="Austen Apigo" w:date="2020-06-11T09:55:00Z">
        <w:r w:rsidR="00290446">
          <w:rPr>
            <w:rFonts w:ascii="Times New Roman" w:hAnsi="Times New Roman" w:cs="Times New Roman"/>
            <w:bCs/>
          </w:rPr>
          <w:t>differences</w:t>
        </w:r>
      </w:ins>
      <w:ins w:id="109" w:author="Austen Apigo" w:date="2020-06-11T09:52:00Z">
        <w:r w:rsidR="0089241E">
          <w:rPr>
            <w:rFonts w:ascii="Times New Roman" w:hAnsi="Times New Roman" w:cs="Times New Roman"/>
            <w:bCs/>
          </w:rPr>
          <w:t xml:space="preserve"> in </w:t>
        </w:r>
      </w:ins>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ins w:id="110" w:author="Austen Apigo" w:date="2020-06-11T09:52:00Z">
        <w:r w:rsidR="0089241E">
          <w:rPr>
            <w:rFonts w:ascii="Times New Roman" w:hAnsi="Times New Roman" w:cs="Times New Roman"/>
            <w:bCs/>
          </w:rPr>
          <w:t xml:space="preserve"> among sterilization treatments</w:t>
        </w:r>
      </w:ins>
      <w:r w:rsidR="006C6013">
        <w:rPr>
          <w:rFonts w:ascii="Times New Roman" w:hAnsi="Times New Roman" w:cs="Times New Roman"/>
          <w:bCs/>
        </w:rPr>
        <w:t xml:space="preserve"> </w:t>
      </w:r>
      <w:commentRangeEnd w:id="107"/>
      <w:r w:rsidR="0089241E">
        <w:rPr>
          <w:rStyle w:val="CommentReference"/>
        </w:rPr>
        <w:commentReference w:id="107"/>
      </w:r>
      <w:r w:rsidR="006C6013">
        <w:rPr>
          <w:rFonts w:ascii="Times New Roman" w:hAnsi="Times New Roman" w:cs="Times New Roman"/>
          <w:bCs/>
        </w:rPr>
        <w:t xml:space="preserve">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items (at lowest resolved taxonomic level, above)</w:t>
      </w:r>
      <w:r w:rsidR="006C6013">
        <w:rPr>
          <w:rFonts w:ascii="Times New Roman" w:hAnsi="Times New Roman" w:cs="Times New Roman"/>
          <w:bCs/>
        </w:rPr>
        <w:t xml:space="preserv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 xml:space="preserve">items (again, at lowest resolved taxonomic level, above)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A90916">
        <w:rPr>
          <w:rFonts w:ascii="Times New Roman" w:hAnsi="Times New Roman" w:cs="Times New Roman"/>
          <w:bCs/>
        </w:rPr>
        <w:lastRenderedPageBreak/>
        <w:t xml:space="preserve">field consumer potential diet item PERMANOVA with </w:t>
      </w:r>
      <w:commentRangeStart w:id="111"/>
      <w:r w:rsidR="00A90916">
        <w:rPr>
          <w:rFonts w:ascii="Times New Roman" w:hAnsi="Times New Roman" w:cs="Times New Roman"/>
          <w:bCs/>
        </w:rPr>
        <w:t>abundance data and also conducted both presence-absence</w:t>
      </w:r>
      <w:commentRangeEnd w:id="111"/>
      <w:r w:rsidR="00290446">
        <w:rPr>
          <w:rStyle w:val="CommentReference"/>
        </w:rPr>
        <w:commentReference w:id="111"/>
      </w:r>
      <w:r w:rsidR="00A90916">
        <w:rPr>
          <w:rFonts w:ascii="Times New Roman" w:hAnsi="Times New Roman" w:cs="Times New Roman"/>
          <w:bCs/>
        </w:rPr>
        <w:t xml:space="preserv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706973D6" w:rsidR="0033087E" w:rsidRDefault="007222CD" w:rsidP="00F2012E">
      <w:pPr>
        <w:rPr>
          <w:rFonts w:ascii="Times New Roman" w:hAnsi="Times New Roman" w:cs="Times New Roman"/>
          <w:bCs/>
        </w:rPr>
      </w:pPr>
      <w:r>
        <w:rPr>
          <w:rFonts w:ascii="Times New Roman" w:hAnsi="Times New Roman" w:cs="Times New Roman"/>
          <w:bCs/>
        </w:rPr>
        <w:t xml:space="preserve">Amplification success across all samples was </w:t>
      </w:r>
      <w:commentRangeStart w:id="112"/>
      <w:commentRangeStart w:id="113"/>
      <w:r>
        <w:rPr>
          <w:rFonts w:ascii="Times New Roman" w:hAnsi="Times New Roman" w:cs="Times New Roman"/>
          <w:bCs/>
        </w:rPr>
        <w:t>78%, with 56 o</w:t>
      </w:r>
      <w:r w:rsidR="00575844">
        <w:rPr>
          <w:rFonts w:ascii="Times New Roman" w:hAnsi="Times New Roman" w:cs="Times New Roman"/>
          <w:bCs/>
        </w:rPr>
        <w:t>f 72</w:t>
      </w:r>
      <w:commentRangeEnd w:id="112"/>
      <w:r w:rsidR="001D412D">
        <w:rPr>
          <w:rStyle w:val="CommentReference"/>
        </w:rPr>
        <w:commentReference w:id="112"/>
      </w:r>
      <w:commentRangeEnd w:id="113"/>
      <w:r w:rsidR="00290446">
        <w:rPr>
          <w:rStyle w:val="CommentReference"/>
        </w:rPr>
        <w:commentReference w:id="113"/>
      </w:r>
      <w:r w:rsidR="00575844">
        <w:rPr>
          <w:rFonts w:ascii="Times New Roman" w:hAnsi="Times New Roman" w:cs="Times New Roman"/>
          <w:bCs/>
        </w:rPr>
        <w:t xml:space="preserve">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field: n = 18 surface sterilized, n = 19 unsterilized)</w:t>
      </w:r>
      <w:r>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the ASVs </w:t>
      </w:r>
      <w:del w:id="114" w:author="Austen Apigo" w:date="2020-06-11T10:00:00Z">
        <w:r w:rsidR="00340530" w:rsidDel="00290446">
          <w:rPr>
            <w:rFonts w:ascii="Times New Roman" w:hAnsi="Times New Roman" w:cs="Times New Roman"/>
            <w:bCs/>
          </w:rPr>
          <w:delText xml:space="preserve">received </w:delText>
        </w:r>
      </w:del>
      <w:ins w:id="115" w:author="Austen Apigo" w:date="2020-06-11T10:00:00Z">
        <w:r w:rsidR="00290446">
          <w:rPr>
            <w:rFonts w:ascii="Times New Roman" w:hAnsi="Times New Roman" w:cs="Times New Roman"/>
            <w:bCs/>
          </w:rPr>
          <w:t xml:space="preserve">matched to </w:t>
        </w:r>
      </w:ins>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prey items (41 of 176) and eight percent (14 of 176) corresponded to consumer DNA. Eighty-five percent of the potential prey ASVs received a species-level taxonomic assignment (35 of 41) from either the BLAST or BOLD taxonomic assignments, and every potential prey species received a family-level and order-level taxonomic assignment. There were no conflicting taxonomic assignments at the family level or higher between the BOLD and BLAST assignments.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commentRangeStart w:id="116"/>
      <w:r>
        <w:rPr>
          <w:rFonts w:ascii="Times New Roman" w:hAnsi="Times New Roman" w:cs="Times New Roman"/>
          <w:bCs/>
          <w:i/>
          <w:iCs/>
        </w:rPr>
        <w:t xml:space="preserve">Detection and abundance of </w:t>
      </w:r>
      <w:r w:rsidR="00047D80">
        <w:rPr>
          <w:rFonts w:ascii="Times New Roman" w:hAnsi="Times New Roman" w:cs="Times New Roman"/>
          <w:bCs/>
          <w:i/>
          <w:iCs/>
        </w:rPr>
        <w:t>diet</w:t>
      </w:r>
      <w:commentRangeEnd w:id="116"/>
      <w:r w:rsidR="003929EE">
        <w:rPr>
          <w:rStyle w:val="CommentReference"/>
        </w:rPr>
        <w:commentReference w:id="116"/>
      </w:r>
    </w:p>
    <w:p w14:paraId="28DA8D2C" w14:textId="530896D2"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ins w:id="117" w:author="Austen Apigo" w:date="2020-06-08T13:51:00Z">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ins>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field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2F253F2D" w14:textId="3B6CC6EF" w:rsidR="003E3BE4" w:rsidRDefault="008305F5" w:rsidP="00814E6D">
      <w:pPr>
        <w:rPr>
          <w:rFonts w:ascii="Times New Roman" w:hAnsi="Times New Roman" w:cs="Times New Roman"/>
          <w:bCs/>
        </w:rPr>
      </w:pPr>
      <w:commentRangeStart w:id="118"/>
      <w:r>
        <w:rPr>
          <w:rFonts w:ascii="Times New Roman" w:hAnsi="Times New Roman" w:cs="Times New Roman"/>
          <w:bCs/>
        </w:rPr>
        <w:t xml:space="preserve">Offered potential diet </w:t>
      </w:r>
      <w:commentRangeEnd w:id="118"/>
      <w:r w:rsidR="009C4627">
        <w:rPr>
          <w:rStyle w:val="CommentReference"/>
        </w:rPr>
        <w:commentReference w:id="118"/>
      </w:r>
      <w:r>
        <w:rPr>
          <w:rFonts w:ascii="Times New Roman" w:hAnsi="Times New Roman" w:cs="Times New Roman"/>
          <w:bCs/>
        </w:rPr>
        <w:t>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w:t>
      </w:r>
      <w:r>
        <w:rPr>
          <w:rFonts w:ascii="Times New Roman" w:hAnsi="Times New Roman" w:cs="Times New Roman"/>
          <w:bCs/>
        </w:rPr>
        <w:lastRenderedPageBreak/>
        <w:t xml:space="preserve">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prey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589B8ACE" w14:textId="6B9237DF"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w:t>
      </w:r>
      <w:r w:rsidR="0037070F">
        <w:rPr>
          <w:rFonts w:ascii="Times New Roman" w:hAnsi="Times New Roman" w:cs="Times New Roman"/>
          <w:bCs/>
          <w:i/>
          <w:iCs/>
        </w:rPr>
        <w:t>natural environment consumers</w:t>
      </w:r>
    </w:p>
    <w:p w14:paraId="16DB2967" w14:textId="29A2539D" w:rsidR="00F708F0" w:rsidRDefault="00586CA5" w:rsidP="00586CA5">
      <w:pPr>
        <w:rPr>
          <w:rFonts w:ascii="Times New Roman" w:hAnsi="Times New Roman" w:cs="Times New Roman"/>
          <w:bCs/>
        </w:rPr>
      </w:pPr>
      <w:r>
        <w:rPr>
          <w:rFonts w:ascii="Times New Roman" w:hAnsi="Times New Roman" w:cs="Times New Roman"/>
          <w:bCs/>
        </w:rPr>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C22F8E">
        <w:rPr>
          <w:rFonts w:ascii="Times New Roman" w:hAnsi="Times New Roman" w:cs="Times New Roman"/>
          <w:bCs/>
        </w:rPr>
        <w:t xml:space="preserve">2.08 </w:t>
      </w:r>
      <w:r w:rsidR="003E1C66">
        <w:rPr>
          <w:rFonts w:ascii="Times New Roman" w:hAnsi="Times New Roman" w:cs="Times New Roman"/>
          <w:bCs/>
        </w:rPr>
        <w:t xml:space="preserve">(± </w:t>
      </w:r>
      <w:r w:rsidR="00B15492">
        <w:rPr>
          <w:rFonts w:ascii="Times New Roman" w:hAnsi="Times New Roman" w:cs="Times New Roman"/>
          <w:bCs/>
        </w:rPr>
        <w:t>0.</w:t>
      </w:r>
      <w:r w:rsidR="00C22F8E">
        <w:rPr>
          <w:rFonts w:ascii="Times New Roman" w:hAnsi="Times New Roman" w:cs="Times New Roman"/>
          <w:bCs/>
        </w:rPr>
        <w:t>26</w:t>
      </w:r>
      <w:r w:rsidR="00B15492">
        <w:rPr>
          <w:rFonts w:ascii="Times New Roman" w:hAnsi="Times New Roman" w:cs="Times New Roman"/>
          <w:bCs/>
        </w:rPr>
        <w:t xml:space="preserve">) </w:t>
      </w:r>
      <w:r w:rsidR="00C22F8E">
        <w:rPr>
          <w:rFonts w:ascii="Times New Roman" w:hAnsi="Times New Roman" w:cs="Times New Roman"/>
          <w:bCs/>
        </w:rPr>
        <w:t xml:space="preserve">diet families </w:t>
      </w:r>
      <w:r w:rsidR="00B15492">
        <w:rPr>
          <w:rFonts w:ascii="Times New Roman" w:hAnsi="Times New Roman" w:cs="Times New Roman"/>
          <w:bCs/>
        </w:rPr>
        <w:t xml:space="preserve">per individual sample, with a maximum of </w:t>
      </w:r>
      <w:r w:rsidR="00C22F8E">
        <w:rPr>
          <w:rFonts w:ascii="Times New Roman" w:hAnsi="Times New Roman" w:cs="Times New Roman"/>
          <w:bCs/>
        </w:rPr>
        <w:t>5</w:t>
      </w:r>
      <w:r w:rsidR="00B15492">
        <w:rPr>
          <w:rFonts w:ascii="Times New Roman" w:hAnsi="Times New Roman" w:cs="Times New Roman"/>
          <w:bCs/>
        </w:rPr>
        <w:t xml:space="preserve"> </w:t>
      </w:r>
      <w:r w:rsidR="00047D80">
        <w:rPr>
          <w:rFonts w:ascii="Times New Roman" w:hAnsi="Times New Roman" w:cs="Times New Roman"/>
          <w:bCs/>
        </w:rPr>
        <w:t>diet</w:t>
      </w:r>
      <w:r w:rsidR="00B15492">
        <w:rPr>
          <w:rFonts w:ascii="Times New Roman" w:hAnsi="Times New Roman" w:cs="Times New Roman"/>
          <w:bCs/>
        </w:rPr>
        <w:t xml:space="preserve"> </w:t>
      </w:r>
      <w:r w:rsidR="00D043B4">
        <w:rPr>
          <w:rFonts w:ascii="Times New Roman" w:hAnsi="Times New Roman" w:cs="Times New Roman"/>
          <w:bCs/>
        </w:rPr>
        <w:t>families</w:t>
      </w:r>
      <w:r w:rsidR="00B15492">
        <w:rPr>
          <w:rFonts w:ascii="Times New Roman" w:hAnsi="Times New Roman" w:cs="Times New Roman"/>
          <w:bCs/>
        </w:rPr>
        <w:t xml:space="preserve">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 xml:space="preserve">The best model for potential diet composition also did not include surface sterilization treatment as a fixed effect. </w:t>
      </w:r>
      <w:r w:rsidR="00D043B4">
        <w:rPr>
          <w:rFonts w:ascii="Times New Roman" w:hAnsi="Times New Roman" w:cs="Times New Roman"/>
          <w:bCs/>
        </w:rPr>
        <w:t>Diet</w:t>
      </w:r>
      <w:r w:rsidR="00F708F0">
        <w:rPr>
          <w:rFonts w:ascii="Times New Roman" w:hAnsi="Times New Roman" w:cs="Times New Roman"/>
          <w:bCs/>
        </w:rPr>
        <w:t xml:space="preserve"> composition consisted of </w:t>
      </w:r>
      <w:r w:rsidR="00DE4DAD">
        <w:rPr>
          <w:rFonts w:ascii="Times New Roman" w:hAnsi="Times New Roman" w:cs="Times New Roman"/>
          <w:bCs/>
        </w:rPr>
        <w:t>twenty families</w:t>
      </w:r>
      <w:r w:rsidR="00F708F0">
        <w:rPr>
          <w:rFonts w:ascii="Times New Roman" w:hAnsi="Times New Roman" w:cs="Times New Roman"/>
          <w:bCs/>
        </w:rPr>
        <w:t xml:space="preserve"> from </w:t>
      </w:r>
      <w:r w:rsidR="00DE4DAD">
        <w:rPr>
          <w:rFonts w:ascii="Times New Roman" w:hAnsi="Times New Roman" w:cs="Times New Roman"/>
          <w:bCs/>
        </w:rPr>
        <w:t>ten</w:t>
      </w:r>
      <w:r w:rsidR="00F708F0">
        <w:rPr>
          <w:rFonts w:ascii="Times New Roman" w:hAnsi="Times New Roman" w:cs="Times New Roman"/>
          <w:bCs/>
        </w:rPr>
        <w:t xml:space="preserve"> arthropod orders (</w:t>
      </w:r>
      <w:r w:rsidR="00D12C9A" w:rsidRPr="00D12C9A">
        <w:rPr>
          <w:rFonts w:ascii="Times New Roman" w:hAnsi="Times New Roman" w:cs="Times New Roman"/>
          <w:bCs/>
          <w:i/>
          <w:iCs/>
        </w:rPr>
        <w:t xml:space="preserve">Class </w:t>
      </w:r>
      <w:proofErr w:type="spellStart"/>
      <w:r w:rsidR="00F708F0" w:rsidRPr="00D12C9A">
        <w:rPr>
          <w:rFonts w:ascii="Times New Roman" w:hAnsi="Times New Roman" w:cs="Times New Roman"/>
          <w:bCs/>
          <w:i/>
          <w:iCs/>
        </w:rPr>
        <w:t>Insecta</w:t>
      </w:r>
      <w:proofErr w:type="spellEnd"/>
      <w:r w:rsidR="00F708F0">
        <w:rPr>
          <w:rFonts w:ascii="Times New Roman" w:hAnsi="Times New Roman" w:cs="Times New Roman"/>
          <w:bCs/>
        </w:rPr>
        <w:t xml:space="preserve">: </w:t>
      </w:r>
      <w:r w:rsidR="00DE4DAD">
        <w:rPr>
          <w:rFonts w:ascii="Times New Roman" w:hAnsi="Times New Roman" w:cs="Times New Roman"/>
          <w:bCs/>
        </w:rPr>
        <w:t xml:space="preserve">Dermaptera, </w:t>
      </w:r>
      <w:proofErr w:type="spellStart"/>
      <w:r w:rsidR="00DE4DAD">
        <w:rPr>
          <w:rFonts w:ascii="Times New Roman" w:hAnsi="Times New Roman" w:cs="Times New Roman"/>
          <w:bCs/>
        </w:rPr>
        <w:t>Diptera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Blattodea</w:t>
      </w:r>
      <w:proofErr w:type="spellEnd"/>
      <w:r w:rsidR="00DE4DAD">
        <w:rPr>
          <w:rFonts w:ascii="Times New Roman" w:hAnsi="Times New Roman" w:cs="Times New Roman"/>
          <w:bCs/>
        </w:rPr>
        <w:t xml:space="preserve">, Lepidoptera, Orthoptera, Odonata, Hymenoptera; </w:t>
      </w:r>
      <w:r w:rsidR="00D12C9A" w:rsidRPr="00D12C9A">
        <w:rPr>
          <w:rFonts w:ascii="Times New Roman" w:hAnsi="Times New Roman" w:cs="Times New Roman"/>
          <w:bCs/>
          <w:i/>
          <w:iCs/>
        </w:rPr>
        <w:t xml:space="preserve">Class </w:t>
      </w:r>
      <w:r w:rsidR="00DE4DAD" w:rsidRPr="00D12C9A">
        <w:rPr>
          <w:rFonts w:ascii="Times New Roman" w:hAnsi="Times New Roman" w:cs="Times New Roman"/>
          <w:bCs/>
          <w:i/>
          <w:iCs/>
        </w:rPr>
        <w:t>Arachnida</w:t>
      </w:r>
      <w:r w:rsidR="00DE4DAD">
        <w:rPr>
          <w:rFonts w:ascii="Times New Roman" w:hAnsi="Times New Roman" w:cs="Times New Roman"/>
          <w:bCs/>
        </w:rPr>
        <w:t xml:space="preserve">: Araneae, </w:t>
      </w:r>
      <w:proofErr w:type="spellStart"/>
      <w:r w:rsidR="00DE4DAD">
        <w:rPr>
          <w:rFonts w:ascii="Times New Roman" w:hAnsi="Times New Roman" w:cs="Times New Roman"/>
          <w:bCs/>
        </w:rPr>
        <w:t>Scorpiones</w:t>
      </w:r>
      <w:proofErr w:type="spellEnd"/>
      <w:r w:rsidR="00DE4DAD">
        <w:rPr>
          <w:rFonts w:ascii="Times New Roman" w:hAnsi="Times New Roman" w:cs="Times New Roman"/>
          <w:bCs/>
        </w:rPr>
        <w:t xml:space="preserve">; </w:t>
      </w:r>
      <w:r w:rsidR="00D12C9A" w:rsidRPr="00D12C9A">
        <w:rPr>
          <w:rFonts w:ascii="Times New Roman" w:hAnsi="Times New Roman" w:cs="Times New Roman"/>
          <w:bCs/>
          <w:i/>
          <w:iCs/>
        </w:rPr>
        <w:t xml:space="preserve">Class </w:t>
      </w:r>
      <w:proofErr w:type="spellStart"/>
      <w:r w:rsidR="00DE4DAD" w:rsidRPr="00D12C9A">
        <w:rPr>
          <w:rFonts w:ascii="Times New Roman" w:hAnsi="Times New Roman" w:cs="Times New Roman"/>
          <w:bCs/>
          <w:i/>
          <w:iCs/>
        </w:rPr>
        <w:t>Chilopoda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Geophilomorpha</w:t>
      </w:r>
      <w:proofErr w:type="spellEnd"/>
      <w:r w:rsidR="00D043B4">
        <w:rPr>
          <w:rFonts w:ascii="Times New Roman" w:hAnsi="Times New Roman" w:cs="Times New Roman"/>
          <w:bCs/>
        </w:rPr>
        <w:t xml:space="preserve">; </w:t>
      </w:r>
      <w:r w:rsidR="001C5828">
        <w:rPr>
          <w:rFonts w:ascii="Times New Roman" w:hAnsi="Times New Roman" w:cs="Times New Roman"/>
          <w:bCs/>
        </w:rPr>
        <w:t xml:space="preserve">Figure; </w:t>
      </w:r>
      <w:commentRangeStart w:id="119"/>
      <w:r w:rsidR="00F708F0">
        <w:rPr>
          <w:rFonts w:ascii="Times New Roman" w:hAnsi="Times New Roman" w:cs="Times New Roman"/>
          <w:bCs/>
        </w:rPr>
        <w:t>Supplement</w:t>
      </w:r>
      <w:commentRangeEnd w:id="119"/>
      <w:r w:rsidR="00DF2D8A">
        <w:rPr>
          <w:rStyle w:val="CommentReference"/>
        </w:rPr>
        <w:commentReference w:id="119"/>
      </w:r>
      <w:r w:rsidR="00F708F0">
        <w:rPr>
          <w:rFonts w:ascii="Times New Roman" w:hAnsi="Times New Roman" w:cs="Times New Roman"/>
          <w:bCs/>
        </w:rPr>
        <w:t xml:space="preserve">).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commentRangeStart w:id="120"/>
      <w:r>
        <w:rPr>
          <w:rFonts w:ascii="Times New Roman" w:hAnsi="Times New Roman" w:cs="Times New Roman"/>
          <w:b/>
        </w:rPr>
        <w:t>Discussion</w:t>
      </w:r>
      <w:commentRangeEnd w:id="120"/>
      <w:r w:rsidR="00522EFC">
        <w:rPr>
          <w:rStyle w:val="CommentReference"/>
        </w:rPr>
        <w:commentReference w:id="120"/>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2FECB78D" w:rsidR="00AC0052" w:rsidRDefault="007D3244" w:rsidP="00AC0052">
      <w:pPr>
        <w:rPr>
          <w:rFonts w:ascii="Times New Roman" w:hAnsi="Times New Roman" w:cs="Times New Roman"/>
          <w:bCs/>
        </w:rPr>
      </w:pPr>
      <w:commentRangeStart w:id="121"/>
      <w:commentRangeStart w:id="122"/>
      <w:r>
        <w:rPr>
          <w:rFonts w:ascii="Times New Roman" w:hAnsi="Times New Roman" w:cs="Times New Roman"/>
          <w:bCs/>
        </w:rPr>
        <w:t>Surface contamination does not appear to systematically introduce erroneous</w:t>
      </w:r>
      <w:r w:rsidR="001C5EFD">
        <w:rPr>
          <w:rFonts w:ascii="Times New Roman" w:hAnsi="Times New Roman" w:cs="Times New Roman"/>
          <w:bCs/>
        </w:rPr>
        <w:t xml:space="preserve"> or hide diet items i</w:t>
      </w:r>
      <w:r>
        <w:rPr>
          <w:rFonts w:ascii="Times New Roman" w:hAnsi="Times New Roman" w:cs="Times New Roman"/>
          <w:bCs/>
        </w:rPr>
        <w:t xml:space="preserve">nto DNA metabarcoding data for the predatory consumer </w:t>
      </w:r>
      <w:r>
        <w:rPr>
          <w:rFonts w:ascii="Times New Roman" w:hAnsi="Times New Roman" w:cs="Times New Roman"/>
          <w:bCs/>
          <w:i/>
          <w:iCs/>
        </w:rPr>
        <w:t xml:space="preserve">H. </w:t>
      </w:r>
      <w:proofErr w:type="spellStart"/>
      <w:r>
        <w:rPr>
          <w:rFonts w:ascii="Times New Roman" w:hAnsi="Times New Roman" w:cs="Times New Roman"/>
          <w:bCs/>
          <w:i/>
          <w:iCs/>
        </w:rPr>
        <w:t>venatoria</w:t>
      </w:r>
      <w:commentRangeEnd w:id="121"/>
      <w:proofErr w:type="spellEnd"/>
      <w:r w:rsidR="00D97CB8">
        <w:rPr>
          <w:rStyle w:val="CommentReference"/>
        </w:rPr>
        <w:commentReference w:id="121"/>
      </w:r>
      <w:commentRangeEnd w:id="122"/>
      <w:r w:rsidR="00CC3B68">
        <w:rPr>
          <w:rStyle w:val="CommentReference"/>
        </w:rPr>
        <w:commentReference w:id="122"/>
      </w:r>
      <w:r>
        <w:rPr>
          <w:rFonts w:ascii="Times New Roman" w:hAnsi="Times New Roman" w:cs="Times New Roman"/>
          <w:bCs/>
        </w:rPr>
        <w:t xml:space="preserve">. In a </w:t>
      </w:r>
      <w:r w:rsidR="001C5EFD">
        <w:rPr>
          <w:rFonts w:ascii="Times New Roman" w:hAnsi="Times New Roman" w:cs="Times New Roman"/>
          <w:bCs/>
        </w:rPr>
        <w:t xml:space="preserve">natural </w:t>
      </w:r>
      <w:r>
        <w:rPr>
          <w:rFonts w:ascii="Times New Roman" w:hAnsi="Times New Roman" w:cs="Times New Roman"/>
          <w:bCs/>
        </w:rPr>
        <w:t xml:space="preserve">environment, </w:t>
      </w:r>
      <w:r w:rsidR="00FA6F03">
        <w:rPr>
          <w:rFonts w:ascii="Times New Roman" w:hAnsi="Times New Roman" w:cs="Times New Roman"/>
          <w:bCs/>
        </w:rPr>
        <w:t>all measures of DNA diet (</w:t>
      </w:r>
      <w:r>
        <w:rPr>
          <w:rFonts w:ascii="Times New Roman" w:hAnsi="Times New Roman" w:cs="Times New Roman"/>
          <w:bCs/>
        </w:rPr>
        <w:t>diet detection, abundance, richness, and composition</w:t>
      </w:r>
      <w:r w:rsidR="00FA6F03">
        <w:rPr>
          <w:rFonts w:ascii="Times New Roman" w:hAnsi="Times New Roman" w:cs="Times New Roman"/>
          <w:bCs/>
        </w:rPr>
        <w:t xml:space="preserve">) </w:t>
      </w:r>
      <w:r>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19 species from nine arthropod orders and one insect infraclass)</w:t>
      </w:r>
      <w:r>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in 91% to 50% of the population</w:t>
      </w:r>
      <w:r w:rsidR="00FA6F03">
        <w:rPr>
          <w:rFonts w:ascii="Times New Roman" w:hAnsi="Times New Roman" w:cs="Times New Roman"/>
          <w:bCs/>
        </w:rPr>
        <w:t>, p-value = 0.07</w:t>
      </w:r>
      <w:r w:rsidR="00856917">
        <w:rPr>
          <w:rFonts w:ascii="Times New Roman" w:hAnsi="Times New Roman" w:cs="Times New Roman"/>
          <w:bCs/>
        </w:rPr>
        <w:t xml:space="preserve">). </w:t>
      </w:r>
      <w:r>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Pr>
          <w:rFonts w:ascii="Times New Roman" w:hAnsi="Times New Roman" w:cs="Times New Roman"/>
          <w:bCs/>
        </w:rPr>
        <w:t>.</w:t>
      </w:r>
      <w:r w:rsidRPr="007D3244">
        <w:rPr>
          <w:rFonts w:ascii="Times New Roman" w:hAnsi="Times New Roman" w:cs="Times New Roman"/>
          <w:bCs/>
        </w:rPr>
        <w:t xml:space="preserve"> </w:t>
      </w:r>
      <w:r w:rsidR="00460262">
        <w:rPr>
          <w:rFonts w:ascii="Times New Roman" w:hAnsi="Times New Roman" w:cs="Times New Roman"/>
          <w:bCs/>
        </w:rPr>
        <w:t xml:space="preserve">Surface sterilization did not appear to have negative effects on diet DNA detection, abundance, or richness (diet detection in </w:t>
      </w:r>
      <w:commentRangeStart w:id="123"/>
      <w:r w:rsidR="00460262">
        <w:rPr>
          <w:rFonts w:ascii="Times New Roman" w:hAnsi="Times New Roman" w:cs="Times New Roman"/>
          <w:bCs/>
        </w:rPr>
        <w:t>74%</w:t>
      </w:r>
      <w:commentRangeEnd w:id="123"/>
      <w:r w:rsidR="00DF2D8A">
        <w:rPr>
          <w:rStyle w:val="CommentReference"/>
        </w:rPr>
        <w:commentReference w:id="123"/>
      </w:r>
      <w:r w:rsidR="00460262">
        <w:rPr>
          <w:rFonts w:ascii="Times New Roman" w:hAnsi="Times New Roman" w:cs="Times New Roman"/>
          <w:bCs/>
        </w:rPr>
        <w:t xml:space="preserve"> of consumers with a fed diet item, 86% with natural-fed diet items). </w:t>
      </w:r>
      <w:r w:rsidR="001C5EFD">
        <w:rPr>
          <w:rFonts w:ascii="Times New Roman" w:hAnsi="Times New Roman" w:cs="Times New Roman"/>
          <w:bCs/>
        </w:rPr>
        <w:t>This,</w:t>
      </w:r>
      <w:r w:rsidR="00460262">
        <w:rPr>
          <w:rFonts w:ascii="Times New Roman" w:hAnsi="Times New Roman" w:cs="Times New Roman"/>
          <w:bCs/>
        </w:rPr>
        <w:t xml:space="preserve"> tied with our observation of possible contamination in a mesocosm environment</w:t>
      </w:r>
      <w:r w:rsidR="001C5EFD">
        <w:rPr>
          <w:rFonts w:ascii="Times New Roman" w:hAnsi="Times New Roman" w:cs="Times New Roman"/>
          <w:bCs/>
        </w:rPr>
        <w:t>,</w:t>
      </w:r>
      <w:r w:rsidR="00460262">
        <w:rPr>
          <w:rFonts w:ascii="Times New Roman" w:hAnsi="Times New Roman" w:cs="Times New Roman"/>
          <w:bCs/>
        </w:rPr>
        <w:t xml:space="preserve"> suggests that surface sterilization may be an appropriate</w:t>
      </w:r>
      <w:r w:rsidR="00A8071D">
        <w:rPr>
          <w:rFonts w:ascii="Times New Roman" w:hAnsi="Times New Roman" w:cs="Times New Roman"/>
          <w:bCs/>
        </w:rPr>
        <w:t xml:space="preserve"> validation step prior to conducting a diet DNA metabarcoding study in a new environment, especially in contained environments.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proofErr w:type="spellStart"/>
      <w:r w:rsidR="00305B59">
        <w:rPr>
          <w:rFonts w:ascii="Times New Roman" w:hAnsi="Times New Roman" w:cs="Times New Roman"/>
          <w:bCs/>
        </w:rPr>
        <w:t>Kaunisoto</w:t>
      </w:r>
      <w:proofErr w:type="spellEnd"/>
      <w:r w:rsidR="00305B59">
        <w:rPr>
          <w:rFonts w:ascii="Times New Roman" w:hAnsi="Times New Roman" w:cs="Times New Roman"/>
          <w:bCs/>
        </w:rPr>
        <w:t xml:space="preserve">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305B59">
        <w:rPr>
          <w:rFonts w:ascii="Times New Roman" w:hAnsi="Times New Roman" w:cs="Times New Roman"/>
          <w:bCs/>
        </w:rPr>
        <w:t>Quemere</w:t>
      </w:r>
      <w:proofErr w:type="spellEnd"/>
      <w:r w:rsidR="00305B59">
        <w:rPr>
          <w:rFonts w:ascii="Times New Roman" w:hAnsi="Times New Roman" w:cs="Times New Roman"/>
          <w:bCs/>
        </w:rPr>
        <w:t xml:space="preserve"> et al. 2013,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AC005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32A98A56"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 xml:space="preserve">This evident lack of </w:t>
      </w:r>
      <w:commentRangeStart w:id="124"/>
      <w:r w:rsidR="0076296A">
        <w:rPr>
          <w:rFonts w:ascii="Times New Roman" w:hAnsi="Times New Roman" w:cs="Times New Roman"/>
          <w:bCs/>
        </w:rPr>
        <w:t xml:space="preserve">surface contaminants </w:t>
      </w:r>
      <w:commentRangeEnd w:id="124"/>
      <w:r w:rsidR="00115EFE">
        <w:rPr>
          <w:rStyle w:val="CommentReference"/>
        </w:rPr>
        <w:commentReference w:id="124"/>
      </w:r>
      <w:r w:rsidR="0076296A">
        <w:rPr>
          <w:rFonts w:ascii="Times New Roman" w:hAnsi="Times New Roman" w:cs="Times New Roman"/>
          <w:bCs/>
        </w:rPr>
        <w:t>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 xml:space="preserve">diversity in DNA metabarcoding studies contrast with obvious surface </w:t>
      </w:r>
      <w:r w:rsidR="0076296A">
        <w:rPr>
          <w:rFonts w:ascii="Times New Roman" w:hAnsi="Times New Roman" w:cs="Times New Roman"/>
          <w:bCs/>
        </w:rPr>
        <w:lastRenderedPageBreak/>
        <w:t>contaminants altering ecological interpretations in other fields that use high-throughput sequencing methods to determine community diversity (e.g. fungal endophytes</w:t>
      </w:r>
      <w:proofErr w:type="gramStart"/>
      <w:r w:rsidR="00A8071D">
        <w:rPr>
          <w:rFonts w:ascii="Times New Roman" w:hAnsi="Times New Roman" w:cs="Times New Roman"/>
          <w:bCs/>
        </w:rPr>
        <w:t>,</w:t>
      </w:r>
      <w:r w:rsidR="0076296A">
        <w:rPr>
          <w:rFonts w:ascii="Times New Roman" w:hAnsi="Times New Roman" w:cs="Times New Roman"/>
          <w:bCs/>
        </w:rPr>
        <w:t xml:space="preserve"> </w:t>
      </w:r>
      <w:r w:rsidR="00676B7A">
        <w:rPr>
          <w:rFonts w:ascii="Times New Roman" w:hAnsi="Times New Roman" w:cs="Times New Roman"/>
          <w:bCs/>
        </w:rPr>
        <w:t>,</w:t>
      </w:r>
      <w:proofErr w:type="gramEnd"/>
      <w:r w:rsidR="00676B7A">
        <w:rPr>
          <w:rFonts w:ascii="Times New Roman" w:hAnsi="Times New Roman" w:cs="Times New Roman"/>
          <w:bCs/>
        </w:rPr>
        <w:t xml:space="preserve"> </w:t>
      </w:r>
      <w:proofErr w:type="spellStart"/>
      <w:r w:rsidR="00676B7A">
        <w:rPr>
          <w:rFonts w:ascii="Times New Roman" w:hAnsi="Times New Roman" w:cs="Times New Roman"/>
          <w:bCs/>
        </w:rPr>
        <w:t>Burgdorf</w:t>
      </w:r>
      <w:proofErr w:type="spellEnd"/>
      <w:r w:rsidR="00676B7A">
        <w:rPr>
          <w:rFonts w:ascii="Times New Roman" w:hAnsi="Times New Roman" w:cs="Times New Roman"/>
          <w:bCs/>
        </w:rPr>
        <w:t xml:space="preserve"> et al. 2014</w:t>
      </w:r>
      <w:r w:rsidR="00A8071D">
        <w:rPr>
          <w:rFonts w:ascii="Times New Roman" w:hAnsi="Times New Roman" w:cs="Times New Roman"/>
          <w:bCs/>
        </w:rPr>
        <w:t xml:space="preserve">). </w:t>
      </w:r>
      <w:r w:rsidR="0076296A">
        <w:rPr>
          <w:rFonts w:ascii="Times New Roman" w:hAnsi="Times New Roman" w:cs="Times New Roman"/>
          <w:bCs/>
        </w:rPr>
        <w:t xml:space="preserve">The reasons for this difference are numerous, but foremost is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on and in the surfaces of most environments and organisms (</w:t>
      </w:r>
      <w:proofErr w:type="spellStart"/>
      <w:r w:rsidR="00676B7A">
        <w:rPr>
          <w:rFonts w:ascii="Times New Roman" w:hAnsi="Times New Roman" w:cs="Times New Roman"/>
          <w:bCs/>
        </w:rPr>
        <w:t>Despres</w:t>
      </w:r>
      <w:proofErr w:type="spellEnd"/>
      <w:r w:rsidR="00676B7A">
        <w:rPr>
          <w:rFonts w:ascii="Times New Roman" w:hAnsi="Times New Roman" w:cs="Times New Roman"/>
          <w:bCs/>
        </w:rPr>
        <w:t xml:space="preserve"> et al. 2012, </w:t>
      </w:r>
      <w:proofErr w:type="spellStart"/>
      <w:r w:rsidR="00676B7A">
        <w:rPr>
          <w:rFonts w:ascii="Times New Roman" w:hAnsi="Times New Roman" w:cs="Times New Roman"/>
          <w:bCs/>
        </w:rPr>
        <w:t>Philippot</w:t>
      </w:r>
      <w:proofErr w:type="spellEnd"/>
      <w:r w:rsidR="00676B7A">
        <w:rPr>
          <w:rFonts w:ascii="Times New Roman" w:hAnsi="Times New Roman" w:cs="Times New Roman"/>
          <w:bCs/>
        </w:rPr>
        <w:t xml:space="preserve">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from both GenBank and BOLD (</w:t>
      </w:r>
      <w:r w:rsidR="00A8071D">
        <w:rPr>
          <w:rFonts w:ascii="Times New Roman" w:hAnsi="Times New Roman" w:cs="Times New Roman"/>
          <w:bCs/>
        </w:rPr>
        <w:t>Supplement</w:t>
      </w:r>
      <w:r w:rsidR="00B97760">
        <w:rPr>
          <w:rFonts w:ascii="Times New Roman" w:hAnsi="Times New Roman" w:cs="Times New Roman"/>
          <w:bCs/>
        </w:rPr>
        <w:t>). The fact that these non-target sequences did not alter our DNA metabarcoding data by hiding target diet DNA</w:t>
      </w:r>
      <w:r w:rsidR="00856917">
        <w:rPr>
          <w:rFonts w:ascii="Times New Roman" w:hAnsi="Times New Roman" w:cs="Times New Roman"/>
          <w:bCs/>
        </w:rPr>
        <w:t xml:space="preserve"> (even with the relative rarity of diet DNA compared to consumer DNA; 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575E46">
        <w:rPr>
          <w:rFonts w:ascii="Times New Roman" w:hAnsi="Times New Roman" w:cs="Times New Roman"/>
          <w:bCs/>
        </w:rPr>
        <w:t>, Yu</w:t>
      </w:r>
      <w:r w:rsidR="00B97760">
        <w:rPr>
          <w:rFonts w:ascii="Times New Roman" w:hAnsi="Times New Roman" w:cs="Times New Roman"/>
          <w:bCs/>
        </w:rPr>
        <w:t xml:space="preserve">,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an important </w:t>
      </w:r>
      <w:commentRangeStart w:id="125"/>
      <w:r w:rsidR="00A8071D">
        <w:rPr>
          <w:rFonts w:ascii="Times New Roman" w:hAnsi="Times New Roman" w:cs="Times New Roman"/>
          <w:bCs/>
        </w:rPr>
        <w:t>consideration</w:t>
      </w:r>
      <w:commentRangeEnd w:id="125"/>
      <w:r w:rsidR="00115EFE">
        <w:rPr>
          <w:rStyle w:val="CommentReference"/>
        </w:rPr>
        <w:commentReference w:id="125"/>
      </w:r>
      <w:r w:rsidR="00A8071D">
        <w:rPr>
          <w:rFonts w:ascii="Times New Roman" w:hAnsi="Times New Roman" w:cs="Times New Roman"/>
          <w:bCs/>
        </w:rPr>
        <w:t xml:space="preserve">. </w:t>
      </w:r>
    </w:p>
    <w:p w14:paraId="154BA0E7" w14:textId="77777777" w:rsidR="005D74B6" w:rsidRDefault="005D74B6" w:rsidP="00B5655B">
      <w:pPr>
        <w:rPr>
          <w:rFonts w:ascii="Times New Roman" w:hAnsi="Times New Roman" w:cs="Times New Roman"/>
          <w:bCs/>
        </w:rPr>
      </w:pPr>
    </w:p>
    <w:p w14:paraId="2880664D" w14:textId="20774F3F"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071E0F">
        <w:rPr>
          <w:rFonts w:ascii="Times New Roman" w:hAnsi="Times New Roman" w:cs="Times New Roman"/>
          <w:b/>
        </w:rPr>
        <w:t>]</w:t>
      </w:r>
    </w:p>
    <w:p w14:paraId="38BBC27C" w14:textId="77777777" w:rsidR="00CC3B68" w:rsidRDefault="00A37150" w:rsidP="000A7CEB">
      <w:pPr>
        <w:rPr>
          <w:ins w:id="126" w:author="Ana Miller-Ter Kuile" w:date="2020-06-12T17:56:00Z"/>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(here, 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Any environment is shaped by both abiotic and biotic factors, and these may play out in complicated ways to influence the risk of environmental contamination. In aquatic and marine eDNA environments, some abiotic conditions are attributed to DNA persistence (e.g. pH and salinity; Collins et al. 2018, Strickler et al. 2019), while others are not or show inconclusive results (e.g. sunlight; </w:t>
      </w:r>
      <w:proofErr w:type="spellStart"/>
      <w:r w:rsidR="00DE57D1">
        <w:rPr>
          <w:rFonts w:ascii="Times New Roman" w:hAnsi="Times New Roman" w:cs="Times New Roman"/>
          <w:bCs/>
        </w:rPr>
        <w:t>Machler</w:t>
      </w:r>
      <w:proofErr w:type="spellEnd"/>
      <w:r w:rsidR="00DE57D1">
        <w:rPr>
          <w:rFonts w:ascii="Times New Roman" w:hAnsi="Times New Roman" w:cs="Times New Roman"/>
          <w:bCs/>
        </w:rPr>
        <w:t xml:space="preserve"> et al. 2018, </w:t>
      </w:r>
      <w:proofErr w:type="spellStart"/>
      <w:r w:rsidR="00DE57D1">
        <w:rPr>
          <w:rFonts w:ascii="Times New Roman" w:hAnsi="Times New Roman" w:cs="Times New Roman"/>
          <w:bCs/>
        </w:rPr>
        <w:t>Pilliod</w:t>
      </w:r>
      <w:proofErr w:type="spellEnd"/>
      <w:r w:rsidR="00DE57D1">
        <w:rPr>
          <w:rFonts w:ascii="Times New Roman" w:hAnsi="Times New Roman" w:cs="Times New Roman"/>
          <w:bCs/>
        </w:rPr>
        <w:t xml:space="preserve"> et al. 2014). Others attribute biotically-mediated responses to the environment in DNA persistence (e.g. microbial growth due to ideal abiotic conditions: Nielson et al; Strickler et al. 2014). Any aspect of an environment that alters the persistence of DNA is likely to alter the risk of environmental contamination. Ecological factors of an environment or consumer could shape contamination risk as well, including diet density, consumer-diet population ratios, consumer-diet body size ratios, and interaction frequency, 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performing a 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p>
    <w:p w14:paraId="03FB4786" w14:textId="77777777" w:rsidR="00CC3B68" w:rsidRDefault="00CC3B68" w:rsidP="000A7CEB">
      <w:pPr>
        <w:rPr>
          <w:ins w:id="127" w:author="Ana Miller-Ter Kuile" w:date="2020-06-12T17:56:00Z"/>
          <w:rFonts w:ascii="Times New Roman" w:hAnsi="Times New Roman" w:cs="Times New Roman"/>
          <w:bCs/>
        </w:rPr>
      </w:pPr>
    </w:p>
    <w:p w14:paraId="59F3A117" w14:textId="77777777" w:rsidR="00CC3B68" w:rsidRDefault="00CC3B68" w:rsidP="00CC3B68">
      <w:pPr>
        <w:rPr>
          <w:ins w:id="128" w:author="Ana Miller-Ter Kuile" w:date="2020-06-12T17:56:00Z"/>
          <w:rFonts w:ascii="Times New Roman" w:hAnsi="Times New Roman" w:cs="Times New Roman"/>
          <w:bCs/>
        </w:rPr>
      </w:pPr>
    </w:p>
    <w:p w14:paraId="7277DF25" w14:textId="451AD9CD" w:rsidR="00CC3B68" w:rsidRDefault="00CC3B68" w:rsidP="00CC3B68">
      <w:pPr>
        <w:rPr>
          <w:ins w:id="129" w:author="Ana Miller-Ter Kuile" w:date="2020-06-12T17:57:00Z"/>
          <w:rFonts w:ascii="Times New Roman" w:hAnsi="Times New Roman" w:cs="Times New Roman"/>
          <w:b/>
        </w:rPr>
      </w:pPr>
      <w:ins w:id="130" w:author="Ana Miller-Ter Kuile" w:date="2020-06-12T17:56:00Z">
        <w:r w:rsidRPr="005D74B6">
          <w:rPr>
            <w:rFonts w:ascii="Times New Roman" w:hAnsi="Times New Roman" w:cs="Times New Roman"/>
            <w:b/>
          </w:rPr>
          <w:t>[</w:t>
        </w:r>
        <w:r>
          <w:rPr>
            <w:rFonts w:ascii="Times New Roman" w:hAnsi="Times New Roman" w:cs="Times New Roman"/>
            <w:b/>
          </w:rPr>
          <w:t xml:space="preserve">When, </w:t>
        </w:r>
      </w:ins>
      <w:ins w:id="131" w:author="Ana Miller-Ter Kuile" w:date="2020-06-12T17:57:00Z">
        <w:r>
          <w:rPr>
            <w:rFonts w:ascii="Times New Roman" w:hAnsi="Times New Roman" w:cs="Times New Roman"/>
            <w:b/>
          </w:rPr>
          <w:t>how, what to sterilize</w:t>
        </w:r>
      </w:ins>
      <w:ins w:id="132" w:author="Ana Miller-Ter Kuile" w:date="2020-06-12T17:56:00Z">
        <w:r w:rsidRPr="005D74B6">
          <w:rPr>
            <w:rFonts w:ascii="Times New Roman" w:hAnsi="Times New Roman" w:cs="Times New Roman"/>
            <w:b/>
          </w:rPr>
          <w:t>]</w:t>
        </w:r>
      </w:ins>
    </w:p>
    <w:p w14:paraId="322274F3" w14:textId="7DF019A2" w:rsidR="00CC3B68" w:rsidRPr="00CC3B68" w:rsidRDefault="00CC3B68" w:rsidP="00CC3B68">
      <w:pPr>
        <w:rPr>
          <w:ins w:id="133" w:author="Ana Miller-Ter Kuile" w:date="2020-06-12T17:56:00Z"/>
          <w:rFonts w:ascii="Times New Roman" w:hAnsi="Times New Roman" w:cs="Times New Roman"/>
          <w:bCs/>
          <w:rPrChange w:id="134" w:author="Ana Miller-Ter Kuile" w:date="2020-06-12T17:57:00Z">
            <w:rPr>
              <w:ins w:id="135" w:author="Ana Miller-Ter Kuile" w:date="2020-06-12T17:56:00Z"/>
              <w:rFonts w:ascii="Times New Roman" w:hAnsi="Times New Roman" w:cs="Times New Roman"/>
              <w:b/>
            </w:rPr>
          </w:rPrChange>
        </w:rPr>
      </w:pPr>
      <w:ins w:id="136" w:author="Ana Miller-Ter Kuile" w:date="2020-06-12T17:57:00Z">
        <w:r w:rsidRPr="00CC3B68">
          <w:rPr>
            <w:rFonts w:ascii="Times New Roman" w:hAnsi="Times New Roman" w:cs="Times New Roman"/>
            <w:bCs/>
            <w:rPrChange w:id="137" w:author="Ana Miller-Ter Kuile" w:date="2020-06-12T17:57:00Z">
              <w:rPr>
                <w:rFonts w:ascii="Times New Roman" w:hAnsi="Times New Roman" w:cs="Times New Roman"/>
                <w:b/>
              </w:rPr>
            </w:rPrChange>
          </w:rPr>
          <w:lastRenderedPageBreak/>
          <w:t>Why not to sterilize?</w:t>
        </w:r>
        <w:r>
          <w:rPr>
            <w:rFonts w:ascii="Times New Roman" w:hAnsi="Times New Roman" w:cs="Times New Roman"/>
            <w:bCs/>
          </w:rPr>
          <w:t xml:space="preserve"> How do we sterilize, and how can we figure out when/how to sterilize and for what purposes. </w:t>
        </w:r>
      </w:ins>
    </w:p>
    <w:p w14:paraId="23CFF71A" w14:textId="1620D0E9" w:rsidR="00736FB5" w:rsidRPr="009A37DF" w:rsidRDefault="00E22A17" w:rsidP="000A7CEB">
      <w:pPr>
        <w:rPr>
          <w:rFonts w:ascii="Times New Roman" w:hAnsi="Times New Roman" w:cs="Times New Roman"/>
          <w:bCs/>
        </w:rPr>
      </w:pPr>
      <w:r>
        <w:rPr>
          <w:rFonts w:ascii="Times New Roman" w:hAnsi="Times New Roman" w:cs="Times New Roman"/>
          <w:bCs/>
        </w:rPr>
        <w:t xml:space="preserve"> </w:t>
      </w:r>
    </w:p>
    <w:p w14:paraId="06ADF0B9" w14:textId="77777777" w:rsidR="00736FB5" w:rsidRDefault="00736FB5" w:rsidP="000A7CEB">
      <w:pPr>
        <w:rPr>
          <w:rFonts w:ascii="Times New Roman" w:hAnsi="Times New Roman" w:cs="Times New Roman"/>
          <w:bCs/>
        </w:rPr>
      </w:pPr>
    </w:p>
    <w:p w14:paraId="7A02C23C" w14:textId="0A325065" w:rsidR="005D74B6" w:rsidRPr="00773B6A" w:rsidRDefault="005D74B6" w:rsidP="000A7CEB">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39B25374" w14:textId="0AD898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A8071D">
        <w:rPr>
          <w:rFonts w:ascii="Times New Roman" w:hAnsi="Times New Roman" w:cs="Times New Roman"/>
          <w:bCs/>
        </w:rPr>
        <w:t>DNA</w:t>
      </w:r>
      <w:r w:rsidR="00072953">
        <w:rPr>
          <w:rFonts w:ascii="Times New Roman" w:hAnsi="Times New Roman" w:cs="Times New Roman"/>
          <w:bCs/>
        </w:rPr>
        <w:t xml:space="preserve">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Dunne et al.</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 xml:space="preserve">LAB MEMBERS OR WHOEVER EDITS HERE. We thank XX anonymous reviewers for help revising this </w:t>
      </w:r>
      <w:r>
        <w:rPr>
          <w:rFonts w:ascii="Times New Roman" w:hAnsi="Times New Roman" w:cs="Times New Roman"/>
          <w:bCs/>
        </w:rPr>
        <w:lastRenderedPageBreak/>
        <w:t>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138"/>
      <w:r>
        <w:rPr>
          <w:rFonts w:ascii="Times New Roman" w:hAnsi="Times New Roman" w:cs="Times New Roman"/>
          <w:b/>
        </w:rPr>
        <w:lastRenderedPageBreak/>
        <w:t>Figures</w:t>
      </w:r>
      <w:commentRangeEnd w:id="138"/>
      <w:r w:rsidR="00AB3807">
        <w:rPr>
          <w:rStyle w:val="CommentReference"/>
        </w:rPr>
        <w:commentReference w:id="138"/>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71309300"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DNA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r w:rsidR="00720191">
        <w:rPr>
          <w:rFonts w:ascii="Times New Roman" w:hAnsi="Times New Roman" w:cs="Times New Roman"/>
          <w:bCs/>
        </w:rPr>
        <w:t xml:space="preserve"> Bold numbers indicate final sample sizes for 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0A3578D0" w:rsidR="007006F7" w:rsidRPr="007006F7" w:rsidRDefault="00040B1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0687205" wp14:editId="6D7C6136">
            <wp:extent cx="5943600" cy="726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00025A84"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69D7E884" w:rsidR="00AA0E5B" w:rsidRDefault="00AA0E5B" w:rsidP="006F5A12">
      <w:pPr>
        <w:rPr>
          <w:rFonts w:ascii="Times New Roman" w:hAnsi="Times New Roman" w:cs="Times New Roman"/>
          <w:b/>
        </w:rPr>
      </w:pPr>
    </w:p>
    <w:p w14:paraId="012BA2F4" w14:textId="7838EEC8" w:rsidR="00843C11"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3B2D5994" wp14:editId="719DB633">
            <wp:extent cx="5943600" cy="685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6DA99ADD" w:rsidR="00AA0E5B"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1EA70FAA" wp14:editId="4311C3D0">
            <wp:extent cx="5943600" cy="7545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6B79FF3F" w14:textId="0156E9A7" w:rsidR="00AA0E5B" w:rsidRPr="0023414E" w:rsidRDefault="00035E15" w:rsidP="006F5A12">
      <w:pPr>
        <w:rPr>
          <w:rFonts w:ascii="Times New Roman" w:hAnsi="Times New Roman" w:cs="Times New Roman"/>
          <w:bCs/>
        </w:rPr>
      </w:pPr>
      <w:r>
        <w:rPr>
          <w:rFonts w:ascii="Times New Roman" w:hAnsi="Times New Roman" w:cs="Times New Roman"/>
          <w:bCs/>
        </w:rPr>
        <w:lastRenderedPageBreak/>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5F6837C6"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w:t>
      </w:r>
      <w:r w:rsidR="00CD3D09">
        <w:rPr>
          <w:rFonts w:ascii="Times New Roman" w:hAnsi="Times New Roman" w:cs="Times New Roman"/>
          <w:bCs/>
        </w:rPr>
        <w:t xml:space="preserve">, motivated by results from </w:t>
      </w:r>
      <w:proofErr w:type="spellStart"/>
      <w:r w:rsidR="00CD3D09">
        <w:rPr>
          <w:rFonts w:ascii="Times New Roman" w:hAnsi="Times New Roman" w:cs="Times New Roman"/>
          <w:bCs/>
        </w:rPr>
        <w:t>Krehenwinkel</w:t>
      </w:r>
      <w:proofErr w:type="spellEnd"/>
      <w:r w:rsidR="00CD3D09">
        <w:rPr>
          <w:rFonts w:ascii="Times New Roman" w:hAnsi="Times New Roman" w:cs="Times New Roman"/>
          <w:bCs/>
        </w:rPr>
        <w:t xml:space="preserve"> et al. 2016.</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MiSeq.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59601BF5"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w:t>
      </w:r>
      <w:r w:rsidR="00E00DCB">
        <w:rPr>
          <w:rFonts w:ascii="Times New Roman" w:hAnsi="Times New Roman" w:cs="Times New Roman"/>
          <w:bCs/>
        </w:rPr>
        <w:t>.</w:t>
      </w:r>
    </w:p>
    <w:p w14:paraId="1B2389F0" w14:textId="53D83342" w:rsidR="00AA0E5B" w:rsidRDefault="00AA0E5B" w:rsidP="006F5A12">
      <w:pPr>
        <w:rPr>
          <w:rFonts w:ascii="Times New Roman" w:hAnsi="Times New Roman" w:cs="Times New Roman"/>
          <w:b/>
        </w:rPr>
      </w:pPr>
    </w:p>
    <w:p w14:paraId="28335946" w14:textId="2F1372AD" w:rsidR="00830EBA" w:rsidRDefault="00830EBA"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8231484" wp14:editId="2F698BA5">
            <wp:extent cx="5943600" cy="76917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782CB224" w14:textId="6ADDED1D" w:rsidR="00AA0E5B" w:rsidRDefault="00035E15" w:rsidP="006F5A12">
      <w:pPr>
        <w:rPr>
          <w:rFonts w:ascii="Times New Roman" w:hAnsi="Times New Roman" w:cs="Times New Roman"/>
          <w:bCs/>
        </w:rPr>
      </w:pPr>
      <w:commentRangeStart w:id="139"/>
      <w:r>
        <w:rPr>
          <w:rFonts w:ascii="Times New Roman" w:hAnsi="Times New Roman" w:cs="Times New Roman"/>
          <w:bCs/>
        </w:rPr>
        <w:t>Supp</w:t>
      </w:r>
      <w:commentRangeEnd w:id="139"/>
      <w:r w:rsidR="009C4990">
        <w:rPr>
          <w:rStyle w:val="CommentReference"/>
        </w:rPr>
        <w:commentReference w:id="139"/>
      </w:r>
      <w:r>
        <w:rPr>
          <w:rFonts w:ascii="Times New Roman" w:hAnsi="Times New Roman" w:cs="Times New Roman"/>
          <w:bCs/>
        </w:rPr>
        <w:t xml:space="preserve">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 suggesting that the reduction in </w:t>
      </w:r>
      <w:r w:rsidR="00A30005">
        <w:rPr>
          <w:rFonts w:ascii="Times New Roman" w:hAnsi="Times New Roman" w:cs="Times New Roman"/>
          <w:bCs/>
        </w:rPr>
        <w:t>offered diet item</w:t>
      </w:r>
      <w:r>
        <w:rPr>
          <w:rFonts w:ascii="Times New Roman" w:hAnsi="Times New Roman" w:cs="Times New Roman"/>
          <w:bCs/>
        </w:rPr>
        <w:t xml:space="preserve"> detection for mesocosm</w:t>
      </w:r>
      <w:r w:rsidR="00A30005">
        <w:rPr>
          <w:rFonts w:ascii="Times New Roman" w:hAnsi="Times New Roman" w:cs="Times New Roman"/>
          <w:bCs/>
        </w:rPr>
        <w:t xml:space="preserve">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w:t>
      </w:r>
      <w:r w:rsidR="0056076F">
        <w:rPr>
          <w:rFonts w:ascii="Times New Roman" w:hAnsi="Times New Roman" w:cs="Times New Roman"/>
          <w:bCs/>
        </w:rPr>
        <w:t>a relic of the DNA extraction, amplification, or sequencing process.</w:t>
      </w:r>
      <w:r>
        <w:rPr>
          <w:rFonts w:ascii="Times New Roman" w:hAnsi="Times New Roman" w:cs="Times New Roman"/>
          <w:bCs/>
        </w:rPr>
        <w:t xml:space="preserve"> </w:t>
      </w:r>
    </w:p>
    <w:p w14:paraId="1694B234" w14:textId="77777777" w:rsidR="00787265" w:rsidRDefault="00787265" w:rsidP="006F5A12">
      <w:pPr>
        <w:rPr>
          <w:rFonts w:ascii="Times New Roman" w:hAnsi="Times New Roman" w:cs="Times New Roman"/>
          <w:bCs/>
        </w:rPr>
      </w:pPr>
    </w:p>
    <w:p w14:paraId="68AD0260" w14:textId="449B3523" w:rsidR="008B1140" w:rsidRDefault="0056076F" w:rsidP="006F5A12">
      <w:pPr>
        <w:rPr>
          <w:rFonts w:ascii="Times New Roman" w:hAnsi="Times New Roman" w:cs="Times New Roman"/>
          <w:bCs/>
        </w:rPr>
      </w:pPr>
      <w:r>
        <w:rPr>
          <w:rFonts w:ascii="Times New Roman" w:hAnsi="Times New Roman" w:cs="Times New Roman"/>
          <w:bCs/>
          <w:noProof/>
        </w:rPr>
        <w:drawing>
          <wp:inline distT="0" distB="0" distL="0" distR="0" wp14:anchorId="115257FC" wp14:editId="2425E2E1">
            <wp:extent cx="5943600" cy="45929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0C0B28AC" w14:textId="276E7701" w:rsidR="0056076F" w:rsidRPr="00035E15" w:rsidRDefault="008B1140" w:rsidP="0056076F">
      <w:pPr>
        <w:rPr>
          <w:rFonts w:ascii="Times New Roman" w:hAnsi="Times New Roman" w:cs="Times New Roman"/>
          <w:bCs/>
        </w:rPr>
      </w:pPr>
      <w:commentRangeStart w:id="140"/>
      <w:r>
        <w:rPr>
          <w:rFonts w:ascii="Times New Roman" w:hAnsi="Times New Roman" w:cs="Times New Roman"/>
          <w:bCs/>
        </w:rPr>
        <w:t>Supp</w:t>
      </w:r>
      <w:commentRangeEnd w:id="140"/>
      <w:r w:rsidR="009C4990">
        <w:rPr>
          <w:rStyle w:val="CommentReference"/>
        </w:rPr>
        <w:commentReference w:id="140"/>
      </w:r>
      <w:r>
        <w:rPr>
          <w:rFonts w:ascii="Times New Roman" w:hAnsi="Times New Roman" w:cs="Times New Roman"/>
          <w:bCs/>
        </w:rPr>
        <w:t xml:space="preserve">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74F4E1B5" w14:textId="23240CFA" w:rsidR="008B1140" w:rsidRDefault="008B1140" w:rsidP="006F5A12">
      <w:pPr>
        <w:rPr>
          <w:rFonts w:ascii="Times New Roman" w:hAnsi="Times New Roman" w:cs="Times New Roman"/>
          <w:bCs/>
        </w:rPr>
      </w:pPr>
    </w:p>
    <w:p w14:paraId="6B096DCC" w14:textId="03D9D3A1" w:rsidR="00D06C49" w:rsidRDefault="008018C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56987E2F" wp14:editId="4BAE404B">
            <wp:extent cx="5943600" cy="4592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48CD46B6"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6076F">
        <w:rPr>
          <w:rFonts w:ascii="Times New Roman" w:hAnsi="Times New Roman" w:cs="Times New Roman"/>
          <w:bCs/>
        </w:rPr>
        <w:t>Species are ranked by their overall presence in the population (A) or their overall abundance in the population (B) to demonstrate that there is no skew for relatively abundant or rare species.</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usten Apigo" w:date="2020-06-09T12:36:00Z" w:initials="AA">
    <w:p w14:paraId="38EF18AE" w14:textId="532D31D2" w:rsidR="00C25DC2" w:rsidRDefault="00C25DC2">
      <w:pPr>
        <w:pStyle w:val="CommentText"/>
      </w:pPr>
      <w:r>
        <w:rPr>
          <w:rStyle w:val="CommentReference"/>
        </w:rPr>
        <w:annotationRef/>
      </w:r>
      <w:r w:rsidR="00AF59F1">
        <w:t xml:space="preserve">Isn’t this true regardless of body size? </w:t>
      </w:r>
    </w:p>
  </w:comment>
  <w:comment w:id="1" w:author="Austen Apigo" w:date="2020-06-09T12:39:00Z" w:initials="AA">
    <w:p w14:paraId="451AC526" w14:textId="54DF49B0" w:rsidR="00AF59F1" w:rsidRDefault="00AF59F1">
      <w:pPr>
        <w:pStyle w:val="CommentText"/>
      </w:pPr>
      <w:r>
        <w:rPr>
          <w:rStyle w:val="CommentReference"/>
        </w:rPr>
        <w:annotationRef/>
      </w:r>
      <w:r>
        <w:t xml:space="preserve">I think we could do without this sentence and state that some environments matter more in the conclusion rather than predicting an effect by environment type. </w:t>
      </w:r>
    </w:p>
  </w:comment>
  <w:comment w:id="2" w:author="Austen Apigo" w:date="2020-06-09T12:37:00Z" w:initials="AA">
    <w:p w14:paraId="07DD2E1E" w14:textId="6C88AAE1" w:rsidR="00AF59F1" w:rsidRDefault="00AF59F1">
      <w:pPr>
        <w:pStyle w:val="CommentText"/>
      </w:pPr>
      <w:r>
        <w:rPr>
          <w:rStyle w:val="CommentReference"/>
        </w:rPr>
        <w:annotationRef/>
      </w:r>
      <w:r>
        <w:t xml:space="preserve">I typically think of a ‘rate’ as some unit per unit time. I don’t think we have </w:t>
      </w:r>
      <w:proofErr w:type="gramStart"/>
      <w:r>
        <w:t>that?</w:t>
      </w:r>
      <w:proofErr w:type="gramEnd"/>
      <w:r>
        <w:t xml:space="preserve"> Perhaps </w:t>
      </w:r>
      <w:r w:rsidR="003A2C90">
        <w:t xml:space="preserve">say </w:t>
      </w:r>
      <w:r>
        <w:t>consumption frequency</w:t>
      </w:r>
      <w:r w:rsidR="003A2C90">
        <w:t xml:space="preserve"> or detection instead</w:t>
      </w:r>
      <w:r>
        <w:t>?</w:t>
      </w:r>
    </w:p>
  </w:comment>
  <w:comment w:id="3" w:author="Austen Apigo" w:date="2020-06-09T12:42:00Z" w:initials="AA">
    <w:p w14:paraId="151AC200" w14:textId="018CF13A" w:rsidR="00AF59F1" w:rsidRDefault="00AF59F1">
      <w:pPr>
        <w:pStyle w:val="CommentText"/>
      </w:pPr>
      <w:r>
        <w:rPr>
          <w:rStyle w:val="CommentReference"/>
        </w:rPr>
        <w:annotationRef/>
      </w:r>
      <w:r>
        <w:t xml:space="preserve">I think sometimes you say ‘field’ or ‘natural field’ elsewhere. </w:t>
      </w:r>
      <w:r w:rsidR="003A2C90">
        <w:t>It would</w:t>
      </w:r>
      <w:r>
        <w:t xml:space="preserve"> be helpful to keep consistent.  </w:t>
      </w:r>
    </w:p>
  </w:comment>
  <w:comment w:id="8" w:author="Austen Apigo" w:date="2020-06-09T12:44:00Z" w:initials="AA">
    <w:p w14:paraId="0D2F53FF" w14:textId="56C641E3" w:rsidR="00AF59F1" w:rsidRDefault="00AF59F1">
      <w:pPr>
        <w:pStyle w:val="CommentText"/>
      </w:pPr>
      <w:r>
        <w:rPr>
          <w:rStyle w:val="CommentReference"/>
        </w:rPr>
        <w:annotationRef/>
      </w:r>
      <w:r>
        <w:t>Just so people don’t think half a spider or something super weird like that</w:t>
      </w:r>
      <w:r w:rsidR="009F29BA">
        <w:t xml:space="preserve">, </w:t>
      </w:r>
      <w:proofErr w:type="spellStart"/>
      <w:r w:rsidR="009F29BA">
        <w:t>haha</w:t>
      </w:r>
      <w:proofErr w:type="spellEnd"/>
      <w:r w:rsidR="009F29BA">
        <w:t xml:space="preserve">. </w:t>
      </w:r>
    </w:p>
  </w:comment>
  <w:comment w:id="10" w:author="Austen Apigo" w:date="2020-06-09T13:39:00Z" w:initials="AA">
    <w:p w14:paraId="10D0198B" w14:textId="27E8372A" w:rsidR="00960FF2" w:rsidRDefault="00960FF2">
      <w:pPr>
        <w:pStyle w:val="CommentText"/>
      </w:pPr>
      <w:r>
        <w:rPr>
          <w:rStyle w:val="CommentReference"/>
        </w:rPr>
        <w:annotationRef/>
      </w:r>
      <w:r>
        <w:t>See my note in the methods</w:t>
      </w:r>
    </w:p>
  </w:comment>
  <w:comment w:id="13" w:author="Austen Apigo" w:date="2020-06-08T13:59:00Z" w:initials="AA">
    <w:p w14:paraId="2BC7E41F" w14:textId="698C23AC" w:rsidR="009C4627" w:rsidRDefault="009C4627">
      <w:pPr>
        <w:pStyle w:val="CommentText"/>
      </w:pPr>
      <w:r>
        <w:rPr>
          <w:rStyle w:val="CommentReference"/>
        </w:rPr>
        <w:annotationRef/>
      </w:r>
      <w:r>
        <w:t>91% to 51% seems more than marginal to me</w:t>
      </w:r>
      <w:r w:rsidR="00C25DC2">
        <w:t>, but I get where that comes from because of the p-value</w:t>
      </w:r>
      <w:r>
        <w:t>. What if we just said, “we saw evidence…”</w:t>
      </w:r>
      <w:r w:rsidR="00C25DC2">
        <w:t>?</w:t>
      </w:r>
    </w:p>
  </w:comment>
  <w:comment w:id="14" w:author="Ana Miller-Ter Kuile" w:date="2020-06-12T16:40:00Z" w:initials="AMK">
    <w:p w14:paraId="6EBEEBEF" w14:textId="4E39BF3C" w:rsidR="00A01E8A" w:rsidRDefault="00A01E8A">
      <w:pPr>
        <w:pStyle w:val="CommentText"/>
      </w:pPr>
      <w:r>
        <w:rPr>
          <w:rStyle w:val="CommentReference"/>
        </w:rPr>
        <w:annotationRef/>
      </w:r>
      <w:r>
        <w:t xml:space="preserve">Vague here – then break it down more in the discussion. </w:t>
      </w:r>
    </w:p>
  </w:comment>
  <w:comment w:id="17" w:author="Austen Apigo" w:date="2020-06-08T09:53:00Z" w:initials="AA">
    <w:p w14:paraId="6854483C" w14:textId="51709224" w:rsidR="00866569" w:rsidRDefault="00866569">
      <w:pPr>
        <w:pStyle w:val="CommentText"/>
      </w:pPr>
      <w:r>
        <w:rPr>
          <w:rStyle w:val="CommentReference"/>
        </w:rPr>
        <w:annotationRef/>
      </w:r>
      <w:r>
        <w:t>Break-up into two sentences?</w:t>
      </w:r>
    </w:p>
  </w:comment>
  <w:comment w:id="18" w:author="Austen Apigo" w:date="2020-06-09T13:22:00Z" w:initials="AA">
    <w:p w14:paraId="6F3B4044" w14:textId="5FA23769" w:rsidR="009F29BA" w:rsidRDefault="009F29BA">
      <w:pPr>
        <w:pStyle w:val="CommentText"/>
      </w:pPr>
      <w:r>
        <w:rPr>
          <w:rStyle w:val="CommentReference"/>
        </w:rPr>
        <w:annotationRef/>
      </w:r>
      <w:r>
        <w:t xml:space="preserve">You say ‘full body parts’ in the abstract and then ‘full organisms’ here – wondering if you’re using those interchangeably or whether full body parts </w:t>
      </w:r>
      <w:proofErr w:type="gramStart"/>
      <w:r>
        <w:t>refers</w:t>
      </w:r>
      <w:proofErr w:type="gramEnd"/>
      <w:r>
        <w:t xml:space="preserve"> to a full leg piece, for example. </w:t>
      </w:r>
    </w:p>
  </w:comment>
  <w:comment w:id="20" w:author="Austen Apigo" w:date="2020-06-08T09:58:00Z" w:initials="AA">
    <w:p w14:paraId="3B6E7617" w14:textId="0F8D8332" w:rsidR="00866569" w:rsidRDefault="00866569">
      <w:pPr>
        <w:pStyle w:val="CommentText"/>
      </w:pPr>
      <w:r>
        <w:rPr>
          <w:rStyle w:val="CommentReference"/>
        </w:rPr>
        <w:annotationRef/>
      </w:r>
      <w:r>
        <w:t>This may be hard to find, but for methods-type papers of surface sterilization, it might be nice to include the rationale for the different treatments/chemicals. Bleach kills DNA, whereas sonication</w:t>
      </w:r>
      <w:r w:rsidR="006D3267">
        <w:t xml:space="preserve"> physically removes contaminants, etc. </w:t>
      </w:r>
      <w:r w:rsidR="00D0583C">
        <w:t>in the methods</w:t>
      </w:r>
      <w:r w:rsidR="009F29BA">
        <w:t xml:space="preserve"> or intro if you think that’s appropriate</w:t>
      </w:r>
      <w:r w:rsidR="00D0583C">
        <w:t>.</w:t>
      </w:r>
    </w:p>
  </w:comment>
  <w:comment w:id="21" w:author="Austen Apigo" w:date="2020-06-09T13:23:00Z" w:initials="AA">
    <w:p w14:paraId="6D349494" w14:textId="1D0E2176" w:rsidR="009F29BA" w:rsidRDefault="009F29BA">
      <w:pPr>
        <w:pStyle w:val="CommentText"/>
      </w:pPr>
      <w:r>
        <w:rPr>
          <w:rStyle w:val="CommentReference"/>
        </w:rPr>
        <w:annotationRef/>
      </w:r>
      <w:r>
        <w:t xml:space="preserve">Perhaps you could also allude to why people don’t sterilize. SS could over-correct for surface contamination and reduce a signal that’s actually there (type II error). Also, one could assume that all consumers in a contained environment are being contaminated by the same environmental stuff and thus any difference could be attributable to diet differences? </w:t>
      </w:r>
    </w:p>
  </w:comment>
  <w:comment w:id="22" w:author="Ana Miller-Ter Kuile" w:date="2020-06-12T16:46:00Z" w:initials="AMK">
    <w:p w14:paraId="77C49307" w14:textId="174AF7A7" w:rsidR="00A01E8A" w:rsidRDefault="00A01E8A">
      <w:pPr>
        <w:pStyle w:val="CommentText"/>
      </w:pPr>
      <w:r>
        <w:rPr>
          <w:rStyle w:val="CommentReference"/>
        </w:rPr>
        <w:annotationRef/>
      </w:r>
      <w:r>
        <w:t>Set up as more of a set up for a discussion section about testing environmental context explicitly?</w:t>
      </w:r>
    </w:p>
  </w:comment>
  <w:comment w:id="23" w:author="Austen Apigo" w:date="2020-06-09T13:27:00Z" w:initials="AA">
    <w:p w14:paraId="0EDA7444" w14:textId="53FB618D" w:rsidR="009F29BA" w:rsidRDefault="009F29BA">
      <w:pPr>
        <w:pStyle w:val="CommentText"/>
      </w:pPr>
      <w:r>
        <w:rPr>
          <w:rStyle w:val="CommentReference"/>
        </w:rPr>
        <w:annotationRef/>
      </w:r>
      <w:r>
        <w:t xml:space="preserve">High nutrient cycling or high cycling of detritus? </w:t>
      </w:r>
      <w:r w:rsidR="00960FF2">
        <w:t>Wondering what this refers to.</w:t>
      </w:r>
    </w:p>
  </w:comment>
  <w:comment w:id="36" w:author="Austen Apigo" w:date="2020-06-10T10:29:00Z" w:initials="AA">
    <w:p w14:paraId="3C6D2433" w14:textId="67C23E72" w:rsidR="00A82A87" w:rsidRDefault="00A82A87">
      <w:pPr>
        <w:pStyle w:val="CommentText"/>
      </w:pPr>
      <w:r>
        <w:rPr>
          <w:rStyle w:val="CommentReference"/>
        </w:rPr>
        <w:annotationRef/>
      </w:r>
      <w:r>
        <w:t xml:space="preserve">I think I make this point above, but instead of predicting a difference here (for which we have no really good reason to expect there should be, in my view) perhaps we can pose this as a more controlled setting (i.e., a positive control) and more natural setting. </w:t>
      </w:r>
    </w:p>
  </w:comment>
  <w:comment w:id="37" w:author="Ana Miller-Ter Kuile" w:date="2020-06-12T16:41:00Z" w:initials="AMK">
    <w:p w14:paraId="19D96E90" w14:textId="77777777" w:rsidR="00A01E8A" w:rsidRDefault="00A01E8A">
      <w:pPr>
        <w:pStyle w:val="CommentText"/>
      </w:pPr>
      <w:r>
        <w:rPr>
          <w:rStyle w:val="CommentReference"/>
        </w:rPr>
        <w:annotationRef/>
      </w:r>
      <w:r>
        <w:t xml:space="preserve">Word in a different way as exploratory: </w:t>
      </w:r>
    </w:p>
    <w:p w14:paraId="6B871E60" w14:textId="24F0D65D" w:rsidR="00A01E8A" w:rsidRDefault="00A01E8A">
      <w:pPr>
        <w:pStyle w:val="CommentText"/>
      </w:pPr>
      <w:r>
        <w:t>Controlled setting where we fed them a positive control to see what came out</w:t>
      </w:r>
    </w:p>
    <w:p w14:paraId="465C6528" w14:textId="61A19249" w:rsidR="00A01E8A" w:rsidRDefault="00A01E8A">
      <w:pPr>
        <w:pStyle w:val="CommentText"/>
      </w:pPr>
    </w:p>
    <w:p w14:paraId="0E75E3CC" w14:textId="000B1453" w:rsidR="00A01E8A" w:rsidRDefault="00A01E8A">
      <w:pPr>
        <w:pStyle w:val="CommentText"/>
      </w:pPr>
      <w:r>
        <w:t xml:space="preserve">Natural environment </w:t>
      </w:r>
    </w:p>
    <w:p w14:paraId="44176EE5" w14:textId="5206309E" w:rsidR="00A01E8A" w:rsidRDefault="00A01E8A">
      <w:pPr>
        <w:pStyle w:val="CommentText"/>
      </w:pPr>
    </w:p>
    <w:p w14:paraId="5283F450" w14:textId="320B766B" w:rsidR="00A01E8A" w:rsidRDefault="00A01E8A">
      <w:pPr>
        <w:pStyle w:val="CommentText"/>
      </w:pPr>
      <w:r>
        <w:t xml:space="preserve">A little </w:t>
      </w:r>
      <w:proofErr w:type="gramStart"/>
      <w:r>
        <w:t>more vague and exploratory</w:t>
      </w:r>
      <w:proofErr w:type="gramEnd"/>
      <w:r>
        <w:t xml:space="preserve">. </w:t>
      </w:r>
    </w:p>
    <w:p w14:paraId="7CCABBE9" w14:textId="0897E012" w:rsidR="00A01E8A" w:rsidRDefault="00A01E8A">
      <w:pPr>
        <w:pStyle w:val="CommentText"/>
      </w:pPr>
    </w:p>
    <w:p w14:paraId="457BC0EB" w14:textId="23A950EB" w:rsidR="00A01E8A" w:rsidRDefault="00A01E8A">
      <w:pPr>
        <w:pStyle w:val="CommentText"/>
      </w:pPr>
      <w:r>
        <w:t xml:space="preserve">We looked at these two environments that are common in the field of studying consumptive interactions because we wanted to explore for either of these environments, whether environmental contamination matters. </w:t>
      </w:r>
    </w:p>
    <w:p w14:paraId="31920BA2" w14:textId="4AD50B89" w:rsidR="00A01E8A" w:rsidRDefault="00A01E8A">
      <w:pPr>
        <w:pStyle w:val="CommentText"/>
      </w:pPr>
    </w:p>
    <w:p w14:paraId="6A285DC2" w14:textId="063B784C" w:rsidR="00A01E8A" w:rsidRDefault="00A01E8A">
      <w:pPr>
        <w:pStyle w:val="CommentText"/>
      </w:pPr>
      <w:r>
        <w:t>(Don’t make environmental context “test” explicit because we aren’t actually testing it)</w:t>
      </w:r>
    </w:p>
    <w:p w14:paraId="186A35EB" w14:textId="11E7251A" w:rsidR="00A01E8A" w:rsidRDefault="00A01E8A">
      <w:pPr>
        <w:pStyle w:val="CommentText"/>
      </w:pPr>
    </w:p>
  </w:comment>
  <w:comment w:id="39" w:author="Austen Apigo" w:date="2020-06-09T13:33:00Z" w:initials="AA">
    <w:p w14:paraId="665B78D9" w14:textId="42516611" w:rsidR="00960FF2" w:rsidRDefault="00960FF2">
      <w:pPr>
        <w:pStyle w:val="CommentText"/>
      </w:pPr>
      <w:r>
        <w:rPr>
          <w:rStyle w:val="CommentReference"/>
        </w:rPr>
        <w:annotationRef/>
      </w:r>
      <w:r>
        <w:t>Is potential diet an inclusive term that means any prey item in the field spiders and the offered prey item in the mesocosm spiders? Or does this mean any diet item even in the mesocosm spiders?</w:t>
      </w:r>
    </w:p>
  </w:comment>
  <w:comment w:id="40" w:author="Ana Miller-Ter Kuile" w:date="2020-06-12T16:50:00Z" w:initials="AMK">
    <w:p w14:paraId="32829E4D" w14:textId="472C698A" w:rsidR="00A01E8A" w:rsidRDefault="00A01E8A">
      <w:pPr>
        <w:pStyle w:val="CommentText"/>
      </w:pPr>
      <w:r>
        <w:rPr>
          <w:rStyle w:val="CommentReference"/>
        </w:rPr>
        <w:annotationRef/>
      </w:r>
      <w:r w:rsidR="0064151D">
        <w:t xml:space="preserve">Better/more consistent terms relating to diet/potential diet. </w:t>
      </w:r>
    </w:p>
  </w:comment>
  <w:comment w:id="42" w:author="Austen Apigo" w:date="2020-06-08T10:25:00Z" w:initials="AA">
    <w:p w14:paraId="4E541BF4" w14:textId="5EBF0206" w:rsidR="00D0583C" w:rsidRDefault="00D0583C">
      <w:pPr>
        <w:pStyle w:val="CommentText"/>
      </w:pPr>
      <w:r>
        <w:rPr>
          <w:rStyle w:val="CommentReference"/>
        </w:rPr>
        <w:annotationRef/>
      </w:r>
      <w:r w:rsidR="00A82A87">
        <w:t>Are results in the introduction</w:t>
      </w:r>
      <w:r w:rsidR="000E7334">
        <w:t xml:space="preserve"> a journal-specific requirement? </w:t>
      </w:r>
    </w:p>
  </w:comment>
  <w:comment w:id="52" w:author="Austen Apigo" w:date="2020-06-08T10:31:00Z" w:initials="AA">
    <w:p w14:paraId="611C2F63" w14:textId="770813E4" w:rsidR="000E7334" w:rsidRDefault="000E7334">
      <w:pPr>
        <w:pStyle w:val="CommentText"/>
      </w:pPr>
      <w:r>
        <w:rPr>
          <w:rStyle w:val="CommentReference"/>
        </w:rPr>
        <w:annotationRef/>
      </w:r>
      <w:r>
        <w:t>Were these collected individually? Or by traps? The latter would suggest contamination by other spiders/insects. I think it would be good to specify. Were they stored individually after capture?</w:t>
      </w:r>
    </w:p>
  </w:comment>
  <w:comment w:id="54" w:author="Ana Miller-Ter Kuile" w:date="2020-06-01T10:18:00Z" w:initials="AMK">
    <w:p w14:paraId="5E099403" w14:textId="5A46087D" w:rsidR="00DB200E" w:rsidRDefault="00DB200E">
      <w:pPr>
        <w:pStyle w:val="CommentText"/>
      </w:pPr>
      <w:r>
        <w:rPr>
          <w:rStyle w:val="CommentReference"/>
        </w:rPr>
        <w:annotationRef/>
      </w:r>
      <w:r w:rsidR="00A920FD">
        <w:t>Austen: t</w:t>
      </w:r>
      <w:r>
        <w:t>his was the bleach in the lab, not sure what its initial concentration was?</w:t>
      </w:r>
    </w:p>
  </w:comment>
  <w:comment w:id="55" w:author="Austen Apigo" w:date="2020-06-08T10:34:00Z" w:initials="AA">
    <w:p w14:paraId="0BF003A6" w14:textId="0BDF4E6B" w:rsidR="000E7334" w:rsidRDefault="000E7334">
      <w:pPr>
        <w:pStyle w:val="CommentText"/>
      </w:pPr>
      <w:r>
        <w:rPr>
          <w:rStyle w:val="CommentReference"/>
        </w:rPr>
        <w:annotationRef/>
      </w:r>
      <w:r w:rsidR="00531D71">
        <w:t>Could be referred to here as either 0.5% sodium hypochlorite or 10% commercial bleach solution</w:t>
      </w:r>
      <w:r w:rsidR="00960FF2">
        <w:t xml:space="preserve">, but not 10% </w:t>
      </w:r>
      <w:proofErr w:type="spellStart"/>
      <w:r w:rsidR="00960FF2">
        <w:t>NaOCl</w:t>
      </w:r>
      <w:proofErr w:type="spellEnd"/>
    </w:p>
  </w:comment>
  <w:comment w:id="56" w:author="Austen Apigo" w:date="2020-06-10T10:36:00Z" w:initials="AA">
    <w:p w14:paraId="3512D14C" w14:textId="57A3D642" w:rsidR="00C02561" w:rsidRDefault="00C02561">
      <w:pPr>
        <w:pStyle w:val="CommentText"/>
      </w:pPr>
      <w:r>
        <w:rPr>
          <w:rStyle w:val="CommentReference"/>
        </w:rPr>
        <w:annotationRef/>
      </w:r>
      <w:r>
        <w:t>Did you use nuclease free water? Or DI? Did you UV treat the DI?</w:t>
      </w:r>
    </w:p>
  </w:comment>
  <w:comment w:id="57" w:author="Ana Miller-Ter Kuile" w:date="2020-06-12T16:51:00Z" w:initials="AMK">
    <w:p w14:paraId="0DD9B179" w14:textId="61C666C5" w:rsidR="0064151D" w:rsidRDefault="0064151D">
      <w:pPr>
        <w:pStyle w:val="CommentText"/>
      </w:pPr>
      <w:r>
        <w:rPr>
          <w:rStyle w:val="CommentReference"/>
        </w:rPr>
        <w:annotationRef/>
      </w:r>
      <w:r>
        <w:t xml:space="preserve">This is fine. </w:t>
      </w:r>
    </w:p>
  </w:comment>
  <w:comment w:id="68"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69" w:author="Austen Apigo" w:date="2020-06-11T09:30:00Z" w:initials="AA">
    <w:p w14:paraId="53CBD4E7" w14:textId="40CC00EC" w:rsidR="004F22FA" w:rsidRDefault="004F22FA">
      <w:pPr>
        <w:pStyle w:val="CommentText"/>
      </w:pPr>
      <w:r>
        <w:rPr>
          <w:rStyle w:val="CommentReference"/>
        </w:rPr>
        <w:annotationRef/>
      </w:r>
      <w:r>
        <w:t xml:space="preserve">I think this is great. You’re right we can always shorten and put into a supplement if reviewers want that, but </w:t>
      </w:r>
      <w:proofErr w:type="spellStart"/>
      <w:r>
        <w:t>esp</w:t>
      </w:r>
      <w:proofErr w:type="spellEnd"/>
      <w:r>
        <w:t xml:space="preserve"> for methods paper, I think these smaller details can definitely go into the main text. </w:t>
      </w:r>
    </w:p>
  </w:comment>
  <w:comment w:id="77"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78" w:author="Austen Apigo" w:date="2020-06-08T10:52:00Z" w:initials="AA">
    <w:p w14:paraId="7C28CBD4" w14:textId="3B30206D" w:rsidR="00C56F0B" w:rsidRDefault="00C56F0B">
      <w:pPr>
        <w:pStyle w:val="CommentText"/>
      </w:pPr>
      <w:r>
        <w:rPr>
          <w:rStyle w:val="CommentReference"/>
        </w:rPr>
        <w:annotationRef/>
      </w:r>
      <w:r>
        <w:t>I think it would be helpful to make it sound a bit more objective. I forget – did UNOISE also assign more reads to the clones? That might be a good justification. Or maybe you could say more prey sequences?</w:t>
      </w:r>
    </w:p>
  </w:comment>
  <w:comment w:id="79" w:author="Ana Miller-Ter Kuile" w:date="2020-06-12T16:56:00Z" w:initials="AMK">
    <w:p w14:paraId="160A098C" w14:textId="77777777" w:rsidR="0064151D" w:rsidRDefault="0064151D">
      <w:pPr>
        <w:pStyle w:val="CommentText"/>
      </w:pPr>
      <w:r>
        <w:rPr>
          <w:rStyle w:val="CommentReference"/>
        </w:rPr>
        <w:annotationRef/>
      </w:r>
      <w:r>
        <w:t xml:space="preserve">Maybe avoid rationalizing/choosing. “We repeated analyses with DADA2 with and without </w:t>
      </w:r>
      <w:proofErr w:type="spellStart"/>
      <w:r>
        <w:t>BBSPlit</w:t>
      </w:r>
      <w:proofErr w:type="spellEnd"/>
      <w:r>
        <w:t xml:space="preserve"> and saw similar results.  </w:t>
      </w:r>
    </w:p>
    <w:p w14:paraId="1361834A" w14:textId="425B63B3" w:rsidR="0064151D" w:rsidRDefault="0064151D">
      <w:pPr>
        <w:pStyle w:val="CommentText"/>
      </w:pPr>
      <w:r>
        <w:t>Were there more reads in the three vs. the one in DADA2 of the positive controls?</w:t>
      </w:r>
    </w:p>
  </w:comment>
  <w:comment w:id="80" w:author="Austen Apigo" w:date="2020-06-08T10:55:00Z" w:initials="AA">
    <w:p w14:paraId="15A77701" w14:textId="4C7BAEF0" w:rsidR="00C56F0B" w:rsidRDefault="00C56F0B">
      <w:pPr>
        <w:pStyle w:val="CommentText"/>
      </w:pPr>
      <w:r>
        <w:rPr>
          <w:rStyle w:val="CommentReference"/>
        </w:rPr>
        <w:annotationRef/>
      </w:r>
      <w:r>
        <w:t xml:space="preserve">Should </w:t>
      </w:r>
      <w:proofErr w:type="spellStart"/>
      <w:r>
        <w:t>these</w:t>
      </w:r>
      <w:proofErr w:type="spellEnd"/>
      <w:r>
        <w:t xml:space="preserve"> be re-written as sentences rather than questions? Or perhaps</w:t>
      </w:r>
      <w:r w:rsidR="004A6549">
        <w:t xml:space="preserve"> keep your original question as a header and change </w:t>
      </w:r>
      <w:r w:rsidR="00A8550E">
        <w:t xml:space="preserve">title </w:t>
      </w:r>
      <w:r w:rsidR="004A6549">
        <w:t>to Question 1?</w:t>
      </w:r>
    </w:p>
  </w:comment>
  <w:comment w:id="81" w:author="Austen Apigo" w:date="2020-06-08T11:37:00Z" w:initials="AA">
    <w:p w14:paraId="23E76FC0" w14:textId="49E1ACF9" w:rsidR="00E2377E" w:rsidRDefault="00E2377E">
      <w:pPr>
        <w:pStyle w:val="CommentText"/>
      </w:pPr>
      <w:r>
        <w:rPr>
          <w:rStyle w:val="CommentReference"/>
        </w:rPr>
        <w:annotationRef/>
      </w:r>
      <w:r>
        <w:t>I get the logic of these a priori designations, but I feel like we haven’t definitively shown these yet. As an alternative, how about using the results</w:t>
      </w:r>
      <w:r w:rsidR="00A95C0E">
        <w:t xml:space="preserve">/discussion to make this point </w:t>
      </w:r>
      <w:r w:rsidR="00D97CB8">
        <w:t>rather than pre-assignment</w:t>
      </w:r>
      <w:r>
        <w:t>?</w:t>
      </w:r>
      <w:r w:rsidR="00A95C0E">
        <w:t xml:space="preserve"> Still agree they should be analyzed separately from the get-go though. </w:t>
      </w:r>
    </w:p>
  </w:comment>
  <w:comment w:id="82" w:author="Austen Apigo" w:date="2020-06-11T09:13:00Z" w:initials="AA">
    <w:p w14:paraId="71B5A099" w14:textId="2ABAB8CC" w:rsidR="00A95C0E" w:rsidRDefault="00A95C0E">
      <w:pPr>
        <w:pStyle w:val="CommentText"/>
      </w:pPr>
      <w:r>
        <w:rPr>
          <w:rStyle w:val="CommentReference"/>
        </w:rPr>
        <w:annotationRef/>
      </w:r>
      <w:r>
        <w:t xml:space="preserve">Does there need to be more information in the discussion related to this point? These active hunting spiders commonly kill but don’t ingest prey (making this up – but just an example) which may explain why SS reduces detection in mesocosm trials (or something like that). </w:t>
      </w:r>
    </w:p>
  </w:comment>
  <w:comment w:id="98" w:author="Austen Apigo" w:date="2020-06-08T11:57:00Z" w:initials="AA">
    <w:p w14:paraId="25D42CC9" w14:textId="3A1BF9A2" w:rsidR="00681368" w:rsidRDefault="00681368">
      <w:pPr>
        <w:pStyle w:val="CommentText"/>
      </w:pPr>
      <w:r>
        <w:rPr>
          <w:rStyle w:val="CommentReference"/>
        </w:rPr>
        <w:annotationRef/>
      </w:r>
      <w:r>
        <w:t>Remind me what artificial diet means?</w:t>
      </w:r>
    </w:p>
  </w:comment>
  <w:comment w:id="102" w:author="Austen Apigo" w:date="2020-06-11T09:42:00Z" w:initials="AA">
    <w:p w14:paraId="6D4C2AAF" w14:textId="77664525" w:rsidR="004F22FA" w:rsidRDefault="004F22FA">
      <w:pPr>
        <w:pStyle w:val="CommentText"/>
      </w:pPr>
      <w:r>
        <w:rPr>
          <w:rStyle w:val="CommentReference"/>
        </w:rPr>
        <w:annotationRef/>
      </w:r>
      <w:r w:rsidR="0089241E">
        <w:t xml:space="preserve">I think the wording here trips me up a bit. You were very careful about the methodology being equal across samples and the only variable that was changed was sterilization – so do we need this qualifier? I think it’s perfectly fine to say we also looked at how sterilization affected other types of DNA but not sure we can use it as reason to say we can definitively rule out other sources of variation. </w:t>
      </w:r>
    </w:p>
  </w:comment>
  <w:comment w:id="103" w:author="Ana Miller-Ter Kuile" w:date="2020-06-12T17:30:00Z" w:initials="AMK">
    <w:p w14:paraId="35AB4968" w14:textId="77777777" w:rsidR="00642396" w:rsidRDefault="00642396">
      <w:pPr>
        <w:pStyle w:val="CommentText"/>
      </w:pPr>
      <w:r>
        <w:rPr>
          <w:rStyle w:val="CommentReference"/>
        </w:rPr>
        <w:annotationRef/>
      </w:r>
      <w:r>
        <w:t xml:space="preserve">Thinking about what this reasoning is and change wording potentially. </w:t>
      </w:r>
    </w:p>
    <w:p w14:paraId="3BF28DD5" w14:textId="77777777" w:rsidR="0010272A" w:rsidRDefault="0010272A">
      <w:pPr>
        <w:pStyle w:val="CommentText"/>
      </w:pPr>
    </w:p>
    <w:p w14:paraId="53E18682" w14:textId="77777777" w:rsidR="0010272A" w:rsidRDefault="0010272A">
      <w:pPr>
        <w:pStyle w:val="CommentText"/>
      </w:pPr>
      <w:r>
        <w:t xml:space="preserve">Maybe the all prey for mesocosm predators graph only to include here, since this is the only direct </w:t>
      </w:r>
      <w:proofErr w:type="spellStart"/>
      <w:r>
        <w:t>ilne</w:t>
      </w:r>
      <w:proofErr w:type="spellEnd"/>
      <w:r>
        <w:t xml:space="preserve"> of evidence </w:t>
      </w:r>
    </w:p>
    <w:p w14:paraId="1821B836" w14:textId="77777777" w:rsidR="0010272A" w:rsidRDefault="0010272A">
      <w:pPr>
        <w:pStyle w:val="CommentText"/>
      </w:pPr>
    </w:p>
    <w:p w14:paraId="55FBBFE4" w14:textId="77777777" w:rsidR="0010272A" w:rsidRDefault="0010272A">
      <w:pPr>
        <w:pStyle w:val="CommentText"/>
      </w:pPr>
      <w:r>
        <w:t xml:space="preserve">Austen is confused about other “non-diet” DNA was. </w:t>
      </w:r>
    </w:p>
    <w:p w14:paraId="54BE4575" w14:textId="77777777" w:rsidR="0010272A" w:rsidRDefault="0010272A">
      <w:pPr>
        <w:pStyle w:val="CommentText"/>
      </w:pPr>
    </w:p>
    <w:p w14:paraId="642FB6C7" w14:textId="51B43833" w:rsidR="0010272A" w:rsidRDefault="0010272A">
      <w:pPr>
        <w:pStyle w:val="CommentText"/>
      </w:pPr>
      <w:r>
        <w:t xml:space="preserve">Could be in the supplement but not explicitly referenced in the main text. </w:t>
      </w:r>
    </w:p>
  </w:comment>
  <w:comment w:id="104" w:author="Austen Apigo" w:date="2020-06-11T09:50:00Z" w:initials="AA">
    <w:p w14:paraId="54069A5A" w14:textId="7116F0BF" w:rsidR="0089241E" w:rsidRDefault="0089241E">
      <w:pPr>
        <w:pStyle w:val="CommentText"/>
      </w:pPr>
      <w:r>
        <w:rPr>
          <w:rStyle w:val="CommentReference"/>
        </w:rPr>
        <w:annotationRef/>
      </w:r>
      <w:r>
        <w:t>I think it would be okay to just stick with one term.</w:t>
      </w:r>
    </w:p>
  </w:comment>
  <w:comment w:id="107" w:author="Austen Apigo" w:date="2020-06-11T09:52:00Z" w:initials="AA">
    <w:p w14:paraId="1BDE980D" w14:textId="3178B896" w:rsidR="0089241E" w:rsidRDefault="0089241E">
      <w:pPr>
        <w:pStyle w:val="CommentText"/>
      </w:pPr>
      <w:r>
        <w:rPr>
          <w:rStyle w:val="CommentReference"/>
        </w:rPr>
        <w:annotationRef/>
      </w:r>
      <w:r>
        <w:t>To me, it read as though GLMs were used to asse</w:t>
      </w:r>
      <w:r w:rsidR="00290446">
        <w:t>ss</w:t>
      </w:r>
      <w:r>
        <w:t xml:space="preserve"> per sample richness, but that’s just the number of ASVs in a </w:t>
      </w:r>
      <w:proofErr w:type="gramStart"/>
      <w:r>
        <w:t>sample</w:t>
      </w:r>
      <w:proofErr w:type="gramEnd"/>
      <w:r>
        <w:t xml:space="preserve"> right? </w:t>
      </w:r>
    </w:p>
  </w:comment>
  <w:comment w:id="111" w:author="Austen Apigo" w:date="2020-06-11T09:56:00Z" w:initials="AA">
    <w:p w14:paraId="7E68A4AE" w14:textId="170A3AA0" w:rsidR="00290446" w:rsidRDefault="00290446">
      <w:pPr>
        <w:pStyle w:val="CommentText"/>
      </w:pPr>
      <w:r>
        <w:rPr>
          <w:rStyle w:val="CommentReference"/>
        </w:rPr>
        <w:annotationRef/>
      </w:r>
      <w:r>
        <w:t>Need to include dissimilarity indices here? Or is that not needed for this analysis?</w:t>
      </w:r>
    </w:p>
  </w:comment>
  <w:comment w:id="112" w:author="Austen Apigo" w:date="2020-06-08T13:41:00Z" w:initials="AA">
    <w:p w14:paraId="103286BA" w14:textId="25A42A85" w:rsidR="001D412D" w:rsidRDefault="001D412D">
      <w:pPr>
        <w:pStyle w:val="CommentText"/>
      </w:pPr>
      <w:r>
        <w:rPr>
          <w:rStyle w:val="CommentReference"/>
        </w:rPr>
        <w:annotationRef/>
      </w:r>
      <w:r>
        <w:t xml:space="preserve">Phrasing here sounds like anything that amplified was also successfully sequenced, which I don’t think is the case? Did everything with a PCR band sequence well enough?  </w:t>
      </w:r>
    </w:p>
  </w:comment>
  <w:comment w:id="113" w:author="Austen Apigo" w:date="2020-06-11T09:57:00Z" w:initials="AA">
    <w:p w14:paraId="7E77C9DD" w14:textId="633AF719" w:rsidR="00290446" w:rsidRDefault="00290446">
      <w:pPr>
        <w:pStyle w:val="CommentText"/>
      </w:pPr>
      <w:r>
        <w:rPr>
          <w:rStyle w:val="CommentReference"/>
        </w:rPr>
        <w:annotationRef/>
      </w:r>
      <w:r>
        <w:t>In the discussion, is there info on success rate in other studies? Might help to say – this is on par with other studies or better.</w:t>
      </w:r>
    </w:p>
  </w:comment>
  <w:comment w:id="116" w:author="Austen Apigo" w:date="2020-06-11T11:04:00Z" w:initials="AA">
    <w:p w14:paraId="76C225C2" w14:textId="29876956" w:rsidR="003929EE" w:rsidRDefault="003929EE">
      <w:pPr>
        <w:pStyle w:val="CommentText"/>
      </w:pPr>
      <w:r>
        <w:rPr>
          <w:rStyle w:val="CommentReference"/>
        </w:rPr>
        <w:annotationRef/>
      </w:r>
      <w:r>
        <w:t xml:space="preserve">Can the headers </w:t>
      </w:r>
      <w:r w:rsidR="00931F8B">
        <w:t xml:space="preserve">and info </w:t>
      </w:r>
      <w:r>
        <w:t xml:space="preserve">here </w:t>
      </w:r>
      <w:r w:rsidR="00931F8B">
        <w:t>be separated by</w:t>
      </w:r>
      <w:r>
        <w:t xml:space="preserve"> the three questions/hypotheses you pose? Detection, proportion and richness/composition</w:t>
      </w:r>
      <w:r w:rsidR="00931F8B">
        <w:t xml:space="preserve">.  </w:t>
      </w:r>
    </w:p>
  </w:comment>
  <w:comment w:id="118" w:author="Austen Apigo" w:date="2020-06-08T13:52:00Z" w:initials="AA">
    <w:p w14:paraId="3E9546C7" w14:textId="07BAFEA6" w:rsidR="009C4627" w:rsidRDefault="009C4627">
      <w:pPr>
        <w:pStyle w:val="CommentText"/>
      </w:pPr>
      <w:r>
        <w:rPr>
          <w:rStyle w:val="CommentReference"/>
        </w:rPr>
        <w:annotationRef/>
      </w:r>
      <w:r>
        <w:t>Might be good to pick consistent names for everything – e.g., “known diet” (in paragraph above) vs. “offered potential diet” here as well as “diet of all species” (in paragraph above) and “all potential diet” here.</w:t>
      </w:r>
    </w:p>
  </w:comment>
  <w:comment w:id="119" w:author="Austen Apigo" w:date="2020-06-11T11:59:00Z" w:initials="AA">
    <w:p w14:paraId="4FF1AE4D" w14:textId="05B8A0EF" w:rsidR="00DF2D8A" w:rsidRDefault="00DF2D8A">
      <w:pPr>
        <w:pStyle w:val="CommentText"/>
      </w:pPr>
      <w:r>
        <w:rPr>
          <w:rStyle w:val="CommentReference"/>
        </w:rPr>
        <w:annotationRef/>
      </w:r>
    </w:p>
  </w:comment>
  <w:comment w:id="120" w:author="Ana Miller-Ter Kuile" w:date="2020-06-12T17:52:00Z" w:initials="AMK">
    <w:p w14:paraId="3AD53BE8" w14:textId="34A05EFC" w:rsidR="00522EFC" w:rsidRDefault="00522EFC">
      <w:pPr>
        <w:pStyle w:val="CommentText"/>
      </w:pPr>
      <w:r>
        <w:rPr>
          <w:rStyle w:val="CommentReference"/>
        </w:rPr>
        <w:annotationRef/>
      </w:r>
      <w:r>
        <w:t>Lean toward surface contamination as term versus the treatment of surface sterilization</w:t>
      </w:r>
    </w:p>
  </w:comment>
  <w:comment w:id="121" w:author="Austen Apigo" w:date="2020-06-08T14:33:00Z" w:initials="AA">
    <w:p w14:paraId="7F9EE28F" w14:textId="3C9DD9AF" w:rsidR="00D97CB8" w:rsidRDefault="00D97CB8">
      <w:pPr>
        <w:pStyle w:val="CommentText"/>
      </w:pPr>
      <w:r>
        <w:rPr>
          <w:rStyle w:val="CommentReference"/>
        </w:rPr>
        <w:annotationRef/>
      </w:r>
      <w:r>
        <w:t xml:space="preserve">Could we </w:t>
      </w:r>
      <w:r w:rsidR="00F36D81">
        <w:t>clarify</w:t>
      </w:r>
      <w:r>
        <w:t xml:space="preserve"> this statement by saying ‘in a natural environment’? </w:t>
      </w:r>
      <w:r w:rsidR="00F36D81">
        <w:t xml:space="preserve">I see that in the next sentence you state in a natural environment, but here it sounds like both field and mesocosm. </w:t>
      </w:r>
      <w:r w:rsidR="007C3674">
        <w:t xml:space="preserve">I guess I’m just still concerned about the use of ‘does not’ in a case of 91 -&gt; 51% detection with an insignificant p-value. </w:t>
      </w:r>
    </w:p>
  </w:comment>
  <w:comment w:id="122" w:author="Ana Miller-Ter Kuile" w:date="2020-06-12T17:53:00Z" w:initials="AMK">
    <w:p w14:paraId="73C44D4E" w14:textId="77777777" w:rsidR="00CC3B68" w:rsidRDefault="00CC3B68">
      <w:pPr>
        <w:pStyle w:val="CommentText"/>
      </w:pPr>
      <w:r>
        <w:rPr>
          <w:rStyle w:val="CommentReference"/>
        </w:rPr>
        <w:annotationRef/>
      </w:r>
      <w:r>
        <w:t xml:space="preserve">Start with the null, and then </w:t>
      </w:r>
      <w:proofErr w:type="gramStart"/>
      <w:r>
        <w:t>say</w:t>
      </w:r>
      <w:proofErr w:type="gramEnd"/>
      <w:r>
        <w:t xml:space="preserve"> “marginally significant result but with a pretty drastic reduction in detection gives evidence that this type of </w:t>
      </w:r>
      <w:proofErr w:type="spellStart"/>
      <w:r>
        <w:t>contaimination</w:t>
      </w:r>
      <w:proofErr w:type="spellEnd"/>
      <w:r>
        <w:t xml:space="preserve"> could arise in these types of environment.”</w:t>
      </w:r>
    </w:p>
    <w:p w14:paraId="3988946F" w14:textId="10B4BB42" w:rsidR="00CC3B68" w:rsidRDefault="00CC3B68">
      <w:pPr>
        <w:pStyle w:val="CommentText"/>
      </w:pPr>
      <w:proofErr w:type="gramStart"/>
      <w:r>
        <w:t>So</w:t>
      </w:r>
      <w:proofErr w:type="gramEnd"/>
      <w:r>
        <w:t xml:space="preserve"> start with the null, but talk up the significant result.</w:t>
      </w:r>
    </w:p>
  </w:comment>
  <w:comment w:id="123" w:author="Austen Apigo" w:date="2020-06-11T12:00:00Z" w:initials="AA">
    <w:p w14:paraId="1702A5F4" w14:textId="3C3A384C" w:rsidR="00DF2D8A" w:rsidRDefault="00DF2D8A">
      <w:pPr>
        <w:pStyle w:val="CommentText"/>
      </w:pPr>
      <w:r>
        <w:rPr>
          <w:rStyle w:val="CommentReference"/>
        </w:rPr>
        <w:annotationRef/>
      </w:r>
      <w:r>
        <w:t xml:space="preserve">Should </w:t>
      </w:r>
      <w:proofErr w:type="spellStart"/>
      <w:r>
        <w:t>these</w:t>
      </w:r>
      <w:proofErr w:type="spellEnd"/>
      <w:r>
        <w:t xml:space="preserve"> be 74% vs. XX%? In sterilized vs. unsterilized</w:t>
      </w:r>
    </w:p>
  </w:comment>
  <w:comment w:id="124" w:author="Austen Apigo" w:date="2020-06-11T12:04:00Z" w:initials="AA">
    <w:p w14:paraId="7ACC163D" w14:textId="3D36DFAC" w:rsidR="00115EFE" w:rsidRDefault="00115EFE">
      <w:pPr>
        <w:pStyle w:val="CommentText"/>
      </w:pPr>
      <w:r>
        <w:rPr>
          <w:rStyle w:val="CommentReference"/>
        </w:rPr>
        <w:annotationRef/>
      </w:r>
      <w:r>
        <w:t xml:space="preserve">Maybe there could be some mention of what the contaminants were? </w:t>
      </w:r>
      <w:proofErr w:type="gramStart"/>
      <w:r>
        <w:t>So</w:t>
      </w:r>
      <w:proofErr w:type="gramEnd"/>
      <w:r>
        <w:t xml:space="preserve"> there was a reduction in the grasshopper but also reductions in what else? Was it mostly stuff that couldn’t have been prey? </w:t>
      </w:r>
    </w:p>
  </w:comment>
  <w:comment w:id="125" w:author="Austen Apigo" w:date="2020-06-11T12:06:00Z" w:initials="AA">
    <w:p w14:paraId="7D2F971B" w14:textId="424572E8" w:rsidR="00115EFE" w:rsidRDefault="00115EFE">
      <w:pPr>
        <w:pStyle w:val="CommentText"/>
      </w:pPr>
      <w:r>
        <w:rPr>
          <w:rStyle w:val="CommentReference"/>
        </w:rPr>
        <w:annotationRef/>
      </w:r>
      <w:r>
        <w:t xml:space="preserve">Wonder if an argument can be made for that ingested items are most likely to be contaminants on the outside </w:t>
      </w:r>
      <w:proofErr w:type="spellStart"/>
      <w:r>
        <w:t>bc</w:t>
      </w:r>
      <w:proofErr w:type="spellEnd"/>
      <w:r>
        <w:t xml:space="preserve"> this consumer is actively seeking out prey – maybe that’s why SS doesn’t matter much</w:t>
      </w:r>
    </w:p>
  </w:comment>
  <w:comment w:id="138"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 w:id="139" w:author="Ana Miller-Ter Kuile" w:date="2020-06-15T14:12:00Z" w:initials="AMK">
    <w:p w14:paraId="177A6695" w14:textId="7A2F539E" w:rsidR="009C4990" w:rsidRDefault="009C4990">
      <w:pPr>
        <w:pStyle w:val="CommentText"/>
      </w:pPr>
      <w:r>
        <w:rPr>
          <w:rStyle w:val="CommentReference"/>
        </w:rPr>
        <w:annotationRef/>
      </w:r>
      <w:r>
        <w:t>Update with new taxonomic assignments</w:t>
      </w:r>
    </w:p>
  </w:comment>
  <w:comment w:id="140" w:author="Ana Miller-Ter Kuile" w:date="2020-06-15T14:12:00Z" w:initials="AMK">
    <w:p w14:paraId="4BF2A83F" w14:textId="3F5E15E2" w:rsidR="009C4990" w:rsidRDefault="009C4990">
      <w:pPr>
        <w:pStyle w:val="CommentText"/>
      </w:pPr>
      <w:r>
        <w:rPr>
          <w:rStyle w:val="CommentReference"/>
        </w:rPr>
        <w:annotationRef/>
      </w:r>
      <w:r>
        <w:t>Update with family-level analyses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EF18AE" w15:done="0"/>
  <w15:commentEx w15:paraId="451AC526" w15:done="0"/>
  <w15:commentEx w15:paraId="07DD2E1E" w15:done="0"/>
  <w15:commentEx w15:paraId="151AC200" w15:done="0"/>
  <w15:commentEx w15:paraId="0D2F53FF" w15:done="0"/>
  <w15:commentEx w15:paraId="10D0198B" w15:done="0"/>
  <w15:commentEx w15:paraId="2BC7E41F" w15:done="0"/>
  <w15:commentEx w15:paraId="6EBEEBEF" w15:paraIdParent="2BC7E41F" w15:done="0"/>
  <w15:commentEx w15:paraId="6854483C" w15:done="0"/>
  <w15:commentEx w15:paraId="6F3B4044" w15:done="0"/>
  <w15:commentEx w15:paraId="3B6E7617" w15:done="0"/>
  <w15:commentEx w15:paraId="6D349494" w15:done="0"/>
  <w15:commentEx w15:paraId="77C49307" w15:done="0"/>
  <w15:commentEx w15:paraId="0EDA7444" w15:done="0"/>
  <w15:commentEx w15:paraId="3C6D2433" w15:done="0"/>
  <w15:commentEx w15:paraId="186A35EB" w15:paraIdParent="3C6D2433" w15:done="0"/>
  <w15:commentEx w15:paraId="665B78D9" w15:done="0"/>
  <w15:commentEx w15:paraId="32829E4D" w15:paraIdParent="665B78D9" w15:done="0"/>
  <w15:commentEx w15:paraId="4E541BF4" w15:done="0"/>
  <w15:commentEx w15:paraId="611C2F63" w15:done="0"/>
  <w15:commentEx w15:paraId="5E099403" w15:done="0"/>
  <w15:commentEx w15:paraId="0BF003A6" w15:paraIdParent="5E099403" w15:done="0"/>
  <w15:commentEx w15:paraId="3512D14C" w15:done="0"/>
  <w15:commentEx w15:paraId="0DD9B179" w15:paraIdParent="3512D14C" w15:done="0"/>
  <w15:commentEx w15:paraId="011FBC11" w15:done="0"/>
  <w15:commentEx w15:paraId="53CBD4E7" w15:paraIdParent="011FBC11" w15:done="0"/>
  <w15:commentEx w15:paraId="76B6F74F" w15:done="0"/>
  <w15:commentEx w15:paraId="7C28CBD4" w15:paraIdParent="76B6F74F" w15:done="0"/>
  <w15:commentEx w15:paraId="1361834A" w15:paraIdParent="76B6F74F" w15:done="0"/>
  <w15:commentEx w15:paraId="15A77701" w15:done="0"/>
  <w15:commentEx w15:paraId="23E76FC0" w15:done="0"/>
  <w15:commentEx w15:paraId="71B5A099" w15:done="0"/>
  <w15:commentEx w15:paraId="25D42CC9" w15:done="0"/>
  <w15:commentEx w15:paraId="6D4C2AAF" w15:done="0"/>
  <w15:commentEx w15:paraId="642FB6C7" w15:paraIdParent="6D4C2AAF" w15:done="0"/>
  <w15:commentEx w15:paraId="54069A5A" w15:done="0"/>
  <w15:commentEx w15:paraId="1BDE980D" w15:done="0"/>
  <w15:commentEx w15:paraId="7E68A4AE" w15:done="0"/>
  <w15:commentEx w15:paraId="103286BA" w15:done="0"/>
  <w15:commentEx w15:paraId="7E77C9DD" w15:paraIdParent="103286BA" w15:done="0"/>
  <w15:commentEx w15:paraId="76C225C2" w15:done="0"/>
  <w15:commentEx w15:paraId="3E9546C7" w15:done="0"/>
  <w15:commentEx w15:paraId="4FF1AE4D" w15:done="0"/>
  <w15:commentEx w15:paraId="3AD53BE8" w15:done="0"/>
  <w15:commentEx w15:paraId="7F9EE28F" w15:done="0"/>
  <w15:commentEx w15:paraId="3988946F" w15:paraIdParent="7F9EE28F" w15:done="0"/>
  <w15:commentEx w15:paraId="1702A5F4" w15:done="0"/>
  <w15:commentEx w15:paraId="7ACC163D" w15:done="0"/>
  <w15:commentEx w15:paraId="7D2F971B" w15:done="0"/>
  <w15:commentEx w15:paraId="2972F583" w15:done="0"/>
  <w15:commentEx w15:paraId="177A6695" w15:done="0"/>
  <w15:commentEx w15:paraId="4BF2A8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A00CA" w16cex:dateUtc="2020-06-09T19:36:00Z"/>
  <w16cex:commentExtensible w16cex:durableId="228A0197" w16cex:dateUtc="2020-06-09T19:39:00Z"/>
  <w16cex:commentExtensible w16cex:durableId="228A0127" w16cex:dateUtc="2020-06-09T19:37:00Z"/>
  <w16cex:commentExtensible w16cex:durableId="228A0225" w16cex:dateUtc="2020-06-09T19:42:00Z"/>
  <w16cex:commentExtensible w16cex:durableId="228A02BC" w16cex:dateUtc="2020-06-09T19:44:00Z"/>
  <w16cex:commentExtensible w16cex:durableId="228A0F7C" w16cex:dateUtc="2020-06-09T20:39:00Z"/>
  <w16cex:commentExtensible w16cex:durableId="2288C2AC" w16cex:dateUtc="2020-06-08T20:59:00Z"/>
  <w16cex:commentExtensible w16cex:durableId="228E2E84" w16cex:dateUtc="2020-06-12T21:40:00Z"/>
  <w16cex:commentExtensible w16cex:durableId="2288890E" w16cex:dateUtc="2020-06-08T16:53:00Z"/>
  <w16cex:commentExtensible w16cex:durableId="228A0B8B" w16cex:dateUtc="2020-06-09T20:22:00Z"/>
  <w16cex:commentExtensible w16cex:durableId="22888A4F" w16cex:dateUtc="2020-06-08T16:58:00Z"/>
  <w16cex:commentExtensible w16cex:durableId="228A0BD8" w16cex:dateUtc="2020-06-09T20:23:00Z"/>
  <w16cex:commentExtensible w16cex:durableId="228E2FC9" w16cex:dateUtc="2020-06-12T21:46:00Z"/>
  <w16cex:commentExtensible w16cex:durableId="228A0CC8" w16cex:dateUtc="2020-06-09T20:27:00Z"/>
  <w16cex:commentExtensible w16cex:durableId="228B348A" w16cex:dateUtc="2020-06-10T17:29:00Z"/>
  <w16cex:commentExtensible w16cex:durableId="228E2ECA" w16cex:dateUtc="2020-06-12T21:41:00Z"/>
  <w16cex:commentExtensible w16cex:durableId="228A0E18" w16cex:dateUtc="2020-06-09T20:33:00Z"/>
  <w16cex:commentExtensible w16cex:durableId="228E30C8" w16cex:dateUtc="2020-06-12T21:50:00Z"/>
  <w16cex:commentExtensible w16cex:durableId="2288907E" w16cex:dateUtc="2020-06-08T17:25:00Z"/>
  <w16cex:commentExtensible w16cex:durableId="22889211" w16cex:dateUtc="2020-06-08T17:31:00Z"/>
  <w16cex:commentExtensible w16cex:durableId="227F548F" w16cex:dateUtc="2020-06-01T15:18:00Z"/>
  <w16cex:commentExtensible w16cex:durableId="228892AC" w16cex:dateUtc="2020-06-08T17:34:00Z"/>
  <w16cex:commentExtensible w16cex:durableId="228B3635" w16cex:dateUtc="2020-06-10T17:36:00Z"/>
  <w16cex:commentExtensible w16cex:durableId="228E312C" w16cex:dateUtc="2020-06-12T21:51:00Z"/>
  <w16cex:commentExtensible w16cex:durableId="228C7825" w16cex:dateUtc="2020-06-11T16:30:00Z"/>
  <w16cex:commentExtensible w16cex:durableId="228896E8" w16cex:dateUtc="2020-06-08T17:52:00Z"/>
  <w16cex:commentExtensible w16cex:durableId="228E3237" w16cex:dateUtc="2020-06-12T21:56:00Z"/>
  <w16cex:commentExtensible w16cex:durableId="2288978E" w16cex:dateUtc="2020-06-08T17:55:00Z"/>
  <w16cex:commentExtensible w16cex:durableId="2288A185" w16cex:dateUtc="2020-06-08T18:37:00Z"/>
  <w16cex:commentExtensible w16cex:durableId="228C7430" w16cex:dateUtc="2020-06-11T16:13:00Z"/>
  <w16cex:commentExtensible w16cex:durableId="2288A632" w16cex:dateUtc="2020-06-08T18:57:00Z"/>
  <w16cex:commentExtensible w16cex:durableId="228C7B16" w16cex:dateUtc="2020-06-11T16:42:00Z"/>
  <w16cex:commentExtensible w16cex:durableId="228E3A46" w16cex:dateUtc="2020-06-12T22:30:00Z"/>
  <w16cex:commentExtensible w16cex:durableId="228C7CFE" w16cex:dateUtc="2020-06-11T16:50:00Z"/>
  <w16cex:commentExtensible w16cex:durableId="228C7D5D" w16cex:dateUtc="2020-06-11T16:52:00Z"/>
  <w16cex:commentExtensible w16cex:durableId="228C7E43" w16cex:dateUtc="2020-06-11T16:56:00Z"/>
  <w16cex:commentExtensible w16cex:durableId="2288BE6D" w16cex:dateUtc="2020-06-08T20:41:00Z"/>
  <w16cex:commentExtensible w16cex:durableId="228C7EA2" w16cex:dateUtc="2020-06-11T16:57:00Z"/>
  <w16cex:commentExtensible w16cex:durableId="228C8E36" w16cex:dateUtc="2020-06-11T18:04:00Z"/>
  <w16cex:commentExtensible w16cex:durableId="2288C131" w16cex:dateUtc="2020-06-08T20:52:00Z"/>
  <w16cex:commentExtensible w16cex:durableId="228C9B2C" w16cex:dateUtc="2020-06-11T18:59:00Z"/>
  <w16cex:commentExtensible w16cex:durableId="228E3F61" w16cex:dateUtc="2020-06-12T22:52:00Z"/>
  <w16cex:commentExtensible w16cex:durableId="2288CAAA" w16cex:dateUtc="2020-06-08T21:33:00Z"/>
  <w16cex:commentExtensible w16cex:durableId="228E3FAB" w16cex:dateUtc="2020-06-12T22:53:00Z"/>
  <w16cex:commentExtensible w16cex:durableId="228C9B59" w16cex:dateUtc="2020-06-11T19:00:00Z"/>
  <w16cex:commentExtensible w16cex:durableId="228C9C47" w16cex:dateUtc="2020-06-11T19:04:00Z"/>
  <w16cex:commentExtensible w16cex:durableId="228C9CD2" w16cex:dateUtc="2020-06-11T19:06:00Z"/>
  <w16cex:commentExtensible w16cex:durableId="226E2E67" w16cex:dateUtc="2020-05-19T15:07:00Z"/>
  <w16cex:commentExtensible w16cex:durableId="2292005D" w16cex:dateUtc="2020-06-15T19:12:00Z"/>
  <w16cex:commentExtensible w16cex:durableId="22920052" w16cex:dateUtc="2020-06-15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EF18AE" w16cid:durableId="228A00CA"/>
  <w16cid:commentId w16cid:paraId="451AC526" w16cid:durableId="228A0197"/>
  <w16cid:commentId w16cid:paraId="07DD2E1E" w16cid:durableId="228A0127"/>
  <w16cid:commentId w16cid:paraId="151AC200" w16cid:durableId="228A0225"/>
  <w16cid:commentId w16cid:paraId="0D2F53FF" w16cid:durableId="228A02BC"/>
  <w16cid:commentId w16cid:paraId="10D0198B" w16cid:durableId="228A0F7C"/>
  <w16cid:commentId w16cid:paraId="2BC7E41F" w16cid:durableId="2288C2AC"/>
  <w16cid:commentId w16cid:paraId="6EBEEBEF" w16cid:durableId="228E2E84"/>
  <w16cid:commentId w16cid:paraId="6854483C" w16cid:durableId="2288890E"/>
  <w16cid:commentId w16cid:paraId="6F3B4044" w16cid:durableId="228A0B8B"/>
  <w16cid:commentId w16cid:paraId="3B6E7617" w16cid:durableId="22888A4F"/>
  <w16cid:commentId w16cid:paraId="6D349494" w16cid:durableId="228A0BD8"/>
  <w16cid:commentId w16cid:paraId="77C49307" w16cid:durableId="228E2FC9"/>
  <w16cid:commentId w16cid:paraId="0EDA7444" w16cid:durableId="228A0CC8"/>
  <w16cid:commentId w16cid:paraId="3C6D2433" w16cid:durableId="228B348A"/>
  <w16cid:commentId w16cid:paraId="186A35EB" w16cid:durableId="228E2ECA"/>
  <w16cid:commentId w16cid:paraId="665B78D9" w16cid:durableId="228A0E18"/>
  <w16cid:commentId w16cid:paraId="32829E4D" w16cid:durableId="228E30C8"/>
  <w16cid:commentId w16cid:paraId="4E541BF4" w16cid:durableId="2288907E"/>
  <w16cid:commentId w16cid:paraId="611C2F63" w16cid:durableId="22889211"/>
  <w16cid:commentId w16cid:paraId="5E099403" w16cid:durableId="227F548F"/>
  <w16cid:commentId w16cid:paraId="0BF003A6" w16cid:durableId="228892AC"/>
  <w16cid:commentId w16cid:paraId="3512D14C" w16cid:durableId="228B3635"/>
  <w16cid:commentId w16cid:paraId="0DD9B179" w16cid:durableId="228E312C"/>
  <w16cid:commentId w16cid:paraId="011FBC11" w16cid:durableId="2253CE3F"/>
  <w16cid:commentId w16cid:paraId="53CBD4E7" w16cid:durableId="228C7825"/>
  <w16cid:commentId w16cid:paraId="76B6F74F" w16cid:durableId="22540DFE"/>
  <w16cid:commentId w16cid:paraId="7C28CBD4" w16cid:durableId="228896E8"/>
  <w16cid:commentId w16cid:paraId="1361834A" w16cid:durableId="228E3237"/>
  <w16cid:commentId w16cid:paraId="15A77701" w16cid:durableId="2288978E"/>
  <w16cid:commentId w16cid:paraId="23E76FC0" w16cid:durableId="2288A185"/>
  <w16cid:commentId w16cid:paraId="71B5A099" w16cid:durableId="228C7430"/>
  <w16cid:commentId w16cid:paraId="25D42CC9" w16cid:durableId="2288A632"/>
  <w16cid:commentId w16cid:paraId="6D4C2AAF" w16cid:durableId="228C7B16"/>
  <w16cid:commentId w16cid:paraId="642FB6C7" w16cid:durableId="228E3A46"/>
  <w16cid:commentId w16cid:paraId="54069A5A" w16cid:durableId="228C7CFE"/>
  <w16cid:commentId w16cid:paraId="1BDE980D" w16cid:durableId="228C7D5D"/>
  <w16cid:commentId w16cid:paraId="7E68A4AE" w16cid:durableId="228C7E43"/>
  <w16cid:commentId w16cid:paraId="103286BA" w16cid:durableId="2288BE6D"/>
  <w16cid:commentId w16cid:paraId="7E77C9DD" w16cid:durableId="228C7EA2"/>
  <w16cid:commentId w16cid:paraId="76C225C2" w16cid:durableId="228C8E36"/>
  <w16cid:commentId w16cid:paraId="3E9546C7" w16cid:durableId="2288C131"/>
  <w16cid:commentId w16cid:paraId="4FF1AE4D" w16cid:durableId="228C9B2C"/>
  <w16cid:commentId w16cid:paraId="3AD53BE8" w16cid:durableId="228E3F61"/>
  <w16cid:commentId w16cid:paraId="7F9EE28F" w16cid:durableId="2288CAAA"/>
  <w16cid:commentId w16cid:paraId="3988946F" w16cid:durableId="228E3FAB"/>
  <w16cid:commentId w16cid:paraId="1702A5F4" w16cid:durableId="228C9B59"/>
  <w16cid:commentId w16cid:paraId="7ACC163D" w16cid:durableId="228C9C47"/>
  <w16cid:commentId w16cid:paraId="7D2F971B" w16cid:durableId="228C9CD2"/>
  <w16cid:commentId w16cid:paraId="2972F583" w16cid:durableId="226E2E67"/>
  <w16cid:commentId w16cid:paraId="177A6695" w16cid:durableId="2292005D"/>
  <w16cid:commentId w16cid:paraId="4BF2A83F" w16cid:durableId="229200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usten Apigo">
    <w15:presenceInfo w15:providerId="None" w15:userId="Austen Apigo"/>
  </w15:person>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754E"/>
    <w:rsid w:val="00034203"/>
    <w:rsid w:val="00035E15"/>
    <w:rsid w:val="000360F9"/>
    <w:rsid w:val="00036400"/>
    <w:rsid w:val="00040901"/>
    <w:rsid w:val="00040B14"/>
    <w:rsid w:val="00046672"/>
    <w:rsid w:val="00047D80"/>
    <w:rsid w:val="0005167F"/>
    <w:rsid w:val="000525CC"/>
    <w:rsid w:val="000536BD"/>
    <w:rsid w:val="00061BCE"/>
    <w:rsid w:val="00065CFA"/>
    <w:rsid w:val="00067F3E"/>
    <w:rsid w:val="00071729"/>
    <w:rsid w:val="00071E0F"/>
    <w:rsid w:val="00072953"/>
    <w:rsid w:val="00073876"/>
    <w:rsid w:val="00075F91"/>
    <w:rsid w:val="0007710F"/>
    <w:rsid w:val="00077B7F"/>
    <w:rsid w:val="00081302"/>
    <w:rsid w:val="00082794"/>
    <w:rsid w:val="00083D3E"/>
    <w:rsid w:val="00084870"/>
    <w:rsid w:val="000862E6"/>
    <w:rsid w:val="0008785B"/>
    <w:rsid w:val="00091935"/>
    <w:rsid w:val="00097037"/>
    <w:rsid w:val="000A341F"/>
    <w:rsid w:val="000A4321"/>
    <w:rsid w:val="000A666B"/>
    <w:rsid w:val="000A7CEB"/>
    <w:rsid w:val="000B0CDD"/>
    <w:rsid w:val="000B7D9C"/>
    <w:rsid w:val="000D3852"/>
    <w:rsid w:val="000D7723"/>
    <w:rsid w:val="000D7DA1"/>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3BBF"/>
    <w:rsid w:val="00133DDC"/>
    <w:rsid w:val="00141DF9"/>
    <w:rsid w:val="001425DE"/>
    <w:rsid w:val="00144B28"/>
    <w:rsid w:val="00147D08"/>
    <w:rsid w:val="0015397E"/>
    <w:rsid w:val="00160297"/>
    <w:rsid w:val="00160B63"/>
    <w:rsid w:val="001633BE"/>
    <w:rsid w:val="001658D1"/>
    <w:rsid w:val="00166764"/>
    <w:rsid w:val="00170EC9"/>
    <w:rsid w:val="00174335"/>
    <w:rsid w:val="0017585E"/>
    <w:rsid w:val="00183774"/>
    <w:rsid w:val="00190632"/>
    <w:rsid w:val="00190AD5"/>
    <w:rsid w:val="00194B29"/>
    <w:rsid w:val="00196972"/>
    <w:rsid w:val="001A069A"/>
    <w:rsid w:val="001A278E"/>
    <w:rsid w:val="001A2C75"/>
    <w:rsid w:val="001A4175"/>
    <w:rsid w:val="001A604A"/>
    <w:rsid w:val="001A62D4"/>
    <w:rsid w:val="001A6BC9"/>
    <w:rsid w:val="001A72A0"/>
    <w:rsid w:val="001A7609"/>
    <w:rsid w:val="001B6C80"/>
    <w:rsid w:val="001C03EA"/>
    <w:rsid w:val="001C1510"/>
    <w:rsid w:val="001C5513"/>
    <w:rsid w:val="001C5828"/>
    <w:rsid w:val="001C5EFD"/>
    <w:rsid w:val="001C65CE"/>
    <w:rsid w:val="001D2693"/>
    <w:rsid w:val="001D31CF"/>
    <w:rsid w:val="001D412D"/>
    <w:rsid w:val="001D45E0"/>
    <w:rsid w:val="001D45F2"/>
    <w:rsid w:val="001D56DE"/>
    <w:rsid w:val="001E2EE5"/>
    <w:rsid w:val="001E7721"/>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32204"/>
    <w:rsid w:val="0023414E"/>
    <w:rsid w:val="002426A3"/>
    <w:rsid w:val="002445DB"/>
    <w:rsid w:val="00253764"/>
    <w:rsid w:val="00270D90"/>
    <w:rsid w:val="00272EFB"/>
    <w:rsid w:val="00273017"/>
    <w:rsid w:val="00273ACE"/>
    <w:rsid w:val="002760B8"/>
    <w:rsid w:val="002810E3"/>
    <w:rsid w:val="00290446"/>
    <w:rsid w:val="002922BE"/>
    <w:rsid w:val="002958A0"/>
    <w:rsid w:val="00297B54"/>
    <w:rsid w:val="002A1492"/>
    <w:rsid w:val="002A42EC"/>
    <w:rsid w:val="002A4D0D"/>
    <w:rsid w:val="002A6C05"/>
    <w:rsid w:val="002B3C72"/>
    <w:rsid w:val="002C05F5"/>
    <w:rsid w:val="002C079E"/>
    <w:rsid w:val="002C2884"/>
    <w:rsid w:val="002C7633"/>
    <w:rsid w:val="002D051C"/>
    <w:rsid w:val="002D2352"/>
    <w:rsid w:val="002D31CE"/>
    <w:rsid w:val="002D473A"/>
    <w:rsid w:val="002E385B"/>
    <w:rsid w:val="002F4139"/>
    <w:rsid w:val="002F44FC"/>
    <w:rsid w:val="00300143"/>
    <w:rsid w:val="00301173"/>
    <w:rsid w:val="00305B59"/>
    <w:rsid w:val="0031552E"/>
    <w:rsid w:val="0031571D"/>
    <w:rsid w:val="003158D7"/>
    <w:rsid w:val="00321D6A"/>
    <w:rsid w:val="0032361E"/>
    <w:rsid w:val="003306F9"/>
    <w:rsid w:val="0033087E"/>
    <w:rsid w:val="00331CB7"/>
    <w:rsid w:val="00340530"/>
    <w:rsid w:val="0034555D"/>
    <w:rsid w:val="00346BEE"/>
    <w:rsid w:val="00346DAC"/>
    <w:rsid w:val="00350160"/>
    <w:rsid w:val="003508AC"/>
    <w:rsid w:val="00350A64"/>
    <w:rsid w:val="003521D6"/>
    <w:rsid w:val="003535DE"/>
    <w:rsid w:val="003566DA"/>
    <w:rsid w:val="00360070"/>
    <w:rsid w:val="003665BA"/>
    <w:rsid w:val="0036798D"/>
    <w:rsid w:val="0037070F"/>
    <w:rsid w:val="003818EE"/>
    <w:rsid w:val="00385208"/>
    <w:rsid w:val="00386E2C"/>
    <w:rsid w:val="00391116"/>
    <w:rsid w:val="003929EE"/>
    <w:rsid w:val="00393574"/>
    <w:rsid w:val="00396A7D"/>
    <w:rsid w:val="003A298D"/>
    <w:rsid w:val="003A2C90"/>
    <w:rsid w:val="003A480B"/>
    <w:rsid w:val="003A492F"/>
    <w:rsid w:val="003A5031"/>
    <w:rsid w:val="003A6E4E"/>
    <w:rsid w:val="003B43D9"/>
    <w:rsid w:val="003C2E5A"/>
    <w:rsid w:val="003C37F6"/>
    <w:rsid w:val="003C3E1A"/>
    <w:rsid w:val="003D029A"/>
    <w:rsid w:val="003D14EC"/>
    <w:rsid w:val="003D1F8E"/>
    <w:rsid w:val="003D49D1"/>
    <w:rsid w:val="003E1C66"/>
    <w:rsid w:val="003E2216"/>
    <w:rsid w:val="003E3BE4"/>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55FF"/>
    <w:rsid w:val="004C5705"/>
    <w:rsid w:val="004E04DC"/>
    <w:rsid w:val="004E3F66"/>
    <w:rsid w:val="004E5D74"/>
    <w:rsid w:val="004F08CF"/>
    <w:rsid w:val="004F22FA"/>
    <w:rsid w:val="004F7EE0"/>
    <w:rsid w:val="00512E71"/>
    <w:rsid w:val="0051400F"/>
    <w:rsid w:val="00514074"/>
    <w:rsid w:val="0052272A"/>
    <w:rsid w:val="00522BA0"/>
    <w:rsid w:val="00522EFC"/>
    <w:rsid w:val="00527F9E"/>
    <w:rsid w:val="00530B09"/>
    <w:rsid w:val="00531D71"/>
    <w:rsid w:val="005329E2"/>
    <w:rsid w:val="00532C05"/>
    <w:rsid w:val="00541B60"/>
    <w:rsid w:val="00550C7D"/>
    <w:rsid w:val="00554148"/>
    <w:rsid w:val="00557883"/>
    <w:rsid w:val="0056076F"/>
    <w:rsid w:val="00561547"/>
    <w:rsid w:val="0056359D"/>
    <w:rsid w:val="00566CE5"/>
    <w:rsid w:val="00575844"/>
    <w:rsid w:val="00575E46"/>
    <w:rsid w:val="005764A1"/>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3872"/>
    <w:rsid w:val="005D2866"/>
    <w:rsid w:val="005D6393"/>
    <w:rsid w:val="005D74B6"/>
    <w:rsid w:val="005E3746"/>
    <w:rsid w:val="005E5523"/>
    <w:rsid w:val="005F0B55"/>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DCC"/>
    <w:rsid w:val="00650F3B"/>
    <w:rsid w:val="00651B22"/>
    <w:rsid w:val="00652E10"/>
    <w:rsid w:val="00655EED"/>
    <w:rsid w:val="00656623"/>
    <w:rsid w:val="00662555"/>
    <w:rsid w:val="006655DB"/>
    <w:rsid w:val="006701BE"/>
    <w:rsid w:val="00670E78"/>
    <w:rsid w:val="006732DC"/>
    <w:rsid w:val="00675EC4"/>
    <w:rsid w:val="00676B7A"/>
    <w:rsid w:val="00681368"/>
    <w:rsid w:val="006825C3"/>
    <w:rsid w:val="00682D6F"/>
    <w:rsid w:val="00690C22"/>
    <w:rsid w:val="00693153"/>
    <w:rsid w:val="0069432B"/>
    <w:rsid w:val="0069462C"/>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3267"/>
    <w:rsid w:val="006D6575"/>
    <w:rsid w:val="006E00A0"/>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D0A"/>
    <w:rsid w:val="00761C14"/>
    <w:rsid w:val="0076296A"/>
    <w:rsid w:val="007652B1"/>
    <w:rsid w:val="00767AF4"/>
    <w:rsid w:val="007704E2"/>
    <w:rsid w:val="00773B6A"/>
    <w:rsid w:val="00775D8E"/>
    <w:rsid w:val="00782BBA"/>
    <w:rsid w:val="00787265"/>
    <w:rsid w:val="00787DC3"/>
    <w:rsid w:val="00790332"/>
    <w:rsid w:val="007912D6"/>
    <w:rsid w:val="0079366F"/>
    <w:rsid w:val="00793F23"/>
    <w:rsid w:val="007A0E12"/>
    <w:rsid w:val="007A54E9"/>
    <w:rsid w:val="007B1A15"/>
    <w:rsid w:val="007B516B"/>
    <w:rsid w:val="007B5F64"/>
    <w:rsid w:val="007C3674"/>
    <w:rsid w:val="007C66A8"/>
    <w:rsid w:val="007D150A"/>
    <w:rsid w:val="007D2DC0"/>
    <w:rsid w:val="007D3244"/>
    <w:rsid w:val="007D5A3D"/>
    <w:rsid w:val="007D631E"/>
    <w:rsid w:val="007D7BE9"/>
    <w:rsid w:val="007E1512"/>
    <w:rsid w:val="007E2333"/>
    <w:rsid w:val="007E34B2"/>
    <w:rsid w:val="007E4B0A"/>
    <w:rsid w:val="007E52CA"/>
    <w:rsid w:val="007E6F6B"/>
    <w:rsid w:val="007E70C8"/>
    <w:rsid w:val="007F1B51"/>
    <w:rsid w:val="007F3DAE"/>
    <w:rsid w:val="008018CB"/>
    <w:rsid w:val="00804872"/>
    <w:rsid w:val="00811475"/>
    <w:rsid w:val="00814E6D"/>
    <w:rsid w:val="00821919"/>
    <w:rsid w:val="00823455"/>
    <w:rsid w:val="008239A4"/>
    <w:rsid w:val="00824FFA"/>
    <w:rsid w:val="008264A3"/>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77B8"/>
    <w:rsid w:val="00890B36"/>
    <w:rsid w:val="0089241E"/>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23B2"/>
    <w:rsid w:val="00920010"/>
    <w:rsid w:val="00920861"/>
    <w:rsid w:val="00920CDC"/>
    <w:rsid w:val="00921222"/>
    <w:rsid w:val="0092281A"/>
    <w:rsid w:val="00922DFA"/>
    <w:rsid w:val="00931F8B"/>
    <w:rsid w:val="00932EFD"/>
    <w:rsid w:val="00934B30"/>
    <w:rsid w:val="00946034"/>
    <w:rsid w:val="00950D74"/>
    <w:rsid w:val="00954A86"/>
    <w:rsid w:val="00960FF2"/>
    <w:rsid w:val="00961867"/>
    <w:rsid w:val="00961D4F"/>
    <w:rsid w:val="00962673"/>
    <w:rsid w:val="00963471"/>
    <w:rsid w:val="0096389B"/>
    <w:rsid w:val="00970806"/>
    <w:rsid w:val="00974A4E"/>
    <w:rsid w:val="00977993"/>
    <w:rsid w:val="009812BA"/>
    <w:rsid w:val="0098197D"/>
    <w:rsid w:val="009838C3"/>
    <w:rsid w:val="009847B9"/>
    <w:rsid w:val="009864F3"/>
    <w:rsid w:val="009907D0"/>
    <w:rsid w:val="00995141"/>
    <w:rsid w:val="00997CD0"/>
    <w:rsid w:val="009A1763"/>
    <w:rsid w:val="009A2E35"/>
    <w:rsid w:val="009A37DF"/>
    <w:rsid w:val="009A5E8F"/>
    <w:rsid w:val="009B03DB"/>
    <w:rsid w:val="009B1C59"/>
    <w:rsid w:val="009B30C6"/>
    <w:rsid w:val="009B7283"/>
    <w:rsid w:val="009B7A7E"/>
    <w:rsid w:val="009C1559"/>
    <w:rsid w:val="009C1841"/>
    <w:rsid w:val="009C2F8A"/>
    <w:rsid w:val="009C4627"/>
    <w:rsid w:val="009C4990"/>
    <w:rsid w:val="009C4A48"/>
    <w:rsid w:val="009C5F85"/>
    <w:rsid w:val="009C79CA"/>
    <w:rsid w:val="009D00FF"/>
    <w:rsid w:val="009D7295"/>
    <w:rsid w:val="009E71BB"/>
    <w:rsid w:val="009E7EEC"/>
    <w:rsid w:val="009F1CC9"/>
    <w:rsid w:val="009F29BA"/>
    <w:rsid w:val="009F3946"/>
    <w:rsid w:val="009F7C2F"/>
    <w:rsid w:val="00A01E8A"/>
    <w:rsid w:val="00A07E7A"/>
    <w:rsid w:val="00A13618"/>
    <w:rsid w:val="00A13B07"/>
    <w:rsid w:val="00A17010"/>
    <w:rsid w:val="00A176D5"/>
    <w:rsid w:val="00A22B19"/>
    <w:rsid w:val="00A233A0"/>
    <w:rsid w:val="00A2382A"/>
    <w:rsid w:val="00A30005"/>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3657"/>
    <w:rsid w:val="00AD4EA0"/>
    <w:rsid w:val="00AD74BA"/>
    <w:rsid w:val="00AD7F3D"/>
    <w:rsid w:val="00AE68AD"/>
    <w:rsid w:val="00AF59F1"/>
    <w:rsid w:val="00AF6206"/>
    <w:rsid w:val="00B051F4"/>
    <w:rsid w:val="00B0774F"/>
    <w:rsid w:val="00B11868"/>
    <w:rsid w:val="00B12F03"/>
    <w:rsid w:val="00B15492"/>
    <w:rsid w:val="00B15499"/>
    <w:rsid w:val="00B22BD9"/>
    <w:rsid w:val="00B23E36"/>
    <w:rsid w:val="00B2484C"/>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70DCB"/>
    <w:rsid w:val="00B72094"/>
    <w:rsid w:val="00B72FDE"/>
    <w:rsid w:val="00B74713"/>
    <w:rsid w:val="00B81A86"/>
    <w:rsid w:val="00B855FE"/>
    <w:rsid w:val="00B86C38"/>
    <w:rsid w:val="00B874C7"/>
    <w:rsid w:val="00B910B3"/>
    <w:rsid w:val="00B92366"/>
    <w:rsid w:val="00B97760"/>
    <w:rsid w:val="00BA2C77"/>
    <w:rsid w:val="00BA300F"/>
    <w:rsid w:val="00BA52DB"/>
    <w:rsid w:val="00BB0E78"/>
    <w:rsid w:val="00BB19D6"/>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561"/>
    <w:rsid w:val="00C02D8C"/>
    <w:rsid w:val="00C02F88"/>
    <w:rsid w:val="00C06B99"/>
    <w:rsid w:val="00C06C0B"/>
    <w:rsid w:val="00C15E28"/>
    <w:rsid w:val="00C17953"/>
    <w:rsid w:val="00C22F8E"/>
    <w:rsid w:val="00C24F2E"/>
    <w:rsid w:val="00C25DC2"/>
    <w:rsid w:val="00C27F98"/>
    <w:rsid w:val="00C30990"/>
    <w:rsid w:val="00C33D84"/>
    <w:rsid w:val="00C342CC"/>
    <w:rsid w:val="00C34486"/>
    <w:rsid w:val="00C348EC"/>
    <w:rsid w:val="00C34A82"/>
    <w:rsid w:val="00C34D07"/>
    <w:rsid w:val="00C4417C"/>
    <w:rsid w:val="00C46A29"/>
    <w:rsid w:val="00C51A57"/>
    <w:rsid w:val="00C52874"/>
    <w:rsid w:val="00C56F0B"/>
    <w:rsid w:val="00C613B2"/>
    <w:rsid w:val="00C64165"/>
    <w:rsid w:val="00C64781"/>
    <w:rsid w:val="00C64F16"/>
    <w:rsid w:val="00C70E49"/>
    <w:rsid w:val="00C7187F"/>
    <w:rsid w:val="00C730DF"/>
    <w:rsid w:val="00C7584A"/>
    <w:rsid w:val="00C77A20"/>
    <w:rsid w:val="00C8753A"/>
    <w:rsid w:val="00C87AD0"/>
    <w:rsid w:val="00C9026A"/>
    <w:rsid w:val="00C91D01"/>
    <w:rsid w:val="00C936B7"/>
    <w:rsid w:val="00CA289F"/>
    <w:rsid w:val="00CA4A34"/>
    <w:rsid w:val="00CA4D34"/>
    <w:rsid w:val="00CA518D"/>
    <w:rsid w:val="00CA57D1"/>
    <w:rsid w:val="00CB1D34"/>
    <w:rsid w:val="00CB353A"/>
    <w:rsid w:val="00CB5279"/>
    <w:rsid w:val="00CB5FB0"/>
    <w:rsid w:val="00CB6DCA"/>
    <w:rsid w:val="00CB711B"/>
    <w:rsid w:val="00CC0F3F"/>
    <w:rsid w:val="00CC3B68"/>
    <w:rsid w:val="00CD0325"/>
    <w:rsid w:val="00CD2A5D"/>
    <w:rsid w:val="00CD3D09"/>
    <w:rsid w:val="00CD454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CB8"/>
    <w:rsid w:val="00D97FCE"/>
    <w:rsid w:val="00DA3389"/>
    <w:rsid w:val="00DA5D46"/>
    <w:rsid w:val="00DB200E"/>
    <w:rsid w:val="00DB382D"/>
    <w:rsid w:val="00DB5D7E"/>
    <w:rsid w:val="00DB6647"/>
    <w:rsid w:val="00DC542B"/>
    <w:rsid w:val="00DC696B"/>
    <w:rsid w:val="00DD1D92"/>
    <w:rsid w:val="00DD33D3"/>
    <w:rsid w:val="00DD74DC"/>
    <w:rsid w:val="00DE1B56"/>
    <w:rsid w:val="00DE4272"/>
    <w:rsid w:val="00DE4DAD"/>
    <w:rsid w:val="00DE57D1"/>
    <w:rsid w:val="00DF0301"/>
    <w:rsid w:val="00DF0C61"/>
    <w:rsid w:val="00DF2D8A"/>
    <w:rsid w:val="00DF6B43"/>
    <w:rsid w:val="00DF7E0C"/>
    <w:rsid w:val="00E00DCB"/>
    <w:rsid w:val="00E04419"/>
    <w:rsid w:val="00E055C4"/>
    <w:rsid w:val="00E05DBC"/>
    <w:rsid w:val="00E10921"/>
    <w:rsid w:val="00E10D8A"/>
    <w:rsid w:val="00E14A8E"/>
    <w:rsid w:val="00E1511A"/>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1C3B"/>
    <w:rsid w:val="00E82A27"/>
    <w:rsid w:val="00E85E4D"/>
    <w:rsid w:val="00EB1EE8"/>
    <w:rsid w:val="00EB634F"/>
    <w:rsid w:val="00EB6528"/>
    <w:rsid w:val="00EC0B50"/>
    <w:rsid w:val="00EC2DF6"/>
    <w:rsid w:val="00EC4DBF"/>
    <w:rsid w:val="00EC7B1C"/>
    <w:rsid w:val="00ED1069"/>
    <w:rsid w:val="00ED15D8"/>
    <w:rsid w:val="00ED3971"/>
    <w:rsid w:val="00ED4285"/>
    <w:rsid w:val="00ED4C9B"/>
    <w:rsid w:val="00ED5E45"/>
    <w:rsid w:val="00ED7FAB"/>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607E"/>
    <w:rsid w:val="00F2658B"/>
    <w:rsid w:val="00F26F40"/>
    <w:rsid w:val="00F30CB0"/>
    <w:rsid w:val="00F327C9"/>
    <w:rsid w:val="00F3466C"/>
    <w:rsid w:val="00F358A1"/>
    <w:rsid w:val="00F36B72"/>
    <w:rsid w:val="00F36D81"/>
    <w:rsid w:val="00F4044C"/>
    <w:rsid w:val="00F41E25"/>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C45EC"/>
    <w:rsid w:val="00FC76AF"/>
    <w:rsid w:val="00FD0BB8"/>
    <w:rsid w:val="00FD1461"/>
    <w:rsid w:val="00FD3158"/>
    <w:rsid w:val="00FD34F5"/>
    <w:rsid w:val="00FD778C"/>
    <w:rsid w:val="00FE26CE"/>
    <w:rsid w:val="00FE4311"/>
    <w:rsid w:val="00FE43A1"/>
    <w:rsid w:val="00FE5CBF"/>
    <w:rsid w:val="00FE76FA"/>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25</Pages>
  <Words>7620</Words>
  <Characters>43436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25</cp:revision>
  <dcterms:created xsi:type="dcterms:W3CDTF">2020-06-12T23:10:00Z</dcterms:created>
  <dcterms:modified xsi:type="dcterms:W3CDTF">2020-06-15T19:43:00Z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