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D6F95D1" w:rsidR="00FB7614" w:rsidRDefault="00FB7614" w:rsidP="00A17010">
      <w:pPr>
        <w:rPr>
          <w:rFonts w:ascii="Times New Roman" w:hAnsi="Times New Roman" w:cs="Times New Roman"/>
          <w:b/>
        </w:rPr>
      </w:pPr>
      <w:r>
        <w:rPr>
          <w:rFonts w:ascii="Times New Roman" w:hAnsi="Times New Roman" w:cs="Times New Roman"/>
          <w:b/>
        </w:rPr>
        <w:t xml:space="preserve">Effects of </w:t>
      </w:r>
      <w:commentRangeStart w:id="0"/>
      <w:r w:rsidR="009A1763">
        <w:rPr>
          <w:rFonts w:ascii="Times New Roman" w:hAnsi="Times New Roman" w:cs="Times New Roman"/>
          <w:b/>
        </w:rPr>
        <w:t>environmental</w:t>
      </w:r>
      <w:r>
        <w:rPr>
          <w:rFonts w:ascii="Times New Roman" w:hAnsi="Times New Roman" w:cs="Times New Roman"/>
          <w:b/>
        </w:rPr>
        <w:t xml:space="preserve"> contamination </w:t>
      </w:r>
      <w:commentRangeEnd w:id="0"/>
      <w:r w:rsidR="00153274">
        <w:rPr>
          <w:rStyle w:val="CommentReference"/>
        </w:rPr>
        <w:commentReference w:id="0"/>
      </w:r>
      <w:r>
        <w:rPr>
          <w:rFonts w:ascii="Times New Roman" w:hAnsi="Times New Roman" w:cs="Times New Roman"/>
          <w:b/>
        </w:rPr>
        <w:t xml:space="preserve">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xml:space="preserve">, Hillary </w:t>
      </w:r>
      <w:commentRangeStart w:id="1"/>
      <w:commentRangeStart w:id="2"/>
      <w:r>
        <w:rPr>
          <w:rFonts w:ascii="Times New Roman" w:hAnsi="Times New Roman" w:cs="Times New Roman"/>
          <w:bCs/>
        </w:rPr>
        <w:t>Young</w:t>
      </w:r>
      <w:commentRangeEnd w:id="1"/>
      <w:r w:rsidR="00921751">
        <w:rPr>
          <w:rStyle w:val="CommentReference"/>
        </w:rPr>
        <w:commentReference w:id="1"/>
      </w:r>
      <w:commentRangeEnd w:id="2"/>
      <w:r w:rsidR="00CB1FD7">
        <w:rPr>
          <w:rStyle w:val="CommentReference"/>
        </w:rPr>
        <w:commentReference w:id="2"/>
      </w:r>
    </w:p>
    <w:p w14:paraId="025675A1" w14:textId="77777777" w:rsidR="008A1CF7" w:rsidRDefault="008A1CF7">
      <w:pPr>
        <w:rPr>
          <w:rFonts w:ascii="Times New Roman" w:hAnsi="Times New Roman" w:cs="Times New Roman"/>
          <w:b/>
        </w:rPr>
      </w:pPr>
    </w:p>
    <w:p w14:paraId="629FBC51" w14:textId="449E53A2" w:rsidR="0069730B" w:rsidRDefault="0069730B">
      <w:pPr>
        <w:rPr>
          <w:rFonts w:ascii="Times New Roman" w:hAnsi="Times New Roman" w:cs="Times New Roman"/>
          <w:b/>
        </w:rPr>
      </w:pPr>
      <w:r>
        <w:rPr>
          <w:rFonts w:ascii="Times New Roman" w:hAnsi="Times New Roman" w:cs="Times New Roman"/>
          <w:b/>
        </w:rPr>
        <w:t>Abstract (</w:t>
      </w:r>
      <w:r w:rsidR="008D666D">
        <w:rPr>
          <w:rFonts w:ascii="Times New Roman" w:hAnsi="Times New Roman" w:cs="Times New Roman"/>
          <w:b/>
        </w:rPr>
        <w:t xml:space="preserve">≤ </w:t>
      </w:r>
      <w:r>
        <w:rPr>
          <w:rFonts w:ascii="Times New Roman" w:hAnsi="Times New Roman" w:cs="Times New Roman"/>
          <w:b/>
        </w:rPr>
        <w:t>250 words)</w:t>
      </w:r>
    </w:p>
    <w:p w14:paraId="6CE96CC4" w14:textId="6A88B446" w:rsidR="00773B6A" w:rsidDel="00CB1FD7" w:rsidRDefault="00773B6A">
      <w:pPr>
        <w:rPr>
          <w:del w:id="3" w:author="Microsoft Office User" w:date="2020-06-23T14:11:00Z"/>
          <w:rFonts w:ascii="Times New Roman" w:hAnsi="Times New Roman" w:cs="Times New Roman"/>
          <w:bCs/>
        </w:rPr>
      </w:pPr>
      <w:r>
        <w:rPr>
          <w:rFonts w:ascii="Times New Roman" w:hAnsi="Times New Roman" w:cs="Times New Roman"/>
          <w:bCs/>
        </w:rPr>
        <w:t>Background: Consumptive interactions shape ecosystems</w:t>
      </w:r>
      <w:r w:rsidR="00FD7436">
        <w:rPr>
          <w:rFonts w:ascii="Times New Roman" w:hAnsi="Times New Roman" w:cs="Times New Roman"/>
          <w:bCs/>
        </w:rPr>
        <w:t xml:space="preserve"> </w:t>
      </w:r>
      <w:ins w:id="4" w:author="Microsoft Office User" w:date="2020-06-23T14:11:00Z">
        <w:r w:rsidR="00CB1FD7">
          <w:rPr>
            <w:rFonts w:ascii="Times New Roman" w:hAnsi="Times New Roman" w:cs="Times New Roman"/>
            <w:bCs/>
          </w:rPr>
          <w:t xml:space="preserve">but are often difficult to accurately quantify. </w:t>
        </w:r>
      </w:ins>
      <w:del w:id="5" w:author="Microsoft Office User" w:date="2020-06-23T14:11:00Z">
        <w:r w:rsidR="00FD7436" w:rsidDel="00CB1FD7">
          <w:rPr>
            <w:rFonts w:ascii="Times New Roman" w:hAnsi="Times New Roman" w:cs="Times New Roman"/>
            <w:bCs/>
          </w:rPr>
          <w:delText xml:space="preserve">and </w:delText>
        </w:r>
      </w:del>
      <w:r>
        <w:rPr>
          <w:rFonts w:ascii="Times New Roman" w:hAnsi="Times New Roman" w:cs="Times New Roman"/>
          <w:bCs/>
        </w:rPr>
        <w:t xml:space="preserve">DNA metabarcoding is an emerging tool to </w:t>
      </w:r>
      <w:del w:id="6" w:author="Microsoft Office User" w:date="2020-06-23T14:11:00Z">
        <w:r w:rsidR="00CB7B0A" w:rsidDel="00CB1FD7">
          <w:rPr>
            <w:rFonts w:ascii="Times New Roman" w:hAnsi="Times New Roman" w:cs="Times New Roman"/>
            <w:bCs/>
          </w:rPr>
          <w:delText>expose</w:delText>
        </w:r>
        <w:r w:rsidDel="00CB1FD7">
          <w:rPr>
            <w:rFonts w:ascii="Times New Roman" w:hAnsi="Times New Roman" w:cs="Times New Roman"/>
            <w:bCs/>
          </w:rPr>
          <w:delText xml:space="preserve"> </w:delText>
        </w:r>
      </w:del>
      <w:ins w:id="7" w:author="Microsoft Office User" w:date="2020-06-23T14:11:00Z">
        <w:r w:rsidR="00CB1FD7">
          <w:rPr>
            <w:rFonts w:ascii="Times New Roman" w:hAnsi="Times New Roman" w:cs="Times New Roman"/>
            <w:bCs/>
          </w:rPr>
          <w:t xml:space="preserve">quantify </w:t>
        </w:r>
      </w:ins>
      <w:r w:rsidR="00CB7B0A">
        <w:rPr>
          <w:rFonts w:ascii="Times New Roman" w:hAnsi="Times New Roman" w:cs="Times New Roman"/>
          <w:bCs/>
        </w:rPr>
        <w:t xml:space="preserve">consumptive </w:t>
      </w:r>
      <w:r>
        <w:rPr>
          <w:rFonts w:ascii="Times New Roman" w:hAnsi="Times New Roman" w:cs="Times New Roman"/>
          <w:bCs/>
        </w:rPr>
        <w:t xml:space="preserve">interactions in </w:t>
      </w:r>
      <w:del w:id="8" w:author="Microsoft Office User" w:date="2020-06-23T14:11:00Z">
        <w:r w:rsidDel="00CB1FD7">
          <w:rPr>
            <w:rFonts w:ascii="Times New Roman" w:hAnsi="Times New Roman" w:cs="Times New Roman"/>
            <w:bCs/>
          </w:rPr>
          <w:delText xml:space="preserve">new </w:delText>
        </w:r>
      </w:del>
      <w:ins w:id="9" w:author="Microsoft Office User" w:date="2020-06-23T14:11:00Z">
        <w:r w:rsidR="00CB1FD7">
          <w:rPr>
            <w:rFonts w:ascii="Times New Roman" w:hAnsi="Times New Roman" w:cs="Times New Roman"/>
            <w:bCs/>
          </w:rPr>
          <w:t xml:space="preserve">challenging </w:t>
        </w:r>
      </w:ins>
      <w:r>
        <w:rPr>
          <w:rFonts w:ascii="Times New Roman" w:hAnsi="Times New Roman" w:cs="Times New Roman"/>
          <w:bCs/>
        </w:rPr>
        <w:t>environments and consumer groups</w:t>
      </w:r>
      <w:del w:id="10" w:author="Microsoft Office User" w:date="2020-06-23T14:15:00Z">
        <w:r w:rsidDel="00CB1FD7">
          <w:rPr>
            <w:rFonts w:ascii="Times New Roman" w:hAnsi="Times New Roman" w:cs="Times New Roman"/>
            <w:bCs/>
          </w:rPr>
          <w:delText>.</w:delText>
        </w:r>
      </w:del>
    </w:p>
    <w:p w14:paraId="6CB99B86" w14:textId="207FCB0E" w:rsidR="00773B6A" w:rsidRDefault="00CB7B0A" w:rsidP="00CB1FD7">
      <w:pPr>
        <w:rPr>
          <w:rFonts w:ascii="Times New Roman" w:hAnsi="Times New Roman" w:cs="Times New Roman"/>
          <w:bCs/>
        </w:rPr>
      </w:pPr>
      <w:del w:id="11" w:author="Microsoft Office User" w:date="2020-06-23T14:12:00Z">
        <w:r w:rsidDel="00CB1FD7">
          <w:rPr>
            <w:rFonts w:ascii="Times New Roman" w:hAnsi="Times New Roman" w:cs="Times New Roman"/>
            <w:bCs/>
          </w:rPr>
          <w:delText>However, i</w:delText>
        </w:r>
        <w:r w:rsidR="00773B6A" w:rsidDel="00CB1FD7">
          <w:rPr>
            <w:rFonts w:ascii="Times New Roman" w:hAnsi="Times New Roman" w:cs="Times New Roman"/>
            <w:bCs/>
          </w:rPr>
          <w:delText>n many of these contexts, the</w:delText>
        </w:r>
        <w:r w:rsidDel="00CB1FD7">
          <w:rPr>
            <w:rFonts w:ascii="Times New Roman" w:hAnsi="Times New Roman" w:cs="Times New Roman"/>
            <w:bCs/>
          </w:rPr>
          <w:delText xml:space="preserve"> </w:delText>
        </w:r>
      </w:del>
      <w:ins w:id="12" w:author="Microsoft Office User" w:date="2020-06-23T14:15:00Z">
        <w:r w:rsidR="00CB1FD7">
          <w:rPr>
            <w:rFonts w:ascii="Times New Roman" w:hAnsi="Times New Roman" w:cs="Times New Roman"/>
            <w:bCs/>
          </w:rPr>
          <w:t xml:space="preserve"> including very</w:t>
        </w:r>
      </w:ins>
      <w:ins w:id="13" w:author="Microsoft Office User" w:date="2020-06-23T14:12:00Z">
        <w:r w:rsidR="00CB1FD7">
          <w:rPr>
            <w:rFonts w:ascii="Times New Roman" w:hAnsi="Times New Roman" w:cs="Times New Roman"/>
            <w:bCs/>
          </w:rPr>
          <w:t xml:space="preserve"> </w:t>
        </w:r>
      </w:ins>
      <w:r>
        <w:rPr>
          <w:rFonts w:ascii="Times New Roman" w:hAnsi="Times New Roman" w:cs="Times New Roman"/>
          <w:bCs/>
        </w:rPr>
        <w:t>small</w:t>
      </w:r>
      <w:ins w:id="14" w:author="Microsoft Office User" w:date="2020-06-23T14:15:00Z">
        <w:r w:rsidR="00CB1FD7">
          <w:rPr>
            <w:rFonts w:ascii="Times New Roman" w:hAnsi="Times New Roman" w:cs="Times New Roman"/>
            <w:bCs/>
          </w:rPr>
          <w:t xml:space="preserve"> taxa </w:t>
        </w:r>
      </w:ins>
      <w:del w:id="15" w:author="Microsoft Office User" w:date="2020-06-23T14:15:00Z">
        <w:r w:rsidR="00773B6A" w:rsidDel="00CB1FD7">
          <w:rPr>
            <w:rFonts w:ascii="Times New Roman" w:hAnsi="Times New Roman" w:cs="Times New Roman"/>
            <w:bCs/>
          </w:rPr>
          <w:delText xml:space="preserve"> body size</w:delText>
        </w:r>
      </w:del>
      <w:del w:id="16" w:author="Microsoft Office User" w:date="2020-06-23T14:12:00Z">
        <w:r w:rsidR="00773B6A" w:rsidDel="00CB1FD7">
          <w:rPr>
            <w:rFonts w:ascii="Times New Roman" w:hAnsi="Times New Roman" w:cs="Times New Roman"/>
            <w:bCs/>
          </w:rPr>
          <w:delText xml:space="preserve"> of consumers </w:delText>
        </w:r>
      </w:del>
      <w:ins w:id="17" w:author="Microsoft Office User" w:date="2020-06-23T14:12:00Z">
        <w:r w:rsidR="00CB1FD7">
          <w:rPr>
            <w:rFonts w:ascii="Times New Roman" w:hAnsi="Times New Roman" w:cs="Times New Roman"/>
            <w:bCs/>
          </w:rPr>
          <w:t xml:space="preserve">where diet analysis is </w:t>
        </w:r>
      </w:ins>
      <w:ins w:id="18" w:author="Microsoft Office User" w:date="2020-06-23T14:13:00Z">
        <w:r w:rsidR="00CB1FD7">
          <w:rPr>
            <w:rFonts w:ascii="Times New Roman" w:hAnsi="Times New Roman" w:cs="Times New Roman"/>
            <w:bCs/>
          </w:rPr>
          <w:t>in</w:t>
        </w:r>
      </w:ins>
      <w:ins w:id="19" w:author="Microsoft Office User" w:date="2020-06-23T14:12:00Z">
        <w:r w:rsidR="00CB1FD7">
          <w:rPr>
            <w:rFonts w:ascii="Times New Roman" w:hAnsi="Times New Roman" w:cs="Times New Roman"/>
            <w:bCs/>
          </w:rPr>
          <w:t xml:space="preserve">viable.  However, </w:t>
        </w:r>
      </w:ins>
      <w:ins w:id="20" w:author="Microsoft Office User" w:date="2020-06-23T14:13:00Z">
        <w:r w:rsidR="00CB1FD7">
          <w:rPr>
            <w:rFonts w:ascii="Times New Roman" w:hAnsi="Times New Roman" w:cs="Times New Roman"/>
            <w:bCs/>
          </w:rPr>
          <w:t>this</w:t>
        </w:r>
      </w:ins>
      <w:ins w:id="21" w:author="Microsoft Office User" w:date="2020-06-23T14:12:00Z">
        <w:r w:rsidR="00CB1FD7">
          <w:rPr>
            <w:rFonts w:ascii="Times New Roman" w:hAnsi="Times New Roman" w:cs="Times New Roman"/>
            <w:bCs/>
          </w:rPr>
          <w:t xml:space="preserve"> </w:t>
        </w:r>
      </w:ins>
      <w:ins w:id="22" w:author="Microsoft Office User" w:date="2020-06-23T14:15:00Z">
        <w:r w:rsidR="00CB1FD7">
          <w:rPr>
            <w:rFonts w:ascii="Times New Roman" w:hAnsi="Times New Roman" w:cs="Times New Roman"/>
            <w:bCs/>
          </w:rPr>
          <w:t xml:space="preserve">typically </w:t>
        </w:r>
      </w:ins>
      <w:r w:rsidR="00773B6A">
        <w:rPr>
          <w:rFonts w:ascii="Times New Roman" w:hAnsi="Times New Roman" w:cs="Times New Roman"/>
          <w:bCs/>
        </w:rPr>
        <w:t xml:space="preserve">requires DNA extraction from full body parts, and </w:t>
      </w:r>
      <w:del w:id="23" w:author="Microsoft Office User" w:date="2020-06-23T14:15:00Z">
        <w:r w:rsidR="00773B6A" w:rsidDel="00CB1FD7">
          <w:rPr>
            <w:rFonts w:ascii="Times New Roman" w:hAnsi="Times New Roman" w:cs="Times New Roman"/>
            <w:bCs/>
          </w:rPr>
          <w:delText xml:space="preserve">so </w:delText>
        </w:r>
      </w:del>
      <w:ins w:id="24" w:author="Microsoft Office User" w:date="2020-06-23T14:15:00Z">
        <w:r w:rsidR="00CB1FD7">
          <w:rPr>
            <w:rFonts w:ascii="Times New Roman" w:hAnsi="Times New Roman" w:cs="Times New Roman"/>
            <w:bCs/>
          </w:rPr>
          <w:t xml:space="preserve">it is </w:t>
        </w:r>
      </w:ins>
      <w:ins w:id="25" w:author="Microsoft Office User" w:date="2020-06-23T14:16:00Z">
        <w:r w:rsidR="00CB1FD7">
          <w:rPr>
            <w:rFonts w:ascii="Times New Roman" w:hAnsi="Times New Roman" w:cs="Times New Roman"/>
            <w:bCs/>
          </w:rPr>
          <w:t>unclear</w:t>
        </w:r>
      </w:ins>
      <w:ins w:id="26" w:author="Microsoft Office User" w:date="2020-06-23T14:15:00Z">
        <w:r w:rsidR="00CB1FD7">
          <w:rPr>
            <w:rFonts w:ascii="Times New Roman" w:hAnsi="Times New Roman" w:cs="Times New Roman"/>
            <w:bCs/>
          </w:rPr>
          <w:t xml:space="preserve"> if </w:t>
        </w:r>
      </w:ins>
      <w:r w:rsidR="00773B6A">
        <w:rPr>
          <w:rFonts w:ascii="Times New Roman" w:hAnsi="Times New Roman" w:cs="Times New Roman"/>
          <w:bCs/>
        </w:rPr>
        <w:t xml:space="preserve">surface contamination </w:t>
      </w:r>
      <w:ins w:id="27" w:author="Microsoft Office User" w:date="2020-06-23T14:16:00Z">
        <w:r w:rsidR="00CB1FD7">
          <w:rPr>
            <w:rFonts w:ascii="Times New Roman" w:hAnsi="Times New Roman" w:cs="Times New Roman"/>
            <w:bCs/>
          </w:rPr>
          <w:t xml:space="preserve">is </w:t>
        </w:r>
        <w:r w:rsidR="005A43C7">
          <w:rPr>
            <w:rFonts w:ascii="Times New Roman" w:hAnsi="Times New Roman" w:cs="Times New Roman"/>
            <w:bCs/>
          </w:rPr>
          <w:t xml:space="preserve">problematic and </w:t>
        </w:r>
      </w:ins>
      <w:r w:rsidR="00773B6A">
        <w:rPr>
          <w:rFonts w:ascii="Times New Roman" w:hAnsi="Times New Roman" w:cs="Times New Roman"/>
          <w:bCs/>
        </w:rPr>
        <w:t xml:space="preserve">could alter </w:t>
      </w:r>
      <w:r w:rsidR="00FD7436">
        <w:rPr>
          <w:rFonts w:ascii="Times New Roman" w:hAnsi="Times New Roman" w:cs="Times New Roman"/>
          <w:bCs/>
        </w:rPr>
        <w:t xml:space="preserve">diet </w:t>
      </w:r>
      <w:r w:rsidR="00773B6A">
        <w:rPr>
          <w:rFonts w:ascii="Times New Roman" w:hAnsi="Times New Roman" w:cs="Times New Roman"/>
          <w:bCs/>
        </w:rPr>
        <w:t>measure</w:t>
      </w:r>
      <w:r w:rsidR="00FD7436">
        <w:rPr>
          <w:rFonts w:ascii="Times New Roman" w:hAnsi="Times New Roman" w:cs="Times New Roman"/>
          <w:bCs/>
        </w:rPr>
        <w:t>s</w:t>
      </w:r>
      <w:r w:rsidR="00773B6A">
        <w:rPr>
          <w:rFonts w:ascii="Times New Roman" w:hAnsi="Times New Roman" w:cs="Times New Roman"/>
          <w:bCs/>
        </w:rPr>
        <w:t xml:space="preserve">. </w:t>
      </w:r>
    </w:p>
    <w:p w14:paraId="71CBD14F" w14:textId="6FAEF319" w:rsidR="00773B6A" w:rsidRDefault="00773B6A">
      <w:pPr>
        <w:rPr>
          <w:rFonts w:ascii="Times New Roman" w:hAnsi="Times New Roman" w:cs="Times New Roman"/>
          <w:bCs/>
        </w:rPr>
      </w:pPr>
      <w:r>
        <w:rPr>
          <w:rFonts w:ascii="Times New Roman" w:hAnsi="Times New Roman" w:cs="Times New Roman"/>
          <w:bCs/>
        </w:rPr>
        <w:t xml:space="preserve">Methods: We </w:t>
      </w:r>
      <w:del w:id="28" w:author="Microsoft Office User" w:date="2020-06-23T14:14:00Z">
        <w:r w:rsidDel="00CB1FD7">
          <w:rPr>
            <w:rFonts w:ascii="Times New Roman" w:hAnsi="Times New Roman" w:cs="Times New Roman"/>
            <w:bCs/>
          </w:rPr>
          <w:delText>look at</w:delText>
        </w:r>
      </w:del>
      <w:ins w:id="29" w:author="Microsoft Office User" w:date="2020-06-23T14:14:00Z">
        <w:r w:rsidR="00CB1FD7">
          <w:rPr>
            <w:rFonts w:ascii="Times New Roman" w:hAnsi="Times New Roman" w:cs="Times New Roman"/>
            <w:bCs/>
          </w:rPr>
          <w:t>examine</w:t>
        </w:r>
      </w:ins>
      <w:r>
        <w:rPr>
          <w:rFonts w:ascii="Times New Roman" w:hAnsi="Times New Roman" w:cs="Times New Roman"/>
          <w:bCs/>
        </w:rPr>
        <w:t xml:space="preserve"> different measures of diet (consumption</w:t>
      </w:r>
      <w:r w:rsidR="009A514C">
        <w:rPr>
          <w:rFonts w:ascii="Times New Roman" w:hAnsi="Times New Roman" w:cs="Times New Roman"/>
          <w:bCs/>
        </w:rPr>
        <w:t xml:space="preserve"> frequency</w:t>
      </w:r>
      <w:r>
        <w:rPr>
          <w:rFonts w:ascii="Times New Roman" w:hAnsi="Times New Roman" w:cs="Times New Roman"/>
          <w:bCs/>
        </w:rPr>
        <w:t xml:space="preserve">, abundance, diversity, </w:t>
      </w:r>
      <w:del w:id="30" w:author="Microsoft Office User" w:date="2020-06-23T14:14:00Z">
        <w:r w:rsidDel="00CB1FD7">
          <w:rPr>
            <w:rFonts w:ascii="Times New Roman" w:hAnsi="Times New Roman" w:cs="Times New Roman"/>
            <w:bCs/>
          </w:rPr>
          <w:delText xml:space="preserve">and </w:delText>
        </w:r>
      </w:del>
      <w:r>
        <w:rPr>
          <w:rFonts w:ascii="Times New Roman" w:hAnsi="Times New Roman" w:cs="Times New Roman"/>
          <w:bCs/>
        </w:rPr>
        <w:t xml:space="preserve">composition) in two different environments (mesocosm = offered a known diet item; natural = allowed to feed </w:t>
      </w:r>
      <w:del w:id="31" w:author="Microsoft Office User" w:date="2020-06-23T14:14:00Z">
        <w:r w:rsidDel="00CB1FD7">
          <w:rPr>
            <w:rFonts w:ascii="Times New Roman" w:hAnsi="Times New Roman" w:cs="Times New Roman"/>
            <w:bCs/>
          </w:rPr>
          <w:delText xml:space="preserve">on </w:delText>
        </w:r>
      </w:del>
      <w:r>
        <w:rPr>
          <w:rFonts w:ascii="Times New Roman" w:hAnsi="Times New Roman" w:cs="Times New Roman"/>
          <w:bCs/>
        </w:rPr>
        <w:t>naturally</w:t>
      </w:r>
      <w:del w:id="32" w:author="Microsoft Office User" w:date="2020-06-23T14:14:00Z">
        <w:r w:rsidR="00FD7436" w:rsidDel="00CB1FD7">
          <w:rPr>
            <w:rFonts w:ascii="Times New Roman" w:hAnsi="Times New Roman" w:cs="Times New Roman"/>
            <w:bCs/>
          </w:rPr>
          <w:delText>-</w:delText>
        </w:r>
        <w:r w:rsidDel="00CB1FD7">
          <w:rPr>
            <w:rFonts w:ascii="Times New Roman" w:hAnsi="Times New Roman" w:cs="Times New Roman"/>
            <w:bCs/>
          </w:rPr>
          <w:delText>occurring diet items</w:delText>
        </w:r>
      </w:del>
      <w:r>
        <w:rPr>
          <w:rFonts w:ascii="Times New Roman" w:hAnsi="Times New Roman" w:cs="Times New Roman"/>
          <w:bCs/>
        </w:rPr>
        <w:t>) with a group of invertebrate consumers</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Pr>
          <w:rFonts w:ascii="Times New Roman" w:hAnsi="Times New Roman" w:cs="Times New Roman"/>
          <w:bCs/>
        </w:rPr>
        <w:t xml:space="preserve"> </w:t>
      </w:r>
      <w:r w:rsidR="00AF59F1">
        <w:rPr>
          <w:rFonts w:ascii="Times New Roman" w:hAnsi="Times New Roman" w:cs="Times New Roman"/>
          <w:bCs/>
        </w:rPr>
        <w:t>W</w:t>
      </w:r>
      <w:r>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del w:id="33" w:author="Microsoft Office User" w:date="2020-06-23T14:17:00Z">
        <w:r w:rsidDel="005A43C7">
          <w:rPr>
            <w:rFonts w:ascii="Times New Roman" w:hAnsi="Times New Roman" w:cs="Times New Roman"/>
            <w:bCs/>
          </w:rPr>
          <w:delText xml:space="preserve">using washes </w:delText>
        </w:r>
      </w:del>
      <w:r>
        <w:rPr>
          <w:rFonts w:ascii="Times New Roman" w:hAnsi="Times New Roman" w:cs="Times New Roman"/>
          <w:bCs/>
        </w:rPr>
        <w:t>in</w:t>
      </w:r>
      <w:r w:rsidR="009A514C">
        <w:rPr>
          <w:rFonts w:ascii="Times New Roman" w:hAnsi="Times New Roman" w:cs="Times New Roman"/>
          <w:bCs/>
        </w:rPr>
        <w:t xml:space="preserve"> </w:t>
      </w:r>
      <w:commentRangeStart w:id="34"/>
      <w:r w:rsidR="009A514C">
        <w:rPr>
          <w:rFonts w:ascii="Times New Roman" w:hAnsi="Times New Roman" w:cs="Times New Roman"/>
          <w:bCs/>
        </w:rPr>
        <w:t>10% commercial bleach solution</w:t>
      </w:r>
      <w:r>
        <w:rPr>
          <w:rFonts w:ascii="Times New Roman" w:hAnsi="Times New Roman" w:cs="Times New Roman"/>
          <w:bCs/>
        </w:rPr>
        <w:t xml:space="preserve"> </w:t>
      </w:r>
      <w:commentRangeEnd w:id="34"/>
      <w:r w:rsidR="009A514C">
        <w:rPr>
          <w:rStyle w:val="CommentReference"/>
        </w:rPr>
        <w:commentReference w:id="34"/>
      </w:r>
      <w:r w:rsidR="00AF59F1">
        <w:rPr>
          <w:rFonts w:ascii="Times New Roman" w:hAnsi="Times New Roman" w:cs="Times New Roman"/>
          <w:bCs/>
        </w:rPr>
        <w:t xml:space="preserve">followed by </w:t>
      </w:r>
      <w:r>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Pr>
          <w:rFonts w:ascii="Times New Roman" w:hAnsi="Times New Roman" w:cs="Times New Roman"/>
          <w:bCs/>
        </w:rPr>
        <w:t xml:space="preserve"> examine how surface contamination</w:t>
      </w:r>
      <w:r w:rsidR="00FD7436">
        <w:rPr>
          <w:rFonts w:ascii="Times New Roman" w:hAnsi="Times New Roman" w:cs="Times New Roman"/>
          <w:bCs/>
        </w:rPr>
        <w:t xml:space="preserve"> </w:t>
      </w:r>
      <w:r>
        <w:rPr>
          <w:rFonts w:ascii="Times New Roman" w:hAnsi="Times New Roman" w:cs="Times New Roman"/>
          <w:bCs/>
        </w:rPr>
        <w:t>may alter measures of diet</w:t>
      </w:r>
      <w:r w:rsidR="00826B80">
        <w:rPr>
          <w:rFonts w:ascii="Times New Roman" w:hAnsi="Times New Roman" w:cs="Times New Roman"/>
          <w:bCs/>
        </w:rPr>
        <w:t>.</w:t>
      </w:r>
    </w:p>
    <w:p w14:paraId="346F6C62" w14:textId="3233E409"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w:t>
      </w:r>
      <w:ins w:id="35" w:author="Microsoft Office User" w:date="2020-06-23T14:20:00Z">
        <w:r w:rsidR="00936763">
          <w:rPr>
            <w:rFonts w:ascii="Times New Roman" w:hAnsi="Times New Roman" w:cs="Times New Roman"/>
            <w:bCs/>
          </w:rPr>
          <w:t xml:space="preserve">significantly </w:t>
        </w:r>
      </w:ins>
      <w:r>
        <w:rPr>
          <w:rFonts w:ascii="Times New Roman" w:hAnsi="Times New Roman" w:cs="Times New Roman"/>
          <w:bCs/>
        </w:rPr>
        <w:t>alter any measure of diet (consumption, abundance, diversity, or composition) for consumers collected in</w:t>
      </w:r>
      <w:ins w:id="36" w:author="Microsoft Office User" w:date="2020-06-23T14:20:00Z">
        <w:r w:rsidR="00936763">
          <w:rPr>
            <w:rFonts w:ascii="Times New Roman" w:hAnsi="Times New Roman" w:cs="Times New Roman"/>
            <w:bCs/>
          </w:rPr>
          <w:t xml:space="preserve"> either context.  However,</w:t>
        </w:r>
      </w:ins>
      <w:r>
        <w:rPr>
          <w:rFonts w:ascii="Times New Roman" w:hAnsi="Times New Roman" w:cs="Times New Roman"/>
          <w:bCs/>
        </w:rPr>
        <w:t xml:space="preserve"> </w:t>
      </w:r>
      <w:del w:id="37" w:author="Microsoft Office User" w:date="2020-06-23T14:20:00Z">
        <w:r w:rsidDel="00936763">
          <w:rPr>
            <w:rFonts w:ascii="Times New Roman" w:hAnsi="Times New Roman" w:cs="Times New Roman"/>
            <w:bCs/>
          </w:rPr>
          <w:delText>a natural environment. In</w:delText>
        </w:r>
      </w:del>
      <w:ins w:id="38" w:author="Microsoft Office User" w:date="2020-06-23T14:20:00Z">
        <w:r w:rsidR="00936763">
          <w:rPr>
            <w:rFonts w:ascii="Times New Roman" w:hAnsi="Times New Roman" w:cs="Times New Roman"/>
            <w:bCs/>
          </w:rPr>
          <w:t>in</w:t>
        </w:r>
      </w:ins>
      <w:r>
        <w:rPr>
          <w:rFonts w:ascii="Times New Roman" w:hAnsi="Times New Roman" w:cs="Times New Roman"/>
          <w:bCs/>
        </w:rPr>
        <w:t xml:space="preserve"> a mesocosm environment, we </w:t>
      </w:r>
      <w:del w:id="39" w:author="Microsoft Office User" w:date="2020-06-23T14:18:00Z">
        <w:r w:rsidDel="005A43C7">
          <w:rPr>
            <w:rFonts w:ascii="Times New Roman" w:hAnsi="Times New Roman" w:cs="Times New Roman"/>
            <w:bCs/>
          </w:rPr>
          <w:delText>saw</w:delText>
        </w:r>
        <w:r w:rsidR="009A514C" w:rsidDel="005A43C7">
          <w:rPr>
            <w:rFonts w:ascii="Times New Roman" w:hAnsi="Times New Roman" w:cs="Times New Roman"/>
            <w:bCs/>
          </w:rPr>
          <w:delText xml:space="preserve"> evidence</w:delText>
        </w:r>
      </w:del>
      <w:ins w:id="40" w:author="Microsoft Office User" w:date="2020-06-23T14:18:00Z">
        <w:r w:rsidR="005A43C7">
          <w:rPr>
            <w:rFonts w:ascii="Times New Roman" w:hAnsi="Times New Roman" w:cs="Times New Roman"/>
            <w:bCs/>
          </w:rPr>
          <w:t>found</w:t>
        </w:r>
      </w:ins>
      <w:r>
        <w:rPr>
          <w:rFonts w:ascii="Times New Roman" w:hAnsi="Times New Roman" w:cs="Times New Roman"/>
          <w:bCs/>
        </w:rPr>
        <w:t xml:space="preserve"> </w:t>
      </w:r>
      <w:ins w:id="41" w:author="Microsoft Office User" w:date="2020-06-23T14:20:00Z">
        <w:r w:rsidR="00936763">
          <w:rPr>
            <w:rFonts w:ascii="Times New Roman" w:hAnsi="Times New Roman" w:cs="Times New Roman"/>
            <w:bCs/>
          </w:rPr>
          <w:t xml:space="preserve">marginally significant </w:t>
        </w:r>
      </w:ins>
      <w:ins w:id="42" w:author="Microsoft Office User" w:date="2020-06-23T14:21:00Z">
        <w:r w:rsidR="00936763">
          <w:rPr>
            <w:rFonts w:ascii="Times New Roman" w:hAnsi="Times New Roman" w:cs="Times New Roman"/>
            <w:bCs/>
          </w:rPr>
          <w:t>evidence that</w:t>
        </w:r>
      </w:ins>
      <w:ins w:id="43" w:author="Microsoft Office User" w:date="2020-06-23T14:20:00Z">
        <w:r w:rsidR="00936763">
          <w:rPr>
            <w:rFonts w:ascii="Times New Roman" w:hAnsi="Times New Roman" w:cs="Times New Roman"/>
            <w:bCs/>
          </w:rPr>
          <w:t xml:space="preserve"> </w:t>
        </w:r>
      </w:ins>
      <w:del w:id="44" w:author="Microsoft Office User" w:date="2020-06-23T14:21:00Z">
        <w:r w:rsidDel="00936763">
          <w:rPr>
            <w:rFonts w:ascii="Times New Roman" w:hAnsi="Times New Roman" w:cs="Times New Roman"/>
            <w:bCs/>
          </w:rPr>
          <w:delText xml:space="preserve">that </w:delText>
        </w:r>
      </w:del>
      <w:ins w:id="45" w:author="Microsoft Office User" w:date="2020-06-23T14:21:00Z">
        <w:r w:rsidR="00936763">
          <w:rPr>
            <w:rFonts w:ascii="Times New Roman" w:hAnsi="Times New Roman" w:cs="Times New Roman"/>
            <w:bCs/>
          </w:rPr>
          <w:t xml:space="preserve"> </w:t>
        </w:r>
      </w:ins>
      <w:del w:id="46" w:author="Microsoft Office User" w:date="2020-06-23T14:19:00Z">
        <w:r w:rsidR="002D2352" w:rsidDel="005A43C7">
          <w:rPr>
            <w:rFonts w:ascii="Times New Roman" w:hAnsi="Times New Roman" w:cs="Times New Roman"/>
            <w:bCs/>
          </w:rPr>
          <w:delText xml:space="preserve">potential </w:delText>
        </w:r>
      </w:del>
      <w:r w:rsidR="002D2352">
        <w:rPr>
          <w:rFonts w:ascii="Times New Roman" w:hAnsi="Times New Roman" w:cs="Times New Roman"/>
          <w:bCs/>
        </w:rPr>
        <w:t>surface contamina</w:t>
      </w:r>
      <w:del w:id="47" w:author="Microsoft Office User" w:date="2020-06-23T14:19:00Z">
        <w:r w:rsidR="002D2352" w:rsidDel="005A43C7">
          <w:rPr>
            <w:rFonts w:ascii="Times New Roman" w:hAnsi="Times New Roman" w:cs="Times New Roman"/>
            <w:bCs/>
          </w:rPr>
          <w:delText>n</w:delText>
        </w:r>
      </w:del>
      <w:r w:rsidR="002D2352">
        <w:rPr>
          <w:rFonts w:ascii="Times New Roman" w:hAnsi="Times New Roman" w:cs="Times New Roman"/>
          <w:bCs/>
        </w:rPr>
        <w:t>t</w:t>
      </w:r>
      <w:del w:id="48" w:author="Microsoft Office User" w:date="2020-06-23T14:18:00Z">
        <w:r w:rsidR="002D2352" w:rsidDel="005A43C7">
          <w:rPr>
            <w:rFonts w:ascii="Times New Roman" w:hAnsi="Times New Roman" w:cs="Times New Roman"/>
            <w:bCs/>
          </w:rPr>
          <w:delText xml:space="preserve">s from the offered diet item </w:delText>
        </w:r>
      </w:del>
      <w:ins w:id="49" w:author="Microsoft Office User" w:date="2020-06-23T14:18:00Z">
        <w:r w:rsidR="005A43C7">
          <w:rPr>
            <w:rFonts w:ascii="Times New Roman" w:hAnsi="Times New Roman" w:cs="Times New Roman"/>
            <w:bCs/>
          </w:rPr>
          <w:t xml:space="preserve">ion </w:t>
        </w:r>
      </w:ins>
      <w:ins w:id="50" w:author="Microsoft Office User" w:date="2020-06-23T14:19:00Z">
        <w:r w:rsidR="005A43C7">
          <w:rPr>
            <w:rFonts w:ascii="Times New Roman" w:hAnsi="Times New Roman" w:cs="Times New Roman"/>
            <w:bCs/>
          </w:rPr>
          <w:t xml:space="preserve">(from consumer touching offered diet item) </w:t>
        </w:r>
      </w:ins>
      <w:ins w:id="51" w:author="Microsoft Office User" w:date="2020-06-23T14:18:00Z">
        <w:r w:rsidR="005A43C7">
          <w:rPr>
            <w:rFonts w:ascii="Times New Roman" w:hAnsi="Times New Roman" w:cs="Times New Roman"/>
            <w:bCs/>
          </w:rPr>
          <w:t xml:space="preserve">may </w:t>
        </w:r>
      </w:ins>
      <w:r>
        <w:rPr>
          <w:rFonts w:ascii="Times New Roman" w:hAnsi="Times New Roman" w:cs="Times New Roman"/>
          <w:bCs/>
        </w:rPr>
        <w:t>inflate</w:t>
      </w:r>
      <w:del w:id="52" w:author="Microsoft Office User" w:date="2020-06-23T14:18:00Z">
        <w:r w:rsidDel="005A43C7">
          <w:rPr>
            <w:rFonts w:ascii="Times New Roman" w:hAnsi="Times New Roman" w:cs="Times New Roman"/>
            <w:bCs/>
          </w:rPr>
          <w:delText>d</w:delText>
        </w:r>
      </w:del>
      <w:r>
        <w:rPr>
          <w:rFonts w:ascii="Times New Roman" w:hAnsi="Times New Roman" w:cs="Times New Roman"/>
          <w:bCs/>
        </w:rPr>
        <w:t xml:space="preserve"> estimates of consumption</w:t>
      </w:r>
      <w:r w:rsidR="00826B80">
        <w:rPr>
          <w:rFonts w:ascii="Times New Roman" w:hAnsi="Times New Roman" w:cs="Times New Roman"/>
          <w:bCs/>
        </w:rPr>
        <w:t xml:space="preserve"> (</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del w:id="53" w:author="Microsoft Office User" w:date="2020-06-23T14:21:00Z">
        <w:r w:rsidR="009A514C" w:rsidDel="00936763">
          <w:rPr>
            <w:rFonts w:ascii="Times New Roman" w:hAnsi="Times New Roman" w:cs="Times New Roman"/>
            <w:bCs/>
          </w:rPr>
          <w:delText>, though the results were marginally significant</w:delText>
        </w:r>
      </w:del>
      <w:r w:rsidR="009A514C">
        <w:rPr>
          <w:rFonts w:ascii="Times New Roman" w:hAnsi="Times New Roman" w:cs="Times New Roman"/>
          <w:bCs/>
        </w:rPr>
        <w:t xml:space="preserve"> </w:t>
      </w:r>
      <w:r w:rsidRPr="001A6786">
        <w:rPr>
          <w:rFonts w:ascii="Times New Roman" w:hAnsi="Times New Roman" w:cs="Times New Roman"/>
          <w:bCs/>
        </w:rPr>
        <w:t>(</w:t>
      </w:r>
      <m:oMath>
        <m:r>
          <w:rPr>
            <w:rFonts w:ascii="Cambria Math" w:hAnsi="Cambria Math" w:cs="Times New Roman"/>
          </w:rPr>
          <m:t>β=</m:t>
        </m:r>
        <m:r>
          <m:rPr>
            <m:sty m:val="p"/>
          </m:rPr>
          <w:rPr>
            <w:rFonts w:ascii="Cambria Math" w:hAnsi="Cambria Math" w:cs="Times New Roman"/>
          </w:rPr>
          <m:t>-2.3</m:t>
        </m:r>
      </m:oMath>
      <w:r w:rsidR="001A6786">
        <w:rPr>
          <w:rFonts w:ascii="Times New Roman" w:eastAsiaTheme="minorEastAsia" w:hAnsi="Times New Roman" w:cs="Times New Roman"/>
        </w:rPr>
        <w:t xml:space="preserve">, </w:t>
      </w:r>
      <w:r>
        <w:rPr>
          <w:rFonts w:ascii="Times New Roman" w:eastAsiaTheme="minorEastAsia" w:hAnsi="Times New Roman" w:cs="Times New Roman"/>
          <w:bCs/>
        </w:rPr>
        <w:t xml:space="preserve">p-value = 0.07). </w:t>
      </w:r>
    </w:p>
    <w:p w14:paraId="5834A750" w14:textId="17286A08"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w:t>
      </w:r>
      <w:del w:id="54" w:author="Microsoft Office User" w:date="2020-06-23T15:49:00Z">
        <w:r w:rsidR="00804872" w:rsidDel="00B21785">
          <w:rPr>
            <w:rFonts w:ascii="Times New Roman" w:eastAsiaTheme="minorEastAsia" w:hAnsi="Times New Roman" w:cs="Times New Roman"/>
            <w:bCs/>
          </w:rPr>
          <w:delText xml:space="preserve">contamination </w:delText>
        </w:r>
      </w:del>
      <w:ins w:id="55" w:author="Microsoft Office User" w:date="2020-06-23T15:49:00Z">
        <w:r w:rsidR="00B21785">
          <w:rPr>
            <w:rFonts w:ascii="Times New Roman" w:eastAsiaTheme="minorEastAsia" w:hAnsi="Times New Roman" w:cs="Times New Roman"/>
            <w:bCs/>
          </w:rPr>
          <w:t xml:space="preserve">sterilization </w:t>
        </w:r>
      </w:ins>
      <w:r w:rsidR="00804872">
        <w:rPr>
          <w:rFonts w:ascii="Times New Roman" w:eastAsiaTheme="minorEastAsia" w:hAnsi="Times New Roman" w:cs="Times New Roman"/>
          <w:bCs/>
        </w:rPr>
        <w:t xml:space="preserve">does not seem to be a </w:t>
      </w:r>
      <w:del w:id="56" w:author="Microsoft Office User" w:date="2020-06-23T15:49:00Z">
        <w:r w:rsidR="00804872" w:rsidDel="00B21785">
          <w:rPr>
            <w:rFonts w:ascii="Times New Roman" w:eastAsiaTheme="minorEastAsia" w:hAnsi="Times New Roman" w:cs="Times New Roman"/>
            <w:bCs/>
          </w:rPr>
          <w:delText>pervasive challenge</w:delText>
        </w:r>
      </w:del>
      <w:ins w:id="57" w:author="Microsoft Office User" w:date="2020-06-23T15:49:00Z">
        <w:r w:rsidR="00B21785">
          <w:rPr>
            <w:rFonts w:ascii="Times New Roman" w:eastAsiaTheme="minorEastAsia" w:hAnsi="Times New Roman" w:cs="Times New Roman"/>
            <w:bCs/>
          </w:rPr>
          <w:t xml:space="preserve">critical </w:t>
        </w:r>
        <w:proofErr w:type="spellStart"/>
        <w:r w:rsidR="00B21785">
          <w:rPr>
            <w:rFonts w:ascii="Times New Roman" w:eastAsiaTheme="minorEastAsia" w:hAnsi="Times New Roman" w:cs="Times New Roman"/>
            <w:bCs/>
          </w:rPr>
          <w:t>beed</w:t>
        </w:r>
      </w:ins>
      <w:proofErr w:type="spellEnd"/>
      <w:r w:rsidR="00804872">
        <w:rPr>
          <w:rFonts w:ascii="Times New Roman" w:eastAsiaTheme="minorEastAsia" w:hAnsi="Times New Roman" w:cs="Times New Roman"/>
          <w:bCs/>
        </w:rPr>
        <w:t xml:space="preserve"> for DNA metabarcoding of full body parts of invertebrate consumers. However, </w:t>
      </w:r>
      <w:del w:id="58" w:author="Microsoft Office User" w:date="2020-06-23T14:21:00Z">
        <w:r w:rsidR="00804872" w:rsidDel="00936763">
          <w:rPr>
            <w:rFonts w:ascii="Times New Roman" w:eastAsiaTheme="minorEastAsia" w:hAnsi="Times New Roman" w:cs="Times New Roman"/>
            <w:bCs/>
          </w:rPr>
          <w:delText xml:space="preserve">our </w:delText>
        </w:r>
      </w:del>
      <w:ins w:id="59" w:author="Microsoft Office User" w:date="2020-06-23T14:21:00Z">
        <w:r w:rsidR="00936763">
          <w:rPr>
            <w:rFonts w:ascii="Times New Roman" w:eastAsiaTheme="minorEastAsia" w:hAnsi="Times New Roman" w:cs="Times New Roman"/>
            <w:bCs/>
          </w:rPr>
          <w:t xml:space="preserve">given </w:t>
        </w:r>
      </w:ins>
      <w:r w:rsidR="00804872">
        <w:rPr>
          <w:rFonts w:ascii="Times New Roman" w:eastAsiaTheme="minorEastAsia" w:hAnsi="Times New Roman" w:cs="Times New Roman"/>
          <w:bCs/>
        </w:rPr>
        <w:t>equivocal results</w:t>
      </w:r>
      <w:ins w:id="60" w:author="Microsoft Office User" w:date="2020-06-23T15:50:00Z">
        <w:r w:rsidR="00B21785">
          <w:rPr>
            <w:rFonts w:ascii="Times New Roman" w:eastAsiaTheme="minorEastAsia" w:hAnsi="Times New Roman" w:cs="Times New Roman"/>
            <w:bCs/>
          </w:rPr>
          <w:t xml:space="preserve"> of the effects of surface </w:t>
        </w:r>
        <w:proofErr w:type="spellStart"/>
        <w:r w:rsidR="00B21785">
          <w:rPr>
            <w:rFonts w:ascii="Times New Roman" w:eastAsiaTheme="minorEastAsia" w:hAnsi="Times New Roman" w:cs="Times New Roman"/>
            <w:bCs/>
          </w:rPr>
          <w:t>sterilzation</w:t>
        </w:r>
      </w:ins>
      <w:proofErr w:type="spellEnd"/>
      <w:r w:rsidR="00804872">
        <w:rPr>
          <w:rFonts w:ascii="Times New Roman" w:eastAsiaTheme="minorEastAsia" w:hAnsi="Times New Roman" w:cs="Times New Roman"/>
          <w:bCs/>
        </w:rPr>
        <w:t xml:space="preserve"> </w:t>
      </w:r>
      <w:del w:id="61" w:author="Microsoft Office User" w:date="2020-06-23T14:21:00Z">
        <w:r w:rsidR="0008785B" w:rsidDel="00936763">
          <w:rPr>
            <w:rFonts w:ascii="Times New Roman" w:eastAsiaTheme="minorEastAsia" w:hAnsi="Times New Roman" w:cs="Times New Roman"/>
            <w:bCs/>
          </w:rPr>
          <w:delText>by environment</w:delText>
        </w:r>
        <w:r w:rsidR="00CB7B0A" w:rsidDel="00936763">
          <w:rPr>
            <w:rFonts w:ascii="Times New Roman" w:eastAsiaTheme="minorEastAsia" w:hAnsi="Times New Roman" w:cs="Times New Roman"/>
            <w:bCs/>
          </w:rPr>
          <w:delText xml:space="preserve">al context </w:delText>
        </w:r>
      </w:del>
      <w:ins w:id="62" w:author="Microsoft Office User" w:date="2020-06-23T14:21:00Z">
        <w:r w:rsidR="00936763">
          <w:rPr>
            <w:rFonts w:ascii="Times New Roman" w:eastAsiaTheme="minorEastAsia" w:hAnsi="Times New Roman" w:cs="Times New Roman"/>
            <w:bCs/>
          </w:rPr>
          <w:t xml:space="preserve">in </w:t>
        </w:r>
        <w:proofErr w:type="spellStart"/>
        <w:r w:rsidR="00936763">
          <w:rPr>
            <w:rFonts w:ascii="Times New Roman" w:eastAsiaTheme="minorEastAsia" w:hAnsi="Times New Roman" w:cs="Times New Roman"/>
            <w:bCs/>
          </w:rPr>
          <w:t>mesocoms</w:t>
        </w:r>
        <w:proofErr w:type="spellEnd"/>
        <w:r w:rsidR="00936763">
          <w:rPr>
            <w:rFonts w:ascii="Times New Roman" w:eastAsiaTheme="minorEastAsia" w:hAnsi="Times New Roman" w:cs="Times New Roman"/>
            <w:bCs/>
          </w:rPr>
          <w:t xml:space="preserve">, we </w:t>
        </w:r>
      </w:ins>
      <w:r w:rsidR="00804872">
        <w:rPr>
          <w:rFonts w:ascii="Times New Roman" w:eastAsiaTheme="minorEastAsia" w:hAnsi="Times New Roman" w:cs="Times New Roman"/>
          <w:bCs/>
        </w:rPr>
        <w:t xml:space="preserve">suggest that </w:t>
      </w:r>
      <w:commentRangeStart w:id="63"/>
      <w:r w:rsidR="00804872">
        <w:rPr>
          <w:rFonts w:ascii="Times New Roman" w:eastAsiaTheme="minorEastAsia" w:hAnsi="Times New Roman" w:cs="Times New Roman"/>
          <w:bCs/>
        </w:rPr>
        <w:t>considering and mitigating environmental conditions that increase the likelihood of surface contamination</w:t>
      </w:r>
      <w:commentRangeEnd w:id="63"/>
      <w:r w:rsidR="00936763">
        <w:rPr>
          <w:rStyle w:val="CommentReference"/>
        </w:rPr>
        <w:commentReference w:id="63"/>
      </w:r>
      <w:r w:rsidR="00804872">
        <w:rPr>
          <w:rFonts w:ascii="Times New Roman" w:eastAsiaTheme="minorEastAsia" w:hAnsi="Times New Roman" w:cs="Times New Roman"/>
          <w:bCs/>
        </w:rPr>
        <w:t xml:space="preserve"> should be a first step in any diet DNA metabarcoding study of invertebrate consumers.</w:t>
      </w:r>
    </w:p>
    <w:p w14:paraId="60CB332D" w14:textId="77777777" w:rsidR="00CB7B0A" w:rsidRDefault="00CB7B0A" w:rsidP="00CB7B0A">
      <w:pPr>
        <w:rPr>
          <w:rFonts w:ascii="Times New Roman" w:hAnsi="Times New Roman" w:cs="Times New Roman"/>
          <w:b/>
        </w:rPr>
      </w:pPr>
    </w:p>
    <w:p w14:paraId="5E2625C1" w14:textId="6B64CCFB" w:rsidR="00CB7B0A" w:rsidRPr="00CB7B0A" w:rsidRDefault="00CB7B0A" w:rsidP="00CB7B0A">
      <w:pPr>
        <w:rPr>
          <w:rFonts w:ascii="Times New Roman" w:hAnsi="Times New Roman" w:cs="Times New Roman"/>
          <w:bCs/>
        </w:rPr>
      </w:pPr>
      <w:r>
        <w:rPr>
          <w:rFonts w:ascii="Times New Roman" w:hAnsi="Times New Roman" w:cs="Times New Roman"/>
          <w:b/>
        </w:rPr>
        <w:t xml:space="preserve">Keywords (4-6): </w:t>
      </w:r>
      <w:r>
        <w:rPr>
          <w:rFonts w:ascii="Times New Roman" w:hAnsi="Times New Roman" w:cs="Times New Roman"/>
          <w:bCs/>
        </w:rPr>
        <w:t>consumptive interactions, arthropods, surface sterilization, food web, predator prey interactions</w:t>
      </w:r>
      <w:ins w:id="64" w:author="Microsoft Office User" w:date="2020-06-23T14:23:00Z">
        <w:r w:rsidR="00936763">
          <w:rPr>
            <w:rFonts w:ascii="Times New Roman" w:hAnsi="Times New Roman" w:cs="Times New Roman"/>
            <w:bCs/>
          </w:rPr>
          <w:t>, DNA metabarcoding</w:t>
        </w:r>
      </w:ins>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4C96761A"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w:t>
      </w:r>
      <w:r w:rsidR="00BF4C4F">
        <w:rPr>
          <w:rFonts w:ascii="Times New Roman" w:hAnsi="Times New Roman" w:cs="Times New Roman"/>
          <w:bCs/>
        </w:rPr>
        <w:t xml:space="preserve">, which made it challenging or impossible to conduct diet analyses for many consumer groups. </w:t>
      </w:r>
      <w:r w:rsidR="00CB7B0A">
        <w:rPr>
          <w:rFonts w:ascii="Times New Roman" w:hAnsi="Times New Roman" w:cs="Times New Roman"/>
          <w:bCs/>
        </w:rPr>
        <w:t>Specifically, for</w:t>
      </w:r>
      <w:r>
        <w:rPr>
          <w:rFonts w:ascii="Times New Roman" w:hAnsi="Times New Roman" w:cs="Times New Roman"/>
          <w:bCs/>
        </w:rPr>
        <w:t xml:space="preserve">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w:t>
      </w:r>
      <w:r w:rsidR="00BF4C4F">
        <w:rPr>
          <w:rFonts w:ascii="Times New Roman" w:hAnsi="Times New Roman" w:cs="Times New Roman"/>
          <w:bCs/>
        </w:rPr>
        <w:t xml:space="preserve"> </w:t>
      </w:r>
      <w:r>
        <w:rPr>
          <w:rFonts w:ascii="Times New Roman" w:hAnsi="Times New Roman" w:cs="Times New Roman"/>
          <w:bCs/>
        </w:rPr>
        <w:t>(Sheppard and Harwood 2005)</w:t>
      </w:r>
      <w:r w:rsidR="00BF4C4F">
        <w:rPr>
          <w:rFonts w:ascii="Times New Roman" w:hAnsi="Times New Roman" w:cs="Times New Roman"/>
          <w:bCs/>
        </w:rPr>
        <w:t>,</w:t>
      </w:r>
      <w:r w:rsidR="00AA5F24">
        <w:rPr>
          <w:rFonts w:ascii="Times New Roman" w:hAnsi="Times New Roman" w:cs="Times New Roman"/>
          <w:bCs/>
        </w:rPr>
        <w:t xml:space="preserve"> 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30D2A6D9"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w:t>
      </w:r>
      <w:ins w:id="65" w:author="Microsoft Office User" w:date="2020-06-23T14:30:00Z">
        <w:r w:rsidR="00437B18">
          <w:rPr>
            <w:rFonts w:ascii="Times New Roman" w:hAnsi="Times New Roman" w:cs="Times New Roman"/>
            <w:bCs/>
          </w:rPr>
          <w:t xml:space="preserve"> provide a promising way forward.  However, in contrast to large animals where gut contents can generally be isolated prior to analyses, in these small animals</w:t>
        </w:r>
      </w:ins>
      <w:del w:id="66" w:author="Microsoft Office User" w:date="2020-06-23T14:31:00Z">
        <w:r w:rsidDel="00437B18">
          <w:rPr>
            <w:rFonts w:ascii="Times New Roman" w:hAnsi="Times New Roman" w:cs="Times New Roman"/>
            <w:bCs/>
          </w:rPr>
          <w:delText xml:space="preserve"> often necessitate the extraction of</w:delText>
        </w:r>
      </w:del>
      <w:r>
        <w:rPr>
          <w:rFonts w:ascii="Times New Roman" w:hAnsi="Times New Roman" w:cs="Times New Roman"/>
          <w:bCs/>
        </w:rPr>
        <w:t xml:space="preserve"> diet data </w:t>
      </w:r>
      <w:ins w:id="67" w:author="Microsoft Office User" w:date="2020-06-23T14:31:00Z">
        <w:r w:rsidR="00437B18">
          <w:rPr>
            <w:rFonts w:ascii="Times New Roman" w:hAnsi="Times New Roman" w:cs="Times New Roman"/>
            <w:bCs/>
          </w:rPr>
          <w:t xml:space="preserve"> is </w:t>
        </w:r>
        <w:proofErr w:type="spellStart"/>
        <w:r w:rsidR="00437B18">
          <w:rPr>
            <w:rFonts w:ascii="Times New Roman" w:hAnsi="Times New Roman" w:cs="Times New Roman"/>
            <w:bCs/>
          </w:rPr>
          <w:t>oftent</w:t>
        </w:r>
        <w:proofErr w:type="spellEnd"/>
        <w:r w:rsidR="00437B18">
          <w:rPr>
            <w:rFonts w:ascii="Times New Roman" w:hAnsi="Times New Roman" w:cs="Times New Roman"/>
            <w:bCs/>
          </w:rPr>
          <w:t xml:space="preserve"> extracted </w:t>
        </w:r>
      </w:ins>
      <w:r>
        <w:rPr>
          <w:rFonts w:ascii="Times New Roman" w:hAnsi="Times New Roman" w:cs="Times New Roman"/>
          <w:bCs/>
        </w:rPr>
        <w:t>from full organisms</w:t>
      </w:r>
      <w:r w:rsidR="00B72492">
        <w:rPr>
          <w:rFonts w:ascii="Times New Roman" w:hAnsi="Times New Roman" w:cs="Times New Roman"/>
          <w:bCs/>
        </w:rPr>
        <w:t xml:space="preserve">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metabarcoding when using full individuals </w:t>
      </w:r>
      <w:r w:rsidR="00FD2B9B">
        <w:rPr>
          <w:rFonts w:ascii="Times New Roman" w:hAnsi="Times New Roman" w:cs="Times New Roman"/>
          <w:bCs/>
        </w:rPr>
        <w:t xml:space="preserve">may be due to the desire to avoid destruction of DNA in relatively permeable animal cells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 xml:space="preserve">approaches to reducing surface contamination </w:t>
      </w:r>
      <w:r w:rsidR="00AA5F24">
        <w:rPr>
          <w:rFonts w:ascii="Times New Roman" w:hAnsi="Times New Roman" w:cs="Times New Roman"/>
          <w:bCs/>
        </w:rPr>
        <w:t>(</w:t>
      </w:r>
      <w:r w:rsidR="00C936B7">
        <w:rPr>
          <w:rFonts w:ascii="Times New Roman" w:hAnsi="Times New Roman" w:cs="Times New Roman"/>
          <w:bCs/>
        </w:rPr>
        <w:t>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6A22B445" w:rsidR="00DD1D92" w:rsidRDefault="00C936B7" w:rsidP="00B66EF4">
      <w:pPr>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 (Strickler et al. 2015, Barnes et al. 2014, Neilson et al. 2007, </w:t>
      </w:r>
      <w:proofErr w:type="spellStart"/>
      <w:r w:rsidR="000C0AE6">
        <w:rPr>
          <w:rFonts w:ascii="Times New Roman" w:hAnsi="Times New Roman" w:cs="Times New Roman"/>
          <w:bCs/>
        </w:rPr>
        <w:t>Carini</w:t>
      </w:r>
      <w:proofErr w:type="spellEnd"/>
      <w:r w:rsidR="000C0AE6">
        <w:rPr>
          <w:rFonts w:ascii="Times New Roman" w:hAnsi="Times New Roman" w:cs="Times New Roman"/>
          <w:bCs/>
        </w:rPr>
        <w:t xml:space="preserve"> et al. 2016, Collins et al. 2018), DNA abundance (</w:t>
      </w:r>
      <w:proofErr w:type="spellStart"/>
      <w:r w:rsidR="000C0AE6">
        <w:rPr>
          <w:rFonts w:ascii="Times New Roman" w:hAnsi="Times New Roman" w:cs="Times New Roman"/>
          <w:bCs/>
        </w:rPr>
        <w:t>Elbrecht</w:t>
      </w:r>
      <w:proofErr w:type="spellEnd"/>
      <w:r w:rsidR="000C0AE6">
        <w:rPr>
          <w:rFonts w:ascii="Times New Roman" w:hAnsi="Times New Roman" w:cs="Times New Roman"/>
          <w:bCs/>
        </w:rPr>
        <w:t xml:space="preserve"> et al. ), or the likelihood that consumers come in contact with diet items in the environment (Greenstone et al.).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w:t>
      </w:r>
      <w:r w:rsidR="00CB7B0A">
        <w:rPr>
          <w:rFonts w:ascii="Times New Roman" w:hAnsi="Times New Roman" w:cs="Times New Roman"/>
          <w:bCs/>
        </w:rPr>
        <w:t>frequency</w:t>
      </w:r>
      <w:r w:rsidR="00DD1D92">
        <w:rPr>
          <w:rFonts w:ascii="Times New Roman" w:hAnsi="Times New Roman" w:cs="Times New Roman"/>
          <w:bCs/>
        </w:rPr>
        <w:t xml:space="preserve"> of consumption versus 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about the species-, population-, or community-level rate of consumption of a diet item or items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w:t>
      </w:r>
      <w:r w:rsidR="00DD1D92">
        <w:rPr>
          <w:rFonts w:ascii="Times New Roman" w:hAnsi="Times New Roman" w:cs="Times New Roman"/>
          <w:bCs/>
        </w:rPr>
        <w:lastRenderedPageBreak/>
        <w:t xml:space="preserve">contaminants are not potential </w:t>
      </w:r>
      <w:commentRangeStart w:id="68"/>
      <w:r w:rsidR="00DE6D30">
        <w:rPr>
          <w:rFonts w:ascii="Times New Roman" w:hAnsi="Times New Roman" w:cs="Times New Roman"/>
          <w:bCs/>
        </w:rPr>
        <w:t>diet</w:t>
      </w:r>
      <w:commentRangeEnd w:id="68"/>
      <w:r w:rsidR="00153274">
        <w:rPr>
          <w:rStyle w:val="CommentReference"/>
        </w:rPr>
        <w:commentReference w:id="68"/>
      </w:r>
      <w:r w:rsidR="00DD1D92">
        <w:rPr>
          <w:rFonts w:ascii="Times New Roman" w:hAnsi="Times New Roman" w:cs="Times New Roman"/>
          <w:bCs/>
        </w:rPr>
        <w:t xml:space="preserve">) estimates of consumption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w:t>
      </w:r>
      <w:commentRangeStart w:id="69"/>
      <w:r w:rsidR="00DD1D92">
        <w:rPr>
          <w:rFonts w:ascii="Times New Roman" w:hAnsi="Times New Roman" w:cs="Times New Roman"/>
          <w:bCs/>
        </w:rPr>
        <w:t xml:space="preserve">hide real </w:t>
      </w:r>
      <w:r w:rsidR="009123B2">
        <w:rPr>
          <w:rFonts w:ascii="Times New Roman" w:hAnsi="Times New Roman" w:cs="Times New Roman"/>
          <w:bCs/>
        </w:rPr>
        <w:t xml:space="preserve">diet </w:t>
      </w:r>
      <w:r w:rsidR="00DD1D92">
        <w:rPr>
          <w:rFonts w:ascii="Times New Roman" w:hAnsi="Times New Roman" w:cs="Times New Roman"/>
          <w:bCs/>
        </w:rPr>
        <w:t>diversity</w:t>
      </w:r>
      <w:commentRangeEnd w:id="69"/>
      <w:r w:rsidR="00153274">
        <w:rPr>
          <w:rStyle w:val="CommentReference"/>
        </w:rPr>
        <w:commentReference w:id="69"/>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23536D9A"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w:t>
      </w:r>
      <w:commentRangeStart w:id="70"/>
      <w:ins w:id="71" w:author="Microsoft Office User" w:date="2020-06-23T14:33:00Z">
        <w:r w:rsidR="00153274">
          <w:rPr>
            <w:rFonts w:ascii="Times New Roman" w:hAnsi="Times New Roman" w:cs="Times New Roman"/>
            <w:bCs/>
          </w:rPr>
          <w:t>sterilization</w:t>
        </w:r>
        <w:commentRangeEnd w:id="70"/>
        <w:r w:rsidR="00153274">
          <w:rPr>
            <w:rStyle w:val="CommentReference"/>
          </w:rPr>
          <w:commentReference w:id="70"/>
        </w:r>
        <w:r w:rsidR="00153274">
          <w:rPr>
            <w:rFonts w:ascii="Times New Roman" w:hAnsi="Times New Roman" w:cs="Times New Roman"/>
            <w:bCs/>
          </w:rPr>
          <w:t xml:space="preserve"> </w:t>
        </w:r>
      </w:ins>
      <w:del w:id="72" w:author="Microsoft Office User" w:date="2020-06-23T14:33:00Z">
        <w:r w:rsidDel="00153274">
          <w:rPr>
            <w:rFonts w:ascii="Times New Roman" w:hAnsi="Times New Roman" w:cs="Times New Roman"/>
            <w:bCs/>
          </w:rPr>
          <w:delText xml:space="preserve">contamination </w:delText>
        </w:r>
      </w:del>
      <w:r>
        <w:rPr>
          <w:rFonts w:ascii="Times New Roman" w:hAnsi="Times New Roman" w:cs="Times New Roman"/>
          <w:bCs/>
        </w:rPr>
        <w:t xml:space="preserve">on our understanding of consumer diets where the DNA of </w:t>
      </w:r>
      <w:r w:rsidR="005117D9">
        <w:rPr>
          <w:rFonts w:ascii="Times New Roman" w:hAnsi="Times New Roman" w:cs="Times New Roman"/>
          <w:bCs/>
        </w:rPr>
        <w:t>full body parts (no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offered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w:t>
      </w:r>
      <w:r w:rsidR="003603F7">
        <w:rPr>
          <w:rFonts w:ascii="Times New Roman" w:hAnsi="Times New Roman" w:cs="Times New Roman"/>
          <w:bCs/>
        </w:rPr>
        <w:t xml:space="preserve"> abundance</w:t>
      </w:r>
      <w:r w:rsidR="00E055C4">
        <w:rPr>
          <w:rFonts w:ascii="Times New Roman" w:hAnsi="Times New Roman" w:cs="Times New Roman"/>
          <w:bCs/>
        </w:rPr>
        <w:t xml:space="preserve">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w:t>
      </w:r>
      <w:del w:id="73" w:author="Microsoft Office User" w:date="2020-06-23T14:34:00Z">
        <w:r w:rsidR="00247970" w:rsidDel="00153274">
          <w:rPr>
            <w:rFonts w:ascii="Times New Roman" w:hAnsi="Times New Roman" w:cs="Times New Roman"/>
            <w:bCs/>
          </w:rPr>
          <w:delText xml:space="preserve">contaminants may contribute to </w:delText>
        </w:r>
      </w:del>
      <w:ins w:id="74" w:author="Microsoft Office User" w:date="2020-06-23T14:34:00Z">
        <w:r w:rsidR="00153274">
          <w:rPr>
            <w:rFonts w:ascii="Times New Roman" w:hAnsi="Times New Roman" w:cs="Times New Roman"/>
            <w:bCs/>
          </w:rPr>
          <w:t xml:space="preserve">sterilization alters </w:t>
        </w:r>
      </w:ins>
      <w:commentRangeStart w:id="75"/>
      <w:r w:rsidR="00247970">
        <w:rPr>
          <w:rFonts w:ascii="Times New Roman" w:hAnsi="Times New Roman" w:cs="Times New Roman"/>
          <w:bCs/>
        </w:rPr>
        <w:t>estimated</w:t>
      </w:r>
      <w:commentRangeEnd w:id="75"/>
      <w:r w:rsidR="00153274">
        <w:rPr>
          <w:rStyle w:val="CommentReference"/>
        </w:rPr>
        <w:commentReference w:id="75"/>
      </w:r>
      <w:r w:rsidR="00247970">
        <w:rPr>
          <w:rFonts w:ascii="Times New Roman" w:hAnsi="Times New Roman" w:cs="Times New Roman"/>
          <w:bCs/>
        </w:rPr>
        <w:t xml:space="preserve"> diet metrics for studies of consumptive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97F716E"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del w:id="76" w:author="Microsoft Office User" w:date="2020-06-23T14:36:00Z">
        <w:r w:rsidDel="00153274">
          <w:rPr>
            <w:rFonts w:ascii="Times New Roman" w:hAnsi="Times New Roman" w:cs="Times New Roman"/>
            <w:bCs/>
          </w:rPr>
          <w:delText>th</w:delText>
        </w:r>
        <w:r w:rsidR="003D49D1" w:rsidDel="00153274">
          <w:rPr>
            <w:rFonts w:ascii="Times New Roman" w:hAnsi="Times New Roman" w:cs="Times New Roman"/>
            <w:bCs/>
          </w:rPr>
          <w:delText>is species</w:delText>
        </w:r>
      </w:del>
      <w:ins w:id="77" w:author="Microsoft Office User" w:date="2020-06-23T14:36:00Z">
        <w:r w:rsidR="00153274">
          <w:rPr>
            <w:rFonts w:ascii="Times New Roman" w:hAnsi="Times New Roman" w:cs="Times New Roman"/>
            <w:bCs/>
          </w:rPr>
          <w:t>1) it</w:t>
        </w:r>
      </w:ins>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78" w:author="Microsoft Office User" w:date="2020-06-23T14:36:00Z">
        <w:r w:rsidR="00153274">
          <w:rPr>
            <w:rFonts w:ascii="Times New Roman" w:hAnsi="Times New Roman" w:cs="Times New Roman"/>
            <w:bCs/>
          </w:rPr>
          <w:t xml:space="preserve"> and 2) it is a generalist species with no viable non-genetic methods of diet analysis, making it an ideal target species for DNA metabarcoding of diet analyses</w:t>
        </w:r>
      </w:ins>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2D43FE35" w:rsidR="00081302" w:rsidRDefault="003D49D1">
      <w:pPr>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 xml:space="preserve">in each of </w:t>
      </w:r>
      <w:r w:rsidR="00091935">
        <w:rPr>
          <w:rFonts w:ascii="Times New Roman" w:hAnsi="Times New Roman" w:cs="Times New Roman"/>
          <w:bCs/>
        </w:rPr>
        <w:lastRenderedPageBreak/>
        <w:t>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w:t>
      </w:r>
      <w:ins w:id="79" w:author="Microsoft Office User" w:date="2020-06-23T14:37:00Z">
        <w:r w:rsidR="00153274">
          <w:rPr>
            <w:rFonts w:ascii="Times New Roman" w:hAnsi="Times New Roman" w:cs="Times New Roman"/>
            <w:bCs/>
          </w:rPr>
          <w:t xml:space="preserve">and a likely prey </w:t>
        </w:r>
        <w:proofErr w:type="gramStart"/>
        <w:r w:rsidR="00153274">
          <w:rPr>
            <w:rFonts w:ascii="Times New Roman" w:hAnsi="Times New Roman" w:cs="Times New Roman"/>
            <w:bCs/>
          </w:rPr>
          <w:t>item</w:t>
        </w:r>
      </w:ins>
      <w:r w:rsidR="00F253FE">
        <w:rPr>
          <w:rFonts w:ascii="Times New Roman" w:hAnsi="Times New Roman" w:cs="Times New Roman"/>
          <w:bCs/>
        </w:rPr>
        <w:t>(</w:t>
      </w:r>
      <w:proofErr w:type="gramEnd"/>
      <w:r w:rsidR="00F253FE">
        <w:rPr>
          <w:rFonts w:ascii="Times New Roman" w:hAnsi="Times New Roman" w:cs="Times New Roman"/>
          <w:bCs/>
        </w:rPr>
        <w:t xml:space="preserve">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ins w:id="80" w:author="Microsoft Office User" w:date="2020-06-23T14:38:00Z">
        <w:r w:rsidR="00153274">
          <w:rPr>
            <w:rFonts w:ascii="Times New Roman" w:hAnsi="Times New Roman" w:cs="Times New Roman"/>
            <w:bCs/>
          </w:rPr>
          <w:t>(at -20</w:t>
        </w:r>
        <w:r w:rsidR="00153274">
          <w:rPr>
            <w:rFonts w:ascii="Times New Roman" w:hAnsi="Times New Roman" w:cs="Times New Roman"/>
            <w:bCs/>
          </w:rPr>
          <w:sym w:font="Symbol" w:char="F0B0"/>
        </w:r>
        <w:r w:rsidR="00153274">
          <w:rPr>
            <w:rFonts w:ascii="Times New Roman" w:hAnsi="Times New Roman" w:cs="Times New Roman"/>
            <w:bCs/>
          </w:rPr>
          <w:t xml:space="preserve">C.) all </w:t>
        </w:r>
      </w:ins>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w:t>
      </w:r>
      <w:del w:id="81" w:author="Microsoft Office User" w:date="2020-06-23T14:38:00Z">
        <w:r w:rsidR="001D45E0" w:rsidDel="00153274">
          <w:rPr>
            <w:rFonts w:ascii="Times New Roman" w:hAnsi="Times New Roman" w:cs="Times New Roman"/>
            <w:bCs/>
          </w:rPr>
          <w:delText>(though ingestion was not confirmed)</w:delText>
        </w:r>
        <w:r w:rsidR="00E521BB" w:rsidDel="00153274">
          <w:rPr>
            <w:rFonts w:ascii="Times New Roman" w:hAnsi="Times New Roman" w:cs="Times New Roman"/>
            <w:bCs/>
          </w:rPr>
          <w:delText xml:space="preserve"> an</w:delText>
        </w:r>
      </w:del>
      <w:ins w:id="82" w:author="Microsoft Office User" w:date="2020-06-23T14:38:00Z">
        <w:r w:rsidR="00153274">
          <w:rPr>
            <w:rFonts w:ascii="Times New Roman" w:hAnsi="Times New Roman" w:cs="Times New Roman"/>
            <w:bCs/>
          </w:rPr>
          <w:t>an</w:t>
        </w:r>
      </w:ins>
      <w:r w:rsidR="00E521BB">
        <w:rPr>
          <w:rFonts w:ascii="Times New Roman" w:hAnsi="Times New Roman" w:cs="Times New Roman"/>
          <w:bCs/>
        </w:rPr>
        <w:t xml:space="preserve"> </w:t>
      </w:r>
      <w:r w:rsidR="00E521BB">
        <w:rPr>
          <w:rFonts w:ascii="Times New Roman" w:hAnsi="Times New Roman" w:cs="Times New Roman"/>
          <w:bCs/>
          <w:i/>
          <w:iCs/>
        </w:rPr>
        <w:t xml:space="preserve">O. </w:t>
      </w:r>
      <w:commentRangeStart w:id="83"/>
      <w:r w:rsidR="00E521BB">
        <w:rPr>
          <w:rFonts w:ascii="Times New Roman" w:hAnsi="Times New Roman" w:cs="Times New Roman"/>
          <w:bCs/>
          <w:i/>
          <w:iCs/>
        </w:rPr>
        <w:t>japonica</w:t>
      </w:r>
      <w:commentRangeEnd w:id="83"/>
      <w:r w:rsidR="00D522B9">
        <w:rPr>
          <w:rStyle w:val="CommentReference"/>
        </w:rPr>
        <w:commentReference w:id="83"/>
      </w:r>
      <w:r w:rsidR="00E521BB">
        <w:rPr>
          <w:rFonts w:ascii="Times New Roman" w:hAnsi="Times New Roman" w:cs="Times New Roman"/>
          <w:bCs/>
        </w:rPr>
        <w:t xml:space="preserve"> individual</w:t>
      </w:r>
      <w:ins w:id="84" w:author="Microsoft Office User" w:date="2020-06-23T14:40:00Z">
        <w:r w:rsidR="00D522B9">
          <w:rPr>
            <w:rFonts w:ascii="Times New Roman" w:hAnsi="Times New Roman" w:cs="Times New Roman"/>
            <w:bCs/>
          </w:rPr>
          <w:t xml:space="preserve">; </w:t>
        </w:r>
      </w:ins>
      <w:ins w:id="85" w:author="Microsoft Office User" w:date="2020-06-23T14:41:00Z">
        <w:r w:rsidR="00D522B9">
          <w:rPr>
            <w:rFonts w:ascii="Times New Roman" w:hAnsi="Times New Roman" w:cs="Times New Roman"/>
            <w:bCs/>
          </w:rPr>
          <w:t xml:space="preserve">partial </w:t>
        </w:r>
      </w:ins>
      <w:ins w:id="86" w:author="Microsoft Office User" w:date="2020-06-23T14:40:00Z">
        <w:r w:rsidR="00D522B9">
          <w:rPr>
            <w:rFonts w:ascii="Times New Roman" w:hAnsi="Times New Roman" w:cs="Times New Roman"/>
            <w:bCs/>
          </w:rPr>
          <w:t xml:space="preserve">consumption of killed individuals was </w:t>
        </w:r>
      </w:ins>
      <w:ins w:id="87" w:author="Microsoft Office User" w:date="2020-06-23T14:41:00Z">
        <w:r w:rsidR="00D522B9">
          <w:rPr>
            <w:rFonts w:ascii="Times New Roman" w:hAnsi="Times New Roman" w:cs="Times New Roman"/>
            <w:bCs/>
          </w:rPr>
          <w:t>not easily detectable and thus not considered in analyses</w:t>
        </w:r>
      </w:ins>
      <w:r w:rsidR="00E521BB">
        <w:rPr>
          <w:rFonts w:ascii="Times New Roman" w:hAnsi="Times New Roman" w:cs="Times New Roman"/>
          <w:bCs/>
        </w:rPr>
        <w:t xml:space="preserve"> </w:t>
      </w:r>
      <w:del w:id="88" w:author="Microsoft Office User" w:date="2020-06-23T14:38:00Z">
        <w:r w:rsidR="00E521BB" w:rsidDel="00153274">
          <w:rPr>
            <w:rFonts w:ascii="Times New Roman" w:hAnsi="Times New Roman" w:cs="Times New Roman"/>
            <w:bCs/>
          </w:rPr>
          <w:delText>at -20</w:delText>
        </w:r>
        <w:r w:rsidR="005D6393" w:rsidDel="00153274">
          <w:rPr>
            <w:rFonts w:ascii="Times New Roman" w:hAnsi="Times New Roman" w:cs="Times New Roman"/>
            <w:bCs/>
          </w:rPr>
          <w:sym w:font="Symbol" w:char="F0B0"/>
        </w:r>
        <w:r w:rsidR="00E521BB" w:rsidDel="00153274">
          <w:rPr>
            <w:rFonts w:ascii="Times New Roman" w:hAnsi="Times New Roman" w:cs="Times New Roman"/>
            <w:bCs/>
          </w:rPr>
          <w:delText>C</w:delText>
        </w:r>
      </w:del>
      <w:r w:rsidR="00E521BB">
        <w:rPr>
          <w:rFonts w:ascii="Times New Roman" w:hAnsi="Times New Roman" w:cs="Times New Roman"/>
          <w:bCs/>
        </w:rPr>
        <w:t xml:space="preserve">.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14906B9C"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 xml:space="preserve">occurring </w:t>
      </w:r>
      <w:r w:rsidR="00C46376">
        <w:rPr>
          <w:rFonts w:ascii="Times New Roman" w:hAnsi="Times New Roman" w:cs="Times New Roman"/>
          <w:bCs/>
        </w:rPr>
        <w:t>naturally</w:t>
      </w:r>
      <w:r>
        <w:rPr>
          <w:rFonts w:ascii="Times New Roman" w:hAnsi="Times New Roman" w:cs="Times New Roman"/>
          <w:bCs/>
        </w:rPr>
        <w:t xml:space="preserve"> </w:t>
      </w:r>
      <w:r w:rsidR="00C46376">
        <w:rPr>
          <w:rFonts w:ascii="Times New Roman" w:hAnsi="Times New Roman" w:cs="Times New Roman"/>
          <w:bCs/>
        </w:rPr>
        <w:t xml:space="preserve">and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787739D8"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 xml:space="preserve">body parts (opisthosoma) of </w:t>
      </w:r>
      <w:r w:rsidR="00226C1C">
        <w:rPr>
          <w:rFonts w:ascii="Times New Roman" w:hAnsi="Times New Roman" w:cs="Times New Roman"/>
          <w:bCs/>
        </w:rPr>
        <w:t xml:space="preserve">consumer </w:t>
      </w:r>
      <w:r>
        <w:rPr>
          <w:rFonts w:ascii="Times New Roman" w:hAnsi="Times New Roman" w:cs="Times New Roman"/>
          <w:bCs/>
        </w:rPr>
        <w:t xml:space="preserve">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w:t>
      </w:r>
      <w:del w:id="89" w:author="Microsoft Office User" w:date="2020-06-23T14:42:00Z">
        <w:r w:rsidDel="00D522B9">
          <w:rPr>
            <w:rFonts w:ascii="Times New Roman" w:hAnsi="Times New Roman" w:cs="Times New Roman"/>
            <w:bCs/>
          </w:rPr>
          <w:delText>contaminant DNA on the outside</w:delText>
        </w:r>
      </w:del>
      <w:ins w:id="90" w:author="Microsoft Office User" w:date="2020-06-23T14:42:00Z">
        <w:r w:rsidR="00D522B9">
          <w:rPr>
            <w:rFonts w:ascii="Times New Roman" w:hAnsi="Times New Roman" w:cs="Times New Roman"/>
            <w:bCs/>
          </w:rPr>
          <w:t>surface sterilization</w:t>
        </w:r>
      </w:ins>
      <w:r>
        <w:rPr>
          <w:rFonts w:ascii="Times New Roman" w:hAnsi="Times New Roman" w:cs="Times New Roman"/>
          <w:bCs/>
        </w:rPr>
        <w:t xml:space="preserv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w:t>
      </w:r>
      <w:r w:rsidR="00E82FC9">
        <w:rPr>
          <w:rFonts w:ascii="Times New Roman" w:hAnsi="Times New Roman" w:cs="Times New Roman"/>
          <w:bCs/>
        </w:rPr>
        <w:t xml:space="preserve">offered </w:t>
      </w:r>
      <w:del w:id="91" w:author="Microsoft Office User" w:date="2020-06-23T14:43:00Z">
        <w:r w:rsidR="00E82FC9" w:rsidDel="00D522B9">
          <w:rPr>
            <w:rFonts w:ascii="Times New Roman" w:hAnsi="Times New Roman" w:cs="Times New Roman"/>
            <w:bCs/>
          </w:rPr>
          <w:delText xml:space="preserve">(mesocosm) or </w:delText>
        </w:r>
        <w:r w:rsidR="001D45E0" w:rsidDel="00D522B9">
          <w:rPr>
            <w:rFonts w:ascii="Times New Roman" w:hAnsi="Times New Roman" w:cs="Times New Roman"/>
            <w:bCs/>
          </w:rPr>
          <w:delText xml:space="preserve">potential </w:delText>
        </w:r>
        <w:r w:rsidR="00047D80" w:rsidDel="00D522B9">
          <w:rPr>
            <w:rFonts w:ascii="Times New Roman" w:hAnsi="Times New Roman" w:cs="Times New Roman"/>
            <w:bCs/>
          </w:rPr>
          <w:delText>diet</w:delText>
        </w:r>
        <w:r w:rsidR="001D45E0" w:rsidDel="00D522B9">
          <w:rPr>
            <w:rFonts w:ascii="Times New Roman" w:hAnsi="Times New Roman" w:cs="Times New Roman"/>
            <w:bCs/>
          </w:rPr>
          <w:delText xml:space="preserve"> </w:delText>
        </w:r>
        <w:r w:rsidR="00E82FC9" w:rsidDel="00D522B9">
          <w:rPr>
            <w:rFonts w:ascii="Times New Roman" w:hAnsi="Times New Roman" w:cs="Times New Roman"/>
            <w:bCs/>
          </w:rPr>
          <w:delText xml:space="preserve">(natural environment) </w:delText>
        </w:r>
        <w:r w:rsidR="001D45E0" w:rsidDel="00D522B9">
          <w:rPr>
            <w:rFonts w:ascii="Times New Roman" w:hAnsi="Times New Roman" w:cs="Times New Roman"/>
            <w:bCs/>
          </w:rPr>
          <w:delText xml:space="preserve">DNA </w:delText>
        </w:r>
      </w:del>
      <w:ins w:id="92" w:author="Microsoft Office User" w:date="2020-06-23T14:43:00Z">
        <w:r w:rsidR="00D522B9">
          <w:rPr>
            <w:rFonts w:ascii="Times New Roman" w:hAnsi="Times New Roman" w:cs="Times New Roman"/>
            <w:bCs/>
          </w:rPr>
          <w:t xml:space="preserve">1) diet </w:t>
        </w:r>
      </w:ins>
      <w:r w:rsidR="007E2333">
        <w:rPr>
          <w:rFonts w:ascii="Times New Roman" w:hAnsi="Times New Roman" w:cs="Times New Roman"/>
          <w:bCs/>
        </w:rPr>
        <w:t>detection</w:t>
      </w:r>
      <w:ins w:id="93" w:author="Microsoft Office User" w:date="2020-06-23T14:43:00Z">
        <w:r w:rsidR="00D522B9">
          <w:rPr>
            <w:rFonts w:ascii="Times New Roman" w:hAnsi="Times New Roman" w:cs="Times New Roman"/>
            <w:bCs/>
          </w:rPr>
          <w:t xml:space="preserve"> (in either mesocosm or natural system)</w:t>
        </w:r>
      </w:ins>
      <w:r w:rsidR="001D45E0">
        <w:rPr>
          <w:rFonts w:ascii="Times New Roman" w:hAnsi="Times New Roman" w:cs="Times New Roman"/>
          <w:bCs/>
        </w:rPr>
        <w:t xml:space="preserve">, and </w:t>
      </w:r>
      <w:del w:id="94" w:author="Microsoft Office User" w:date="2020-06-23T14:43:00Z">
        <w:r w:rsidR="001D45E0" w:rsidDel="00D522B9">
          <w:rPr>
            <w:rFonts w:ascii="Times New Roman" w:hAnsi="Times New Roman" w:cs="Times New Roman"/>
            <w:bCs/>
          </w:rPr>
          <w:delText xml:space="preserve">for consumers from a natural environment potential </w:delText>
        </w:r>
      </w:del>
      <w:ins w:id="95" w:author="Microsoft Office User" w:date="2020-06-23T14:43:00Z">
        <w:r w:rsidR="00D522B9">
          <w:rPr>
            <w:rFonts w:ascii="Times New Roman" w:hAnsi="Times New Roman" w:cs="Times New Roman"/>
            <w:bCs/>
          </w:rPr>
          <w:t xml:space="preserve">2) </w:t>
        </w:r>
      </w:ins>
      <w:r w:rsidR="00047D80">
        <w:rPr>
          <w:rFonts w:ascii="Times New Roman" w:hAnsi="Times New Roman" w:cs="Times New Roman"/>
          <w:bCs/>
        </w:rPr>
        <w:t>diet</w:t>
      </w:r>
      <w:r w:rsidR="001D45E0">
        <w:rPr>
          <w:rFonts w:ascii="Times New Roman" w:hAnsi="Times New Roman" w:cs="Times New Roman"/>
          <w:bCs/>
        </w:rPr>
        <w:t xml:space="preserve"> item richness and composition</w:t>
      </w:r>
      <w:ins w:id="96" w:author="Microsoft Office User" w:date="2020-06-23T14:43:00Z">
        <w:r w:rsidR="00D522B9">
          <w:rPr>
            <w:rFonts w:ascii="Times New Roman" w:hAnsi="Times New Roman" w:cs="Times New Roman"/>
            <w:bCs/>
          </w:rPr>
          <w:t xml:space="preserve"> (natural systems only)</w:t>
        </w:r>
      </w:ins>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E82FC9">
        <w:rPr>
          <w:rFonts w:ascii="Times New Roman" w:hAnsi="Times New Roman" w:cs="Times New Roman"/>
          <w:bCs/>
        </w:rPr>
        <w:t xml:space="preserve"> Finally, the opisthosoma was removed from every consumer individual for DNA extraction using a sterilized scalpel. For all sterilization steps, we used forceps, scalpels, and laboratory surfaces which 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912648E"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1E4B63">
        <w:rPr>
          <w:rFonts w:ascii="Times New Roman" w:hAnsi="Times New Roman" w:cs="Times New Roman"/>
          <w:bCs/>
        </w:rPr>
        <w:t>, leaving semi-digested diet DNA in the supernatant</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1E4B63">
        <w:rPr>
          <w:rFonts w:ascii="Times New Roman" w:hAnsi="Times New Roman" w:cs="Times New Roman"/>
          <w:bCs/>
        </w:rPr>
        <w:t xml:space="preserve">lower </w:t>
      </w:r>
      <w:r w:rsidR="00531D71">
        <w:rPr>
          <w:rFonts w:ascii="Times New Roman" w:hAnsi="Times New Roman" w:cs="Times New Roman"/>
          <w:bCs/>
        </w:rPr>
        <w:t xml:space="preserve">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2D90BFCE"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w:t>
      </w:r>
      <w:commentRangeStart w:id="97"/>
      <w:r w:rsidR="00ED4C9B">
        <w:rPr>
          <w:rFonts w:ascii="Times New Roman" w:hAnsi="Times New Roman" w:cs="Times New Roman"/>
          <w:bCs/>
        </w:rPr>
        <w:t xml:space="preserve">however, 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per positive control)</w:t>
      </w:r>
      <w:r w:rsidR="001E4B63">
        <w:rPr>
          <w:rFonts w:ascii="Times New Roman" w:hAnsi="Times New Roman" w:cs="Times New Roman"/>
          <w:bCs/>
        </w:rPr>
        <w:t xml:space="preserve"> and the cleaning step did not increase diet DNA detection,</w:t>
      </w:r>
      <w:r w:rsidR="00ED4C9B">
        <w:rPr>
          <w:rFonts w:ascii="Times New Roman" w:hAnsi="Times New Roman" w:cs="Times New Roman"/>
          <w:bCs/>
        </w:rPr>
        <w:t xml:space="preserve"> so we chose to continue analyses from th</w:t>
      </w:r>
      <w:r w:rsidR="001E4B63">
        <w:rPr>
          <w:rFonts w:ascii="Times New Roman" w:hAnsi="Times New Roman" w:cs="Times New Roman"/>
          <w:bCs/>
        </w:rPr>
        <w:t>e UNOISE3</w:t>
      </w:r>
      <w:r w:rsidR="00ED4C9B">
        <w:rPr>
          <w:rFonts w:ascii="Times New Roman" w:hAnsi="Times New Roman" w:cs="Times New Roman"/>
          <w:bCs/>
        </w:rPr>
        <w:t xml:space="preserve"> algorithm only (summary and comparisons in Supplement). </w:t>
      </w:r>
      <w:commentRangeEnd w:id="97"/>
      <w:r w:rsidR="007F5321">
        <w:rPr>
          <w:rStyle w:val="CommentReference"/>
        </w:rPr>
        <w:commentReference w:id="97"/>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w:t>
      </w:r>
      <w:r w:rsidR="00FE76FA">
        <w:rPr>
          <w:rFonts w:ascii="Times New Roman" w:hAnsi="Times New Roman" w:cs="Times New Roman"/>
          <w:bCs/>
        </w:rPr>
        <w:lastRenderedPageBreak/>
        <w:t>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129E6B1E"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7CABC72D" w:rsidR="00E81C3B" w:rsidRDefault="007E70C8" w:rsidP="00C27F98">
      <w:pPr>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08F15E56"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w:t>
      </w:r>
      <w:r w:rsidR="00351744">
        <w:rPr>
          <w:rFonts w:ascii="Times New Roman" w:hAnsi="Times New Roman" w:cs="Times New Roman"/>
          <w:bCs/>
        </w:rPr>
        <w:t>contamination</w:t>
      </w:r>
      <w:r>
        <w:rPr>
          <w:rFonts w:ascii="Times New Roman" w:hAnsi="Times New Roman" w:cs="Times New Roman"/>
          <w:bCs/>
        </w:rPr>
        <w:t xml:space="preserve"> altered this proportion of reads assigned to possible diet. Again, because contaminants can represent </w:t>
      </w:r>
      <w:r w:rsidR="00351744">
        <w:rPr>
          <w:rFonts w:ascii="Times New Roman" w:hAnsi="Times New Roman" w:cs="Times New Roman"/>
          <w:bCs/>
        </w:rPr>
        <w:t xml:space="preserve">“false” </w:t>
      </w:r>
      <w:r>
        <w:rPr>
          <w:rFonts w:ascii="Times New Roman" w:hAnsi="Times New Roman" w:cs="Times New Roman"/>
          <w:bCs/>
        </w:rPr>
        <w:t>diet or can be non-diet items, surface contamination</w:t>
      </w:r>
      <w:r w:rsidR="00021E5E">
        <w:rPr>
          <w:rFonts w:ascii="Times New Roman" w:hAnsi="Times New Roman" w:cs="Times New Roman"/>
          <w:bCs/>
        </w:rPr>
        <w:t xml:space="preserve"> </w:t>
      </w:r>
      <w:r>
        <w:rPr>
          <w:rFonts w:ascii="Times New Roman" w:hAnsi="Times New Roman" w:cs="Times New Roman"/>
          <w:bCs/>
        </w:rPr>
        <w:t xml:space="preserve">could lead to either an increase or </w:t>
      </w:r>
      <w:r>
        <w:rPr>
          <w:rFonts w:ascii="Times New Roman" w:hAnsi="Times New Roman" w:cs="Times New Roman"/>
          <w:bCs/>
        </w:rPr>
        <w:lastRenderedPageBreak/>
        <w:t xml:space="preserve">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subset 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551321EC" w:rsidR="001D2693" w:rsidRDefault="000C0AE6" w:rsidP="00C27F98">
      <w:pPr>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5E148D2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We assessed whether surface contamination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xml:space="preserve">” with binary = TRUE for presence/absence and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lastRenderedPageBreak/>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and p-value of the significance between marginal means of the levels of the surface sterili</w:t>
      </w:r>
      <w:proofErr w:type="spellStart"/>
      <w:r w:rsidR="003E2216">
        <w:rPr>
          <w:rFonts w:ascii="Times New Roman" w:hAnsi="Times New Roman" w:cs="Times New Roman"/>
          <w:bCs/>
        </w:rPr>
        <w:t>zation</w:t>
      </w:r>
      <w:proofErr w:type="spellEnd"/>
      <w:r w:rsidR="003E2216">
        <w:rPr>
          <w:rFonts w:ascii="Times New Roman" w:hAnsi="Times New Roman" w:cs="Times New Roman"/>
          <w:bCs/>
        </w:rPr>
        <w:t xml:space="preserve">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209E11AF" w:rsidR="0033087E" w:rsidRDefault="009D4791" w:rsidP="00F2012E">
      <w:pPr>
        <w:rPr>
          <w:rFonts w:ascii="Times New Roman" w:hAnsi="Times New Roman" w:cs="Times New Roman"/>
          <w:bCs/>
        </w:rPr>
      </w:pPr>
      <w:r>
        <w:rPr>
          <w:rFonts w:ascii="Times New Roman" w:hAnsi="Times New Roman" w:cs="Times New Roman"/>
          <w:bCs/>
        </w:rPr>
        <w:t xml:space="preserve">We successfully extracted DNA from </w:t>
      </w:r>
      <w:r w:rsidRPr="006B2176">
        <w:rPr>
          <w:rFonts w:ascii="Times New Roman" w:hAnsi="Times New Roman" w:cs="Times New Roman"/>
          <w:bCs/>
          <w:highlight w:val="yellow"/>
          <w:rPrChange w:id="98" w:author="Microsoft Office User" w:date="2020-06-23T14:46:00Z">
            <w:rPr>
              <w:rFonts w:ascii="Times New Roman" w:hAnsi="Times New Roman" w:cs="Times New Roman"/>
              <w:bCs/>
            </w:rPr>
          </w:rPrChange>
        </w:rPr>
        <w:t>_ of _</w:t>
      </w:r>
      <w:r>
        <w:rPr>
          <w:rFonts w:ascii="Times New Roman" w:hAnsi="Times New Roman" w:cs="Times New Roman"/>
          <w:bCs/>
        </w:rPr>
        <w:t xml:space="preserve"> samples (%).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commentRangeStart w:id="99"/>
      <w:r w:rsidR="00790332">
        <w:rPr>
          <w:rFonts w:ascii="Times New Roman" w:hAnsi="Times New Roman" w:cs="Times New Roman"/>
          <w:bCs/>
        </w:rPr>
        <w:t>Supplement</w:t>
      </w:r>
      <w:commentRangeEnd w:id="99"/>
      <w:r w:rsidR="006B2176">
        <w:rPr>
          <w:rStyle w:val="CommentReference"/>
        </w:rPr>
        <w:commentReference w:id="99"/>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w:t>
      </w:r>
      <w:r w:rsidR="003E3BE4">
        <w:rPr>
          <w:rFonts w:ascii="Times New Roman" w:hAnsi="Times New Roman" w:cs="Times New Roman"/>
          <w:bCs/>
        </w:rPr>
        <w:lastRenderedPageBreak/>
        <w:t xml:space="preserve">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5FC929E2" w:rsidR="00FF035B" w:rsidRDefault="000C0AE6" w:rsidP="00FF035B">
      <w:pPr>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00"/>
      <w:r>
        <w:rPr>
          <w:rFonts w:ascii="Times New Roman" w:hAnsi="Times New Roman" w:cs="Times New Roman"/>
          <w:b/>
        </w:rPr>
        <w:t>Discussion</w:t>
      </w:r>
      <w:commentRangeEnd w:id="100"/>
      <w:r w:rsidR="00C80CA9">
        <w:rPr>
          <w:rStyle w:val="CommentReference"/>
        </w:rPr>
        <w:commentReference w:id="100"/>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5854B1FD"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 xml:space="preserve">urface </w:t>
      </w:r>
      <w:del w:id="101" w:author="Microsoft Office User" w:date="2020-06-23T14:48:00Z">
        <w:r w:rsidR="007D3244" w:rsidDel="006B2176">
          <w:rPr>
            <w:rFonts w:ascii="Times New Roman" w:hAnsi="Times New Roman" w:cs="Times New Roman"/>
            <w:bCs/>
          </w:rPr>
          <w:delText xml:space="preserve">contamination </w:delText>
        </w:r>
      </w:del>
      <w:ins w:id="102" w:author="Microsoft Office User" w:date="2020-06-23T14:48:00Z">
        <w:r w:rsidR="006B2176">
          <w:rPr>
            <w:rFonts w:ascii="Times New Roman" w:hAnsi="Times New Roman" w:cs="Times New Roman"/>
            <w:bCs/>
          </w:rPr>
          <w:t xml:space="preserve">sterilization </w:t>
        </w:r>
      </w:ins>
      <w:r w:rsidR="007D3244">
        <w:rPr>
          <w:rFonts w:ascii="Times New Roman" w:hAnsi="Times New Roman" w:cs="Times New Roman"/>
          <w:bCs/>
        </w:rPr>
        <w:t xml:space="preserve">does not appear to </w:t>
      </w:r>
      <w:del w:id="103" w:author="Microsoft Office User" w:date="2020-06-23T14:48:00Z">
        <w:r w:rsidR="007D3244" w:rsidDel="006B2176">
          <w:rPr>
            <w:rFonts w:ascii="Times New Roman" w:hAnsi="Times New Roman" w:cs="Times New Roman"/>
            <w:bCs/>
          </w:rPr>
          <w:delText>systematically introduce erroneous</w:delText>
        </w:r>
        <w:r w:rsidR="001C5EFD" w:rsidDel="006B2176">
          <w:rPr>
            <w:rFonts w:ascii="Times New Roman" w:hAnsi="Times New Roman" w:cs="Times New Roman"/>
            <w:bCs/>
          </w:rPr>
          <w:delText xml:space="preserve"> or hide </w:delText>
        </w:r>
      </w:del>
      <w:ins w:id="104" w:author="Microsoft Office User" w:date="2020-06-23T14:48:00Z">
        <w:r w:rsidR="006B2176">
          <w:rPr>
            <w:rFonts w:ascii="Times New Roman" w:hAnsi="Times New Roman" w:cs="Times New Roman"/>
            <w:bCs/>
          </w:rPr>
          <w:t xml:space="preserve"> change </w:t>
        </w:r>
      </w:ins>
      <w:r w:rsidR="001C5EFD">
        <w:rPr>
          <w:rFonts w:ascii="Times New Roman" w:hAnsi="Times New Roman" w:cs="Times New Roman"/>
          <w:bCs/>
        </w:rPr>
        <w:t>diet items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ins w:id="105" w:author="Microsoft Office User" w:date="2020-06-23T14:48:00Z">
        <w:r w:rsidR="006B2176">
          <w:rPr>
            <w:rFonts w:ascii="Times New Roman" w:hAnsi="Times New Roman" w:cs="Times New Roman"/>
            <w:bCs/>
            <w:i/>
            <w:iCs/>
          </w:rPr>
          <w:t xml:space="preserve">, </w:t>
        </w:r>
      </w:ins>
      <w:ins w:id="106" w:author="Microsoft Office User" w:date="2020-06-23T14:49:00Z">
        <w:r w:rsidR="006B2176">
          <w:rPr>
            <w:rFonts w:ascii="Times New Roman" w:hAnsi="Times New Roman" w:cs="Times New Roman"/>
            <w:bCs/>
            <w:iCs/>
          </w:rPr>
          <w:t>suggesting</w:t>
        </w:r>
      </w:ins>
      <w:ins w:id="107" w:author="Microsoft Office User" w:date="2020-06-23T14:48:00Z">
        <w:r w:rsidR="006B2176">
          <w:rPr>
            <w:rFonts w:ascii="Times New Roman" w:hAnsi="Times New Roman" w:cs="Times New Roman"/>
            <w:bCs/>
            <w:iCs/>
          </w:rPr>
          <w:t xml:space="preserve"> </w:t>
        </w:r>
      </w:ins>
      <w:ins w:id="108" w:author="Microsoft Office User" w:date="2020-06-23T14:49:00Z">
        <w:r w:rsidR="006B2176">
          <w:rPr>
            <w:rFonts w:ascii="Times New Roman" w:hAnsi="Times New Roman" w:cs="Times New Roman"/>
            <w:bCs/>
            <w:iCs/>
          </w:rPr>
          <w:t>that surface contamination is not a  major issue</w:t>
        </w:r>
      </w:ins>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7D3244">
        <w:rPr>
          <w:rFonts w:ascii="Times New Roman" w:hAnsi="Times New Roman" w:cs="Times New Roman"/>
          <w:bCs/>
        </w:rPr>
        <w:t>. In a contained mesocosm environment, we found p</w:t>
      </w:r>
      <w:del w:id="109" w:author="Microsoft Office User" w:date="2020-06-23T14:49:00Z">
        <w:r w:rsidR="007D3244" w:rsidDel="006B2176">
          <w:rPr>
            <w:rFonts w:ascii="Times New Roman" w:hAnsi="Times New Roman" w:cs="Times New Roman"/>
            <w:bCs/>
          </w:rPr>
          <w:delText xml:space="preserve">otential evidence of </w:delText>
        </w:r>
        <w:r w:rsidR="00622EDB" w:rsidDel="006B2176">
          <w:rPr>
            <w:rFonts w:ascii="Times New Roman" w:hAnsi="Times New Roman" w:cs="Times New Roman"/>
            <w:bCs/>
          </w:rPr>
          <w:delText xml:space="preserve">surface </w:delText>
        </w:r>
        <w:r w:rsidR="007D3244" w:rsidDel="006B2176">
          <w:rPr>
            <w:rFonts w:ascii="Times New Roman" w:hAnsi="Times New Roman" w:cs="Times New Roman"/>
            <w:bCs/>
          </w:rPr>
          <w:delText>contamination with</w:delText>
        </w:r>
      </w:del>
      <w:r w:rsidR="007D3244">
        <w:rPr>
          <w:rFonts w:ascii="Times New Roman" w:hAnsi="Times New Roman" w:cs="Times New Roman"/>
          <w:bCs/>
        </w:rPr>
        <w:t xml:space="preserve">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ins w:id="110" w:author="Microsoft Office User" w:date="2020-06-23T14:49:00Z">
        <w:r w:rsidR="006B2176">
          <w:rPr>
            <w:rFonts w:ascii="Times New Roman" w:hAnsi="Times New Roman" w:cs="Times New Roman"/>
            <w:bCs/>
          </w:rPr>
          <w:t xml:space="preserve">, while nonconclusive, </w:t>
        </w:r>
      </w:ins>
      <w:del w:id="111" w:author="Microsoft Office User" w:date="2020-06-23T14:49:00Z">
        <w:r w:rsidR="007D3244" w:rsidDel="006B2176">
          <w:rPr>
            <w:rFonts w:ascii="Times New Roman" w:hAnsi="Times New Roman" w:cs="Times New Roman"/>
            <w:bCs/>
          </w:rPr>
          <w:delText xml:space="preserve"> </w:delText>
        </w:r>
      </w:del>
      <w:r w:rsidR="007D3244">
        <w:rPr>
          <w:rFonts w:ascii="Times New Roman" w:hAnsi="Times New Roman" w:cs="Times New Roman"/>
          <w:bCs/>
        </w:rPr>
        <w:t xml:space="preserve">suggests that some </w:t>
      </w:r>
      <w:ins w:id="112" w:author="Microsoft Office User" w:date="2020-06-23T14:49:00Z">
        <w:r w:rsidR="006B2176">
          <w:rPr>
            <w:rFonts w:ascii="Times New Roman" w:hAnsi="Times New Roman" w:cs="Times New Roman"/>
            <w:bCs/>
          </w:rPr>
          <w:t xml:space="preserve">high contact </w:t>
        </w:r>
      </w:ins>
      <w:r w:rsidR="007D3244">
        <w:rPr>
          <w:rFonts w:ascii="Times New Roman" w:hAnsi="Times New Roman" w:cs="Times New Roman"/>
          <w:bCs/>
        </w:rPr>
        <w:t xml:space="preserve">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 xml:space="preserve">This evidence of possible surface contamination suggests that surface sterilization may be an appropriate validation step prior to conducting a diet DNA metabarcoding study in a new environment, especially in a contained environment. 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673FDBC5" w:rsidR="00856917" w:rsidRDefault="005D74B6" w:rsidP="00B5655B">
      <w:pPr>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w:t>
      </w:r>
      <w:r w:rsidR="009D1EEB">
        <w:rPr>
          <w:rFonts w:ascii="Times New Roman" w:hAnsi="Times New Roman" w:cs="Times New Roman"/>
          <w:bCs/>
        </w:rPr>
        <w:t xml:space="preserve">, </w:t>
      </w:r>
      <w:r w:rsidR="00C973F8">
        <w:rPr>
          <w:rFonts w:ascii="Times New Roman" w:hAnsi="Times New Roman" w:cs="Times New Roman"/>
          <w:bCs/>
        </w:rPr>
        <w:t>including both “false” diet items and non-diet DNA</w:t>
      </w:r>
      <w:r w:rsidR="009D1EEB">
        <w:rPr>
          <w:rFonts w:ascii="Times New Roman" w:hAnsi="Times New Roman" w:cs="Times New Roman"/>
          <w:bCs/>
        </w:rPr>
        <w:t>,</w:t>
      </w:r>
      <w:r w:rsidR="00C973F8">
        <w:rPr>
          <w:rFonts w:ascii="Times New Roman" w:hAnsi="Times New Roman" w:cs="Times New Roman"/>
          <w:bCs/>
        </w:rPr>
        <w:t xml:space="preserve"> </w:t>
      </w:r>
      <w:r w:rsidR="00C973F8">
        <w:rPr>
          <w:rFonts w:ascii="Times New Roman" w:hAnsi="Times New Roman" w:cs="Times New Roman"/>
          <w:bCs/>
        </w:rPr>
        <w:lastRenderedPageBreak/>
        <w:t>(Supplement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9D1EEB">
        <w:rPr>
          <w:rFonts w:ascii="Times New Roman" w:hAnsi="Times New Roman" w:cs="Times New Roman"/>
          <w:bCs/>
        </w:rPr>
        <w:t xml:space="preserve"> (</w:t>
      </w:r>
      <w:proofErr w:type="spellStart"/>
      <w:r w:rsidR="009D1EEB">
        <w:rPr>
          <w:rFonts w:ascii="Times New Roman" w:hAnsi="Times New Roman" w:cs="Times New Roman"/>
          <w:bCs/>
        </w:rPr>
        <w:t>Elbrecht</w:t>
      </w:r>
      <w:proofErr w:type="spellEnd"/>
      <w:r w:rsidR="009D1EEB">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w:t>
      </w:r>
      <w:r w:rsidR="00C973F8">
        <w:rPr>
          <w:rFonts w:ascii="Times New Roman" w:hAnsi="Times New Roman" w:cs="Times New Roman"/>
          <w:bCs/>
        </w:rPr>
        <w:t>a more</w:t>
      </w:r>
      <w:r w:rsidR="00A8071D">
        <w:rPr>
          <w:rFonts w:ascii="Times New Roman" w:hAnsi="Times New Roman" w:cs="Times New Roman"/>
          <w:bCs/>
        </w:rPr>
        <w:t xml:space="preserve"> important consideration.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4A822CD4"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 xml:space="preserve">we did observe </w:t>
      </w:r>
      <w:del w:id="113" w:author="Microsoft Office User" w:date="2020-06-23T15:48:00Z">
        <w:r w:rsidR="007F3DAE" w:rsidDel="00D431CF">
          <w:rPr>
            <w:rFonts w:ascii="Times New Roman" w:hAnsi="Times New Roman" w:cs="Times New Roman"/>
            <w:bCs/>
          </w:rPr>
          <w:delText>some evidence</w:delText>
        </w:r>
      </w:del>
      <w:ins w:id="114" w:author="Microsoft Office User" w:date="2020-06-23T15:48:00Z">
        <w:r w:rsidR="00D431CF">
          <w:rPr>
            <w:rFonts w:ascii="Times New Roman" w:hAnsi="Times New Roman" w:cs="Times New Roman"/>
            <w:bCs/>
          </w:rPr>
          <w:t>a strong suggestion</w:t>
        </w:r>
      </w:ins>
      <w:r w:rsidR="007F3DAE">
        <w:rPr>
          <w:rFonts w:ascii="Times New Roman" w:hAnsi="Times New Roman" w:cs="Times New Roman"/>
          <w:bCs/>
        </w:rPr>
        <w:t xml:space="preserv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w:t>
      </w:r>
      <w:r w:rsidR="00C973F8">
        <w:rPr>
          <w:rFonts w:ascii="Times New Roman" w:hAnsi="Times New Roman" w:cs="Times New Roman"/>
          <w:bCs/>
        </w:rPr>
        <w:t xml:space="preserve">Other abiotic and biotic factors of an environment can alter the risk of contamination as well. </w:t>
      </w:r>
      <w:r w:rsidR="00BB083E">
        <w:rPr>
          <w:rFonts w:ascii="Times New Roman" w:hAnsi="Times New Roman" w:cs="Times New Roman"/>
          <w:bCs/>
        </w:rPr>
        <w:t xml:space="preserve">For example, any aspect of an environment that alters the persistence of DNA is likely to alter the risk of environmental contamination. </w:t>
      </w:r>
      <w:r w:rsidR="00950E51">
        <w:rPr>
          <w:rFonts w:ascii="Times New Roman" w:hAnsi="Times New Roman" w:cs="Times New Roman"/>
          <w:bCs/>
        </w:rPr>
        <w:t>In</w:t>
      </w:r>
      <w:r w:rsidR="00DE57D1">
        <w:rPr>
          <w:rFonts w:ascii="Times New Roman" w:hAnsi="Times New Roman" w:cs="Times New Roman"/>
          <w:bCs/>
        </w:rPr>
        <w:t xml:space="preserve"> aquatic and marine eDNA environments, abiotic conditions </w:t>
      </w:r>
      <w:r w:rsidR="00BB083E">
        <w:rPr>
          <w:rFonts w:ascii="Times New Roman" w:hAnsi="Times New Roman" w:cs="Times New Roman"/>
          <w:bCs/>
        </w:rPr>
        <w:t>can directly alter DNA</w:t>
      </w:r>
      <w:r w:rsidR="00DE57D1">
        <w:rPr>
          <w:rFonts w:ascii="Times New Roman" w:hAnsi="Times New Roman" w:cs="Times New Roman"/>
          <w:bCs/>
        </w:rPr>
        <w:t xml:space="preserve"> persistence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BB083E">
        <w:rPr>
          <w:rFonts w:ascii="Times New Roman" w:hAnsi="Times New Roman" w:cs="Times New Roman"/>
          <w:bCs/>
        </w:rPr>
        <w:t xml:space="preserve">) while other abiotic conditions lead to </w:t>
      </w:r>
      <w:r w:rsidR="00DE57D1">
        <w:rPr>
          <w:rFonts w:ascii="Times New Roman" w:hAnsi="Times New Roman" w:cs="Times New Roman"/>
          <w:bCs/>
        </w:rPr>
        <w:t xml:space="preserve">biotically-mediated </w:t>
      </w:r>
      <w:r w:rsidR="00BB083E">
        <w:rPr>
          <w:rFonts w:ascii="Times New Roman" w:hAnsi="Times New Roman" w:cs="Times New Roman"/>
          <w:bCs/>
        </w:rPr>
        <w:t xml:space="preserve">DNA persistence </w:t>
      </w:r>
      <w:r w:rsidR="00DE57D1">
        <w:rPr>
          <w:rFonts w:ascii="Times New Roman" w:hAnsi="Times New Roman" w:cs="Times New Roman"/>
          <w:bCs/>
        </w:rPr>
        <w:t xml:space="preserve">(e.g. 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rFonts w:ascii="Times New Roman" w:hAnsi="Times New Roman" w:cs="Times New Roman"/>
          <w:bCs/>
        </w:rPr>
      </w:pPr>
    </w:p>
    <w:p w14:paraId="59F3A117" w14:textId="77777777" w:rsidR="00CC3B68" w:rsidRDefault="00CC3B68" w:rsidP="00CC3B68">
      <w:pPr>
        <w:rPr>
          <w:rFonts w:ascii="Times New Roman" w:hAnsi="Times New Roman" w:cs="Times New Roman"/>
          <w:bCs/>
        </w:rPr>
      </w:pPr>
    </w:p>
    <w:p w14:paraId="7277DF25" w14:textId="797B00F1" w:rsidR="00CC3B68" w:rsidRDefault="00CC3B68" w:rsidP="00CC3B68">
      <w:pPr>
        <w:rPr>
          <w:rFonts w:ascii="Times New Roman" w:hAnsi="Times New Roman" w:cs="Times New Roman"/>
          <w:b/>
        </w:rPr>
      </w:pPr>
      <w:r w:rsidRPr="005D74B6">
        <w:rPr>
          <w:rFonts w:ascii="Times New Roman" w:hAnsi="Times New Roman" w:cs="Times New Roman"/>
          <w:b/>
        </w:rPr>
        <w:t>[</w:t>
      </w:r>
      <w:r>
        <w:rPr>
          <w:rFonts w:ascii="Times New Roman" w:hAnsi="Times New Roman" w:cs="Times New Roman"/>
          <w:b/>
        </w:rPr>
        <w:t xml:space="preserve">When, how, what to </w:t>
      </w:r>
      <w:commentRangeStart w:id="115"/>
      <w:r>
        <w:rPr>
          <w:rFonts w:ascii="Times New Roman" w:hAnsi="Times New Roman" w:cs="Times New Roman"/>
          <w:b/>
        </w:rPr>
        <w:t>sterilize</w:t>
      </w:r>
      <w:commentRangeEnd w:id="115"/>
      <w:r w:rsidR="006467DE">
        <w:rPr>
          <w:rStyle w:val="CommentReference"/>
        </w:rPr>
        <w:commentReference w:id="115"/>
      </w:r>
      <w:r w:rsidRPr="005D74B6">
        <w:rPr>
          <w:rFonts w:ascii="Times New Roman" w:hAnsi="Times New Roman" w:cs="Times New Roman"/>
          <w:b/>
        </w:rPr>
        <w:t>]</w:t>
      </w:r>
    </w:p>
    <w:p w14:paraId="0B95FE1F" w14:textId="25E9D9FC" w:rsidR="00B93F26" w:rsidRDefault="00BB083E" w:rsidP="000A7CEB">
      <w:pPr>
        <w:rPr>
          <w:ins w:id="116" w:author="Microsoft Office User" w:date="2020-06-23T15:35:00Z"/>
          <w:rFonts w:ascii="Times New Roman" w:hAnsi="Times New Roman" w:cs="Times New Roman"/>
          <w:bCs/>
        </w:rPr>
      </w:pPr>
      <w:del w:id="117" w:author="Microsoft Office User" w:date="2020-06-23T15:27:00Z">
        <w:r w:rsidDel="00756EF3">
          <w:rPr>
            <w:rFonts w:ascii="Times New Roman" w:hAnsi="Times New Roman" w:cs="Times New Roman"/>
            <w:bCs/>
          </w:rPr>
          <w:delText xml:space="preserve">The equivocal results of our study highlight that the field of </w:delText>
        </w:r>
      </w:del>
      <w:ins w:id="118" w:author="Microsoft Office User" w:date="2020-06-23T15:27:00Z">
        <w:r w:rsidR="00756EF3">
          <w:rPr>
            <w:rFonts w:ascii="Times New Roman" w:hAnsi="Times New Roman" w:cs="Times New Roman"/>
            <w:bCs/>
          </w:rPr>
          <w:t xml:space="preserve">Our study suggests that surface sterilization will </w:t>
        </w:r>
      </w:ins>
      <w:ins w:id="119" w:author="Microsoft Office User" w:date="2020-06-23T15:30:00Z">
        <w:r w:rsidR="00B93F26">
          <w:rPr>
            <w:rFonts w:ascii="Times New Roman" w:hAnsi="Times New Roman" w:cs="Times New Roman"/>
            <w:bCs/>
          </w:rPr>
          <w:t xml:space="preserve">likely </w:t>
        </w:r>
      </w:ins>
      <w:ins w:id="120" w:author="Microsoft Office User" w:date="2020-06-23T15:27:00Z">
        <w:r w:rsidR="00756EF3">
          <w:rPr>
            <w:rFonts w:ascii="Times New Roman" w:hAnsi="Times New Roman" w:cs="Times New Roman"/>
            <w:bCs/>
          </w:rPr>
          <w:t>not be necessary in many environme</w:t>
        </w:r>
        <w:r w:rsidR="000002F9">
          <w:rPr>
            <w:rFonts w:ascii="Times New Roman" w:hAnsi="Times New Roman" w:cs="Times New Roman"/>
            <w:bCs/>
          </w:rPr>
          <w:t>n</w:t>
        </w:r>
        <w:r w:rsidR="00756EF3">
          <w:rPr>
            <w:rFonts w:ascii="Times New Roman" w:hAnsi="Times New Roman" w:cs="Times New Roman"/>
            <w:bCs/>
          </w:rPr>
          <w:t>ts</w:t>
        </w:r>
        <w:r w:rsidR="000002F9">
          <w:rPr>
            <w:rFonts w:ascii="Times New Roman" w:hAnsi="Times New Roman" w:cs="Times New Roman"/>
            <w:bCs/>
          </w:rPr>
          <w:t xml:space="preserve">, </w:t>
        </w:r>
      </w:ins>
      <w:ins w:id="121" w:author="Microsoft Office User" w:date="2020-06-23T15:28:00Z">
        <w:r w:rsidR="000002F9">
          <w:rPr>
            <w:rFonts w:ascii="Times New Roman" w:hAnsi="Times New Roman" w:cs="Times New Roman"/>
            <w:bCs/>
          </w:rPr>
          <w:t xml:space="preserve">including most </w:t>
        </w:r>
      </w:ins>
      <w:ins w:id="122" w:author="Microsoft Office User" w:date="2020-06-23T15:38:00Z">
        <w:r w:rsidR="00B93F26">
          <w:rPr>
            <w:rFonts w:ascii="Times New Roman" w:hAnsi="Times New Roman" w:cs="Times New Roman"/>
            <w:bCs/>
          </w:rPr>
          <w:t xml:space="preserve">open </w:t>
        </w:r>
      </w:ins>
      <w:ins w:id="123" w:author="Microsoft Office User" w:date="2020-06-23T15:28:00Z">
        <w:r w:rsidR="000002F9">
          <w:rPr>
            <w:rFonts w:ascii="Times New Roman" w:hAnsi="Times New Roman" w:cs="Times New Roman"/>
            <w:bCs/>
          </w:rPr>
          <w:t xml:space="preserve">natural </w:t>
        </w:r>
        <w:commentRangeStart w:id="124"/>
        <w:r w:rsidR="000002F9">
          <w:rPr>
            <w:rFonts w:ascii="Times New Roman" w:hAnsi="Times New Roman" w:cs="Times New Roman"/>
            <w:bCs/>
          </w:rPr>
          <w:t>systems</w:t>
        </w:r>
        <w:commentRangeEnd w:id="124"/>
        <w:r w:rsidR="000002F9">
          <w:rPr>
            <w:rStyle w:val="CommentReference"/>
          </w:rPr>
          <w:commentReference w:id="124"/>
        </w:r>
      </w:ins>
      <w:ins w:id="125" w:author="Microsoft Office User" w:date="2020-06-23T15:27:00Z">
        <w:r w:rsidR="00756EF3">
          <w:rPr>
            <w:rFonts w:ascii="Times New Roman" w:hAnsi="Times New Roman" w:cs="Times New Roman"/>
            <w:bCs/>
          </w:rPr>
          <w:t xml:space="preserve">.  However, </w:t>
        </w:r>
      </w:ins>
      <w:ins w:id="126" w:author="Microsoft Office User" w:date="2020-06-23T15:28:00Z">
        <w:r w:rsidR="000002F9">
          <w:rPr>
            <w:rFonts w:ascii="Times New Roman" w:hAnsi="Times New Roman" w:cs="Times New Roman"/>
            <w:bCs/>
          </w:rPr>
          <w:t xml:space="preserve">data from mesocosms suggests that </w:t>
        </w:r>
      </w:ins>
      <w:ins w:id="127" w:author="Microsoft Office User" w:date="2020-06-23T15:34:00Z">
        <w:r w:rsidR="00B93F26">
          <w:rPr>
            <w:rFonts w:ascii="Times New Roman" w:hAnsi="Times New Roman" w:cs="Times New Roman"/>
            <w:bCs/>
          </w:rPr>
          <w:t xml:space="preserve">there may be contexts (e.g. high contact mesocosms, </w:t>
        </w:r>
      </w:ins>
      <w:ins w:id="128" w:author="Microsoft Office User" w:date="2020-06-23T15:38:00Z">
        <w:r w:rsidR="00B93F26">
          <w:rPr>
            <w:rFonts w:ascii="Times New Roman" w:hAnsi="Times New Roman" w:cs="Times New Roman"/>
            <w:bCs/>
          </w:rPr>
          <w:t xml:space="preserve">enclosed habitats, </w:t>
        </w:r>
      </w:ins>
      <w:ins w:id="129" w:author="Microsoft Office User" w:date="2020-06-23T15:34:00Z">
        <w:r w:rsidR="00B93F26">
          <w:rPr>
            <w:rFonts w:ascii="Times New Roman" w:hAnsi="Times New Roman" w:cs="Times New Roman"/>
            <w:bCs/>
          </w:rPr>
          <w:t xml:space="preserve">or studies looking for small changes </w:t>
        </w:r>
        <w:r w:rsidR="00B93F26">
          <w:rPr>
            <w:rFonts w:ascii="Times New Roman" w:hAnsi="Times New Roman" w:cs="Times New Roman"/>
            <w:bCs/>
          </w:rPr>
          <w:lastRenderedPageBreak/>
          <w:t xml:space="preserve">in contact for individual prey </w:t>
        </w:r>
        <w:proofErr w:type="spellStart"/>
        <w:r w:rsidR="00B93F26">
          <w:rPr>
            <w:rFonts w:ascii="Times New Roman" w:hAnsi="Times New Roman" w:cs="Times New Roman"/>
            <w:bCs/>
          </w:rPr>
          <w:t>itmes</w:t>
        </w:r>
        <w:proofErr w:type="spellEnd"/>
        <w:r w:rsidR="00B93F26">
          <w:rPr>
            <w:rFonts w:ascii="Times New Roman" w:hAnsi="Times New Roman" w:cs="Times New Roman"/>
            <w:bCs/>
          </w:rPr>
          <w:t xml:space="preserve">)  where surface sterilization could provide important improvements in data resolution.  </w:t>
        </w:r>
      </w:ins>
      <w:del w:id="130" w:author="Microsoft Office User" w:date="2020-06-23T15:31:00Z">
        <w:r w:rsidDel="00B93F26">
          <w:rPr>
            <w:rFonts w:ascii="Times New Roman" w:hAnsi="Times New Roman" w:cs="Times New Roman"/>
            <w:bCs/>
          </w:rPr>
          <w:delText xml:space="preserve">diet DNA metabarcoding </w:delText>
        </w:r>
        <w:r w:rsidR="009D1EEB" w:rsidDel="00B93F26">
          <w:rPr>
            <w:rFonts w:ascii="Times New Roman" w:hAnsi="Times New Roman" w:cs="Times New Roman"/>
            <w:bCs/>
          </w:rPr>
          <w:delText xml:space="preserve">will </w:delText>
        </w:r>
        <w:r w:rsidDel="00B93F26">
          <w:rPr>
            <w:rFonts w:ascii="Times New Roman" w:hAnsi="Times New Roman" w:cs="Times New Roman"/>
            <w:bCs/>
          </w:rPr>
          <w:delText xml:space="preserve">benefit from </w:delText>
        </w:r>
      </w:del>
      <w:del w:id="131" w:author="Microsoft Office User" w:date="2020-06-23T15:34:00Z">
        <w:r w:rsidDel="00B93F26">
          <w:rPr>
            <w:rFonts w:ascii="Times New Roman" w:hAnsi="Times New Roman" w:cs="Times New Roman"/>
            <w:bCs/>
          </w:rPr>
          <w:delText>m</w:delText>
        </w:r>
      </w:del>
      <w:del w:id="132" w:author="Microsoft Office User" w:date="2020-06-23T15:35:00Z">
        <w:r w:rsidDel="00B93F26">
          <w:rPr>
            <w:rFonts w:ascii="Times New Roman" w:hAnsi="Times New Roman" w:cs="Times New Roman"/>
            <w:bCs/>
          </w:rPr>
          <w:delText>ore stud</w:delText>
        </w:r>
        <w:r w:rsidR="009D1EEB" w:rsidDel="00B93F26">
          <w:rPr>
            <w:rFonts w:ascii="Times New Roman" w:hAnsi="Times New Roman" w:cs="Times New Roman"/>
            <w:bCs/>
          </w:rPr>
          <w:delText>y</w:delText>
        </w:r>
        <w:r w:rsidDel="00B93F26">
          <w:rPr>
            <w:rFonts w:ascii="Times New Roman" w:hAnsi="Times New Roman" w:cs="Times New Roman"/>
            <w:bCs/>
          </w:rPr>
          <w:delText xml:space="preserve"> on the effects of surface </w:delText>
        </w:r>
      </w:del>
      <w:del w:id="133" w:author="Microsoft Office User" w:date="2020-06-23T15:31:00Z">
        <w:r w:rsidDel="00B93F26">
          <w:rPr>
            <w:rFonts w:ascii="Times New Roman" w:hAnsi="Times New Roman" w:cs="Times New Roman"/>
            <w:bCs/>
          </w:rPr>
          <w:delText xml:space="preserve">contamination generally </w:delText>
        </w:r>
      </w:del>
      <w:del w:id="134" w:author="Microsoft Office User" w:date="2020-06-23T15:29:00Z">
        <w:r w:rsidDel="00B93F26">
          <w:rPr>
            <w:rFonts w:ascii="Times New Roman" w:hAnsi="Times New Roman" w:cs="Times New Roman"/>
            <w:bCs/>
          </w:rPr>
          <w:delText>as well as developing</w:delText>
        </w:r>
      </w:del>
      <w:del w:id="135" w:author="Microsoft Office User" w:date="2020-06-23T15:31:00Z">
        <w:r w:rsidDel="00B93F26">
          <w:rPr>
            <w:rFonts w:ascii="Times New Roman" w:hAnsi="Times New Roman" w:cs="Times New Roman"/>
            <w:bCs/>
          </w:rPr>
          <w:delText xml:space="preserve"> study-specific approaches to surface sterilization </w:delText>
        </w:r>
      </w:del>
      <w:del w:id="136" w:author="Microsoft Office User" w:date="2020-06-23T15:32:00Z">
        <w:r w:rsidDel="00B93F26">
          <w:rPr>
            <w:rFonts w:ascii="Times New Roman" w:hAnsi="Times New Roman" w:cs="Times New Roman"/>
            <w:bCs/>
          </w:rPr>
          <w:delText xml:space="preserve">to mitigate </w:delText>
        </w:r>
      </w:del>
      <w:del w:id="137" w:author="Microsoft Office User" w:date="2020-06-23T15:35:00Z">
        <w:r w:rsidR="00950E51" w:rsidDel="00B93F26">
          <w:rPr>
            <w:rFonts w:ascii="Times New Roman" w:hAnsi="Times New Roman" w:cs="Times New Roman"/>
            <w:bCs/>
          </w:rPr>
          <w:delText>contamination</w:delText>
        </w:r>
        <w:r w:rsidDel="00B93F26">
          <w:rPr>
            <w:rFonts w:ascii="Times New Roman" w:hAnsi="Times New Roman" w:cs="Times New Roman"/>
            <w:bCs/>
          </w:rPr>
          <w:delText xml:space="preserve"> effects. </w:delText>
        </w:r>
      </w:del>
      <w:del w:id="138" w:author="Microsoft Office User" w:date="2020-06-23T15:32:00Z">
        <w:r w:rsidR="009A6532" w:rsidDel="00B93F26">
          <w:rPr>
            <w:rFonts w:ascii="Times New Roman" w:hAnsi="Times New Roman" w:cs="Times New Roman"/>
            <w:bCs/>
          </w:rPr>
          <w:delText>Building off this study, it seems important to understand the relative importance of surface contaminants across a range of environmental and ecological conditions and</w:delText>
        </w:r>
      </w:del>
      <w:ins w:id="139" w:author="Microsoft Office User" w:date="2020-06-23T15:32:00Z">
        <w:r w:rsidR="00B93F26">
          <w:rPr>
            <w:rFonts w:ascii="Times New Roman" w:hAnsi="Times New Roman" w:cs="Times New Roman"/>
            <w:bCs/>
          </w:rPr>
          <w:t>Future work</w:t>
        </w:r>
      </w:ins>
      <w:r w:rsidR="009A6532">
        <w:rPr>
          <w:rFonts w:ascii="Times New Roman" w:hAnsi="Times New Roman" w:cs="Times New Roman"/>
          <w:bCs/>
        </w:rPr>
        <w:t xml:space="preserve"> </w:t>
      </w:r>
      <w:ins w:id="140" w:author="Microsoft Office User" w:date="2020-06-23T15:32:00Z">
        <w:r w:rsidR="00B93F26">
          <w:rPr>
            <w:rFonts w:ascii="Times New Roman" w:hAnsi="Times New Roman" w:cs="Times New Roman"/>
            <w:bCs/>
          </w:rPr>
          <w:t>should</w:t>
        </w:r>
      </w:ins>
      <w:del w:id="141" w:author="Microsoft Office User" w:date="2020-06-23T15:32:00Z">
        <w:r w:rsidR="009A6532" w:rsidDel="00B93F26">
          <w:rPr>
            <w:rFonts w:ascii="Times New Roman" w:hAnsi="Times New Roman" w:cs="Times New Roman"/>
            <w:bCs/>
          </w:rPr>
          <w:delText>to</w:delText>
        </w:r>
      </w:del>
      <w:r w:rsidR="009A6532">
        <w:rPr>
          <w:rFonts w:ascii="Times New Roman" w:hAnsi="Times New Roman" w:cs="Times New Roman"/>
          <w:bCs/>
        </w:rPr>
        <w:t xml:space="preserve"> determine mechanisms and factors influencing contamination risk</w:t>
      </w:r>
      <w:del w:id="142" w:author="Microsoft Office User" w:date="2020-06-23T15:32:00Z">
        <w:r w:rsidR="006E51A9" w:rsidDel="00B93F26">
          <w:rPr>
            <w:rFonts w:ascii="Times New Roman" w:hAnsi="Times New Roman" w:cs="Times New Roman"/>
            <w:bCs/>
          </w:rPr>
          <w:delText xml:space="preserve"> (e.g. environmental </w:delText>
        </w:r>
      </w:del>
      <w:ins w:id="143" w:author="Microsoft Office User" w:date="2020-06-23T15:32:00Z">
        <w:r w:rsidR="00B93F26">
          <w:rPr>
            <w:rFonts w:ascii="Times New Roman" w:hAnsi="Times New Roman" w:cs="Times New Roman"/>
            <w:bCs/>
          </w:rPr>
          <w:t xml:space="preserve">, such as </w:t>
        </w:r>
      </w:ins>
      <w:r w:rsidR="006E51A9">
        <w:rPr>
          <w:rFonts w:ascii="Times New Roman" w:hAnsi="Times New Roman" w:cs="Times New Roman"/>
          <w:bCs/>
        </w:rPr>
        <w:t xml:space="preserve">factors contributing to contaminant persistence Collins et al. 2018, Strickler et al. 2019, </w:t>
      </w:r>
      <w:proofErr w:type="spellStart"/>
      <w:r w:rsidR="006E51A9">
        <w:rPr>
          <w:rFonts w:ascii="Times New Roman" w:hAnsi="Times New Roman" w:cs="Times New Roman"/>
          <w:bCs/>
        </w:rPr>
        <w:t>Machler</w:t>
      </w:r>
      <w:proofErr w:type="spellEnd"/>
      <w:r w:rsidR="006E51A9">
        <w:rPr>
          <w:rFonts w:ascii="Times New Roman" w:hAnsi="Times New Roman" w:cs="Times New Roman"/>
          <w:bCs/>
        </w:rPr>
        <w:t xml:space="preserve"> et al. 2018, </w:t>
      </w:r>
      <w:proofErr w:type="spellStart"/>
      <w:r w:rsidR="006E51A9">
        <w:rPr>
          <w:rFonts w:ascii="Times New Roman" w:hAnsi="Times New Roman" w:cs="Times New Roman"/>
          <w:bCs/>
        </w:rPr>
        <w:t>Pilliod</w:t>
      </w:r>
      <w:proofErr w:type="spellEnd"/>
      <w:r w:rsidR="006E51A9">
        <w:rPr>
          <w:rFonts w:ascii="Times New Roman" w:hAnsi="Times New Roman" w:cs="Times New Roman"/>
          <w:bCs/>
        </w:rPr>
        <w:t xml:space="preserve"> et al 2014; or ecological or methodological factors contributing to contamination risk and abundance Greenstone, </w:t>
      </w:r>
      <w:proofErr w:type="spellStart"/>
      <w:r w:rsidR="006E51A9">
        <w:rPr>
          <w:rFonts w:ascii="Times New Roman" w:hAnsi="Times New Roman" w:cs="Times New Roman"/>
          <w:bCs/>
        </w:rPr>
        <w:t>Elbrecht</w:t>
      </w:r>
      <w:proofErr w:type="spellEnd"/>
      <w:del w:id="144" w:author="Microsoft Office User" w:date="2020-06-23T15:33:00Z">
        <w:r w:rsidR="006E51A9" w:rsidDel="00B93F26">
          <w:rPr>
            <w:rFonts w:ascii="Times New Roman" w:hAnsi="Times New Roman" w:cs="Times New Roman"/>
            <w:bCs/>
          </w:rPr>
          <w:delText>)</w:delText>
        </w:r>
      </w:del>
      <w:r w:rsidR="006E51A9">
        <w:rPr>
          <w:rFonts w:ascii="Times New Roman" w:hAnsi="Times New Roman" w:cs="Times New Roman"/>
          <w:bCs/>
        </w:rPr>
        <w:t xml:space="preserve">. </w:t>
      </w:r>
      <w:ins w:id="145" w:author="Microsoft Office User" w:date="2020-06-23T15:35:00Z">
        <w:r w:rsidR="00B93F26">
          <w:rPr>
            <w:rFonts w:ascii="Times New Roman" w:hAnsi="Times New Roman" w:cs="Times New Roman"/>
            <w:bCs/>
          </w:rPr>
          <w:t xml:space="preserve"> </w:t>
        </w:r>
      </w:ins>
    </w:p>
    <w:p w14:paraId="5B7D0292" w14:textId="77777777" w:rsidR="00B93F26" w:rsidRDefault="00B93F26" w:rsidP="000A7CEB">
      <w:pPr>
        <w:rPr>
          <w:ins w:id="146" w:author="Microsoft Office User" w:date="2020-06-23T15:35:00Z"/>
          <w:rFonts w:ascii="Times New Roman" w:hAnsi="Times New Roman" w:cs="Times New Roman"/>
          <w:bCs/>
        </w:rPr>
      </w:pPr>
    </w:p>
    <w:p w14:paraId="23CFF71A" w14:textId="545830E4" w:rsidR="00736FB5" w:rsidRPr="009A37DF" w:rsidRDefault="00B93F26" w:rsidP="000A7CEB">
      <w:pPr>
        <w:rPr>
          <w:rFonts w:ascii="Times New Roman" w:hAnsi="Times New Roman" w:cs="Times New Roman"/>
          <w:bCs/>
        </w:rPr>
      </w:pPr>
      <w:ins w:id="147" w:author="Microsoft Office User" w:date="2020-06-23T15:37:00Z">
        <w:r>
          <w:rPr>
            <w:rFonts w:ascii="Times New Roman" w:hAnsi="Times New Roman" w:cs="Times New Roman"/>
            <w:bCs/>
          </w:rPr>
          <w:t>Given the</w:t>
        </w:r>
      </w:ins>
      <w:ins w:id="148" w:author="Microsoft Office User" w:date="2020-06-23T15:36:00Z">
        <w:r>
          <w:rPr>
            <w:rFonts w:ascii="Times New Roman" w:hAnsi="Times New Roman" w:cs="Times New Roman"/>
            <w:bCs/>
          </w:rPr>
          <w:t xml:space="preserve"> marginal support for benefits of surface sterilization in some contexts </w:t>
        </w:r>
      </w:ins>
      <w:ins w:id="149" w:author="Microsoft Office User" w:date="2020-06-23T15:37:00Z">
        <w:r>
          <w:rPr>
            <w:rFonts w:ascii="Times New Roman" w:hAnsi="Times New Roman" w:cs="Times New Roman"/>
            <w:bCs/>
          </w:rPr>
          <w:t xml:space="preserve">and the low time and effort involved in pursuing this approach, our current recommendation (if extensive </w:t>
        </w:r>
      </w:ins>
      <w:proofErr w:type="spellStart"/>
      <w:ins w:id="150" w:author="Microsoft Office User" w:date="2020-06-23T15:39:00Z">
        <w:r w:rsidR="0025615C">
          <w:rPr>
            <w:rFonts w:ascii="Times New Roman" w:hAnsi="Times New Roman" w:cs="Times New Roman"/>
            <w:bCs/>
          </w:rPr>
          <w:t xml:space="preserve">pre </w:t>
        </w:r>
      </w:ins>
      <w:ins w:id="151" w:author="Microsoft Office User" w:date="2020-06-23T15:37:00Z">
        <w:r>
          <w:rPr>
            <w:rFonts w:ascii="Times New Roman" w:hAnsi="Times New Roman" w:cs="Times New Roman"/>
            <w:bCs/>
          </w:rPr>
          <w:t>trial</w:t>
        </w:r>
        <w:proofErr w:type="spellEnd"/>
        <w:r>
          <w:rPr>
            <w:rFonts w:ascii="Times New Roman" w:hAnsi="Times New Roman" w:cs="Times New Roman"/>
            <w:bCs/>
          </w:rPr>
          <w:t xml:space="preserve"> of benefits of surface sterilization is not </w:t>
        </w:r>
      </w:ins>
      <w:ins w:id="152" w:author="Microsoft Office User" w:date="2020-06-23T15:39:00Z">
        <w:r w:rsidR="0025615C">
          <w:rPr>
            <w:rFonts w:ascii="Times New Roman" w:hAnsi="Times New Roman" w:cs="Times New Roman"/>
            <w:bCs/>
          </w:rPr>
          <w:t xml:space="preserve">feasible) </w:t>
        </w:r>
      </w:ins>
      <w:ins w:id="153" w:author="Microsoft Office User" w:date="2020-06-23T15:37:00Z">
        <w:r>
          <w:rPr>
            <w:rFonts w:ascii="Times New Roman" w:hAnsi="Times New Roman" w:cs="Times New Roman"/>
            <w:bCs/>
          </w:rPr>
          <w:t xml:space="preserve">is to use </w:t>
        </w:r>
      </w:ins>
      <w:ins w:id="154" w:author="Microsoft Office User" w:date="2020-06-23T15:39:00Z">
        <w:r w:rsidR="0025615C">
          <w:rPr>
            <w:rFonts w:ascii="Times New Roman" w:hAnsi="Times New Roman" w:cs="Times New Roman"/>
            <w:bCs/>
          </w:rPr>
          <w:t>surface sterilization</w:t>
        </w:r>
      </w:ins>
      <w:ins w:id="155" w:author="Microsoft Office User" w:date="2020-06-23T15:37:00Z">
        <w:r>
          <w:rPr>
            <w:rFonts w:ascii="Times New Roman" w:hAnsi="Times New Roman" w:cs="Times New Roman"/>
            <w:bCs/>
          </w:rPr>
          <w:t xml:space="preserve"> in any system where </w:t>
        </w:r>
      </w:ins>
      <w:ins w:id="156" w:author="Microsoft Office User" w:date="2020-06-23T15:38:00Z">
        <w:r>
          <w:rPr>
            <w:rFonts w:ascii="Times New Roman" w:hAnsi="Times New Roman" w:cs="Times New Roman"/>
            <w:bCs/>
          </w:rPr>
          <w:t>it seems likely that there may be prolonged contact with potential prey items (</w:t>
        </w:r>
        <w:proofErr w:type="spellStart"/>
        <w:r>
          <w:rPr>
            <w:rFonts w:ascii="Times New Roman" w:hAnsi="Times New Roman" w:cs="Times New Roman"/>
            <w:bCs/>
          </w:rPr>
          <w:t>e.g</w:t>
        </w:r>
        <w:proofErr w:type="spellEnd"/>
        <w:r>
          <w:rPr>
            <w:rFonts w:ascii="Times New Roman" w:hAnsi="Times New Roman" w:cs="Times New Roman"/>
            <w:bCs/>
          </w:rPr>
          <w:t xml:space="preserve"> when small habitats are shared and in mesocosms)</w:t>
        </w:r>
      </w:ins>
      <w:ins w:id="157" w:author="Microsoft Office User" w:date="2020-06-23T15:40:00Z">
        <w:r w:rsidR="0025615C">
          <w:rPr>
            <w:rFonts w:ascii="Times New Roman" w:hAnsi="Times New Roman" w:cs="Times New Roman"/>
            <w:bCs/>
          </w:rPr>
          <w:t xml:space="preserve"> or seeking to detect small changes in a focal prey items</w:t>
        </w:r>
      </w:ins>
      <w:ins w:id="158" w:author="Microsoft Office User" w:date="2020-06-23T15:38:00Z">
        <w:r>
          <w:rPr>
            <w:rFonts w:ascii="Times New Roman" w:hAnsi="Times New Roman" w:cs="Times New Roman"/>
            <w:bCs/>
          </w:rPr>
          <w:t xml:space="preserve">. </w:t>
        </w:r>
      </w:ins>
      <w:ins w:id="159" w:author="Microsoft Office User" w:date="2020-06-23T15:40:00Z">
        <w:r w:rsidR="0025615C">
          <w:rPr>
            <w:rFonts w:ascii="Times New Roman" w:hAnsi="Times New Roman" w:cs="Times New Roman"/>
            <w:bCs/>
          </w:rPr>
          <w:t>Our data does not suggest that there are significant downsides in terms of data quality from this approach.  However, this study was not designed to look for these negative effects; thus</w:t>
        </w:r>
      </w:ins>
      <w:ins w:id="160" w:author="Microsoft Office User" w:date="2020-06-23T15:38:00Z">
        <w:r>
          <w:rPr>
            <w:rFonts w:ascii="Times New Roman" w:hAnsi="Times New Roman" w:cs="Times New Roman"/>
            <w:bCs/>
          </w:rPr>
          <w:t xml:space="preserve"> </w:t>
        </w:r>
      </w:ins>
      <w:ins w:id="161" w:author="Microsoft Office User" w:date="2020-06-23T15:41:00Z">
        <w:r w:rsidR="0025615C">
          <w:rPr>
            <w:rFonts w:ascii="Times New Roman" w:hAnsi="Times New Roman" w:cs="Times New Roman"/>
            <w:bCs/>
          </w:rPr>
          <w:t>f</w:t>
        </w:r>
      </w:ins>
      <w:ins w:id="162" w:author="Microsoft Office User" w:date="2020-06-23T15:33:00Z">
        <w:r>
          <w:rPr>
            <w:rFonts w:ascii="Times New Roman" w:hAnsi="Times New Roman" w:cs="Times New Roman"/>
            <w:bCs/>
          </w:rPr>
          <w:t xml:space="preserve">uture work should </w:t>
        </w:r>
      </w:ins>
      <w:ins w:id="163" w:author="Microsoft Office User" w:date="2020-06-23T15:41:00Z">
        <w:r w:rsidR="0025615C">
          <w:rPr>
            <w:rFonts w:ascii="Times New Roman" w:hAnsi="Times New Roman" w:cs="Times New Roman"/>
            <w:bCs/>
          </w:rPr>
          <w:t xml:space="preserve">explicitly </w:t>
        </w:r>
      </w:ins>
      <w:ins w:id="164" w:author="Microsoft Office User" w:date="2020-06-23T15:33:00Z">
        <w:r>
          <w:rPr>
            <w:rFonts w:ascii="Times New Roman" w:hAnsi="Times New Roman" w:cs="Times New Roman"/>
            <w:bCs/>
          </w:rPr>
          <w:t xml:space="preserve">explore the potential negative effects </w:t>
        </w:r>
      </w:ins>
      <w:ins w:id="165" w:author="Microsoft Office User" w:date="2020-06-23T15:41:00Z">
        <w:r w:rsidR="0025615C">
          <w:rPr>
            <w:rFonts w:ascii="Times New Roman" w:hAnsi="Times New Roman" w:cs="Times New Roman"/>
            <w:bCs/>
          </w:rPr>
          <w:t xml:space="preserve"> of</w:t>
        </w:r>
      </w:ins>
      <w:del w:id="166" w:author="Microsoft Office User" w:date="2020-06-23T15:33:00Z">
        <w:r w:rsidR="006E51A9" w:rsidDel="00B93F26">
          <w:rPr>
            <w:rFonts w:ascii="Times New Roman" w:hAnsi="Times New Roman" w:cs="Times New Roman"/>
            <w:bCs/>
          </w:rPr>
          <w:delText>Other factors when considering surface sterilization in any study also relate to the organisms in question and the</w:delText>
        </w:r>
      </w:del>
      <w:r w:rsidR="006E51A9">
        <w:rPr>
          <w:rFonts w:ascii="Times New Roman" w:hAnsi="Times New Roman" w:cs="Times New Roman"/>
          <w:bCs/>
        </w:rPr>
        <w:t xml:space="preserve"> </w:t>
      </w:r>
      <w:del w:id="167" w:author="Microsoft Office User" w:date="2020-06-23T15:34:00Z">
        <w:r w:rsidR="006E51A9" w:rsidDel="00B93F26">
          <w:rPr>
            <w:rFonts w:ascii="Times New Roman" w:hAnsi="Times New Roman" w:cs="Times New Roman"/>
            <w:bCs/>
          </w:rPr>
          <w:delText xml:space="preserve">downsides of </w:delText>
        </w:r>
      </w:del>
      <w:r w:rsidR="006E51A9">
        <w:rPr>
          <w:rFonts w:ascii="Times New Roman" w:hAnsi="Times New Roman" w:cs="Times New Roman"/>
          <w:bCs/>
        </w:rPr>
        <w:t>surface sterilization treatments</w:t>
      </w:r>
      <w:del w:id="168" w:author="Microsoft Office User" w:date="2020-06-23T15:41:00Z">
        <w:r w:rsidR="006E51A9" w:rsidDel="0025615C">
          <w:rPr>
            <w:rFonts w:ascii="Times New Roman" w:hAnsi="Times New Roman" w:cs="Times New Roman"/>
            <w:bCs/>
          </w:rPr>
          <w:delText>, including the risk of</w:delText>
        </w:r>
      </w:del>
      <w:ins w:id="169" w:author="Microsoft Office User" w:date="2020-06-23T15:41:00Z">
        <w:r w:rsidR="0025615C">
          <w:rPr>
            <w:rFonts w:ascii="Times New Roman" w:hAnsi="Times New Roman" w:cs="Times New Roman"/>
            <w:bCs/>
          </w:rPr>
          <w:t xml:space="preserve"> on</w:t>
        </w:r>
      </w:ins>
      <w:r w:rsidR="006E51A9">
        <w:rPr>
          <w:rFonts w:ascii="Times New Roman" w:hAnsi="Times New Roman" w:cs="Times New Roman"/>
          <w:bCs/>
        </w:rPr>
        <w:t xml:space="preserve"> DNA degradation due to physical or chemical treatments (e.g. Greenstone 2012). Determining which sterilization treatments</w:t>
      </w:r>
      <w:r w:rsidR="00950E51">
        <w:rPr>
          <w:rFonts w:ascii="Times New Roman" w:hAnsi="Times New Roman" w:cs="Times New Roman"/>
          <w:bCs/>
        </w:rPr>
        <w:t xml:space="preserve"> (if any)</w:t>
      </w:r>
      <w:r w:rsidR="006E51A9">
        <w:rPr>
          <w:rFonts w:ascii="Times New Roman" w:hAnsi="Times New Roman" w:cs="Times New Roman"/>
          <w:bCs/>
        </w:rPr>
        <w:t xml:space="preserve"> are best for different types of consumers and in which contexts could provide an </w:t>
      </w:r>
      <w:r w:rsidR="00144834">
        <w:rPr>
          <w:rFonts w:ascii="Times New Roman" w:hAnsi="Times New Roman" w:cs="Times New Roman"/>
          <w:bCs/>
        </w:rPr>
        <w:t>equally systematic</w:t>
      </w:r>
      <w:r w:rsidR="006E51A9">
        <w:rPr>
          <w:rFonts w:ascii="Times New Roman" w:hAnsi="Times New Roman" w:cs="Times New Roman"/>
          <w:bCs/>
        </w:rPr>
        <w:t xml:space="preserve"> treatment of gut content diet DNA metabarcoding samples to other fields (Brown et al. </w:t>
      </w:r>
      <w:commentRangeStart w:id="170"/>
      <w:r w:rsidR="006E51A9">
        <w:rPr>
          <w:rFonts w:ascii="Times New Roman" w:hAnsi="Times New Roman" w:cs="Times New Roman"/>
          <w:bCs/>
        </w:rPr>
        <w:t>2018</w:t>
      </w:r>
      <w:commentRangeEnd w:id="170"/>
      <w:r w:rsidR="0025615C">
        <w:rPr>
          <w:rStyle w:val="CommentReference"/>
        </w:rPr>
        <w:commentReference w:id="170"/>
      </w:r>
      <w:r w:rsidR="006E51A9">
        <w:rPr>
          <w:rFonts w:ascii="Times New Roman" w:hAnsi="Times New Roman" w:cs="Times New Roman"/>
          <w:bCs/>
        </w:rPr>
        <w:t xml:space="preserve">). </w:t>
      </w:r>
      <w:del w:id="171" w:author="Microsoft Office User" w:date="2020-06-23T15:42:00Z">
        <w:r w:rsidR="006E51A9" w:rsidDel="0025615C">
          <w:rPr>
            <w:rFonts w:ascii="Times New Roman" w:hAnsi="Times New Roman" w:cs="Times New Roman"/>
            <w:bCs/>
          </w:rPr>
          <w:delText>In many cases</w:delText>
        </w:r>
        <w:r w:rsidR="00950E51" w:rsidDel="0025615C">
          <w:rPr>
            <w:rFonts w:ascii="Times New Roman" w:hAnsi="Times New Roman" w:cs="Times New Roman"/>
            <w:bCs/>
          </w:rPr>
          <w:delText>,</w:delText>
        </w:r>
        <w:r w:rsidR="006E51A9" w:rsidDel="0025615C">
          <w:rPr>
            <w:rFonts w:ascii="Times New Roman" w:hAnsi="Times New Roman" w:cs="Times New Roman"/>
            <w:bCs/>
          </w:rPr>
          <w:delText xml:space="preserve"> it may be that surface sterilization is not </w:delText>
        </w:r>
        <w:r w:rsidR="00950E51" w:rsidDel="0025615C">
          <w:rPr>
            <w:rFonts w:ascii="Times New Roman" w:hAnsi="Times New Roman" w:cs="Times New Roman"/>
            <w:bCs/>
          </w:rPr>
          <w:delText xml:space="preserve">a </w:delText>
        </w:r>
        <w:r w:rsidR="006E51A9" w:rsidDel="0025615C">
          <w:rPr>
            <w:rFonts w:ascii="Times New Roman" w:hAnsi="Times New Roman" w:cs="Times New Roman"/>
            <w:bCs/>
          </w:rPr>
          <w:delText>necessary</w:delText>
        </w:r>
        <w:r w:rsidR="00950E51" w:rsidDel="0025615C">
          <w:rPr>
            <w:rFonts w:ascii="Times New Roman" w:hAnsi="Times New Roman" w:cs="Times New Roman"/>
            <w:bCs/>
          </w:rPr>
          <w:delText xml:space="preserve"> step in diet DNA metabarcoding studies</w:delText>
        </w:r>
        <w:r w:rsidR="00144834" w:rsidDel="0025615C">
          <w:rPr>
            <w:rFonts w:ascii="Times New Roman" w:hAnsi="Times New Roman" w:cs="Times New Roman"/>
            <w:bCs/>
          </w:rPr>
          <w:delText xml:space="preserve"> or that other mitigating steps</w:delText>
        </w:r>
        <w:r w:rsidR="009D1EEB" w:rsidDel="0025615C">
          <w:rPr>
            <w:rFonts w:ascii="Times New Roman" w:hAnsi="Times New Roman" w:cs="Times New Roman"/>
            <w:bCs/>
          </w:rPr>
          <w:delText xml:space="preserve"> such as careful collection protocols</w:delText>
        </w:r>
        <w:r w:rsidR="00144834" w:rsidDel="0025615C">
          <w:rPr>
            <w:rFonts w:ascii="Times New Roman" w:hAnsi="Times New Roman" w:cs="Times New Roman"/>
            <w:bCs/>
          </w:rPr>
          <w:delText xml:space="preserve"> can be taken to avoid the risks of surface contamination</w:delText>
        </w:r>
        <w:r w:rsidR="009D1EEB" w:rsidDel="0025615C">
          <w:rPr>
            <w:rFonts w:ascii="Times New Roman" w:hAnsi="Times New Roman" w:cs="Times New Roman"/>
            <w:bCs/>
          </w:rPr>
          <w:delText xml:space="preserve"> (Greenstone et al. 2011/12)</w:delText>
        </w:r>
        <w:r w:rsidR="00144834" w:rsidDel="0025615C">
          <w:rPr>
            <w:rFonts w:ascii="Times New Roman" w:hAnsi="Times New Roman" w:cs="Times New Roman"/>
            <w:bCs/>
          </w:rPr>
          <w:delText>.</w:delText>
        </w:r>
      </w:del>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41FC2CB9" w:rsidR="00F55BE0" w:rsidRDefault="00C25C76" w:rsidP="00072953">
      <w:pPr>
        <w:rPr>
          <w:rFonts w:ascii="Times New Roman" w:hAnsi="Times New Roman" w:cs="Times New Roman"/>
          <w:bCs/>
        </w:rPr>
      </w:pPr>
      <w:del w:id="172" w:author="Microsoft Office User" w:date="2020-06-23T15:43:00Z">
        <w:r w:rsidDel="00D431CF">
          <w:rPr>
            <w:rFonts w:ascii="Times New Roman" w:hAnsi="Times New Roman" w:cs="Times New Roman"/>
            <w:bCs/>
          </w:rPr>
          <w:delText xml:space="preserve">Diet </w:delText>
        </w:r>
        <w:r w:rsidR="00AF6206" w:rsidDel="00D431CF">
          <w:rPr>
            <w:rFonts w:ascii="Times New Roman" w:hAnsi="Times New Roman" w:cs="Times New Roman"/>
            <w:bCs/>
          </w:rPr>
          <w:delText>DNA metabarcoding is providing</w:delText>
        </w:r>
        <w:r w:rsidR="00072953" w:rsidDel="00D431CF">
          <w:rPr>
            <w:rFonts w:ascii="Times New Roman" w:hAnsi="Times New Roman" w:cs="Times New Roman"/>
            <w:bCs/>
          </w:rPr>
          <w:delText xml:space="preserve"> the first glimpse at</w:delText>
        </w:r>
        <w:r w:rsidR="00AF6206" w:rsidDel="00D431CF">
          <w:rPr>
            <w:rFonts w:ascii="Times New Roman" w:hAnsi="Times New Roman" w:cs="Times New Roman"/>
            <w:bCs/>
          </w:rPr>
          <w:delText xml:space="preserve"> </w:delText>
        </w:r>
        <w:r w:rsidR="00072953" w:rsidDel="00D431CF">
          <w:rPr>
            <w:rFonts w:ascii="Times New Roman" w:hAnsi="Times New Roman" w:cs="Times New Roman"/>
            <w:bCs/>
          </w:rPr>
          <w:delText>comprehensive diet for a suite of consumers important to the field of food web ecology and to the maintenance of biodiversity on the planet (</w:delText>
        </w:r>
        <w:r w:rsidR="008C40C9" w:rsidDel="00D431CF">
          <w:rPr>
            <w:rFonts w:ascii="Times New Roman" w:hAnsi="Times New Roman" w:cs="Times New Roman"/>
            <w:bCs/>
          </w:rPr>
          <w:delText>Nielson et al. 2018</w:delText>
        </w:r>
        <w:r w:rsidR="00072953" w:rsidDel="00D431CF">
          <w:rPr>
            <w:rFonts w:ascii="Times New Roman" w:hAnsi="Times New Roman" w:cs="Times New Roman"/>
            <w:bCs/>
          </w:rPr>
          <w:delText xml:space="preserve">). </w:delText>
        </w:r>
        <w:r w:rsidR="00A8071D" w:rsidDel="00D431CF">
          <w:rPr>
            <w:rFonts w:ascii="Times New Roman" w:hAnsi="Times New Roman" w:cs="Times New Roman"/>
            <w:bCs/>
          </w:rPr>
          <w:delText>DNA</w:delText>
        </w:r>
        <w:r w:rsidR="00072953" w:rsidDel="00D431CF">
          <w:rPr>
            <w:rFonts w:ascii="Times New Roman" w:hAnsi="Times New Roman" w:cs="Times New Roman"/>
            <w:bCs/>
          </w:rPr>
          <w:delText xml:space="preserve"> metabarcoding</w:delText>
        </w:r>
        <w:r w:rsidR="008C40C9" w:rsidDel="00D431CF">
          <w:rPr>
            <w:rFonts w:ascii="Times New Roman" w:hAnsi="Times New Roman" w:cs="Times New Roman"/>
            <w:bCs/>
          </w:rPr>
          <w:delText xml:space="preserve"> could be used</w:delText>
        </w:r>
        <w:r w:rsidR="00072953" w:rsidDel="00D431CF">
          <w:rPr>
            <w:rFonts w:ascii="Times New Roman" w:hAnsi="Times New Roman" w:cs="Times New Roman"/>
            <w:bCs/>
          </w:rPr>
          <w:delText xml:space="preserve"> in combination with other diet methods to understand how consumptive processes that scale from between individuals to between functional groups may regulate ecosystems and their functions (Birhofer et al. 2017</w:delText>
        </w:r>
        <w:r w:rsidR="00E22A17" w:rsidDel="00D431CF">
          <w:rPr>
            <w:rFonts w:ascii="Times New Roman" w:hAnsi="Times New Roman" w:cs="Times New Roman"/>
            <w:bCs/>
          </w:rPr>
          <w:delText>, Kaunisto et al. 2020</w:delText>
        </w:r>
        <w:r w:rsidR="00072953" w:rsidDel="00D431CF">
          <w:rPr>
            <w:rFonts w:ascii="Times New Roman" w:hAnsi="Times New Roman" w:cs="Times New Roman"/>
            <w:bCs/>
          </w:rPr>
          <w:delText>)</w:delText>
        </w:r>
      </w:del>
      <w:r w:rsidR="00072953">
        <w:rPr>
          <w:rFonts w:ascii="Times New Roman" w:hAnsi="Times New Roman" w:cs="Times New Roman"/>
          <w:bCs/>
        </w:rPr>
        <w:t xml:space="preserve">. </w:t>
      </w:r>
      <w:commentRangeStart w:id="173"/>
      <w:r w:rsidR="00072953">
        <w:rPr>
          <w:rFonts w:ascii="Times New Roman" w:hAnsi="Times New Roman" w:cs="Times New Roman"/>
          <w:bCs/>
        </w:rPr>
        <w:t>Like</w:t>
      </w:r>
      <w:commentRangeEnd w:id="173"/>
      <w:r w:rsidR="00D431CF">
        <w:rPr>
          <w:rStyle w:val="CommentReference"/>
        </w:rPr>
        <w:commentReference w:id="173"/>
      </w:r>
      <w:r w:rsidR="00072953">
        <w:rPr>
          <w:rFonts w:ascii="Times New Roman" w:hAnsi="Times New Roman" w:cs="Times New Roman"/>
          <w:bCs/>
        </w:rPr>
        <w:t xml:space="preserve"> any method for determining consumptive interactions in nature, DNA metabarcoding needs refinement </w:t>
      </w:r>
      <w:proofErr w:type="gramStart"/>
      <w:r w:rsidR="00072953">
        <w:rPr>
          <w:rFonts w:ascii="Times New Roman" w:hAnsi="Times New Roman" w:cs="Times New Roman"/>
          <w:bCs/>
        </w:rPr>
        <w:t>( Zinger</w:t>
      </w:r>
      <w:proofErr w:type="gramEnd"/>
      <w:r w:rsidR="00072953">
        <w:rPr>
          <w:rFonts w:ascii="Times New Roman" w:hAnsi="Times New Roman" w:cs="Times New Roman"/>
          <w:bCs/>
        </w:rPr>
        <w:t xml:space="preserve">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w:t>
      </w:r>
      <w:r>
        <w:rPr>
          <w:rFonts w:ascii="Times New Roman" w:hAnsi="Times New Roman" w:cs="Times New Roman"/>
          <w:bCs/>
        </w:rPr>
        <w:t xml:space="preserve"> grow and</w:t>
      </w:r>
      <w:r w:rsidR="00BA300F">
        <w:rPr>
          <w:rFonts w:ascii="Times New Roman" w:hAnsi="Times New Roman" w:cs="Times New Roman"/>
          <w:bCs/>
        </w:rPr>
        <w:t xml:space="preserve">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w:t>
      </w:r>
      <w:r>
        <w:rPr>
          <w:rFonts w:ascii="Times New Roman" w:hAnsi="Times New Roman" w:cs="Times New Roman"/>
          <w:bCs/>
        </w:rPr>
        <w:t>e.g. extending to metagenomics;</w:t>
      </w:r>
      <w:r w:rsidR="00961D4F">
        <w:rPr>
          <w:rFonts w:ascii="Times New Roman" w:hAnsi="Times New Roman" w:cs="Times New Roman"/>
          <w:bCs/>
        </w:rPr>
        <w:t xml:space="preserve">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w:t>
      </w:r>
      <w:ins w:id="174" w:author="Microsoft Office User" w:date="2020-06-23T15:43:00Z">
        <w:r w:rsidR="00D431CF">
          <w:rPr>
            <w:rFonts w:ascii="Times New Roman" w:hAnsi="Times New Roman" w:cs="Times New Roman"/>
            <w:bCs/>
          </w:rPr>
          <w:t xml:space="preserve">, and how these systems will change with anthropogenic disturbance.  However, to fully capitalize on the power of this tool </w:t>
        </w:r>
      </w:ins>
      <w:del w:id="175" w:author="Microsoft Office User" w:date="2020-06-23T15:43:00Z">
        <w:r w:rsidR="00F55BE0" w:rsidDel="00D431CF">
          <w:rPr>
            <w:rFonts w:ascii="Times New Roman" w:hAnsi="Times New Roman" w:cs="Times New Roman"/>
            <w:bCs/>
          </w:rPr>
          <w:delText xml:space="preserve">. </w:delText>
        </w:r>
      </w:del>
      <w:ins w:id="176" w:author="Microsoft Office User" w:date="2020-06-23T15:44:00Z">
        <w:r w:rsidR="00D431CF">
          <w:rPr>
            <w:rFonts w:ascii="Times New Roman" w:hAnsi="Times New Roman" w:cs="Times New Roman"/>
            <w:bCs/>
          </w:rPr>
          <w:t xml:space="preserve">we need to improve and standardize the methods by which we address important sources of error in this approach.  </w:t>
        </w:r>
      </w:ins>
      <w:ins w:id="177" w:author="Microsoft Office User" w:date="2020-06-23T15:46:00Z">
        <w:r w:rsidR="00D431CF">
          <w:rPr>
            <w:rFonts w:ascii="Times New Roman" w:hAnsi="Times New Roman" w:cs="Times New Roman"/>
            <w:bCs/>
          </w:rPr>
          <w:t>Our results suggest that surface sterilization may, in some contexts, be a valuable tool in this toolkit, but that it is often not critical.  We</w:t>
        </w:r>
      </w:ins>
      <w:ins w:id="178" w:author="Microsoft Office User" w:date="2020-06-23T15:44:00Z">
        <w:r w:rsidR="00D431CF">
          <w:rPr>
            <w:rFonts w:ascii="Times New Roman" w:hAnsi="Times New Roman" w:cs="Times New Roman"/>
            <w:bCs/>
          </w:rPr>
          <w:t xml:space="preserve"> suggest the more work is needed on benefits </w:t>
        </w:r>
      </w:ins>
      <w:ins w:id="179" w:author="Microsoft Office User" w:date="2020-06-23T15:47:00Z">
        <w:r w:rsidR="00D431CF">
          <w:rPr>
            <w:rFonts w:ascii="Times New Roman" w:hAnsi="Times New Roman" w:cs="Times New Roman"/>
            <w:bCs/>
          </w:rPr>
          <w:t xml:space="preserve"> and costs </w:t>
        </w:r>
      </w:ins>
      <w:ins w:id="180" w:author="Microsoft Office User" w:date="2020-06-23T15:44:00Z">
        <w:r w:rsidR="00D431CF">
          <w:rPr>
            <w:rFonts w:ascii="Times New Roman" w:hAnsi="Times New Roman" w:cs="Times New Roman"/>
            <w:bCs/>
          </w:rPr>
          <w:t xml:space="preserve">of surface sterilization </w:t>
        </w:r>
      </w:ins>
      <w:ins w:id="181" w:author="Microsoft Office User" w:date="2020-06-23T15:47:00Z">
        <w:r w:rsidR="00D431CF">
          <w:rPr>
            <w:rFonts w:ascii="Times New Roman" w:hAnsi="Times New Roman" w:cs="Times New Roman"/>
            <w:bCs/>
          </w:rPr>
          <w:t xml:space="preserve">under various </w:t>
        </w:r>
        <w:commentRangeStart w:id="182"/>
        <w:r w:rsidR="00D431CF">
          <w:rPr>
            <w:rFonts w:ascii="Times New Roman" w:hAnsi="Times New Roman" w:cs="Times New Roman"/>
            <w:bCs/>
          </w:rPr>
          <w:t>contexts</w:t>
        </w:r>
        <w:commentRangeEnd w:id="182"/>
        <w:r w:rsidR="00D431CF">
          <w:rPr>
            <w:rStyle w:val="CommentReference"/>
          </w:rPr>
          <w:commentReference w:id="182"/>
        </w:r>
        <w:r w:rsidR="00D431CF">
          <w:rPr>
            <w:rFonts w:ascii="Times New Roman" w:hAnsi="Times New Roman" w:cs="Times New Roman"/>
            <w:bCs/>
          </w:rPr>
          <w:t>.</w:t>
        </w:r>
      </w:ins>
      <w:del w:id="183" w:author="Microsoft Office User" w:date="2020-06-23T15:44:00Z">
        <w:r w:rsidR="00072953" w:rsidDel="00D431CF">
          <w:rPr>
            <w:rFonts w:ascii="Times New Roman" w:hAnsi="Times New Roman" w:cs="Times New Roman"/>
            <w:bCs/>
          </w:rPr>
          <w:delText>In addition to building more realistic models of community interactions, a</w:delText>
        </w:r>
        <w:r w:rsidR="00F55BE0" w:rsidDel="00D431CF">
          <w:rPr>
            <w:rFonts w:ascii="Times New Roman" w:hAnsi="Times New Roman" w:cs="Times New Roman"/>
            <w:bCs/>
          </w:rPr>
          <w:delText xml:space="preserve"> more complete picture of how consumptive interactions shape </w:delText>
        </w:r>
        <w:r w:rsidR="00072953" w:rsidDel="00D431CF">
          <w:rPr>
            <w:rFonts w:ascii="Times New Roman" w:hAnsi="Times New Roman" w:cs="Times New Roman"/>
            <w:bCs/>
          </w:rPr>
          <w:delText xml:space="preserve">ecosystems </w:delText>
        </w:r>
        <w:r w:rsidR="00F55BE0" w:rsidDel="00D431CF">
          <w:rPr>
            <w:rFonts w:ascii="Times New Roman" w:hAnsi="Times New Roman" w:cs="Times New Roman"/>
            <w:bCs/>
          </w:rPr>
          <w:delText>could be key to predicting and curbing future biodiversity loss due to human change (Tylianakis et al. 2008, Harvey et al.2017).</w:delText>
        </w:r>
      </w:del>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82B7BC2"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w:t>
      </w:r>
      <w:r>
        <w:rPr>
          <w:rFonts w:ascii="Times New Roman" w:hAnsi="Times New Roman" w:cs="Times New Roman"/>
          <w:bCs/>
        </w:rPr>
        <w:lastRenderedPageBreak/>
        <w:t xml:space="preserve">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84"/>
      <w:r>
        <w:rPr>
          <w:rFonts w:ascii="Times New Roman" w:hAnsi="Times New Roman" w:cs="Times New Roman"/>
          <w:b/>
        </w:rPr>
        <w:lastRenderedPageBreak/>
        <w:t>Figures</w:t>
      </w:r>
      <w:commentRangeEnd w:id="184"/>
      <w:r w:rsidR="00AB3807">
        <w:rPr>
          <w:rStyle w:val="CommentReference"/>
        </w:rPr>
        <w:commentReference w:id="184"/>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0E351C8B"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59229DBE" w:rsidR="00AA0E5B" w:rsidRDefault="007006F7" w:rsidP="006F5A12">
      <w:pPr>
        <w:rPr>
          <w:rFonts w:ascii="Times New Roman" w:hAnsi="Times New Roman" w:cs="Times New Roman"/>
          <w:bCs/>
        </w:rPr>
      </w:pPr>
      <w:r>
        <w:rPr>
          <w:rFonts w:ascii="Times New Roman" w:hAnsi="Times New Roman" w:cs="Times New Roman"/>
          <w:bCs/>
        </w:rPr>
        <w:t>Table: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1D8C4B9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t>
      </w:r>
      <w:r>
        <w:rPr>
          <w:rFonts w:ascii="Times New Roman" w:hAnsi="Times New Roman" w:cs="Times New Roman"/>
          <w:bCs/>
        </w:rPr>
        <w:lastRenderedPageBreak/>
        <w:t xml:space="preserve">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7EE43EC7" w:rsidR="006A6429" w:rsidRDefault="00035E15" w:rsidP="00035E15">
      <w:pPr>
        <w:rPr>
          <w:rFonts w:ascii="Times New Roman" w:hAnsi="Times New Roman" w:cs="Times New Roman"/>
          <w:bCs/>
        </w:rPr>
      </w:pPr>
      <w:r>
        <w:rPr>
          <w:rFonts w:ascii="Times New Roman" w:hAnsi="Times New Roman" w:cs="Times New Roman"/>
          <w:bCs/>
        </w:rPr>
        <w:t xml:space="preserve">Figure: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2111446"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5">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5CFA9B2" w:rsidR="001E78EC" w:rsidRDefault="00035E15" w:rsidP="006F5A12">
      <w:pPr>
        <w:rPr>
          <w:rFonts w:ascii="Times New Roman" w:hAnsi="Times New Roman" w:cs="Times New Roman"/>
          <w:bCs/>
        </w:rPr>
      </w:pPr>
      <w:r>
        <w:rPr>
          <w:rFonts w:ascii="Times New Roman" w:hAnsi="Times New Roman" w:cs="Times New Roman"/>
          <w:bCs/>
        </w:rPr>
        <w:lastRenderedPageBreak/>
        <w:t xml:space="preserve">Figure: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4AEB6281"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w:t>
      </w:r>
      <w:r w:rsidR="003B0BF8">
        <w:rPr>
          <w:rFonts w:ascii="Times New Roman" w:hAnsi="Times New Roman" w:cs="Times New Roman"/>
          <w:bCs/>
        </w:rPr>
        <w:t>1</w:t>
      </w:r>
      <w:r w:rsidR="00170EC9">
        <w:rPr>
          <w:rFonts w:ascii="Times New Roman" w:hAnsi="Times New Roman" w:cs="Times New Roman"/>
          <w:bCs/>
        </w:rPr>
        <w:t xml:space="preserve">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189A30A0" w14:textId="77777777" w:rsidR="001E78EC"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w:t>
      </w:r>
      <w:r w:rsidR="001E78EC">
        <w:rPr>
          <w:rFonts w:ascii="Times New Roman" w:hAnsi="Times New Roman" w:cs="Times New Roman"/>
          <w:bCs/>
        </w:rPr>
        <w:t>.</w:t>
      </w:r>
    </w:p>
    <w:p w14:paraId="782CB224" w14:textId="035CC264" w:rsidR="00AA0E5B" w:rsidRDefault="00035E15" w:rsidP="006F5A12">
      <w:pPr>
        <w:rPr>
          <w:rFonts w:ascii="Times New Roman" w:hAnsi="Times New Roman" w:cs="Times New Roman"/>
          <w:bCs/>
        </w:rPr>
      </w:pPr>
      <w:r>
        <w:rPr>
          <w:rFonts w:ascii="Times New Roman" w:hAnsi="Times New Roman" w:cs="Times New Roman"/>
          <w:bCs/>
        </w:rPr>
        <w:t xml:space="preserve"> </w:t>
      </w:r>
    </w:p>
    <w:p w14:paraId="1694B234" w14:textId="279AF522" w:rsidR="00787265" w:rsidRDefault="00BB6478"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7EBADA76" wp14:editId="238DFE7B">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8AD0260" w14:textId="2CB289C1" w:rsidR="008B1140" w:rsidRDefault="008B1140" w:rsidP="006F5A12">
      <w:pPr>
        <w:rPr>
          <w:rFonts w:ascii="Times New Roman" w:hAnsi="Times New Roman" w:cs="Times New Roman"/>
          <w:bCs/>
        </w:rPr>
      </w:pPr>
    </w:p>
    <w:p w14:paraId="0C0B28AC" w14:textId="6E0C37AA"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The composition by-</w:t>
      </w:r>
      <w:r w:rsidR="001E78EC">
        <w:rPr>
          <w:rFonts w:ascii="Times New Roman" w:hAnsi="Times New Roman" w:cs="Times New Roman"/>
          <w:bCs/>
        </w:rPr>
        <w:t>family</w:t>
      </w:r>
      <w:r w:rsidR="00D06C49">
        <w:rPr>
          <w:rFonts w:ascii="Times New Roman" w:hAnsi="Times New Roman" w:cs="Times New Roman"/>
          <w:bCs/>
        </w:rPr>
        <w:t xml:space="preserve">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w:t>
      </w:r>
      <w:r w:rsidR="00D06C49">
        <w:rPr>
          <w:rFonts w:ascii="Times New Roman" w:hAnsi="Times New Roman" w:cs="Times New Roman"/>
          <w:bCs/>
        </w:rPr>
        <w:lastRenderedPageBreak/>
        <w:t>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1E78EC">
        <w:rPr>
          <w:rFonts w:ascii="Times New Roman" w:hAnsi="Times New Roman" w:cs="Times New Roman"/>
          <w:bCs/>
        </w:rPr>
        <w:t>Families</w:t>
      </w:r>
      <w:r w:rsidR="0056076F">
        <w:rPr>
          <w:rFonts w:ascii="Times New Roman" w:hAnsi="Times New Roman" w:cs="Times New Roman"/>
          <w:bCs/>
        </w:rPr>
        <w:t xml:space="preserve"> are ranked by their overall presence in the population (A) or their overall abundance in the population (B) to demonstrate that there is no skew for relatively abundant or rare </w:t>
      </w:r>
      <w:r w:rsidR="001E78EC">
        <w:rPr>
          <w:rFonts w:ascii="Times New Roman" w:hAnsi="Times New Roman" w:cs="Times New Roman"/>
          <w:bCs/>
        </w:rPr>
        <w:t>families</w:t>
      </w:r>
      <w:r w:rsidR="0056076F">
        <w:rPr>
          <w:rFonts w:ascii="Times New Roman" w:hAnsi="Times New Roman" w:cs="Times New Roman"/>
          <w:bCs/>
        </w:rPr>
        <w:t>.</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B11203" w:rsidR="00D06C49" w:rsidRDefault="00D06C49" w:rsidP="006F5A12">
      <w:pPr>
        <w:rPr>
          <w:rFonts w:ascii="Times New Roman" w:hAnsi="Times New Roman" w:cs="Times New Roman"/>
          <w:bCs/>
        </w:rPr>
      </w:pPr>
      <w:r>
        <w:rPr>
          <w:rFonts w:ascii="Times New Roman" w:hAnsi="Times New Roman" w:cs="Times New Roman"/>
          <w:bCs/>
        </w:rPr>
        <w:t>Supp Figure: The composition by-</w:t>
      </w:r>
      <w:r w:rsidR="001E78EC">
        <w:rPr>
          <w:rFonts w:ascii="Times New Roman" w:hAnsi="Times New Roman" w:cs="Times New Roman"/>
          <w:bCs/>
        </w:rPr>
        <w:t>family</w:t>
      </w:r>
      <w:r>
        <w:rPr>
          <w:rFonts w:ascii="Times New Roman" w:hAnsi="Times New Roman" w:cs="Times New Roman"/>
          <w:bCs/>
        </w:rPr>
        <w:t xml:space="preserve"> of </w:t>
      </w:r>
      <w:r w:rsidR="00047D80">
        <w:rPr>
          <w:rFonts w:ascii="Times New Roman" w:hAnsi="Times New Roman" w:cs="Times New Roman"/>
          <w:bCs/>
        </w:rPr>
        <w:t>diet</w:t>
      </w:r>
      <w:r>
        <w:rPr>
          <w:rFonts w:ascii="Times New Roman" w:hAnsi="Times New Roman" w:cs="Times New Roman"/>
          <w:bCs/>
        </w:rPr>
        <w:t xml:space="preserve"> in the </w:t>
      </w:r>
      <w:r w:rsidR="005809A1">
        <w:rPr>
          <w:rFonts w:ascii="Times New Roman" w:hAnsi="Times New Roman" w:cs="Times New Roman"/>
          <w:bCs/>
        </w:rPr>
        <w:t>natural environment</w:t>
      </w:r>
      <w:r>
        <w:rPr>
          <w:rFonts w:ascii="Times New Roman" w:hAnsi="Times New Roman" w:cs="Times New Roman"/>
          <w:bCs/>
        </w:rPr>
        <w:t xml:space="preserve">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809A1">
        <w:rPr>
          <w:rFonts w:ascii="Times New Roman" w:hAnsi="Times New Roman" w:cs="Times New Roman"/>
          <w:bCs/>
        </w:rPr>
        <w:t>Familie</w:t>
      </w:r>
      <w:r w:rsidR="0056076F">
        <w:rPr>
          <w:rFonts w:ascii="Times New Roman" w:hAnsi="Times New Roman" w:cs="Times New Roman"/>
          <w:bCs/>
        </w:rPr>
        <w:t xml:space="preserve">s are ranked by their overall presence in the population (A) or their overall abundance in the population (B) to demonstrate that there is no skew for relatively abundant or rare </w:t>
      </w:r>
      <w:r w:rsidR="005809A1">
        <w:rPr>
          <w:rFonts w:ascii="Times New Roman" w:hAnsi="Times New Roman" w:cs="Times New Roman"/>
          <w:bCs/>
        </w:rPr>
        <w:t>families</w:t>
      </w:r>
      <w:r w:rsidR="0056076F">
        <w:rPr>
          <w:rFonts w:ascii="Times New Roman" w:hAnsi="Times New Roman" w:cs="Times New Roman"/>
          <w:bCs/>
        </w:rPr>
        <w:t>.</w:t>
      </w:r>
    </w:p>
    <w:p w14:paraId="1C0CD821" w14:textId="33CC3811" w:rsidR="00766DA3" w:rsidRDefault="00766DA3" w:rsidP="006F5A12">
      <w:pPr>
        <w:rPr>
          <w:rFonts w:ascii="Times New Roman" w:hAnsi="Times New Roman" w:cs="Times New Roman"/>
          <w:bCs/>
        </w:rPr>
      </w:pPr>
    </w:p>
    <w:p w14:paraId="3C8FA1FE" w14:textId="77777777" w:rsidR="00766DA3" w:rsidRPr="00035E15" w:rsidRDefault="00766DA3" w:rsidP="006F5A12">
      <w:pPr>
        <w:rPr>
          <w:rFonts w:ascii="Times New Roman" w:hAnsi="Times New Roman" w:cs="Times New Roman"/>
          <w:bCs/>
        </w:rPr>
      </w:pP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36032D83" w:rsidR="00AA0E5B" w:rsidRDefault="00766DA3"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2F5C7B1" wp14:editId="70ED0F47">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_sample_heat_map.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47A814FE" w14:textId="62E9D079" w:rsidR="00766DA3" w:rsidRPr="00766DA3" w:rsidRDefault="00766DA3" w:rsidP="006F5A12">
      <w:pPr>
        <w:rPr>
          <w:rFonts w:ascii="Times New Roman" w:hAnsi="Times New Roman" w:cs="Times New Roman"/>
          <w:bCs/>
        </w:rPr>
      </w:pPr>
      <w:r>
        <w:rPr>
          <w:rFonts w:ascii="Times New Roman" w:hAnsi="Times New Roman" w:cs="Times New Roman"/>
          <w:bCs/>
        </w:rPr>
        <w:t>Supp Figure (</w:t>
      </w:r>
      <w:commentRangeStart w:id="185"/>
      <w:r>
        <w:rPr>
          <w:rFonts w:ascii="Times New Roman" w:hAnsi="Times New Roman" w:cs="Times New Roman"/>
          <w:bCs/>
        </w:rPr>
        <w:t xml:space="preserve">alternative to above, potentially): </w:t>
      </w:r>
      <w:commentRangeEnd w:id="185"/>
      <w:r w:rsidR="002C6734">
        <w:rPr>
          <w:rStyle w:val="CommentReference"/>
        </w:rPr>
        <w:commentReference w:id="185"/>
      </w:r>
      <w:r>
        <w:rPr>
          <w:rFonts w:ascii="Times New Roman" w:hAnsi="Times New Roman" w:cs="Times New Roman"/>
          <w:bCs/>
        </w:rPr>
        <w:t xml:space="preserve">For natural environment consumers, per sample presence, abundance, and total richness of each diet family did not change with surface sterilization treatment. </w:t>
      </w: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6-23T14:34:00Z" w:initials="Office">
    <w:p w14:paraId="08CAA4B5" w14:textId="414FD5B9" w:rsidR="00153274" w:rsidRDefault="00153274">
      <w:pPr>
        <w:pStyle w:val="CommentText"/>
      </w:pPr>
      <w:r>
        <w:rPr>
          <w:rStyle w:val="CommentReference"/>
        </w:rPr>
        <w:annotationRef/>
      </w:r>
      <w:r>
        <w:t xml:space="preserve">Surface </w:t>
      </w:r>
      <w:proofErr w:type="spellStart"/>
      <w:r>
        <w:t>sterization</w:t>
      </w:r>
      <w:proofErr w:type="spellEnd"/>
      <w:r>
        <w:t xml:space="preserve">.  </w:t>
      </w:r>
    </w:p>
  </w:comment>
  <w:comment w:id="1" w:author="Ana Miller-Ter Kuile" w:date="2020-06-16T15:50:00Z" w:initials="AMK">
    <w:p w14:paraId="3890119F" w14:textId="496BA7BA" w:rsidR="00921751" w:rsidRDefault="00921751">
      <w:pPr>
        <w:pStyle w:val="CommentText"/>
      </w:pPr>
      <w:r>
        <w:rPr>
          <w:rStyle w:val="CommentReference"/>
        </w:rPr>
        <w:annotationRef/>
      </w:r>
      <w:r>
        <w:t xml:space="preserve">I’ve asked for input from both Holly Moeller and Chris </w:t>
      </w:r>
      <w:proofErr w:type="spellStart"/>
      <w:r>
        <w:t>Jerde</w:t>
      </w:r>
      <w:proofErr w:type="spellEnd"/>
      <w:r>
        <w:t xml:space="preserve">, both of whom have not responded to emails, so I feel okay with shorter author list as-is. Let me know if you have suggestions at this point. </w:t>
      </w:r>
    </w:p>
  </w:comment>
  <w:comment w:id="2" w:author="Microsoft Office User" w:date="2020-06-23T14:10:00Z" w:initials="Office">
    <w:p w14:paraId="373392D6" w14:textId="1963F714" w:rsidR="00CB1FD7" w:rsidRDefault="00CB1FD7">
      <w:pPr>
        <w:pStyle w:val="CommentText"/>
      </w:pPr>
      <w:r>
        <w:rPr>
          <w:rStyle w:val="CommentReference"/>
        </w:rPr>
        <w:annotationRef/>
      </w:r>
      <w:r>
        <w:t>If they haven’t responded, then I think leave them off!</w:t>
      </w:r>
    </w:p>
  </w:comment>
  <w:comment w:id="34" w:author="Ana Miller-Ter Kuile" w:date="2020-06-15T15:30:00Z" w:initials="AMK">
    <w:p w14:paraId="492928DA" w14:textId="4527A73D" w:rsidR="00CB7B0A" w:rsidRDefault="00CB7B0A">
      <w:pPr>
        <w:pStyle w:val="CommentText"/>
      </w:pPr>
      <w:r>
        <w:rPr>
          <w:rStyle w:val="CommentReference"/>
        </w:rPr>
        <w:annotationRef/>
      </w:r>
      <w:r w:rsidR="00B21801">
        <w:t>Could also refer to this as</w:t>
      </w:r>
      <w:r>
        <w:t xml:space="preserve"> 0.5% sodium hypochlorite</w:t>
      </w:r>
    </w:p>
  </w:comment>
  <w:comment w:id="63" w:author="Microsoft Office User" w:date="2020-06-23T14:22:00Z" w:initials="Office">
    <w:p w14:paraId="516A9E9A" w14:textId="57D6ED92" w:rsidR="00936763" w:rsidRDefault="00936763">
      <w:pPr>
        <w:pStyle w:val="CommentText"/>
      </w:pPr>
      <w:r>
        <w:rPr>
          <w:rStyle w:val="CommentReference"/>
        </w:rPr>
        <w:annotationRef/>
      </w:r>
      <w:r>
        <w:t xml:space="preserve">I’m not sure what this means?  Does this mean you should surface sterilize in high contact environments to be safe?  Or that you should try and set up your </w:t>
      </w:r>
      <w:proofErr w:type="spellStart"/>
      <w:r>
        <w:t>mesocossms</w:t>
      </w:r>
      <w:proofErr w:type="spellEnd"/>
      <w:r>
        <w:t xml:space="preserve"> so as to minimize potential contamination </w:t>
      </w:r>
    </w:p>
  </w:comment>
  <w:comment w:id="68" w:author="Microsoft Office User" w:date="2020-06-23T14:32:00Z" w:initials="Office">
    <w:p w14:paraId="1421AADF" w14:textId="4B3AFCF9" w:rsidR="00153274" w:rsidRDefault="00153274">
      <w:pPr>
        <w:pStyle w:val="CommentText"/>
      </w:pPr>
      <w:r>
        <w:rPr>
          <w:rStyle w:val="CommentReference"/>
        </w:rPr>
        <w:annotationRef/>
      </w:r>
      <w:r>
        <w:t xml:space="preserve">I </w:t>
      </w:r>
      <w:proofErr w:type="spellStart"/>
      <w:r>
        <w:t>dot</w:t>
      </w:r>
      <w:proofErr w:type="spellEnd"/>
      <w:r>
        <w:t xml:space="preserve"> see how it would work to ‘depress’ it?  Unless via destruction of DNA?</w:t>
      </w:r>
    </w:p>
  </w:comment>
  <w:comment w:id="69" w:author="Microsoft Office User" w:date="2020-06-23T14:33:00Z" w:initials="Office">
    <w:p w14:paraId="3107B240" w14:textId="59756C7D" w:rsidR="00153274" w:rsidRDefault="00153274">
      <w:pPr>
        <w:pStyle w:val="CommentText"/>
      </w:pPr>
      <w:r>
        <w:rPr>
          <w:rStyle w:val="CommentReference"/>
        </w:rPr>
        <w:annotationRef/>
      </w:r>
      <w:r>
        <w:t xml:space="preserve">Via the destruction of DNA or? </w:t>
      </w:r>
    </w:p>
  </w:comment>
  <w:comment w:id="70" w:author="Microsoft Office User" w:date="2020-06-23T14:33:00Z" w:initials="Office">
    <w:p w14:paraId="281ACB3C" w14:textId="466E193A" w:rsidR="00153274" w:rsidRDefault="00153274">
      <w:pPr>
        <w:pStyle w:val="CommentText"/>
      </w:pPr>
      <w:r>
        <w:rPr>
          <w:rStyle w:val="CommentReference"/>
        </w:rPr>
        <w:annotationRef/>
      </w:r>
      <w:r>
        <w:t>I wonder if it is better to just say this throughout</w:t>
      </w:r>
    </w:p>
  </w:comment>
  <w:comment w:id="75" w:author="Microsoft Office User" w:date="2020-06-23T14:35:00Z" w:initials="Office">
    <w:p w14:paraId="52A06105" w14:textId="5313CEFD" w:rsidR="00153274" w:rsidRDefault="00153274">
      <w:pPr>
        <w:pStyle w:val="CommentText"/>
      </w:pPr>
      <w:r>
        <w:rPr>
          <w:rStyle w:val="CommentReference"/>
        </w:rPr>
        <w:annotationRef/>
      </w:r>
      <w:r>
        <w:t xml:space="preserve">I would stick with this.  If you did an experiment where you specifically exposed half spiders to a contaminant and </w:t>
      </w:r>
      <w:proofErr w:type="gramStart"/>
      <w:r>
        <w:t>half</w:t>
      </w:r>
      <w:proofErr w:type="gramEnd"/>
      <w:r>
        <w:t xml:space="preserve"> you did not I would go with this but what you really tested was surface sterilization.  An alternative hypothesis here is that your surface sterilization didn’t remove contaminants.  You </w:t>
      </w:r>
      <w:proofErr w:type="spellStart"/>
      <w:proofErr w:type="gramStart"/>
      <w:r>
        <w:t>cant</w:t>
      </w:r>
      <w:proofErr w:type="spellEnd"/>
      <w:proofErr w:type="gramEnd"/>
      <w:r>
        <w:t xml:space="preserve"> test this.  </w:t>
      </w:r>
    </w:p>
  </w:comment>
  <w:comment w:id="83" w:author="Microsoft Office User" w:date="2020-06-23T14:41:00Z" w:initials="Office">
    <w:p w14:paraId="6DBD1A22" w14:textId="5EE358F8" w:rsidR="00D522B9" w:rsidRDefault="00D522B9">
      <w:pPr>
        <w:pStyle w:val="CommentText"/>
      </w:pPr>
      <w:r>
        <w:rPr>
          <w:rStyle w:val="CommentReference"/>
        </w:rPr>
        <w:annotationRef/>
      </w:r>
      <w:r>
        <w:t xml:space="preserve">Do you have data on what % of trials that </w:t>
      </w:r>
      <w:proofErr w:type="gramStart"/>
      <w:r>
        <w:t>was</w:t>
      </w:r>
      <w:proofErr w:type="gramEnd"/>
    </w:p>
  </w:comment>
  <w:comment w:id="97" w:author="Ana Miller-Ter Kuile" w:date="2020-06-15T15:49:00Z" w:initials="AMK">
    <w:p w14:paraId="54D47FD0" w14:textId="515AC607" w:rsidR="00CB7B0A" w:rsidRDefault="00CB7B0A">
      <w:pPr>
        <w:pStyle w:val="CommentText"/>
      </w:pPr>
      <w:r>
        <w:rPr>
          <w:rStyle w:val="CommentReference"/>
        </w:rPr>
        <w:annotationRef/>
      </w:r>
      <w:r>
        <w:t xml:space="preserve">Austen: </w:t>
      </w:r>
      <w:r w:rsidR="00B21801">
        <w:t>better objectivity?</w:t>
      </w:r>
    </w:p>
  </w:comment>
  <w:comment w:id="99" w:author="Microsoft Office User" w:date="2020-06-23T14:47:00Z" w:initials="Office">
    <w:p w14:paraId="68A338AF" w14:textId="5DA5F946" w:rsidR="006B2176" w:rsidRDefault="006B2176">
      <w:pPr>
        <w:pStyle w:val="CommentText"/>
      </w:pPr>
      <w:r>
        <w:rPr>
          <w:rStyle w:val="CommentReference"/>
        </w:rPr>
        <w:annotationRef/>
      </w:r>
      <w:r>
        <w:t xml:space="preserve">I would like to see the </w:t>
      </w:r>
      <w:proofErr w:type="gramStart"/>
      <w:r>
        <w:t>supplement?</w:t>
      </w:r>
      <w:proofErr w:type="gramEnd"/>
      <w:r>
        <w:t xml:space="preserve">  Presumably it has all the model details for both models?   I am </w:t>
      </w:r>
      <w:proofErr w:type="spellStart"/>
      <w:r>
        <w:t>actualy</w:t>
      </w:r>
      <w:proofErr w:type="spellEnd"/>
      <w:r>
        <w:t xml:space="preserve"> most interested in seeing differences in model choice for mesocosm model.</w:t>
      </w:r>
    </w:p>
  </w:comment>
  <w:comment w:id="100" w:author="Microsoft Office User" w:date="2020-06-23T15:48:00Z" w:initials="Office">
    <w:p w14:paraId="6C6BA40D" w14:textId="563E0E35" w:rsidR="00C80CA9" w:rsidRDefault="00C80CA9">
      <w:pPr>
        <w:pStyle w:val="CommentText"/>
      </w:pPr>
      <w:r>
        <w:rPr>
          <w:rStyle w:val="CommentReference"/>
        </w:rPr>
        <w:annotationRef/>
      </w:r>
      <w:r>
        <w:t xml:space="preserve">I feel like these paragraphs are a bit redundant, but that the point sometimes seems to change.  I suspect this could be consolidated. </w:t>
      </w:r>
    </w:p>
  </w:comment>
  <w:comment w:id="115" w:author="Ana Miller-Ter Kuile" w:date="2020-06-16T10:17:00Z" w:initials="AMK">
    <w:p w14:paraId="53B79792" w14:textId="77777777" w:rsidR="00CB7B0A" w:rsidRDefault="00CB7B0A">
      <w:pPr>
        <w:pStyle w:val="CommentText"/>
      </w:pPr>
      <w:r>
        <w:rPr>
          <w:rStyle w:val="CommentReference"/>
        </w:rPr>
        <w:annotationRef/>
      </w:r>
      <w:r>
        <w:t xml:space="preserve">Hillary: I’ve thought about the degradation effects and for various reasons can’t address them specifically with the current study </w:t>
      </w:r>
    </w:p>
    <w:p w14:paraId="233976F1" w14:textId="2D823B30" w:rsidR="00CB7B0A" w:rsidRDefault="00CB7B0A">
      <w:pPr>
        <w:pStyle w:val="CommentText"/>
      </w:pPr>
      <w:r>
        <w:t xml:space="preserve">(we only amplified CO1 genes from samples that produced DNA and we standardized concentrations at multiple steps in the process, including right before sequencing, so raw sequencing differences can really only be confidently attributed to sequencer variation (hence the need to rarefy). </w:t>
      </w:r>
    </w:p>
    <w:p w14:paraId="7C1655FB" w14:textId="1058B1BF" w:rsidR="00CB7B0A" w:rsidRDefault="00CB7B0A">
      <w:pPr>
        <w:pStyle w:val="CommentText"/>
      </w:pPr>
      <w:r>
        <w:t xml:space="preserve">I agree that thinking about degradation could be important when chemically removing contaminants from soft-bodied consumers, so I try to address some of these “next steps” in this paragraph. </w:t>
      </w:r>
    </w:p>
  </w:comment>
  <w:comment w:id="124" w:author="Microsoft Office User" w:date="2020-06-23T15:28:00Z" w:initials="Office">
    <w:p w14:paraId="46A22665" w14:textId="63B9D428" w:rsidR="000002F9" w:rsidRDefault="000002F9">
      <w:pPr>
        <w:pStyle w:val="CommentText"/>
      </w:pPr>
      <w:r>
        <w:rPr>
          <w:rStyle w:val="CommentReference"/>
        </w:rPr>
        <w:annotationRef/>
      </w:r>
      <w:r>
        <w:t>Don’t lead with a statement on the study being equivocal</w:t>
      </w:r>
    </w:p>
  </w:comment>
  <w:comment w:id="170" w:author="Microsoft Office User" w:date="2020-06-23T15:42:00Z" w:initials="Office">
    <w:p w14:paraId="28E02952" w14:textId="60952715" w:rsidR="0025615C" w:rsidRDefault="0025615C">
      <w:pPr>
        <w:pStyle w:val="CommentText"/>
      </w:pPr>
      <w:r>
        <w:rPr>
          <w:rStyle w:val="CommentReference"/>
        </w:rPr>
        <w:annotationRef/>
      </w:r>
      <w:r>
        <w:t>I don’t understand this sentence</w:t>
      </w:r>
    </w:p>
  </w:comment>
  <w:comment w:id="173" w:author="Microsoft Office User" w:date="2020-06-23T15:45:00Z" w:initials="Office">
    <w:p w14:paraId="758007DB" w14:textId="190E57A9" w:rsidR="00D431CF" w:rsidRDefault="00D431CF">
      <w:pPr>
        <w:pStyle w:val="CommentText"/>
      </w:pPr>
      <w:r>
        <w:rPr>
          <w:rStyle w:val="CommentReference"/>
        </w:rPr>
        <w:annotationRef/>
      </w:r>
      <w:r>
        <w:t xml:space="preserve">I think this paragraph is too loosely related to your study.  Shorten and bring back to what you did. </w:t>
      </w:r>
    </w:p>
  </w:comment>
  <w:comment w:id="182" w:author="Microsoft Office User" w:date="2020-06-23T15:47:00Z" w:initials="Office">
    <w:p w14:paraId="024C8443" w14:textId="324DA5B4" w:rsidR="00D431CF" w:rsidRDefault="00D431CF">
      <w:pPr>
        <w:pStyle w:val="CommentText"/>
      </w:pPr>
      <w:r>
        <w:rPr>
          <w:rStyle w:val="CommentReference"/>
        </w:rPr>
        <w:annotationRef/>
      </w:r>
      <w:r>
        <w:t xml:space="preserve">I hate last lines that call for more work but in this context I’m not sure what else to say. </w:t>
      </w:r>
    </w:p>
  </w:comment>
  <w:comment w:id="184" w:author="Ana Miller-Ter Kuile" w:date="2020-05-19T10:07:00Z" w:initials="AMK">
    <w:p w14:paraId="2972F583" w14:textId="6647F882" w:rsidR="00CB7B0A" w:rsidRDefault="00CB7B0A">
      <w:pPr>
        <w:pStyle w:val="CommentText"/>
      </w:pPr>
      <w:r>
        <w:rPr>
          <w:rStyle w:val="CommentReference"/>
        </w:rPr>
        <w:annotationRef/>
      </w:r>
      <w:r>
        <w:t xml:space="preserve">Comments on figure design and captions? </w:t>
      </w:r>
    </w:p>
  </w:comment>
  <w:comment w:id="185" w:author="Ana Miller-Ter Kuile" w:date="2020-06-16T11:14:00Z" w:initials="AMK">
    <w:p w14:paraId="046F7676" w14:textId="10F95F89" w:rsidR="00CB7B0A" w:rsidRDefault="00CB7B0A">
      <w:pPr>
        <w:pStyle w:val="CommentText"/>
      </w:pPr>
      <w:r>
        <w:rPr>
          <w:rStyle w:val="CommentReference"/>
        </w:rPr>
        <w:annotationRef/>
      </w:r>
      <w:r>
        <w:t xml:space="preserve">This is not abundance-sorted currently, but could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CAA4B5" w15:done="0"/>
  <w15:commentEx w15:paraId="3890119F" w15:done="0"/>
  <w15:commentEx w15:paraId="373392D6" w15:paraIdParent="3890119F" w15:done="0"/>
  <w15:commentEx w15:paraId="492928DA" w15:done="0"/>
  <w15:commentEx w15:paraId="516A9E9A" w15:done="0"/>
  <w15:commentEx w15:paraId="1421AADF" w15:done="0"/>
  <w15:commentEx w15:paraId="3107B240" w15:done="0"/>
  <w15:commentEx w15:paraId="281ACB3C" w15:done="0"/>
  <w15:commentEx w15:paraId="52A06105" w15:done="0"/>
  <w15:commentEx w15:paraId="6DBD1A22" w15:done="0"/>
  <w15:commentEx w15:paraId="54D47FD0" w15:done="0"/>
  <w15:commentEx w15:paraId="68A338AF" w15:done="0"/>
  <w15:commentEx w15:paraId="6C6BA40D" w15:done="0"/>
  <w15:commentEx w15:paraId="7C1655FB" w15:done="0"/>
  <w15:commentEx w15:paraId="46A22665" w15:done="0"/>
  <w15:commentEx w15:paraId="28E02952" w15:done="0"/>
  <w15:commentEx w15:paraId="758007DB" w15:done="0"/>
  <w15:commentEx w15:paraId="024C8443" w15:done="0"/>
  <w15:commentEx w15:paraId="2972F583" w15:done="0"/>
  <w15:commentEx w15:paraId="046F7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68BB" w16cex:dateUtc="2020-06-16T20:50:00Z"/>
  <w16cex:commentExtensible w16cex:durableId="22921279" w16cex:dateUtc="2020-06-15T20:30:00Z"/>
  <w16cex:commentExtensible w16cex:durableId="2292170A" w16cex:dateUtc="2020-06-15T20:49:00Z"/>
  <w16cex:commentExtensible w16cex:durableId="22931AA6" w16cex:dateUtc="2020-06-16T15:17:00Z"/>
  <w16cex:commentExtensible w16cex:durableId="226E2E67" w16cex:dateUtc="2020-05-19T15:07:00Z"/>
  <w16cex:commentExtensible w16cex:durableId="229327FE" w16cex:dateUtc="2020-06-1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CAA4B5" w16cid:durableId="22A02CDA"/>
  <w16cid:commentId w16cid:paraId="3890119F" w16cid:durableId="229368BB"/>
  <w16cid:commentId w16cid:paraId="373392D6" w16cid:durableId="22A02CDC"/>
  <w16cid:commentId w16cid:paraId="492928DA" w16cid:durableId="22921279"/>
  <w16cid:commentId w16cid:paraId="516A9E9A" w16cid:durableId="22A02CDE"/>
  <w16cid:commentId w16cid:paraId="1421AADF" w16cid:durableId="22A02CDF"/>
  <w16cid:commentId w16cid:paraId="3107B240" w16cid:durableId="22A02CE0"/>
  <w16cid:commentId w16cid:paraId="281ACB3C" w16cid:durableId="22A02CE1"/>
  <w16cid:commentId w16cid:paraId="52A06105" w16cid:durableId="22A02CE2"/>
  <w16cid:commentId w16cid:paraId="6DBD1A22" w16cid:durableId="22A02CE3"/>
  <w16cid:commentId w16cid:paraId="54D47FD0" w16cid:durableId="2292170A"/>
  <w16cid:commentId w16cid:paraId="68A338AF" w16cid:durableId="22A02CE5"/>
  <w16cid:commentId w16cid:paraId="6C6BA40D" w16cid:durableId="22A02CE6"/>
  <w16cid:commentId w16cid:paraId="7C1655FB" w16cid:durableId="22931AA6"/>
  <w16cid:commentId w16cid:paraId="46A22665" w16cid:durableId="22A02CE8"/>
  <w16cid:commentId w16cid:paraId="28E02952" w16cid:durableId="22A02CE9"/>
  <w16cid:commentId w16cid:paraId="758007DB" w16cid:durableId="22A02CEA"/>
  <w16cid:commentId w16cid:paraId="024C8443" w16cid:durableId="22A02CEB"/>
  <w16cid:commentId w16cid:paraId="2972F583" w16cid:durableId="226E2E67"/>
  <w16cid:commentId w16cid:paraId="046F7676" w16cid:durableId="229327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F987B" w14:textId="77777777" w:rsidR="0071623D" w:rsidRDefault="0071623D" w:rsidP="0025615C">
      <w:r>
        <w:separator/>
      </w:r>
    </w:p>
  </w:endnote>
  <w:endnote w:type="continuationSeparator" w:id="0">
    <w:p w14:paraId="172DCEF6" w14:textId="77777777" w:rsidR="0071623D" w:rsidRDefault="0071623D" w:rsidP="00256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72AB" w14:textId="03145AD5" w:rsidR="0025615C" w:rsidRDefault="0025615C">
    <w:pPr>
      <w:pStyle w:val="Footer"/>
    </w:pPr>
    <w:proofErr w:type="spellStart"/>
    <w:ins w:id="186" w:author="Microsoft Office User" w:date="2020-06-23T15:41:00Z">
      <w:r>
        <w:t>i</w:t>
      </w:r>
      <w:proofErr w:type="spellEnd"/>
      <w:r>
        <w:t xml:space="preserve"> </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56C89" w14:textId="77777777" w:rsidR="0071623D" w:rsidRDefault="0071623D" w:rsidP="0025615C">
      <w:r>
        <w:separator/>
      </w:r>
    </w:p>
  </w:footnote>
  <w:footnote w:type="continuationSeparator" w:id="0">
    <w:p w14:paraId="359483D3" w14:textId="77777777" w:rsidR="0071623D" w:rsidRDefault="0071623D" w:rsidP="00256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302"/>
    <w:rsid w:val="000002F9"/>
    <w:rsid w:val="0000128C"/>
    <w:rsid w:val="00003CED"/>
    <w:rsid w:val="00007DD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394"/>
    <w:rsid w:val="000B7D9C"/>
    <w:rsid w:val="000C0AE6"/>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834"/>
    <w:rsid w:val="00144B28"/>
    <w:rsid w:val="00147D08"/>
    <w:rsid w:val="00153274"/>
    <w:rsid w:val="0015397E"/>
    <w:rsid w:val="0016017B"/>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786"/>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92A"/>
    <w:rsid w:val="002231D4"/>
    <w:rsid w:val="00224E65"/>
    <w:rsid w:val="00226436"/>
    <w:rsid w:val="00226C1C"/>
    <w:rsid w:val="002312BC"/>
    <w:rsid w:val="00232204"/>
    <w:rsid w:val="0023414E"/>
    <w:rsid w:val="002426A3"/>
    <w:rsid w:val="002445DB"/>
    <w:rsid w:val="00247970"/>
    <w:rsid w:val="00253764"/>
    <w:rsid w:val="0025615C"/>
    <w:rsid w:val="00270D90"/>
    <w:rsid w:val="00272EFB"/>
    <w:rsid w:val="00273017"/>
    <w:rsid w:val="00273ACE"/>
    <w:rsid w:val="002760B8"/>
    <w:rsid w:val="002810E3"/>
    <w:rsid w:val="00281498"/>
    <w:rsid w:val="00290446"/>
    <w:rsid w:val="002922BE"/>
    <w:rsid w:val="002958A0"/>
    <w:rsid w:val="00297B54"/>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1744"/>
    <w:rsid w:val="003521D6"/>
    <w:rsid w:val="003535DE"/>
    <w:rsid w:val="003566DA"/>
    <w:rsid w:val="00360070"/>
    <w:rsid w:val="003603F7"/>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37B18"/>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17D9"/>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09A1"/>
    <w:rsid w:val="005847DD"/>
    <w:rsid w:val="00586083"/>
    <w:rsid w:val="00586CA5"/>
    <w:rsid w:val="00587DA1"/>
    <w:rsid w:val="0059591B"/>
    <w:rsid w:val="005A126F"/>
    <w:rsid w:val="005A1A86"/>
    <w:rsid w:val="005A27E3"/>
    <w:rsid w:val="005A43C7"/>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90C22"/>
    <w:rsid w:val="00693153"/>
    <w:rsid w:val="0069432B"/>
    <w:rsid w:val="0069462C"/>
    <w:rsid w:val="00694D33"/>
    <w:rsid w:val="0069730B"/>
    <w:rsid w:val="006A05C4"/>
    <w:rsid w:val="006A0D87"/>
    <w:rsid w:val="006A6429"/>
    <w:rsid w:val="006A64DA"/>
    <w:rsid w:val="006B1440"/>
    <w:rsid w:val="006B2176"/>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23D"/>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2C0"/>
    <w:rsid w:val="00755D0A"/>
    <w:rsid w:val="00756EF3"/>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1751"/>
    <w:rsid w:val="0092281A"/>
    <w:rsid w:val="00922DFA"/>
    <w:rsid w:val="00931F8B"/>
    <w:rsid w:val="00932EFD"/>
    <w:rsid w:val="00934B30"/>
    <w:rsid w:val="00936763"/>
    <w:rsid w:val="00946034"/>
    <w:rsid w:val="00950D74"/>
    <w:rsid w:val="00950E51"/>
    <w:rsid w:val="00954A86"/>
    <w:rsid w:val="00960FF2"/>
    <w:rsid w:val="00961867"/>
    <w:rsid w:val="00961D4F"/>
    <w:rsid w:val="00962673"/>
    <w:rsid w:val="00963471"/>
    <w:rsid w:val="0096389B"/>
    <w:rsid w:val="00970806"/>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1EEB"/>
    <w:rsid w:val="009D4791"/>
    <w:rsid w:val="009D7295"/>
    <w:rsid w:val="009E71BB"/>
    <w:rsid w:val="009E7EEC"/>
    <w:rsid w:val="009F1CC9"/>
    <w:rsid w:val="009F29BA"/>
    <w:rsid w:val="009F3946"/>
    <w:rsid w:val="009F7C2F"/>
    <w:rsid w:val="00A01E8A"/>
    <w:rsid w:val="00A07E7A"/>
    <w:rsid w:val="00A120C5"/>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3381"/>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1785"/>
    <w:rsid w:val="00B21801"/>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5FE"/>
    <w:rsid w:val="00B86C38"/>
    <w:rsid w:val="00B874C7"/>
    <w:rsid w:val="00B910B3"/>
    <w:rsid w:val="00B92366"/>
    <w:rsid w:val="00B93F26"/>
    <w:rsid w:val="00B97760"/>
    <w:rsid w:val="00BA2C77"/>
    <w:rsid w:val="00BA300F"/>
    <w:rsid w:val="00BA52DB"/>
    <w:rsid w:val="00BB083E"/>
    <w:rsid w:val="00BB0E78"/>
    <w:rsid w:val="00BB19D6"/>
    <w:rsid w:val="00BB4333"/>
    <w:rsid w:val="00BB4663"/>
    <w:rsid w:val="00BB6478"/>
    <w:rsid w:val="00BC2726"/>
    <w:rsid w:val="00BC3C36"/>
    <w:rsid w:val="00BC3CB0"/>
    <w:rsid w:val="00BC7A57"/>
    <w:rsid w:val="00BD0D33"/>
    <w:rsid w:val="00BD1A1A"/>
    <w:rsid w:val="00BE139D"/>
    <w:rsid w:val="00BE1A6B"/>
    <w:rsid w:val="00BE5BD4"/>
    <w:rsid w:val="00BE5D56"/>
    <w:rsid w:val="00BF04DA"/>
    <w:rsid w:val="00BF1134"/>
    <w:rsid w:val="00BF3A93"/>
    <w:rsid w:val="00BF4C4F"/>
    <w:rsid w:val="00BF5075"/>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70E49"/>
    <w:rsid w:val="00C7187F"/>
    <w:rsid w:val="00C730DF"/>
    <w:rsid w:val="00C7584A"/>
    <w:rsid w:val="00C76884"/>
    <w:rsid w:val="00C77A20"/>
    <w:rsid w:val="00C80CA9"/>
    <w:rsid w:val="00C8753A"/>
    <w:rsid w:val="00C87AD0"/>
    <w:rsid w:val="00C9026A"/>
    <w:rsid w:val="00C91D01"/>
    <w:rsid w:val="00C936B7"/>
    <w:rsid w:val="00C973F8"/>
    <w:rsid w:val="00CA289F"/>
    <w:rsid w:val="00CA4A34"/>
    <w:rsid w:val="00CA4D34"/>
    <w:rsid w:val="00CA518D"/>
    <w:rsid w:val="00CA57D1"/>
    <w:rsid w:val="00CB1D34"/>
    <w:rsid w:val="00CB1FD7"/>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31CF"/>
    <w:rsid w:val="00D45426"/>
    <w:rsid w:val="00D522B9"/>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E6D30"/>
    <w:rsid w:val="00DF0301"/>
    <w:rsid w:val="00DF0C61"/>
    <w:rsid w:val="00DF2D8A"/>
    <w:rsid w:val="00DF6B43"/>
    <w:rsid w:val="00DF7E0C"/>
    <w:rsid w:val="00E00DCB"/>
    <w:rsid w:val="00E04419"/>
    <w:rsid w:val="00E055C4"/>
    <w:rsid w:val="00E05DBC"/>
    <w:rsid w:val="00E10921"/>
    <w:rsid w:val="00E10D8A"/>
    <w:rsid w:val="00E14A8E"/>
    <w:rsid w:val="00E1511A"/>
    <w:rsid w:val="00E15999"/>
    <w:rsid w:val="00E16423"/>
    <w:rsid w:val="00E17214"/>
    <w:rsid w:val="00E22A17"/>
    <w:rsid w:val="00E2377E"/>
    <w:rsid w:val="00E260CA"/>
    <w:rsid w:val="00E266A7"/>
    <w:rsid w:val="00E2681F"/>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25615C"/>
    <w:pPr>
      <w:tabs>
        <w:tab w:val="center" w:pos="4680"/>
        <w:tab w:val="right" w:pos="9360"/>
      </w:tabs>
    </w:pPr>
  </w:style>
  <w:style w:type="character" w:customStyle="1" w:styleId="HeaderChar">
    <w:name w:val="Header Char"/>
    <w:basedOn w:val="DefaultParagraphFont"/>
    <w:link w:val="Header"/>
    <w:uiPriority w:val="99"/>
    <w:rsid w:val="0025615C"/>
  </w:style>
  <w:style w:type="paragraph" w:styleId="Footer">
    <w:name w:val="footer"/>
    <w:basedOn w:val="Normal"/>
    <w:link w:val="FooterChar"/>
    <w:uiPriority w:val="99"/>
    <w:unhideWhenUsed/>
    <w:rsid w:val="0025615C"/>
    <w:pPr>
      <w:tabs>
        <w:tab w:val="center" w:pos="4680"/>
        <w:tab w:val="right" w:pos="9360"/>
      </w:tabs>
    </w:pPr>
  </w:style>
  <w:style w:type="character" w:customStyle="1" w:styleId="FooterChar">
    <w:name w:val="Footer Char"/>
    <w:basedOn w:val="DefaultParagraphFont"/>
    <w:link w:val="Footer"/>
    <w:uiPriority w:val="99"/>
    <w:rsid w:val="0025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6/09/relationships/commentsIds" Target="commentsIds.xm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F2EAA-4874-F043-9CD1-48F4E102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7938</Words>
  <Characters>45249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2020-06-26T13:29:00Z</dcterms:created>
  <dcterms:modified xsi:type="dcterms:W3CDTF">2020-06-26T13:29:00Z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