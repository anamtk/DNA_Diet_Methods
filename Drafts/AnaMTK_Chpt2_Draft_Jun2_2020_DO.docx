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commentRangeStart w:id="0"/>
      <w:commentRangeStart w:id="1"/>
      <w:r>
        <w:rPr>
          <w:rFonts w:ascii="Times New Roman" w:hAnsi="Times New Roman" w:cs="Times New Roman"/>
          <w:b/>
        </w:rPr>
        <w:t>Introduction</w:t>
      </w:r>
      <w:commentRangeEnd w:id="0"/>
      <w:r w:rsidR="001A2C75">
        <w:rPr>
          <w:rStyle w:val="CommentReference"/>
        </w:rPr>
        <w:commentReference w:id="0"/>
      </w:r>
      <w:commentRangeEnd w:id="1"/>
      <w:r w:rsidR="009B7A7E">
        <w:rPr>
          <w:rStyle w:val="CommentReference"/>
        </w:rPr>
        <w:commentReference w:id="1"/>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commentRangeStart w:id="2"/>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commentRangeEnd w:id="2"/>
    <w:p w14:paraId="03FCD1C4" w14:textId="77777777" w:rsidR="0051400F" w:rsidRDefault="009B7A7E" w:rsidP="0051400F">
      <w:pPr>
        <w:rPr>
          <w:rFonts w:ascii="Times New Roman" w:hAnsi="Times New Roman" w:cs="Times New Roman"/>
          <w:bCs/>
        </w:rPr>
      </w:pPr>
      <w:r>
        <w:rPr>
          <w:rStyle w:val="CommentReference"/>
        </w:rPr>
        <w:commentReference w:id="2"/>
      </w: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 xml:space="preserve">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w:t>
      </w:r>
      <w:commentRangeStart w:id="3"/>
      <w:r>
        <w:rPr>
          <w:rFonts w:ascii="Times New Roman" w:hAnsi="Times New Roman" w:cs="Times New Roman"/>
          <w:bCs/>
        </w:rPr>
        <w:t xml:space="preserve">Observation-based methods become especially </w:t>
      </w:r>
      <w:commentRangeEnd w:id="3"/>
      <w:r w:rsidR="00160297">
        <w:rPr>
          <w:rStyle w:val="CommentReference"/>
        </w:rPr>
        <w:commentReference w:id="3"/>
      </w:r>
      <w:r>
        <w:rPr>
          <w:rFonts w:ascii="Times New Roman" w:hAnsi="Times New Roman" w:cs="Times New Roman"/>
          <w:bCs/>
        </w:rPr>
        <w:t>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commentRangeStart w:id="4"/>
      <w:r>
        <w:rPr>
          <w:rFonts w:ascii="Times New Roman" w:hAnsi="Times New Roman" w:cs="Times New Roman"/>
          <w:bCs/>
        </w:rPr>
        <w:t xml:space="preserve">The use of high throughput sequencing methods for molecular gut content analysis allows for the identification of a suite </w:t>
      </w:r>
      <w:commentRangeEnd w:id="4"/>
      <w:r w:rsidR="00160297">
        <w:rPr>
          <w:rStyle w:val="CommentReference"/>
        </w:rPr>
        <w:commentReference w:id="4"/>
      </w:r>
      <w:r>
        <w:rPr>
          <w:rFonts w:ascii="Times New Roman" w:hAnsi="Times New Roman" w:cs="Times New Roman"/>
          <w:bCs/>
        </w:rPr>
        <w:t xml:space="preserve">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size has limited other diet analysis methods, DNA diet analyses often necessitate the extraction of diet data from full organisms, and so the possibility of surface contamination altering the detection and species composition of presumed diet items is an important consideration</w:t>
      </w:r>
      <w:commentRangeStart w:id="5"/>
      <w:r>
        <w:rPr>
          <w:rFonts w:ascii="Times New Roman" w:hAnsi="Times New Roman" w:cs="Times New Roman"/>
          <w:bCs/>
        </w:rPr>
        <w:t xml:space="preserve">. </w:t>
      </w:r>
      <w:commentRangeEnd w:id="5"/>
      <w:r w:rsidR="00160297">
        <w:rPr>
          <w:rStyle w:val="CommentReference"/>
        </w:rPr>
        <w:commentReference w:id="5"/>
      </w:r>
      <w:r>
        <w:rPr>
          <w:rFonts w:ascii="Times New Roman" w:hAnsi="Times New Roman" w:cs="Times New Roman"/>
          <w:b/>
        </w:rPr>
        <w:br/>
      </w:r>
    </w:p>
    <w:p w14:paraId="05BABBEC" w14:textId="13FF8854" w:rsidR="0051400F" w:rsidRDefault="0051400F" w:rsidP="0051400F">
      <w:pPr>
        <w:rPr>
          <w:rFonts w:ascii="Times New Roman" w:hAnsi="Times New Roman" w:cs="Times New Roman"/>
          <w:bCs/>
        </w:rPr>
      </w:pPr>
      <w:commentRangeStart w:id="6"/>
      <w:r>
        <w:rPr>
          <w:rFonts w:ascii="Times New Roman" w:hAnsi="Times New Roman" w:cs="Times New Roman"/>
          <w:bCs/>
        </w:rPr>
        <w:t>S</w:t>
      </w:r>
      <w:commentRangeEnd w:id="6"/>
      <w:r w:rsidR="00CB5FB0">
        <w:rPr>
          <w:rStyle w:val="CommentReference"/>
        </w:rPr>
        <w:commentReference w:id="6"/>
      </w:r>
      <w:r>
        <w:rPr>
          <w:rFonts w:ascii="Times New Roman" w:hAnsi="Times New Roman" w:cs="Times New Roman"/>
          <w:bCs/>
        </w:rPr>
        <w:t>urface contamination could alter the results of diet metabarcoding via altering the detection and richness of presumed diet items, either through falsely inflating diet estimates (i.e. contaminants</w:t>
      </w:r>
      <w:ins w:id="7" w:author="Devyn Orr" w:date="2020-06-02T11:14:00Z">
        <w:r w:rsidR="00F67AC6">
          <w:rPr>
            <w:rFonts w:ascii="Times New Roman" w:hAnsi="Times New Roman" w:cs="Times New Roman"/>
            <w:bCs/>
          </w:rPr>
          <w:t xml:space="preserve"> falsely appear as </w:t>
        </w:r>
      </w:ins>
      <w:del w:id="8" w:author="Devyn Orr" w:date="2020-06-02T11:14:00Z">
        <w:r w:rsidDel="00F67AC6">
          <w:rPr>
            <w:rFonts w:ascii="Times New Roman" w:hAnsi="Times New Roman" w:cs="Times New Roman"/>
            <w:bCs/>
          </w:rPr>
          <w:delText xml:space="preserve"> are potential </w:delText>
        </w:r>
      </w:del>
      <w:r>
        <w:rPr>
          <w:rFonts w:ascii="Times New Roman" w:hAnsi="Times New Roman" w:cs="Times New Roman"/>
          <w:bCs/>
        </w:rPr>
        <w:t xml:space="preserve">diet items) or by </w:t>
      </w:r>
      <w:commentRangeStart w:id="9"/>
      <w:r>
        <w:rPr>
          <w:rFonts w:ascii="Times New Roman" w:hAnsi="Times New Roman" w:cs="Times New Roman"/>
          <w:bCs/>
        </w:rPr>
        <w:t>depressing diet estimates (i.e. contaminants are not potential diet items)</w:t>
      </w:r>
      <w:commentRangeEnd w:id="9"/>
      <w:r w:rsidR="00F67AC6">
        <w:rPr>
          <w:rStyle w:val="CommentReference"/>
        </w:rPr>
        <w:commentReference w:id="9"/>
      </w:r>
      <w:r>
        <w:rPr>
          <w:rFonts w:ascii="Times New Roman" w:hAnsi="Times New Roman" w:cs="Times New Roman"/>
          <w:bCs/>
        </w:rPr>
        <w:t xml:space="preserve">. The effects of surface contamination could vary by environmental, ecological, or methodological aspects of a DNA metabarcoding study (e.g. collection method: Greenstone CITATIONS). Environmentally, in more closed ecosystems (i.e. </w:t>
      </w:r>
      <w:commentRangeStart w:id="10"/>
      <w:r>
        <w:rPr>
          <w:rFonts w:ascii="Times New Roman" w:hAnsi="Times New Roman" w:cs="Times New Roman"/>
          <w:bCs/>
        </w:rPr>
        <w:t xml:space="preserve">aquatic pools, </w:t>
      </w:r>
      <w:commentRangeEnd w:id="10"/>
      <w:r w:rsidR="00F67AC6">
        <w:rPr>
          <w:rStyle w:val="CommentReference"/>
        </w:rPr>
        <w:commentReference w:id="10"/>
      </w:r>
      <w:r>
        <w:rPr>
          <w:rFonts w:ascii="Times New Roman" w:hAnsi="Times New Roman" w:cs="Times New Roman"/>
          <w:bCs/>
        </w:rPr>
        <w:t xml:space="preserve">mesocosm experiments, </w:t>
      </w:r>
      <w:commentRangeStart w:id="11"/>
      <w:r>
        <w:rPr>
          <w:rFonts w:ascii="Times New Roman" w:hAnsi="Times New Roman" w:cs="Times New Roman"/>
          <w:bCs/>
        </w:rPr>
        <w:t>soil environments</w:t>
      </w:r>
      <w:commentRangeEnd w:id="11"/>
      <w:r w:rsidR="00F67AC6">
        <w:rPr>
          <w:rStyle w:val="CommentReference"/>
        </w:rPr>
        <w:commentReference w:id="11"/>
      </w:r>
      <w:r>
        <w:rPr>
          <w:rFonts w:ascii="Times New Roman" w:hAnsi="Times New Roman" w:cs="Times New Roman"/>
          <w:bCs/>
        </w:rPr>
        <w:t xml:space="preserve">),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w:t>
      </w:r>
      <w:commentRangeStart w:id="12"/>
      <w:r>
        <w:rPr>
          <w:rFonts w:ascii="Times New Roman" w:hAnsi="Times New Roman" w:cs="Times New Roman"/>
          <w:bCs/>
        </w:rPr>
        <w:t xml:space="preserve"> potential </w:t>
      </w:r>
      <w:commentRangeEnd w:id="12"/>
      <w:r w:rsidR="00F67AC6">
        <w:rPr>
          <w:rStyle w:val="CommentReference"/>
        </w:rPr>
        <w:commentReference w:id="12"/>
      </w:r>
      <w:r>
        <w:rPr>
          <w:rFonts w:ascii="Times New Roman" w:hAnsi="Times New Roman" w:cs="Times New Roman"/>
          <w:bCs/>
        </w:rPr>
        <w:t xml:space="preserve">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commentRangeStart w:id="13"/>
      <w:commentRangeStart w:id="14"/>
      <w:r>
        <w:rPr>
          <w:rFonts w:ascii="Times New Roman" w:hAnsi="Times New Roman" w:cs="Times New Roman"/>
          <w:bCs/>
        </w:rPr>
        <w:t xml:space="preserve">While </w:t>
      </w:r>
      <w:commentRangeEnd w:id="13"/>
      <w:r w:rsidR="00F67AC6">
        <w:rPr>
          <w:rStyle w:val="CommentReference"/>
        </w:rPr>
        <w:commentReference w:id="13"/>
      </w:r>
      <w:commentRangeEnd w:id="14"/>
      <w:r w:rsidR="00736FB5">
        <w:rPr>
          <w:rStyle w:val="CommentReference"/>
        </w:rPr>
        <w:commentReference w:id="14"/>
      </w:r>
      <w:r>
        <w:rPr>
          <w:rFonts w:ascii="Times New Roman" w:hAnsi="Times New Roman" w:cs="Times New Roman"/>
          <w:bCs/>
        </w:rPr>
        <w:t xml:space="preserve">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15"/>
      <w:commentRangeStart w:id="16"/>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15"/>
      <w:r>
        <w:rPr>
          <w:rStyle w:val="CommentReference"/>
        </w:rPr>
        <w:commentReference w:id="15"/>
      </w:r>
      <w:commentRangeEnd w:id="16"/>
      <w:r w:rsidR="00F67AC6">
        <w:rPr>
          <w:rStyle w:val="CommentReference"/>
        </w:rPr>
        <w:commentReference w:id="16"/>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05A661B7" w14:textId="396BF5EB"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w:t>
      </w:r>
      <w:commentRangeStart w:id="17"/>
      <w:r w:rsidR="00E055C4">
        <w:rPr>
          <w:rFonts w:ascii="Times New Roman" w:hAnsi="Times New Roman" w:cs="Times New Roman"/>
          <w:bCs/>
        </w:rPr>
        <w:t>:</w:t>
      </w:r>
      <w:r>
        <w:rPr>
          <w:rFonts w:ascii="Times New Roman" w:hAnsi="Times New Roman" w:cs="Times New Roman"/>
          <w:bCs/>
        </w:rPr>
        <w:t xml:space="preserve">  Does surface sterilization alter the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 or rate</w:t>
      </w:r>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Then, because DNA metabarcoding is used to examine diet composition, we ask</w:t>
      </w:r>
      <w:r>
        <w:rPr>
          <w:rFonts w:ascii="Times New Roman" w:hAnsi="Times New Roman" w:cs="Times New Roman"/>
          <w:bCs/>
        </w:rPr>
        <w:t xml:space="preserve">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richness or</w:t>
      </w:r>
      <w:commentRangeStart w:id="18"/>
      <w:r w:rsidR="00E055C4">
        <w:rPr>
          <w:rFonts w:ascii="Times New Roman" w:hAnsi="Times New Roman" w:cs="Times New Roman"/>
          <w:bCs/>
        </w:rPr>
        <w:t xml:space="preserve"> composition of potential prey items in a field environment, suggesting that surface contamination could alter ecological interpretations of community-scale species interactions?</w:t>
      </w:r>
      <w:r>
        <w:rPr>
          <w:rFonts w:ascii="Times New Roman" w:hAnsi="Times New Roman" w:cs="Times New Roman"/>
          <w:bCs/>
        </w:rPr>
        <w:t xml:space="preserve"> </w:t>
      </w:r>
      <w:commentRangeEnd w:id="17"/>
      <w:r w:rsidR="002C079E">
        <w:rPr>
          <w:rStyle w:val="CommentReference"/>
        </w:rPr>
        <w:commentReference w:id="17"/>
      </w:r>
      <w:commentRangeEnd w:id="18"/>
      <w:r w:rsidR="00CB5FB0">
        <w:rPr>
          <w:rStyle w:val="CommentReference"/>
        </w:rPr>
        <w:commentReference w:id="18"/>
      </w:r>
      <w:r>
        <w:rPr>
          <w:rFonts w:ascii="Times New Roman" w:hAnsi="Times New Roman" w:cs="Times New Roman"/>
          <w:bCs/>
        </w:rPr>
        <w:t xml:space="preserve">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 xml:space="preserve">equivocal results suggesting that some environments may be prone to surface contamination and </w:t>
      </w:r>
      <w:r>
        <w:rPr>
          <w:rFonts w:ascii="Times New Roman" w:hAnsi="Times New Roman" w:cs="Times New Roman"/>
          <w:bCs/>
        </w:rPr>
        <w:t xml:space="preserve">the </w:t>
      </w:r>
      <w:commentRangeStart w:id="19"/>
      <w:r>
        <w:rPr>
          <w:rFonts w:ascii="Times New Roman" w:hAnsi="Times New Roman" w:cs="Times New Roman"/>
          <w:bCs/>
        </w:rPr>
        <w:t xml:space="preserve">low cost (of time, data, or money) </w:t>
      </w:r>
      <w:commentRangeEnd w:id="19"/>
      <w:r w:rsidR="00CB5FB0">
        <w:rPr>
          <w:rStyle w:val="CommentReference"/>
        </w:rPr>
        <w:commentReference w:id="19"/>
      </w:r>
      <w:r>
        <w:rPr>
          <w:rFonts w:ascii="Times New Roman" w:hAnsi="Times New Roman" w:cs="Times New Roman"/>
          <w:bCs/>
        </w:rPr>
        <w:t xml:space="preserve">of many surface sterilization protocols,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20"/>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20"/>
      <w:r w:rsidR="00DB200E">
        <w:rPr>
          <w:rStyle w:val="CommentReference"/>
        </w:rPr>
        <w:commentReference w:id="20"/>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w:t>
      </w:r>
      <w:r>
        <w:rPr>
          <w:rFonts w:ascii="Times New Roman" w:hAnsi="Times New Roman" w:cs="Times New Roman"/>
          <w:bCs/>
        </w:rPr>
        <w:t xml:space="preserve">L </w:t>
      </w:r>
      <w:commentRangeStart w:id="21"/>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21"/>
      <w:r>
        <w:rPr>
          <w:rStyle w:val="CommentReference"/>
        </w:rPr>
        <w:commentReference w:id="21"/>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22"/>
      <w:r w:rsidR="00ED4C9B">
        <w:rPr>
          <w:rFonts w:ascii="Times New Roman" w:hAnsi="Times New Roman" w:cs="Times New Roman"/>
          <w:bCs/>
        </w:rPr>
        <w:t xml:space="preserve">analyses </w:t>
      </w:r>
      <w:commentRangeEnd w:id="22"/>
      <w:r w:rsidR="00E10921">
        <w:rPr>
          <w:rStyle w:val="CommentReference"/>
        </w:rPr>
        <w:commentReference w:id="22"/>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commentRangeStart w:id="23"/>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23"/>
      <w:r w:rsidR="001A2C75">
        <w:rPr>
          <w:rStyle w:val="CommentReference"/>
        </w:rPr>
        <w:commentReference w:id="23"/>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the offered potential 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lastRenderedPageBreak/>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B210700"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w:t>
      </w:r>
      <w:r w:rsidR="00405B05">
        <w:rPr>
          <w:rFonts w:ascii="Times New Roman" w:hAnsi="Times New Roman" w:cs="Times New Roman"/>
          <w:bCs/>
        </w:rPr>
        <w:lastRenderedPageBreak/>
        <w:t xml:space="preserve">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6598B337" w:rsidR="003E3BE4"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1D45F2">
        <w:rPr>
          <w:rFonts w:ascii="Times New Roman" w:hAnsi="Times New Roman" w:cs="Times New Roman"/>
          <w:bCs/>
        </w:rPr>
        <w:t xml:space="preserve">potential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sidR="003521D6">
        <w:rPr>
          <w:rFonts w:ascii="Times New Roman" w:hAnsi="Times New Roman" w:cs="Times New Roman"/>
          <w:bCs/>
        </w:rPr>
        <w:t xml:space="preserve"> (Figure)</w:t>
      </w:r>
      <w:r>
        <w:rPr>
          <w:rFonts w:ascii="Times New Roman" w:hAnsi="Times New Roman" w:cs="Times New Roman"/>
          <w:bCs/>
        </w:rPr>
        <w:t xml:space="preserve">. </w:t>
      </w:r>
      <w:r w:rsidR="003E3BE4">
        <w:rPr>
          <w:rFonts w:ascii="Times New Roman" w:hAnsi="Times New Roman" w:cs="Times New Roman"/>
          <w:bCs/>
        </w:rPr>
        <w:t xml:space="preserve">For both the mesocosm and field-collected consumers, the null models which did not include surface sterilization treatment as a fixed effect, were the best models of prey DNA read proportion.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16DB2967" w14:textId="182B5EDA" w:rsidR="00F708F0"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24"/>
      <w:r>
        <w:rPr>
          <w:rFonts w:ascii="Times New Roman" w:hAnsi="Times New Roman" w:cs="Times New Roman"/>
          <w:b/>
        </w:rPr>
        <w:t>Discussion</w:t>
      </w:r>
      <w:r w:rsidR="00732ACA">
        <w:rPr>
          <w:rFonts w:ascii="Times New Roman" w:hAnsi="Times New Roman" w:cs="Times New Roman"/>
          <w:b/>
        </w:rPr>
        <w:t>:</w:t>
      </w:r>
      <w:commentRangeEnd w:id="24"/>
      <w:r w:rsidR="001A2C75">
        <w:rPr>
          <w:rStyle w:val="CommentReference"/>
        </w:rPr>
        <w:commentReference w:id="24"/>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1B095B00" w:rsidR="00AC0052" w:rsidRDefault="007D3244" w:rsidP="00AC0052">
      <w:pPr>
        <w:rPr>
          <w:rFonts w:ascii="Times New Roman" w:hAnsi="Times New Roman" w:cs="Times New Roman"/>
          <w:bCs/>
        </w:rPr>
      </w:pPr>
      <w:r>
        <w:rPr>
          <w:rFonts w:ascii="Times New Roman" w:hAnsi="Times New Roman" w:cs="Times New Roman"/>
          <w:bCs/>
        </w:rPr>
        <w:t xml:space="preserve">Surface contamination does not appear to systematically introduce erroneous diet items into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In a field environment, diet detection, abundance, richness, and composition 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w:t>
      </w:r>
      <w:commentRangeStart w:id="25"/>
      <w:r w:rsidR="00460262">
        <w:rPr>
          <w:rFonts w:ascii="Times New Roman" w:hAnsi="Times New Roman" w:cs="Times New Roman"/>
          <w:bCs/>
        </w:rPr>
        <w:t xml:space="preserve">on potential diet </w:t>
      </w:r>
      <w:commentRangeEnd w:id="25"/>
      <w:r w:rsidR="00D52356">
        <w:rPr>
          <w:rStyle w:val="CommentReference"/>
        </w:rPr>
        <w:commentReference w:id="25"/>
      </w:r>
      <w:r w:rsidR="00460262">
        <w:rPr>
          <w:rFonts w:ascii="Times New Roman" w:hAnsi="Times New Roman" w:cs="Times New Roman"/>
          <w:bCs/>
        </w:rPr>
        <w:t xml:space="preserve">DNA detection, abundance, or richness (diet detection in 74% of consumers with a fed diet item, 86% with natural-fed diet items). </w:t>
      </w:r>
      <w:proofErr w:type="gramStart"/>
      <w:r w:rsidR="00460262">
        <w:rPr>
          <w:rFonts w:ascii="Times New Roman" w:hAnsi="Times New Roman" w:cs="Times New Roman"/>
          <w:bCs/>
        </w:rPr>
        <w:t>This</w:t>
      </w:r>
      <w:r w:rsidR="00615530">
        <w:rPr>
          <w:rFonts w:ascii="Times New Roman" w:hAnsi="Times New Roman" w:cs="Times New Roman"/>
          <w:bCs/>
        </w:rPr>
        <w:t>,</w:t>
      </w:r>
      <w:proofErr w:type="gramEnd"/>
      <w:r w:rsidR="00460262">
        <w:rPr>
          <w:rFonts w:ascii="Times New Roman" w:hAnsi="Times New Roman" w:cs="Times New Roman"/>
          <w:bCs/>
        </w:rPr>
        <w:t xml:space="preserve"> tied with our observation of possible contamination in a mesocosm environment suggests that surface sterilization may be an appropriate conservative approach prior to any diet DNA metabarcoding study, especially because sterilization protocols cost very little (in time, money, and data).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POPULATION AND INDIVIDUAL CITATION;</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615530">
        <w:rPr>
          <w:rFonts w:ascii="Times New Roman" w:hAnsi="Times New Roman" w:cs="Times New Roman"/>
          <w:bCs/>
        </w:rPr>
        <w:t>Kaunisto</w:t>
      </w:r>
      <w:proofErr w:type="spellEnd"/>
      <w:r w:rsidR="00615530">
        <w:rPr>
          <w:rFonts w:ascii="Times New Roman" w:hAnsi="Times New Roman" w:cs="Times New Roman"/>
          <w:bCs/>
        </w:rPr>
        <w:t xml:space="preserve"> et al. 2020,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615530">
        <w:rPr>
          <w:rFonts w:ascii="Times New Roman" w:hAnsi="Times New Roman" w:cs="Times New Roman"/>
          <w:bCs/>
        </w:rPr>
        <w:t xml:space="preserve">; </w:t>
      </w:r>
      <w:r w:rsidR="00AC0052">
        <w:rPr>
          <w:rFonts w:ascii="Times New Roman" w:hAnsi="Times New Roman" w:cs="Times New Roman"/>
          <w:bCs/>
        </w:rPr>
        <w:t xml:space="preserve">interactions including plant-herbivore, predator-diet, host-parasitoid, plant-pollinator, parasite-host, parasite predation; </w:t>
      </w:r>
      <w:proofErr w:type="spellStart"/>
      <w:r w:rsidR="00AC0052">
        <w:rPr>
          <w:rFonts w:ascii="Times New Roman" w:hAnsi="Times New Roman" w:cs="Times New Roman"/>
          <w:bCs/>
        </w:rPr>
        <w:t>Kartzinel</w:t>
      </w:r>
      <w:proofErr w:type="spellEnd"/>
      <w:r w:rsidR="00AC0052">
        <w:rPr>
          <w:rFonts w:ascii="Times New Roman" w:hAnsi="Times New Roman" w:cs="Times New Roman"/>
          <w:bCs/>
        </w:rPr>
        <w:t xml:space="preserve">, Gao et al., </w:t>
      </w:r>
      <w:proofErr w:type="spellStart"/>
      <w:r w:rsidR="00AC0052">
        <w:rPr>
          <w:rFonts w:ascii="Times New Roman" w:hAnsi="Times New Roman" w:cs="Times New Roman"/>
          <w:bCs/>
        </w:rPr>
        <w:t>Wirta</w:t>
      </w:r>
      <w:proofErr w:type="spellEnd"/>
      <w:r w:rsidR="00AC0052">
        <w:rPr>
          <w:rFonts w:ascii="Times New Roman" w:hAnsi="Times New Roman" w:cs="Times New Roman"/>
          <w:bCs/>
        </w:rPr>
        <w:t xml:space="preserve">, Bell et al. 2019, </w:t>
      </w:r>
      <w:proofErr w:type="spellStart"/>
      <w:r w:rsidR="00AC0052">
        <w:rPr>
          <w:rFonts w:ascii="Times New Roman" w:hAnsi="Times New Roman" w:cs="Times New Roman"/>
          <w:bCs/>
        </w:rPr>
        <w:t>Orlofske</w:t>
      </w:r>
      <w:proofErr w:type="spellEnd"/>
      <w:r w:rsidR="00AC0052">
        <w:rPr>
          <w:rFonts w:ascii="Times New Roman" w:hAnsi="Times New Roman" w:cs="Times New Roman"/>
          <w:bCs/>
        </w:rPr>
        <w:t xml:space="preserve"> et al. 2012).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B25F2A4"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but that the costs (in </w:t>
      </w:r>
      <w:commentRangeStart w:id="26"/>
      <w:commentRangeStart w:id="27"/>
      <w:r w:rsidR="00F816D8">
        <w:rPr>
          <w:rFonts w:ascii="Times New Roman" w:hAnsi="Times New Roman" w:cs="Times New Roman"/>
          <w:bCs/>
        </w:rPr>
        <w:t xml:space="preserve">time, money, and data) </w:t>
      </w:r>
      <w:commentRangeEnd w:id="26"/>
      <w:r w:rsidR="00541B60">
        <w:rPr>
          <w:rStyle w:val="CommentReference"/>
        </w:rPr>
        <w:commentReference w:id="26"/>
      </w:r>
      <w:commentRangeEnd w:id="27"/>
      <w:r w:rsidR="00541B60">
        <w:rPr>
          <w:rStyle w:val="CommentReference"/>
        </w:rPr>
        <w:commentReference w:id="27"/>
      </w:r>
      <w:r w:rsidR="00F816D8">
        <w:rPr>
          <w:rFonts w:ascii="Times New Roman" w:hAnsi="Times New Roman" w:cs="Times New Roman"/>
          <w:bCs/>
        </w:rPr>
        <w:t>are not great for surface sterilizing as a precaution</w:t>
      </w:r>
      <w:r w:rsidR="004B6F62">
        <w:rPr>
          <w:rFonts w:ascii="Times New Roman" w:hAnsi="Times New Roman" w:cs="Times New Roman"/>
          <w:bCs/>
        </w:rPr>
        <w:t xml:space="preserve"> against potential contaminants</w:t>
      </w:r>
      <w:r w:rsidR="00F816D8">
        <w:rPr>
          <w:rFonts w:ascii="Times New Roman" w:hAnsi="Times New Roman" w:cs="Times New Roman"/>
          <w:bCs/>
        </w:rPr>
        <w:t>.</w:t>
      </w:r>
      <w:r w:rsidR="0076296A">
        <w:rPr>
          <w:rFonts w:ascii="Times New Roman" w:hAnsi="Times New Roman" w:cs="Times New Roman"/>
          <w:bCs/>
        </w:rPr>
        <w:t xml:space="preserve"> This evident lack of surface contaminants that hide diet diversity in DNA metabarcoding studies contrast with obvious surface contaminants altering ecological interpretations in other fields that use high-throughput sequencing methods to determine community diversity (e.g. fungal endophytes; CITE). 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 xml:space="preserve">on and in the surfaces of most environments and organisms (CITE)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(see data). The fact that these non-target fungal sequences did not alter our DNA metabarcoding data by hiding target potential diet DNA</w:t>
      </w:r>
      <w:r w:rsidR="00856917">
        <w:rPr>
          <w:rFonts w:ascii="Times New Roman" w:hAnsi="Times New Roman" w:cs="Times New Roman"/>
          <w:bCs/>
        </w:rPr>
        <w:t xml:space="preserve"> (even with the relative rarity of potential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 xml:space="preserve"> 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xml:space="preserve">; </w:t>
      </w:r>
      <w:commentRangeStart w:id="28"/>
      <w:r w:rsidR="00B97760">
        <w:rPr>
          <w:rFonts w:ascii="Times New Roman" w:hAnsi="Times New Roman" w:cs="Times New Roman"/>
          <w:bCs/>
        </w:rPr>
        <w:t>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B97760">
        <w:rPr>
          <w:rFonts w:ascii="Times New Roman" w:hAnsi="Times New Roman" w:cs="Times New Roman"/>
          <w:bCs/>
        </w:rPr>
        <w:t xml:space="preserve">, other primer paper,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commentRangeEnd w:id="28"/>
      <w:r w:rsidR="00541B60">
        <w:rPr>
          <w:rStyle w:val="CommentReference"/>
        </w:rPr>
        <w:commentReference w:id="28"/>
      </w:r>
    </w:p>
    <w:p w14:paraId="154BA0E7" w14:textId="77777777" w:rsidR="005D74B6" w:rsidRDefault="005D74B6" w:rsidP="00B5655B">
      <w:pPr>
        <w:rPr>
          <w:rFonts w:ascii="Times New Roman" w:hAnsi="Times New Roman" w:cs="Times New Roman"/>
          <w:bCs/>
        </w:rPr>
      </w:pPr>
    </w:p>
    <w:p w14:paraId="2880664D" w14:textId="38C70EE6"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495900">
        <w:rPr>
          <w:rFonts w:ascii="Times New Roman" w:hAnsi="Times New Roman" w:cs="Times New Roman"/>
          <w:b/>
        </w:rPr>
        <w:t xml:space="preserve"> and maybe including measures of diet?</w:t>
      </w:r>
      <w:r w:rsidRPr="00A37150">
        <w:rPr>
          <w:rFonts w:ascii="Times New Roman" w:hAnsi="Times New Roman" w:cs="Times New Roman"/>
          <w:b/>
        </w:rPr>
        <w:t>]</w:t>
      </w:r>
    </w:p>
    <w:p w14:paraId="2DA22DC2" w14:textId="16604EA7" w:rsidR="00E14A8E"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 xml:space="preserve">we did observe some evidence that more contained environments may be more prone to contamination than open terrestrial field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w:t>
      </w:r>
      <w:r w:rsidR="00DE57D1">
        <w:rPr>
          <w:rFonts w:ascii="Times New Roman" w:hAnsi="Times New Roman" w:cs="Times New Roman"/>
          <w:bCs/>
        </w:rPr>
        <w:lastRenderedPageBreak/>
        <w:t>confidently assigning consumptive interactions</w:t>
      </w:r>
      <w:r w:rsidR="00E22A17">
        <w:rPr>
          <w:rFonts w:ascii="Times New Roman" w:hAnsi="Times New Roman" w:cs="Times New Roman"/>
          <w:bCs/>
        </w:rPr>
        <w:t xml:space="preserve"> and could help build predictive frameworks of when surface sterilization may be necessary. </w:t>
      </w:r>
    </w:p>
    <w:p w14:paraId="07B607AE" w14:textId="6E754474" w:rsidR="00214CFC" w:rsidRDefault="00214CFC" w:rsidP="000A7CEB">
      <w:pPr>
        <w:rPr>
          <w:ins w:id="29" w:author="Ana Miller-Ter Kuile" w:date="2020-06-02T14:34:00Z"/>
          <w:rFonts w:ascii="Times New Roman" w:hAnsi="Times New Roman" w:cs="Times New Roman"/>
          <w:bCs/>
        </w:rPr>
      </w:pPr>
    </w:p>
    <w:p w14:paraId="23CFF71A" w14:textId="6E246E72" w:rsidR="00736FB5" w:rsidRPr="00736FB5" w:rsidRDefault="00736FB5" w:rsidP="000A7CEB">
      <w:pPr>
        <w:rPr>
          <w:rFonts w:ascii="Times New Roman" w:hAnsi="Times New Roman" w:cs="Times New Roman"/>
          <w:b/>
        </w:rPr>
      </w:pPr>
      <w:r w:rsidRPr="00736FB5">
        <w:rPr>
          <w:rFonts w:ascii="Times New Roman" w:hAnsi="Times New Roman" w:cs="Times New Roman"/>
          <w:b/>
        </w:rPr>
        <w:t>[surface sterilization and different measures of diet]</w:t>
      </w:r>
    </w:p>
    <w:p w14:paraId="06ADF0B9" w14:textId="77777777" w:rsidR="00736FB5" w:rsidRDefault="00736FB5" w:rsidP="000A7CEB">
      <w:pPr>
        <w:rPr>
          <w:rFonts w:ascii="Times New Roman" w:hAnsi="Times New Roman" w:cs="Times New Roman"/>
          <w:bCs/>
        </w:rPr>
      </w:pPr>
    </w:p>
    <w:p w14:paraId="56E28449" w14:textId="77777777" w:rsidR="005D74B6" w:rsidRPr="005D74B6" w:rsidRDefault="005D74B6" w:rsidP="005D74B6">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7A02C23C" w14:textId="77777777" w:rsidR="005D74B6" w:rsidRDefault="005D74B6" w:rsidP="000A7CEB">
      <w:pPr>
        <w:rPr>
          <w:rFonts w:ascii="Times New Roman" w:hAnsi="Times New Roman" w:cs="Times New Roman"/>
          <w:bCs/>
        </w:rPr>
      </w:pPr>
    </w:p>
    <w:p w14:paraId="39B25374" w14:textId="4D3C0762"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w:t>
      </w:r>
      <w:r w:rsidR="00E85E4D">
        <w:rPr>
          <w:rFonts w:ascii="Times New Roman" w:hAnsi="Times New Roman" w:cs="Times New Roman"/>
          <w:bCs/>
        </w:rPr>
        <w:lastRenderedPageBreak/>
        <w:t xml:space="preserve">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30"/>
      <w:r>
        <w:rPr>
          <w:rFonts w:ascii="Times New Roman" w:hAnsi="Times New Roman" w:cs="Times New Roman"/>
          <w:b/>
        </w:rPr>
        <w:lastRenderedPageBreak/>
        <w:t>Figures</w:t>
      </w:r>
      <w:commentRangeEnd w:id="30"/>
      <w:r w:rsidR="00AB3807">
        <w:rPr>
          <w:rStyle w:val="CommentReference"/>
        </w:rPr>
        <w:commentReference w:id="30"/>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53D83342" w:rsidR="00AA0E5B" w:rsidRDefault="00AA0E5B" w:rsidP="006F5A12">
      <w:pPr>
        <w:rPr>
          <w:rFonts w:ascii="Times New Roman" w:hAnsi="Times New Roman" w:cs="Times New Roman"/>
          <w:b/>
        </w:rPr>
      </w:pPr>
    </w:p>
    <w:p w14:paraId="28335946" w14:textId="2F1372AD" w:rsidR="00830EBA" w:rsidRDefault="00830EBA"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8231484" wp14:editId="2F698BA5">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02T11:44:00Z" w:initials="AMK">
    <w:p w14:paraId="153B9F2F" w14:textId="4CEC8AAB" w:rsidR="001A2C75" w:rsidRDefault="001A2C75">
      <w:pPr>
        <w:pStyle w:val="CommentText"/>
      </w:pPr>
      <w:r>
        <w:rPr>
          <w:rStyle w:val="CommentReference"/>
        </w:rPr>
        <w:annotationRef/>
      </w:r>
      <w:r>
        <w:t>E &amp;D: framing of introduction?</w:t>
      </w:r>
    </w:p>
  </w:comment>
  <w:comment w:id="1" w:author="Devyn Orr" w:date="2020-06-02T10:59:00Z" w:initials="DO">
    <w:p w14:paraId="4C1BF97A" w14:textId="7D94A7E4" w:rsidR="009B7A7E" w:rsidRDefault="009B7A7E">
      <w:pPr>
        <w:pStyle w:val="CommentText"/>
      </w:pPr>
      <w:r>
        <w:rPr>
          <w:rStyle w:val="CommentReference"/>
        </w:rPr>
        <w:annotationRef/>
      </w:r>
      <w:r>
        <w:t>I think this is a good framing! You might consider combining the first two paragraphs to get to your point faster</w:t>
      </w:r>
    </w:p>
  </w:comment>
  <w:comment w:id="2" w:author="Devyn Orr" w:date="2020-06-02T11:02:00Z" w:initials="DO">
    <w:p w14:paraId="0048F212" w14:textId="5A71EC2D" w:rsidR="009B7A7E" w:rsidRDefault="009B7A7E">
      <w:pPr>
        <w:pStyle w:val="CommentText"/>
      </w:pPr>
      <w:r>
        <w:rPr>
          <w:rStyle w:val="CommentReference"/>
        </w:rPr>
        <w:annotationRef/>
      </w:r>
      <w:r>
        <w:t>Could remove this and say something like “Until recently, th</w:t>
      </w:r>
      <w:r w:rsidR="00160297">
        <w:t xml:space="preserve">ese consumptive interactions could only be measured by visual observations of feeding or by dissection/inspection of fecal contents. However, this dependence on visual identification is unfeasible or impossible for many consumer groups…”. </w:t>
      </w:r>
    </w:p>
    <w:p w14:paraId="5A3820F2" w14:textId="77777777" w:rsidR="00160297" w:rsidRDefault="00160297">
      <w:pPr>
        <w:pStyle w:val="CommentText"/>
      </w:pPr>
    </w:p>
    <w:p w14:paraId="29B8B721" w14:textId="097B4CA6" w:rsidR="00160297" w:rsidRDefault="00160297">
      <w:pPr>
        <w:pStyle w:val="CommentText"/>
      </w:pPr>
    </w:p>
  </w:comment>
  <w:comment w:id="3" w:author="Devyn Orr" w:date="2020-06-02T11:05:00Z" w:initials="DO">
    <w:p w14:paraId="0BDA2291" w14:textId="28F6CCB8" w:rsidR="00160297" w:rsidRDefault="00160297">
      <w:pPr>
        <w:pStyle w:val="CommentText"/>
      </w:pPr>
      <w:r>
        <w:rPr>
          <w:rStyle w:val="CommentReference"/>
        </w:rPr>
        <w:annotationRef/>
      </w:r>
      <w:r>
        <w:t xml:space="preserve">Since your silver bullet is not high throughput sequencing as a solution, but rather a refinement of sequencing methods, I would just consolidate this (sorry to keep saying this). It is well </w:t>
      </w:r>
      <w:proofErr w:type="gramStart"/>
      <w:r>
        <w:t>written, but</w:t>
      </w:r>
      <w:proofErr w:type="gramEnd"/>
      <w:r>
        <w:t xml:space="preserve"> feels like you are setting up a paper and solution about using metabarcoding- instead I would take metabarcoding as a given that you don’t have to justify and instead focus on the method that you are testing. Does that make sense? I might be off base here too, that’s just my first reaction</w:t>
      </w:r>
    </w:p>
  </w:comment>
  <w:comment w:id="4" w:author="Devyn Orr" w:date="2020-06-02T11:08:00Z" w:initials="DO">
    <w:p w14:paraId="0376C7FC" w14:textId="0C4A6725" w:rsidR="00160297" w:rsidRDefault="00160297">
      <w:pPr>
        <w:pStyle w:val="CommentText"/>
      </w:pPr>
      <w:r>
        <w:rPr>
          <w:rStyle w:val="CommentReference"/>
        </w:rPr>
        <w:annotationRef/>
      </w:r>
      <w:r>
        <w:t>This feels like it should be in your first or second paragraph</w:t>
      </w:r>
    </w:p>
  </w:comment>
  <w:comment w:id="5" w:author="Devyn Orr" w:date="2020-06-02T11:09:00Z" w:initials="DO">
    <w:p w14:paraId="1D63A8DF" w14:textId="64716B4E" w:rsidR="00160297" w:rsidRDefault="00160297">
      <w:pPr>
        <w:pStyle w:val="CommentText"/>
      </w:pPr>
      <w:r>
        <w:rPr>
          <w:rStyle w:val="CommentReference"/>
        </w:rPr>
        <w:annotationRef/>
      </w:r>
      <w:r>
        <w:t>To ease this transition, could you add a sentence or two to this paragraph about known issues/ challenges/caveats with this method that point toward surface sterilization?</w:t>
      </w:r>
      <w:r w:rsidR="00F67AC6">
        <w:t xml:space="preserve"> I guess as a non-molecular person the immediate focus on surface sterilization feels abrupt </w:t>
      </w:r>
    </w:p>
  </w:comment>
  <w:comment w:id="6" w:author="Devyn Orr" w:date="2020-06-02T11:23:00Z" w:initials="DO">
    <w:p w14:paraId="2BE15147" w14:textId="7B60E17A" w:rsidR="00CB5FB0" w:rsidRDefault="00CB5FB0">
      <w:pPr>
        <w:pStyle w:val="CommentText"/>
      </w:pPr>
      <w:r>
        <w:rPr>
          <w:rStyle w:val="CommentReference"/>
        </w:rPr>
        <w:annotationRef/>
      </w:r>
      <w:r>
        <w:t xml:space="preserve">Since your title mentions mesocosms vs natural environments, might be worth thinking about restructuring this paragraph to be about surface contamination risk between lab and field settings? It </w:t>
      </w:r>
      <w:proofErr w:type="gramStart"/>
      <w:r>
        <w:t>sort</w:t>
      </w:r>
      <w:proofErr w:type="gramEnd"/>
      <w:r>
        <w:t xml:space="preserve"> of is but is broader as currently written so does not quite get that point across.</w:t>
      </w:r>
    </w:p>
  </w:comment>
  <w:comment w:id="9" w:author="Devyn Orr" w:date="2020-06-02T11:14:00Z" w:initials="DO">
    <w:p w14:paraId="634CE365" w14:textId="77777777" w:rsidR="00F67AC6" w:rsidRDefault="00F67AC6">
      <w:pPr>
        <w:pStyle w:val="CommentText"/>
      </w:pPr>
      <w:r>
        <w:rPr>
          <w:rStyle w:val="CommentReference"/>
        </w:rPr>
        <w:annotationRef/>
      </w:r>
      <w:r>
        <w:t xml:space="preserve">I don’t </w:t>
      </w:r>
      <w:proofErr w:type="gramStart"/>
      <w:r>
        <w:t>understand?</w:t>
      </w:r>
      <w:proofErr w:type="gramEnd"/>
      <w:r w:rsidR="005E5523">
        <w:t xml:space="preserve"> Could you clarify the </w:t>
      </w:r>
      <w:proofErr w:type="gramStart"/>
      <w:r w:rsidR="005E5523">
        <w:t>mechanism</w:t>
      </w:r>
      <w:proofErr w:type="gramEnd"/>
    </w:p>
    <w:p w14:paraId="33EDF6FA" w14:textId="77777777" w:rsidR="005E5523" w:rsidRDefault="005E5523">
      <w:pPr>
        <w:pStyle w:val="CommentText"/>
      </w:pPr>
    </w:p>
    <w:p w14:paraId="4D1DCBD7" w14:textId="02A3499B" w:rsidR="005E5523" w:rsidRDefault="005E5523">
      <w:pPr>
        <w:pStyle w:val="CommentText"/>
      </w:pPr>
      <w:r>
        <w:t xml:space="preserve">I think what you’re saying is that contaminants can be </w:t>
      </w:r>
      <w:proofErr w:type="spellStart"/>
      <w:r>
        <w:t>mistakingly</w:t>
      </w:r>
      <w:proofErr w:type="spellEnd"/>
      <w:r>
        <w:t xml:space="preserve"> read as diet items, and I understand intuitively how that can inflate estimates by increasing richness or number of reads </w:t>
      </w:r>
      <w:proofErr w:type="spellStart"/>
      <w:r>
        <w:t>etc</w:t>
      </w:r>
      <w:proofErr w:type="spellEnd"/>
      <w:r>
        <w:t xml:space="preserve"> , but I don’t intuitively understand how picking up things that aren’t actually det can depress estimates. Is this by crowding out rare things and making them less likely to be picked up?</w:t>
      </w:r>
    </w:p>
  </w:comment>
  <w:comment w:id="10" w:author="Devyn Orr" w:date="2020-06-02T11:15:00Z" w:initials="DO">
    <w:p w14:paraId="7B1F27B8" w14:textId="4BD9DAD6" w:rsidR="00F67AC6" w:rsidRDefault="00F67AC6">
      <w:pPr>
        <w:pStyle w:val="CommentText"/>
      </w:pPr>
      <w:r>
        <w:rPr>
          <w:rStyle w:val="CommentReference"/>
        </w:rPr>
        <w:annotationRef/>
      </w:r>
      <w:r>
        <w:t>Meaning streams or an experimental pool?</w:t>
      </w:r>
    </w:p>
  </w:comment>
  <w:comment w:id="11" w:author="Devyn Orr" w:date="2020-06-02T11:16:00Z" w:initials="DO">
    <w:p w14:paraId="7FAD21D9" w14:textId="3815EC05" w:rsidR="00F67AC6" w:rsidRDefault="00F67AC6">
      <w:pPr>
        <w:pStyle w:val="CommentText"/>
      </w:pPr>
      <w:r>
        <w:rPr>
          <w:rStyle w:val="CommentReference"/>
        </w:rPr>
        <w:annotationRef/>
      </w:r>
      <w:r>
        <w:t>Not sure what soil environment means- anything in the soil?</w:t>
      </w:r>
    </w:p>
  </w:comment>
  <w:comment w:id="12" w:author="Devyn Orr" w:date="2020-06-02T11:17:00Z" w:initials="DO">
    <w:p w14:paraId="3C0C452C" w14:textId="0BA7CC1D" w:rsidR="00F67AC6" w:rsidRDefault="00F67AC6">
      <w:pPr>
        <w:pStyle w:val="CommentText"/>
      </w:pPr>
      <w:r>
        <w:rPr>
          <w:rStyle w:val="CommentReference"/>
        </w:rPr>
        <w:annotationRef/>
      </w:r>
      <w:r>
        <w:t xml:space="preserve">Why is </w:t>
      </w:r>
      <w:proofErr w:type="gramStart"/>
      <w:r>
        <w:t>it</w:t>
      </w:r>
      <w:proofErr w:type="gramEnd"/>
      <w:r>
        <w:t xml:space="preserve"> “potential” diet DNA and not just real diet DNA?</w:t>
      </w:r>
    </w:p>
  </w:comment>
  <w:comment w:id="13" w:author="Devyn Orr" w:date="2020-06-02T11:20:00Z" w:initials="DO">
    <w:p w14:paraId="5BA416B9" w14:textId="4122EB96" w:rsidR="00CB5FB0" w:rsidRDefault="00F67AC6">
      <w:pPr>
        <w:pStyle w:val="CommentText"/>
      </w:pPr>
      <w:r>
        <w:rPr>
          <w:rStyle w:val="CommentReference"/>
        </w:rPr>
        <w:annotationRef/>
      </w:r>
      <w:r>
        <w:t>I almost feel like P4 and P5 should be flipped although I know why they aren’t. The flow just seems a little strange from P3 to P4 to P5</w:t>
      </w:r>
      <w:r w:rsidR="00CB5FB0">
        <w:t>. I sort of want to see:</w:t>
      </w:r>
    </w:p>
    <w:p w14:paraId="0EAB39E5" w14:textId="2509B2EB" w:rsidR="00CB5FB0" w:rsidRDefault="00CB5FB0">
      <w:pPr>
        <w:pStyle w:val="CommentText"/>
      </w:pPr>
    </w:p>
    <w:p w14:paraId="00219513" w14:textId="316C53AA" w:rsidR="00CB5FB0" w:rsidRDefault="00CB5FB0">
      <w:pPr>
        <w:pStyle w:val="CommentText"/>
      </w:pPr>
      <w:r>
        <w:t xml:space="preserve">High throughput sequencing is this cool new technique that allows us to answer questions we’ve never been able to tackle before- diet of small things yay! BUT it’s still new and we haven’t standardized the method for ecological application, so there are some issues (list problems </w:t>
      </w:r>
      <w:proofErr w:type="spellStart"/>
      <w:proofErr w:type="gramStart"/>
      <w:r>
        <w:t>x,y</w:t>
      </w:r>
      <w:proofErr w:type="gramEnd"/>
      <w:r>
        <w:t>,z</w:t>
      </w:r>
      <w:proofErr w:type="spellEnd"/>
      <w:r>
        <w:t>). Foremost among these may be the issue of surface contamination.</w:t>
      </w:r>
    </w:p>
    <w:p w14:paraId="23D26638" w14:textId="59A8346E" w:rsidR="00CB5FB0" w:rsidRDefault="00CB5FB0">
      <w:pPr>
        <w:pStyle w:val="CommentText"/>
      </w:pPr>
    </w:p>
    <w:p w14:paraId="24F041BF" w14:textId="5102D537" w:rsidR="00CB5FB0" w:rsidRDefault="00CB5FB0">
      <w:pPr>
        <w:pStyle w:val="CommentText"/>
      </w:pPr>
      <w:r>
        <w:t xml:space="preserve">Surface sterilization can do </w:t>
      </w:r>
      <w:proofErr w:type="spellStart"/>
      <w:proofErr w:type="gramStart"/>
      <w:r>
        <w:t>x,y</w:t>
      </w:r>
      <w:proofErr w:type="spellEnd"/>
      <w:proofErr w:type="gramEnd"/>
      <w:r>
        <w:t xml:space="preserve"> but it hasn’t been systematically used in diet metabarcoding studies </w:t>
      </w:r>
      <w:proofErr w:type="spellStart"/>
      <w:r>
        <w:t>etc</w:t>
      </w:r>
      <w:proofErr w:type="spellEnd"/>
      <w:r>
        <w:t xml:space="preserve"> </w:t>
      </w:r>
      <w:proofErr w:type="spellStart"/>
      <w:r>
        <w:t>etc</w:t>
      </w:r>
      <w:proofErr w:type="spellEnd"/>
      <w:r>
        <w:t xml:space="preserve"> </w:t>
      </w:r>
      <w:proofErr w:type="spellStart"/>
      <w:r>
        <w:t>etc</w:t>
      </w:r>
      <w:proofErr w:type="spellEnd"/>
    </w:p>
    <w:p w14:paraId="74BA75D2" w14:textId="3046E723" w:rsidR="00CB5FB0" w:rsidRDefault="00CB5FB0">
      <w:pPr>
        <w:pStyle w:val="CommentText"/>
      </w:pPr>
    </w:p>
    <w:p w14:paraId="2B1DE848" w14:textId="020D87B8" w:rsidR="00CB5FB0" w:rsidRDefault="00CB5FB0">
      <w:pPr>
        <w:pStyle w:val="CommentText"/>
      </w:pPr>
      <w:r>
        <w:t>Furthermore, the problem of surface contamination likely differs across systems and experiment types. For instance, mesocosms/lab experiments/closed systems likely have higher rates of surface contamination (???) than field experiments/open systems.</w:t>
      </w:r>
    </w:p>
    <w:p w14:paraId="5C1C5151" w14:textId="45688877" w:rsidR="00CB5FB0" w:rsidRDefault="00CB5FB0">
      <w:pPr>
        <w:pStyle w:val="CommentText"/>
      </w:pPr>
    </w:p>
    <w:p w14:paraId="56480742" w14:textId="77777777" w:rsidR="00CB5FB0" w:rsidRDefault="00CB5FB0">
      <w:pPr>
        <w:pStyle w:val="CommentText"/>
      </w:pPr>
    </w:p>
    <w:p w14:paraId="461816B8" w14:textId="1D67D3B0" w:rsidR="00F67AC6" w:rsidRDefault="00F67AC6">
      <w:pPr>
        <w:pStyle w:val="CommentText"/>
      </w:pPr>
    </w:p>
  </w:comment>
  <w:comment w:id="14" w:author="Ana Miller-Ter Kuile" w:date="2020-06-02T14:34:00Z" w:initials="AMK">
    <w:p w14:paraId="4F735A6B" w14:textId="17608FB1" w:rsidR="00736FB5" w:rsidRDefault="00736FB5">
      <w:pPr>
        <w:pStyle w:val="CommentText"/>
      </w:pPr>
      <w:r>
        <w:rPr>
          <w:rStyle w:val="CommentReference"/>
        </w:rPr>
        <w:annotationRef/>
      </w:r>
    </w:p>
  </w:comment>
  <w:comment w:id="15"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6" w:author="Devyn Orr" w:date="2020-06-02T11:18:00Z" w:initials="DO">
    <w:p w14:paraId="3F4E33ED" w14:textId="6B297B51" w:rsidR="00F67AC6" w:rsidRDefault="00F67AC6">
      <w:pPr>
        <w:pStyle w:val="CommentText"/>
      </w:pPr>
      <w:r>
        <w:rPr>
          <w:rStyle w:val="CommentReference"/>
        </w:rPr>
        <w:annotationRef/>
      </w:r>
      <w:r>
        <w:t>I think if you focus on “this is not an established method in the field so no one is doing it wrong or right, but we should come up with a standard protocol” that’s ok?</w:t>
      </w:r>
    </w:p>
  </w:comment>
  <w:comment w:id="17" w:author="Ana Miller-Ter Kuile" w:date="2020-06-02T11:31:00Z" w:initials="AMK">
    <w:p w14:paraId="40139A21" w14:textId="77777777" w:rsidR="001A2C75" w:rsidRDefault="002C079E">
      <w:pPr>
        <w:pStyle w:val="CommentText"/>
      </w:pPr>
      <w:r>
        <w:rPr>
          <w:rStyle w:val="CommentReference"/>
        </w:rPr>
        <w:annotationRef/>
      </w:r>
      <w:r w:rsidR="001A2C75">
        <w:t xml:space="preserve">E&amp;D: Justification sufficient? </w:t>
      </w:r>
    </w:p>
    <w:p w14:paraId="40855A96" w14:textId="77777777" w:rsidR="001A2C75" w:rsidRDefault="001A2C75">
      <w:pPr>
        <w:pStyle w:val="CommentText"/>
      </w:pPr>
    </w:p>
    <w:p w14:paraId="1E75B82F" w14:textId="4B0CAE3E" w:rsidR="002C079E" w:rsidRDefault="002C079E">
      <w:pPr>
        <w:pStyle w:val="CommentText"/>
      </w:pPr>
      <w:r>
        <w:t>Could build these more explicitly on ideas related to different levels of organization for diet studies (e.g. intraspecific, inter-population, community-wide).</w:t>
      </w:r>
    </w:p>
  </w:comment>
  <w:comment w:id="18" w:author="Devyn Orr" w:date="2020-06-02T11:30:00Z" w:initials="DO">
    <w:p w14:paraId="43DBB4A4" w14:textId="77777777" w:rsidR="00CB5FB0" w:rsidRDefault="00CB5FB0">
      <w:pPr>
        <w:pStyle w:val="CommentText"/>
      </w:pPr>
      <w:r>
        <w:rPr>
          <w:rStyle w:val="CommentReference"/>
        </w:rPr>
        <w:annotationRef/>
      </w:r>
      <w:r>
        <w:t>I think it would be helpful to make this point more directly earlier in the intro in order to better setup this question.</w:t>
      </w:r>
      <w:r w:rsidR="00017093">
        <w:t xml:space="preserve"> You also don’t talk about it explicitly in the discussion. I think that’s fine but it’s sort of this tantalizing question with such application that isn’t explored so it distracts me a bit.</w:t>
      </w:r>
    </w:p>
    <w:p w14:paraId="4F670F1A" w14:textId="77777777" w:rsidR="00017093" w:rsidRDefault="00017093">
      <w:pPr>
        <w:pStyle w:val="CommentText"/>
      </w:pPr>
    </w:p>
    <w:p w14:paraId="05D9366A" w14:textId="689C3449" w:rsidR="00017093" w:rsidRDefault="00017093">
      <w:pPr>
        <w:pStyle w:val="CommentText"/>
      </w:pPr>
      <w:r>
        <w:t xml:space="preserve">two </w:t>
      </w:r>
      <w:r w:rsidR="00386E2C">
        <w:t xml:space="preserve">possible </w:t>
      </w:r>
      <w:r>
        <w:t>options- add 1-3 sentences somewhere that just says when thinking about diet detection we have to consider 1) richness (# different diet items) 2) proportion (because</w:t>
      </w:r>
      <w:proofErr w:type="gramStart"/>
      <w:r>
        <w:t>….likelihood</w:t>
      </w:r>
      <w:proofErr w:type="gramEnd"/>
      <w:r>
        <w:t xml:space="preserve"> of successful DNA </w:t>
      </w:r>
      <w:proofErr w:type="spellStart"/>
      <w:r>
        <w:t>amplication</w:t>
      </w:r>
      <w:proofErr w:type="spellEnd"/>
      <w:r>
        <w:t xml:space="preserve"> or ?) 3) composition (for extending to understand community interactions)</w:t>
      </w:r>
    </w:p>
    <w:p w14:paraId="72FC269E" w14:textId="77777777" w:rsidR="00017093" w:rsidRDefault="00017093">
      <w:pPr>
        <w:pStyle w:val="CommentText"/>
      </w:pPr>
    </w:p>
    <w:p w14:paraId="31ACC525" w14:textId="4B8EBD45" w:rsidR="00017093" w:rsidRDefault="00017093">
      <w:pPr>
        <w:pStyle w:val="CommentText"/>
      </w:pPr>
      <w:r>
        <w:t>Or, expand each of these responses in both the into and the discussion and specifically touch on each one, why it’s important, and its application to different types of ecological questions, and why surface sterilization might be more or less important to each</w:t>
      </w:r>
    </w:p>
  </w:comment>
  <w:comment w:id="19" w:author="Devyn Orr" w:date="2020-06-02T11:32:00Z" w:initials="DO">
    <w:p w14:paraId="3C9B9E50" w14:textId="73305FC4" w:rsidR="00D52356" w:rsidRDefault="00CB5FB0">
      <w:pPr>
        <w:pStyle w:val="CommentText"/>
      </w:pPr>
      <w:r>
        <w:rPr>
          <w:rStyle w:val="CommentReference"/>
        </w:rPr>
        <w:annotationRef/>
      </w:r>
      <w:r w:rsidR="00D52356">
        <w:t>It’s a little hard for me to see “minimal to no impacts” of this added step and feel compelled to include it in a protocol? Is it really low cost? I guess I would just think about this statement a little more</w:t>
      </w:r>
    </w:p>
    <w:p w14:paraId="7CF6D0CC" w14:textId="77777777" w:rsidR="00D52356" w:rsidRDefault="00D52356">
      <w:pPr>
        <w:pStyle w:val="CommentText"/>
      </w:pPr>
    </w:p>
    <w:p w14:paraId="0BB7F2F3" w14:textId="3915309D" w:rsidR="00CB5FB0" w:rsidRDefault="00D52356">
      <w:pPr>
        <w:pStyle w:val="CommentText"/>
      </w:pPr>
      <w:r>
        <w:t xml:space="preserve">Might be worth extending the olive branch and saying “it’s unlikely that folks who haven’t sterilized </w:t>
      </w:r>
    </w:p>
  </w:comment>
  <w:comment w:id="20"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21"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22"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23" w:author="Ana Miller-Ter Kuile" w:date="2020-06-02T11:45:00Z" w:initials="AMK">
    <w:p w14:paraId="56F11311" w14:textId="183BAB56" w:rsidR="001A2C75" w:rsidRDefault="001A2C75">
      <w:pPr>
        <w:pStyle w:val="CommentText"/>
      </w:pPr>
      <w:r>
        <w:rPr>
          <w:rStyle w:val="CommentReference"/>
        </w:rPr>
        <w:annotationRef/>
      </w:r>
      <w:r>
        <w:t>E &amp;D these next three paragraphs well justified and explained?</w:t>
      </w:r>
    </w:p>
  </w:comment>
  <w:comment w:id="24" w:author="Ana Miller-Ter Kuile" w:date="2020-06-02T11:45:00Z" w:initials="AMK">
    <w:p w14:paraId="4428AF6D" w14:textId="67D30C09" w:rsidR="001A2C75" w:rsidRDefault="001A2C75">
      <w:pPr>
        <w:pStyle w:val="CommentText"/>
      </w:pPr>
      <w:r>
        <w:rPr>
          <w:rStyle w:val="CommentReference"/>
        </w:rPr>
        <w:annotationRef/>
      </w:r>
      <w:r>
        <w:t>E&amp;D: Discussion framing appropriate to introduction? Sufficient justification of the measurement variables used to get here?</w:t>
      </w:r>
    </w:p>
  </w:comment>
  <w:comment w:id="25" w:author="Devyn Orr" w:date="2020-06-02T11:41:00Z" w:initials="DO">
    <w:p w14:paraId="4AF3B9E6" w14:textId="29F1B4F7" w:rsidR="00D52356" w:rsidRDefault="00D52356">
      <w:pPr>
        <w:pStyle w:val="CommentText"/>
      </w:pPr>
      <w:r>
        <w:rPr>
          <w:rStyle w:val="CommentReference"/>
        </w:rPr>
        <w:annotationRef/>
      </w:r>
      <w:r>
        <w:t>Why is it still potential diet and not diet?</w:t>
      </w:r>
    </w:p>
  </w:comment>
  <w:comment w:id="26" w:author="Devyn Orr" w:date="2020-06-02T11:54:00Z" w:initials="DO">
    <w:p w14:paraId="3F9C2DE1" w14:textId="77777777" w:rsidR="00541B60" w:rsidRDefault="00541B60">
      <w:pPr>
        <w:pStyle w:val="CommentText"/>
      </w:pPr>
      <w:r>
        <w:rPr>
          <w:rStyle w:val="CommentReference"/>
        </w:rPr>
        <w:annotationRef/>
      </w:r>
      <w:r>
        <w:t>I didn’t read your methods so the low cost aspect is probably a lot clearer after reading what you actually did, but any time someone says “add this simple step is won’t cost you extra” my gut reaction is to get annoyed because I feel like it still always adds time and money to a certain degree. I wouldn’t change this because it def seems like best practice, but I would just be aware that low cost might still be added cost, so if you are going to advocate that everyone do this, you really need to sell it as best practice rather than ‘do this because we saw a marginal to not significant effect’</w:t>
      </w:r>
    </w:p>
    <w:p w14:paraId="36100594" w14:textId="77777777" w:rsidR="00541B60" w:rsidRDefault="00541B60">
      <w:pPr>
        <w:pStyle w:val="CommentText"/>
      </w:pPr>
    </w:p>
    <w:p w14:paraId="2BA8660A" w14:textId="689E267B" w:rsidR="00541B60" w:rsidRDefault="00541B60">
      <w:pPr>
        <w:pStyle w:val="CommentText"/>
      </w:pPr>
      <w:r>
        <w:t xml:space="preserve">It also could be good to extend the olive branch and </w:t>
      </w:r>
      <w:proofErr w:type="gramStart"/>
      <w:r>
        <w:t>say</w:t>
      </w:r>
      <w:proofErr w:type="gramEnd"/>
      <w:r>
        <w:t xml:space="preserve"> “hey if you are super limited on time/money and working in super open system- </w:t>
      </w:r>
      <w:proofErr w:type="spellStart"/>
      <w:r>
        <w:t>ie</w:t>
      </w:r>
      <w:proofErr w:type="spellEnd"/>
      <w:r>
        <w:t xml:space="preserve"> marine environment- maybe you can skip this step and feel ok about it”?</w:t>
      </w:r>
    </w:p>
  </w:comment>
  <w:comment w:id="27" w:author="Devyn Orr" w:date="2020-06-02T12:00:00Z" w:initials="DO">
    <w:p w14:paraId="1BF764A3" w14:textId="0904DBBE" w:rsidR="00541B60" w:rsidRDefault="00541B60">
      <w:pPr>
        <w:pStyle w:val="CommentText"/>
      </w:pPr>
      <w:r>
        <w:rPr>
          <w:rStyle w:val="CommentReference"/>
        </w:rPr>
        <w:annotationRef/>
      </w:r>
      <w:proofErr w:type="gramStart"/>
      <w:r>
        <w:t>Oh</w:t>
      </w:r>
      <w:proofErr w:type="gramEnd"/>
      <w:r>
        <w:t xml:space="preserve"> you do some of this in the next paragraph lol</w:t>
      </w:r>
    </w:p>
  </w:comment>
  <w:comment w:id="28" w:author="Devyn Orr" w:date="2020-06-02T12:01:00Z" w:initials="DO">
    <w:p w14:paraId="35D0001A" w14:textId="5686BD56" w:rsidR="00541B60" w:rsidRDefault="00541B60">
      <w:pPr>
        <w:pStyle w:val="CommentText"/>
      </w:pPr>
      <w:r>
        <w:rPr>
          <w:rStyle w:val="CommentReference"/>
        </w:rPr>
        <w:annotationRef/>
      </w:r>
      <w:r>
        <w:t xml:space="preserve">Maybe add a sentence to link this back- “so if you are doing a study where you know at the </w:t>
      </w:r>
      <w:proofErr w:type="spellStart"/>
      <w:r>
        <w:t>outsest</w:t>
      </w:r>
      <w:proofErr w:type="spellEnd"/>
      <w:r>
        <w:t xml:space="preserve"> that contaminant and diet are more similar in biomass </w:t>
      </w:r>
      <w:proofErr w:type="spellStart"/>
      <w:r>
        <w:t>etc</w:t>
      </w:r>
      <w:proofErr w:type="spellEnd"/>
      <w:r>
        <w:t xml:space="preserve"> sterilization may be especially important”</w:t>
      </w:r>
    </w:p>
  </w:comment>
  <w:comment w:id="30"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3B9F2F" w15:done="0"/>
  <w15:commentEx w15:paraId="4C1BF97A" w15:paraIdParent="153B9F2F" w15:done="0"/>
  <w15:commentEx w15:paraId="29B8B721" w15:done="0"/>
  <w15:commentEx w15:paraId="0BDA2291" w15:done="0"/>
  <w15:commentEx w15:paraId="0376C7FC" w15:done="0"/>
  <w15:commentEx w15:paraId="1D63A8DF" w15:done="0"/>
  <w15:commentEx w15:paraId="2BE15147" w15:done="0"/>
  <w15:commentEx w15:paraId="4D1DCBD7" w15:done="0"/>
  <w15:commentEx w15:paraId="7B1F27B8" w15:done="0"/>
  <w15:commentEx w15:paraId="7FAD21D9" w15:done="0"/>
  <w15:commentEx w15:paraId="3C0C452C" w15:done="0"/>
  <w15:commentEx w15:paraId="461816B8" w15:done="0"/>
  <w15:commentEx w15:paraId="4F735A6B" w15:paraIdParent="461816B8" w15:done="0"/>
  <w15:commentEx w15:paraId="5AFF5A68" w15:done="0"/>
  <w15:commentEx w15:paraId="3F4E33ED" w15:paraIdParent="5AFF5A68" w15:done="0"/>
  <w15:commentEx w15:paraId="1E75B82F" w15:done="0"/>
  <w15:commentEx w15:paraId="31ACC525" w15:done="0"/>
  <w15:commentEx w15:paraId="0BB7F2F3" w15:done="0"/>
  <w15:commentEx w15:paraId="5E099403" w15:done="0"/>
  <w15:commentEx w15:paraId="011FBC11" w15:done="0"/>
  <w15:commentEx w15:paraId="76B6F74F" w15:done="0"/>
  <w15:commentEx w15:paraId="56F11311" w15:done="0"/>
  <w15:commentEx w15:paraId="4428AF6D" w15:done="0"/>
  <w15:commentEx w15:paraId="4AF3B9E6" w15:done="0"/>
  <w15:commentEx w15:paraId="2BA8660A" w15:done="0"/>
  <w15:commentEx w15:paraId="1BF764A3" w15:paraIdParent="2BA8660A" w15:done="0"/>
  <w15:commentEx w15:paraId="35D0001A"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0BA16" w16cex:dateUtc="2020-06-02T16:44:00Z"/>
  <w16cex:commentExtensible w16cex:durableId="2280E1F7" w16cex:dateUtc="2020-06-02T19:34:00Z"/>
  <w16cex:commentExtensible w16cex:durableId="22762970" w16cex:dateUtc="2020-05-25T16:24:00Z"/>
  <w16cex:commentExtensible w16cex:durableId="2280B70D" w16cex:dateUtc="2020-06-02T16:31:00Z"/>
  <w16cex:commentExtensible w16cex:durableId="227F548F" w16cex:dateUtc="2020-06-01T15:18:00Z"/>
  <w16cex:commentExtensible w16cex:durableId="2280BA3D" w16cex:dateUtc="2020-06-02T16:45:00Z"/>
  <w16cex:commentExtensible w16cex:durableId="2280BA53" w16cex:dateUtc="2020-06-02T16:4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3B9F2F" w16cid:durableId="2280BA16"/>
  <w16cid:commentId w16cid:paraId="4C1BF97A" w16cid:durableId="2280AF8E"/>
  <w16cid:commentId w16cid:paraId="29B8B721" w16cid:durableId="2280B037"/>
  <w16cid:commentId w16cid:paraId="0BDA2291" w16cid:durableId="2280B0ED"/>
  <w16cid:commentId w16cid:paraId="0376C7FC" w16cid:durableId="2280B1C7"/>
  <w16cid:commentId w16cid:paraId="1D63A8DF" w16cid:durableId="2280B206"/>
  <w16cid:commentId w16cid:paraId="2BE15147" w16cid:durableId="2280B51E"/>
  <w16cid:commentId w16cid:paraId="4D1DCBD7" w16cid:durableId="2280B32B"/>
  <w16cid:commentId w16cid:paraId="7B1F27B8" w16cid:durableId="2280B36C"/>
  <w16cid:commentId w16cid:paraId="7FAD21D9" w16cid:durableId="2280B393"/>
  <w16cid:commentId w16cid:paraId="3C0C452C" w16cid:durableId="2280B3C5"/>
  <w16cid:commentId w16cid:paraId="461816B8" w16cid:durableId="2280B473"/>
  <w16cid:commentId w16cid:paraId="4F735A6B" w16cid:durableId="2280E1F7"/>
  <w16cid:commentId w16cid:paraId="5AFF5A68" w16cid:durableId="22762970"/>
  <w16cid:commentId w16cid:paraId="3F4E33ED" w16cid:durableId="2280B41B"/>
  <w16cid:commentId w16cid:paraId="1E75B82F" w16cid:durableId="2280B70D"/>
  <w16cid:commentId w16cid:paraId="31ACC525" w16cid:durableId="2280B6D4"/>
  <w16cid:commentId w16cid:paraId="0BB7F2F3" w16cid:durableId="2280B755"/>
  <w16cid:commentId w16cid:paraId="5E099403" w16cid:durableId="227F548F"/>
  <w16cid:commentId w16cid:paraId="011FBC11" w16cid:durableId="2253CE3F"/>
  <w16cid:commentId w16cid:paraId="76B6F74F" w16cid:durableId="22540DFE"/>
  <w16cid:commentId w16cid:paraId="56F11311" w16cid:durableId="2280BA3D"/>
  <w16cid:commentId w16cid:paraId="4428AF6D" w16cid:durableId="2280BA53"/>
  <w16cid:commentId w16cid:paraId="4AF3B9E6" w16cid:durableId="2280B983"/>
  <w16cid:commentId w16cid:paraId="2BA8660A" w16cid:durableId="2280BC5E"/>
  <w16cid:commentId w16cid:paraId="1BF764A3" w16cid:durableId="2280BDFB"/>
  <w16cid:commentId w16cid:paraId="35D0001A" w16cid:durableId="2280BE23"/>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Devyn Orr">
    <w15:presenceInfo w15:providerId="Windows Live" w15:userId="e6c1badb000cae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10F"/>
    <w:rsid w:val="00077B7F"/>
    <w:rsid w:val="00081302"/>
    <w:rsid w:val="00082794"/>
    <w:rsid w:val="00083D3E"/>
    <w:rsid w:val="00084870"/>
    <w:rsid w:val="000862E6"/>
    <w:rsid w:val="00091935"/>
    <w:rsid w:val="00097037"/>
    <w:rsid w:val="000A341F"/>
    <w:rsid w:val="000A4321"/>
    <w:rsid w:val="000A666B"/>
    <w:rsid w:val="000A7CEB"/>
    <w:rsid w:val="000B7D9C"/>
    <w:rsid w:val="000D3852"/>
    <w:rsid w:val="000D7723"/>
    <w:rsid w:val="000D7DA1"/>
    <w:rsid w:val="000E5B8D"/>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4B28"/>
    <w:rsid w:val="00147D08"/>
    <w:rsid w:val="0015397E"/>
    <w:rsid w:val="00160297"/>
    <w:rsid w:val="00160B63"/>
    <w:rsid w:val="001658D1"/>
    <w:rsid w:val="00166764"/>
    <w:rsid w:val="00170EC9"/>
    <w:rsid w:val="0017585E"/>
    <w:rsid w:val="00183774"/>
    <w:rsid w:val="00190632"/>
    <w:rsid w:val="00190AD5"/>
    <w:rsid w:val="00194B29"/>
    <w:rsid w:val="00196972"/>
    <w:rsid w:val="001A069A"/>
    <w:rsid w:val="001A278E"/>
    <w:rsid w:val="001A2C75"/>
    <w:rsid w:val="001A4175"/>
    <w:rsid w:val="001A604A"/>
    <w:rsid w:val="001A62D4"/>
    <w:rsid w:val="001A72A0"/>
    <w:rsid w:val="001A7609"/>
    <w:rsid w:val="001B6C80"/>
    <w:rsid w:val="001C03EA"/>
    <w:rsid w:val="001C1510"/>
    <w:rsid w:val="001C5513"/>
    <w:rsid w:val="001C5828"/>
    <w:rsid w:val="001C65CE"/>
    <w:rsid w:val="001D2693"/>
    <w:rsid w:val="001D31CF"/>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05F5"/>
    <w:rsid w:val="002C079E"/>
    <w:rsid w:val="002C2884"/>
    <w:rsid w:val="002C7633"/>
    <w:rsid w:val="002D051C"/>
    <w:rsid w:val="002D31CE"/>
    <w:rsid w:val="002D473A"/>
    <w:rsid w:val="002E385B"/>
    <w:rsid w:val="002F4139"/>
    <w:rsid w:val="002F44FC"/>
    <w:rsid w:val="00301173"/>
    <w:rsid w:val="0031552E"/>
    <w:rsid w:val="0031571D"/>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818EE"/>
    <w:rsid w:val="00385208"/>
    <w:rsid w:val="00386E2C"/>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77E1"/>
    <w:rsid w:val="004B134E"/>
    <w:rsid w:val="004B2E63"/>
    <w:rsid w:val="004B6F62"/>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41B60"/>
    <w:rsid w:val="00550C7D"/>
    <w:rsid w:val="00554148"/>
    <w:rsid w:val="00557883"/>
    <w:rsid w:val="0056076F"/>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D74B6"/>
    <w:rsid w:val="005E3746"/>
    <w:rsid w:val="005E5523"/>
    <w:rsid w:val="005F0B55"/>
    <w:rsid w:val="00602643"/>
    <w:rsid w:val="00606BD6"/>
    <w:rsid w:val="00611BE6"/>
    <w:rsid w:val="00615530"/>
    <w:rsid w:val="00615AD9"/>
    <w:rsid w:val="0062131F"/>
    <w:rsid w:val="0062282C"/>
    <w:rsid w:val="00622EDB"/>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3244"/>
    <w:rsid w:val="007D5A3D"/>
    <w:rsid w:val="007D631E"/>
    <w:rsid w:val="007E1512"/>
    <w:rsid w:val="007E2333"/>
    <w:rsid w:val="007E34B2"/>
    <w:rsid w:val="007E4B0A"/>
    <w:rsid w:val="007E52CA"/>
    <w:rsid w:val="007E6F6B"/>
    <w:rsid w:val="007E70C8"/>
    <w:rsid w:val="007F1B51"/>
    <w:rsid w:val="007F3DAE"/>
    <w:rsid w:val="00811475"/>
    <w:rsid w:val="00814E6D"/>
    <w:rsid w:val="00821919"/>
    <w:rsid w:val="00823455"/>
    <w:rsid w:val="008239A4"/>
    <w:rsid w:val="00824FFA"/>
    <w:rsid w:val="008264A3"/>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20010"/>
    <w:rsid w:val="00920CDC"/>
    <w:rsid w:val="00921222"/>
    <w:rsid w:val="0092281A"/>
    <w:rsid w:val="00922DFA"/>
    <w:rsid w:val="00932EFD"/>
    <w:rsid w:val="00934B30"/>
    <w:rsid w:val="00946034"/>
    <w:rsid w:val="00950D74"/>
    <w:rsid w:val="00954A86"/>
    <w:rsid w:val="00961867"/>
    <w:rsid w:val="00961D4F"/>
    <w:rsid w:val="00962673"/>
    <w:rsid w:val="00963471"/>
    <w:rsid w:val="0096389B"/>
    <w:rsid w:val="00970806"/>
    <w:rsid w:val="00977993"/>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B7A7E"/>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321F"/>
    <w:rsid w:val="00A84C2D"/>
    <w:rsid w:val="00A85FA9"/>
    <w:rsid w:val="00A86D3C"/>
    <w:rsid w:val="00A90916"/>
    <w:rsid w:val="00A9096C"/>
    <w:rsid w:val="00A920FD"/>
    <w:rsid w:val="00A92B55"/>
    <w:rsid w:val="00A96A33"/>
    <w:rsid w:val="00AA0E5B"/>
    <w:rsid w:val="00AA256B"/>
    <w:rsid w:val="00AA3E54"/>
    <w:rsid w:val="00AB3807"/>
    <w:rsid w:val="00AB4187"/>
    <w:rsid w:val="00AB5841"/>
    <w:rsid w:val="00AC0052"/>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6C38"/>
    <w:rsid w:val="00B874C7"/>
    <w:rsid w:val="00B910B3"/>
    <w:rsid w:val="00B92366"/>
    <w:rsid w:val="00B97760"/>
    <w:rsid w:val="00BA2C77"/>
    <w:rsid w:val="00BA300F"/>
    <w:rsid w:val="00BA52DB"/>
    <w:rsid w:val="00BB0E78"/>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A57D1"/>
    <w:rsid w:val="00CB1D34"/>
    <w:rsid w:val="00CB353A"/>
    <w:rsid w:val="00CB5279"/>
    <w:rsid w:val="00CB5FB0"/>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1B56"/>
    <w:rsid w:val="00DE4272"/>
    <w:rsid w:val="00DE57D1"/>
    <w:rsid w:val="00DF0301"/>
    <w:rsid w:val="00DF0C61"/>
    <w:rsid w:val="00DF6B43"/>
    <w:rsid w:val="00DF7E0C"/>
    <w:rsid w:val="00E04419"/>
    <w:rsid w:val="00E055C4"/>
    <w:rsid w:val="00E05DBC"/>
    <w:rsid w:val="00E10921"/>
    <w:rsid w:val="00E10D8A"/>
    <w:rsid w:val="00E14A8E"/>
    <w:rsid w:val="00E1511A"/>
    <w:rsid w:val="00E16423"/>
    <w:rsid w:val="00E17214"/>
    <w:rsid w:val="00E22A17"/>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67AC6"/>
    <w:rsid w:val="00F708F0"/>
    <w:rsid w:val="00F75CD0"/>
    <w:rsid w:val="00F771E5"/>
    <w:rsid w:val="00F816D8"/>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7577</Words>
  <Characters>43191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cp:revision>
  <dcterms:created xsi:type="dcterms:W3CDTF">2020-06-02T19:36:00Z</dcterms:created>
  <dcterms:modified xsi:type="dcterms:W3CDTF">2020-06-02T21:22:00Z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