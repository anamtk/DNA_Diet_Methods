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A1B355" w14:textId="150C9E98" w:rsidR="00BE5D56" w:rsidRDefault="008264A3" w:rsidP="00A17010">
      <w:pPr>
        <w:rPr>
          <w:rFonts w:ascii="Times New Roman" w:hAnsi="Times New Roman" w:cs="Times New Roman"/>
          <w:b/>
        </w:rPr>
      </w:pPr>
      <w:r>
        <w:rPr>
          <w:rFonts w:ascii="Times New Roman" w:hAnsi="Times New Roman" w:cs="Times New Roman"/>
          <w:b/>
        </w:rPr>
        <w:t>Working Title:</w:t>
      </w:r>
    </w:p>
    <w:p w14:paraId="03E118C4" w14:textId="2FF9868F" w:rsidR="00FB7614" w:rsidRDefault="00FB7614" w:rsidP="00A17010">
      <w:pPr>
        <w:rPr>
          <w:rFonts w:ascii="Times New Roman" w:hAnsi="Times New Roman" w:cs="Times New Roman"/>
          <w:b/>
        </w:rPr>
      </w:pPr>
      <w:r>
        <w:rPr>
          <w:rFonts w:ascii="Times New Roman" w:hAnsi="Times New Roman" w:cs="Times New Roman"/>
          <w:b/>
        </w:rPr>
        <w:t xml:space="preserve">Effects of </w:t>
      </w:r>
      <w:r w:rsidR="009A1763">
        <w:rPr>
          <w:rFonts w:ascii="Times New Roman" w:hAnsi="Times New Roman" w:cs="Times New Roman"/>
          <w:b/>
        </w:rPr>
        <w:t>environmental</w:t>
      </w:r>
      <w:r>
        <w:rPr>
          <w:rFonts w:ascii="Times New Roman" w:hAnsi="Times New Roman" w:cs="Times New Roman"/>
          <w:b/>
        </w:rPr>
        <w:t xml:space="preserve"> contamination on diet metabarcoding</w:t>
      </w:r>
      <w:r w:rsidR="009A1763">
        <w:rPr>
          <w:rFonts w:ascii="Times New Roman" w:hAnsi="Times New Roman" w:cs="Times New Roman"/>
          <w:b/>
        </w:rPr>
        <w:t xml:space="preserve"> data</w:t>
      </w:r>
      <w:ins w:id="0" w:author="Microsoft Office User" w:date="2020-05-22T09:45:00Z">
        <w:r w:rsidR="00784226">
          <w:rPr>
            <w:rFonts w:ascii="Times New Roman" w:hAnsi="Times New Roman" w:cs="Times New Roman"/>
            <w:b/>
          </w:rPr>
          <w:t xml:space="preserve"> of invertebrates</w:t>
        </w:r>
      </w:ins>
      <w:r>
        <w:rPr>
          <w:rFonts w:ascii="Times New Roman" w:hAnsi="Times New Roman" w:cs="Times New Roman"/>
          <w:b/>
        </w:rPr>
        <w:t xml:space="preserve"> </w:t>
      </w:r>
      <w:commentRangeStart w:id="1"/>
      <w:r w:rsidR="00B35A98">
        <w:rPr>
          <w:rFonts w:ascii="Times New Roman" w:hAnsi="Times New Roman" w:cs="Times New Roman"/>
          <w:b/>
        </w:rPr>
        <w:t xml:space="preserve">in </w:t>
      </w:r>
      <w:del w:id="2" w:author="Microsoft Office User" w:date="2020-05-22T09:45:00Z">
        <w:r w:rsidR="00B35A98" w:rsidDel="00784226">
          <w:rPr>
            <w:rFonts w:ascii="Times New Roman" w:hAnsi="Times New Roman" w:cs="Times New Roman"/>
            <w:b/>
          </w:rPr>
          <w:delText>two</w:delText>
        </w:r>
        <w:r w:rsidDel="00784226">
          <w:rPr>
            <w:rFonts w:ascii="Times New Roman" w:hAnsi="Times New Roman" w:cs="Times New Roman"/>
            <w:b/>
          </w:rPr>
          <w:delText xml:space="preserve"> environmental contexts</w:delText>
        </w:r>
        <w:commentRangeEnd w:id="1"/>
        <w:r w:rsidR="00784226" w:rsidDel="00784226">
          <w:rPr>
            <w:rStyle w:val="CommentReference"/>
          </w:rPr>
          <w:commentReference w:id="1"/>
        </w:r>
      </w:del>
      <w:ins w:id="3" w:author="Microsoft Office User" w:date="2020-05-22T09:45:00Z">
        <w:r w:rsidR="00784226">
          <w:rPr>
            <w:rFonts w:ascii="Times New Roman" w:hAnsi="Times New Roman" w:cs="Times New Roman"/>
            <w:b/>
          </w:rPr>
          <w:t>mesocosms and natural environments</w:t>
        </w:r>
      </w:ins>
    </w:p>
    <w:p w14:paraId="0F2976D3" w14:textId="60EDF262" w:rsidR="00ED15D8" w:rsidRDefault="00ED15D8">
      <w:pPr>
        <w:rPr>
          <w:rFonts w:ascii="Times New Roman" w:hAnsi="Times New Roman" w:cs="Times New Roman"/>
          <w:b/>
        </w:rPr>
      </w:pPr>
    </w:p>
    <w:p w14:paraId="23788D4B" w14:textId="7ADF193F" w:rsidR="00CB5279" w:rsidRDefault="00CB5279">
      <w:pPr>
        <w:rPr>
          <w:rFonts w:ascii="Times New Roman" w:hAnsi="Times New Roman" w:cs="Times New Roman"/>
          <w:bCs/>
        </w:rPr>
      </w:pPr>
      <w:r>
        <w:rPr>
          <w:rFonts w:ascii="Times New Roman" w:hAnsi="Times New Roman" w:cs="Times New Roman"/>
          <w:b/>
        </w:rPr>
        <w:t xml:space="preserve">Target Journal: </w:t>
      </w:r>
      <w:r w:rsidRPr="00BE5D56">
        <w:rPr>
          <w:rFonts w:ascii="Times New Roman" w:hAnsi="Times New Roman" w:cs="Times New Roman"/>
          <w:b/>
          <w:i/>
          <w:iCs/>
        </w:rPr>
        <w:t>Molecular Ecology Resources</w:t>
      </w:r>
      <w:r w:rsidR="00BE5D56">
        <w:rPr>
          <w:rFonts w:ascii="Times New Roman" w:hAnsi="Times New Roman" w:cs="Times New Roman"/>
          <w:b/>
          <w:i/>
          <w:iCs/>
        </w:rPr>
        <w:t xml:space="preserve"> (8000 words</w:t>
      </w:r>
      <w:r w:rsidR="008D666D">
        <w:rPr>
          <w:rFonts w:ascii="Times New Roman" w:hAnsi="Times New Roman" w:cs="Times New Roman"/>
          <w:b/>
          <w:i/>
          <w:iCs/>
        </w:rPr>
        <w:t xml:space="preserve"> excluding references, unclear if this means including components after references)</w:t>
      </w:r>
    </w:p>
    <w:p w14:paraId="7583D506" w14:textId="5D902AC2" w:rsidR="008264A3" w:rsidRDefault="008264A3">
      <w:pPr>
        <w:rPr>
          <w:rFonts w:ascii="Times New Roman" w:hAnsi="Times New Roman" w:cs="Times New Roman"/>
          <w:bCs/>
        </w:rPr>
      </w:pPr>
    </w:p>
    <w:p w14:paraId="7EC53DBF" w14:textId="5FFD433B" w:rsidR="008264A3" w:rsidRPr="008264A3" w:rsidRDefault="008264A3">
      <w:pPr>
        <w:rPr>
          <w:rFonts w:ascii="Times New Roman" w:hAnsi="Times New Roman" w:cs="Times New Roman"/>
          <w:bCs/>
        </w:rPr>
      </w:pPr>
      <w:r>
        <w:rPr>
          <w:rFonts w:ascii="Times New Roman" w:hAnsi="Times New Roman" w:cs="Times New Roman"/>
          <w:b/>
        </w:rPr>
        <w:t xml:space="preserve">Authors: </w:t>
      </w:r>
      <w:r>
        <w:rPr>
          <w:rFonts w:ascii="Times New Roman" w:hAnsi="Times New Roman" w:cs="Times New Roman"/>
          <w:bCs/>
        </w:rPr>
        <w:t xml:space="preserve">Ana </w:t>
      </w:r>
      <w:proofErr w:type="spellStart"/>
      <w:r>
        <w:rPr>
          <w:rFonts w:ascii="Times New Roman" w:hAnsi="Times New Roman" w:cs="Times New Roman"/>
          <w:bCs/>
        </w:rPr>
        <w:t>Miller-ter</w:t>
      </w:r>
      <w:proofErr w:type="spellEnd"/>
      <w:r>
        <w:rPr>
          <w:rFonts w:ascii="Times New Roman" w:hAnsi="Times New Roman" w:cs="Times New Roman"/>
          <w:bCs/>
        </w:rPr>
        <w:t xml:space="preserve"> Kuile, Austen </w:t>
      </w:r>
      <w:proofErr w:type="spellStart"/>
      <w:r>
        <w:rPr>
          <w:rFonts w:ascii="Times New Roman" w:hAnsi="Times New Roman" w:cs="Times New Roman"/>
          <w:bCs/>
        </w:rPr>
        <w:t>Apigo</w:t>
      </w:r>
      <w:proofErr w:type="spellEnd"/>
      <w:r>
        <w:rPr>
          <w:rFonts w:ascii="Times New Roman" w:hAnsi="Times New Roman" w:cs="Times New Roman"/>
          <w:bCs/>
        </w:rPr>
        <w:t>, Hillary Young</w:t>
      </w:r>
    </w:p>
    <w:p w14:paraId="4959E9B3" w14:textId="77777777" w:rsidR="00CB5279" w:rsidRDefault="00CB5279">
      <w:pPr>
        <w:rPr>
          <w:rFonts w:ascii="Times New Roman" w:hAnsi="Times New Roman" w:cs="Times New Roman"/>
          <w:b/>
        </w:rPr>
      </w:pPr>
    </w:p>
    <w:p w14:paraId="629FBC51" w14:textId="69E86B47" w:rsidR="0069730B" w:rsidRDefault="0069730B">
      <w:pPr>
        <w:rPr>
          <w:rFonts w:ascii="Times New Roman" w:hAnsi="Times New Roman" w:cs="Times New Roman"/>
          <w:b/>
        </w:rPr>
      </w:pPr>
      <w:r>
        <w:rPr>
          <w:rFonts w:ascii="Times New Roman" w:hAnsi="Times New Roman" w:cs="Times New Roman"/>
          <w:b/>
        </w:rPr>
        <w:t xml:space="preserve">Abstract </w:t>
      </w:r>
      <w:proofErr w:type="gramStart"/>
      <w:r>
        <w:rPr>
          <w:rFonts w:ascii="Times New Roman" w:hAnsi="Times New Roman" w:cs="Times New Roman"/>
          <w:b/>
        </w:rPr>
        <w:t>(</w:t>
      </w:r>
      <w:r w:rsidR="008D666D">
        <w:rPr>
          <w:rFonts w:ascii="Times New Roman" w:hAnsi="Times New Roman" w:cs="Times New Roman"/>
          <w:b/>
        </w:rPr>
        <w:t xml:space="preserve"> ≤</w:t>
      </w:r>
      <w:proofErr w:type="gramEnd"/>
      <w:r w:rsidR="008D666D">
        <w:rPr>
          <w:rFonts w:ascii="Times New Roman" w:hAnsi="Times New Roman" w:cs="Times New Roman"/>
          <w:b/>
        </w:rPr>
        <w:t xml:space="preserve"> </w:t>
      </w:r>
      <w:r>
        <w:rPr>
          <w:rFonts w:ascii="Times New Roman" w:hAnsi="Times New Roman" w:cs="Times New Roman"/>
          <w:b/>
        </w:rPr>
        <w:t>250 words)</w:t>
      </w:r>
    </w:p>
    <w:p w14:paraId="5E530568" w14:textId="2336E968" w:rsidR="009D7295" w:rsidRDefault="0069730B">
      <w:pPr>
        <w:rPr>
          <w:rFonts w:ascii="Times New Roman" w:hAnsi="Times New Roman" w:cs="Times New Roman"/>
          <w:bCs/>
        </w:rPr>
      </w:pPr>
      <w:r>
        <w:rPr>
          <w:rFonts w:ascii="Times New Roman" w:hAnsi="Times New Roman" w:cs="Times New Roman"/>
          <w:bCs/>
        </w:rPr>
        <w:t>DNA metabarcoding has emerged as an important method for determining consumptive interactions a</w:t>
      </w:r>
      <w:r w:rsidR="00A13B07">
        <w:rPr>
          <w:rFonts w:ascii="Times New Roman" w:hAnsi="Times New Roman" w:cs="Times New Roman"/>
          <w:bCs/>
        </w:rPr>
        <w:t>cross</w:t>
      </w:r>
      <w:r>
        <w:rPr>
          <w:rFonts w:ascii="Times New Roman" w:hAnsi="Times New Roman" w:cs="Times New Roman"/>
          <w:bCs/>
        </w:rPr>
        <w:t xml:space="preserve"> environments</w:t>
      </w:r>
      <w:r w:rsidR="00A13B07">
        <w:rPr>
          <w:rFonts w:ascii="Times New Roman" w:hAnsi="Times New Roman" w:cs="Times New Roman"/>
          <w:bCs/>
        </w:rPr>
        <w:t xml:space="preserve">. </w:t>
      </w:r>
      <w:del w:id="4" w:author="Microsoft Office User" w:date="2020-05-22T09:43:00Z">
        <w:r w:rsidDel="00784226">
          <w:rPr>
            <w:rFonts w:ascii="Times New Roman" w:hAnsi="Times New Roman" w:cs="Times New Roman"/>
            <w:bCs/>
          </w:rPr>
          <w:delText xml:space="preserve">As DNA metabarcoding </w:delText>
        </w:r>
        <w:r w:rsidR="00C06B99" w:rsidDel="00784226">
          <w:rPr>
            <w:rFonts w:ascii="Times New Roman" w:hAnsi="Times New Roman" w:cs="Times New Roman"/>
            <w:bCs/>
          </w:rPr>
          <w:delText>improves</w:delText>
        </w:r>
        <w:r w:rsidDel="00784226">
          <w:rPr>
            <w:rFonts w:ascii="Times New Roman" w:hAnsi="Times New Roman" w:cs="Times New Roman"/>
            <w:bCs/>
          </w:rPr>
          <w:delText xml:space="preserve">, however, </w:delText>
        </w:r>
      </w:del>
      <w:ins w:id="5" w:author="Microsoft Office User" w:date="2020-05-22T09:43:00Z">
        <w:r w:rsidR="00784226">
          <w:rPr>
            <w:rFonts w:ascii="Times New Roman" w:hAnsi="Times New Roman" w:cs="Times New Roman"/>
            <w:bCs/>
          </w:rPr>
          <w:t xml:space="preserve">However, especially for consumer groups for which entire body parts are used to determine diet there is a significant, but largely </w:t>
        </w:r>
        <w:commentRangeStart w:id="6"/>
        <w:r w:rsidR="00784226">
          <w:rPr>
            <w:rFonts w:ascii="Times New Roman" w:hAnsi="Times New Roman" w:cs="Times New Roman"/>
            <w:bCs/>
          </w:rPr>
          <w:t>un</w:t>
        </w:r>
      </w:ins>
      <w:ins w:id="7" w:author="Microsoft Office User" w:date="2020-05-22T09:46:00Z">
        <w:r w:rsidR="00784226">
          <w:rPr>
            <w:rFonts w:ascii="Times New Roman" w:hAnsi="Times New Roman" w:cs="Times New Roman"/>
            <w:bCs/>
          </w:rPr>
          <w:t>controlled</w:t>
        </w:r>
        <w:commentRangeEnd w:id="6"/>
        <w:r w:rsidR="00784226">
          <w:rPr>
            <w:rStyle w:val="CommentReference"/>
          </w:rPr>
          <w:commentReference w:id="6"/>
        </w:r>
      </w:ins>
      <w:ins w:id="8" w:author="Microsoft Office User" w:date="2020-05-22T09:43:00Z">
        <w:r w:rsidR="00784226">
          <w:rPr>
            <w:rFonts w:ascii="Times New Roman" w:hAnsi="Times New Roman" w:cs="Times New Roman"/>
            <w:bCs/>
          </w:rPr>
          <w:t xml:space="preserve"> risk that </w:t>
        </w:r>
      </w:ins>
      <w:del w:id="9" w:author="Microsoft Office User" w:date="2020-05-22T09:44:00Z">
        <w:r w:rsidDel="00784226">
          <w:rPr>
            <w:rFonts w:ascii="Times New Roman" w:hAnsi="Times New Roman" w:cs="Times New Roman"/>
            <w:bCs/>
          </w:rPr>
          <w:delText>it is important to verify that the diet data determined from th</w:delText>
        </w:r>
        <w:r w:rsidR="00A13B07" w:rsidDel="00784226">
          <w:rPr>
            <w:rFonts w:ascii="Times New Roman" w:hAnsi="Times New Roman" w:cs="Times New Roman"/>
            <w:bCs/>
          </w:rPr>
          <w:delText>is</w:delText>
        </w:r>
        <w:r w:rsidDel="00784226">
          <w:rPr>
            <w:rFonts w:ascii="Times New Roman" w:hAnsi="Times New Roman" w:cs="Times New Roman"/>
            <w:bCs/>
          </w:rPr>
          <w:delText xml:space="preserve"> method are</w:delText>
        </w:r>
        <w:r w:rsidR="00A13B07" w:rsidDel="00784226">
          <w:rPr>
            <w:rFonts w:ascii="Times New Roman" w:hAnsi="Times New Roman" w:cs="Times New Roman"/>
            <w:bCs/>
          </w:rPr>
          <w:delText xml:space="preserve"> </w:delText>
        </w:r>
        <w:r w:rsidDel="00784226">
          <w:rPr>
            <w:rFonts w:ascii="Times New Roman" w:hAnsi="Times New Roman" w:cs="Times New Roman"/>
            <w:bCs/>
          </w:rPr>
          <w:delText xml:space="preserve">not </w:delText>
        </w:r>
        <w:r w:rsidR="00A13B07" w:rsidDel="00784226">
          <w:rPr>
            <w:rFonts w:ascii="Times New Roman" w:hAnsi="Times New Roman" w:cs="Times New Roman"/>
            <w:bCs/>
          </w:rPr>
          <w:delText xml:space="preserve">altered by </w:delText>
        </w:r>
      </w:del>
      <w:r>
        <w:rPr>
          <w:rFonts w:ascii="Times New Roman" w:hAnsi="Times New Roman" w:cs="Times New Roman"/>
          <w:bCs/>
        </w:rPr>
        <w:t xml:space="preserve">DNA </w:t>
      </w:r>
      <w:del w:id="10" w:author="Microsoft Office User" w:date="2020-05-22T09:44:00Z">
        <w:r w:rsidDel="00784226">
          <w:rPr>
            <w:rFonts w:ascii="Times New Roman" w:hAnsi="Times New Roman" w:cs="Times New Roman"/>
            <w:bCs/>
          </w:rPr>
          <w:delText>contaminants from</w:delText>
        </w:r>
      </w:del>
      <w:ins w:id="11" w:author="Microsoft Office User" w:date="2020-05-22T09:44:00Z">
        <w:r w:rsidR="00784226">
          <w:rPr>
            <w:rFonts w:ascii="Times New Roman" w:hAnsi="Times New Roman" w:cs="Times New Roman"/>
            <w:bCs/>
          </w:rPr>
          <w:t>from</w:t>
        </w:r>
      </w:ins>
      <w:r>
        <w:rPr>
          <w:rFonts w:ascii="Times New Roman" w:hAnsi="Times New Roman" w:cs="Times New Roman"/>
          <w:bCs/>
        </w:rPr>
        <w:t xml:space="preserve"> the environment</w:t>
      </w:r>
      <w:ins w:id="12" w:author="Microsoft Office User" w:date="2020-05-22T09:44:00Z">
        <w:r w:rsidR="00784226">
          <w:rPr>
            <w:rFonts w:ascii="Times New Roman" w:hAnsi="Times New Roman" w:cs="Times New Roman"/>
            <w:bCs/>
          </w:rPr>
          <w:t xml:space="preserve"> may contaminate samples, providing erroneous insight on consumer diet.</w:t>
        </w:r>
      </w:ins>
      <w:del w:id="13" w:author="Microsoft Office User" w:date="2020-05-22T09:44:00Z">
        <w:r w:rsidR="009D7295" w:rsidDel="00784226">
          <w:rPr>
            <w:rFonts w:ascii="Times New Roman" w:hAnsi="Times New Roman" w:cs="Times New Roman"/>
            <w:bCs/>
          </w:rPr>
          <w:delText>,</w:delText>
        </w:r>
        <w:r w:rsidDel="00784226">
          <w:rPr>
            <w:rFonts w:ascii="Times New Roman" w:hAnsi="Times New Roman" w:cs="Times New Roman"/>
            <w:bCs/>
          </w:rPr>
          <w:delText xml:space="preserve"> especially </w:delText>
        </w:r>
      </w:del>
      <w:del w:id="14" w:author="Microsoft Office User" w:date="2020-05-22T09:43:00Z">
        <w:r w:rsidDel="00784226">
          <w:rPr>
            <w:rFonts w:ascii="Times New Roman" w:hAnsi="Times New Roman" w:cs="Times New Roman"/>
            <w:bCs/>
          </w:rPr>
          <w:delText xml:space="preserve">for </w:delText>
        </w:r>
        <w:r w:rsidR="009D7295" w:rsidDel="00784226">
          <w:rPr>
            <w:rFonts w:ascii="Times New Roman" w:hAnsi="Times New Roman" w:cs="Times New Roman"/>
            <w:bCs/>
          </w:rPr>
          <w:delText>c</w:delText>
        </w:r>
        <w:r w:rsidDel="00784226">
          <w:rPr>
            <w:rFonts w:ascii="Times New Roman" w:hAnsi="Times New Roman" w:cs="Times New Roman"/>
            <w:bCs/>
          </w:rPr>
          <w:delText xml:space="preserve">onsumer groups for which entire body parts are used to determine diet. </w:delText>
        </w:r>
      </w:del>
    </w:p>
    <w:p w14:paraId="463F727B" w14:textId="77777777" w:rsidR="009D7295" w:rsidRDefault="009D7295">
      <w:pPr>
        <w:rPr>
          <w:rFonts w:ascii="Times New Roman" w:hAnsi="Times New Roman" w:cs="Times New Roman"/>
          <w:bCs/>
        </w:rPr>
      </w:pPr>
    </w:p>
    <w:p w14:paraId="4C58BDAF" w14:textId="553DF955" w:rsidR="0069730B" w:rsidRPr="0069730B" w:rsidRDefault="0069730B">
      <w:pPr>
        <w:rPr>
          <w:rFonts w:ascii="Times New Roman" w:hAnsi="Times New Roman" w:cs="Times New Roman"/>
          <w:bCs/>
        </w:rPr>
      </w:pPr>
      <w:r>
        <w:rPr>
          <w:rFonts w:ascii="Times New Roman" w:hAnsi="Times New Roman" w:cs="Times New Roman"/>
          <w:bCs/>
        </w:rPr>
        <w:t xml:space="preserve">In this study, we </w:t>
      </w:r>
      <w:ins w:id="15" w:author="Microsoft Office User" w:date="2020-05-22T09:46:00Z">
        <w:r w:rsidR="00784226">
          <w:rPr>
            <w:rFonts w:ascii="Times New Roman" w:hAnsi="Times New Roman" w:cs="Times New Roman"/>
            <w:bCs/>
          </w:rPr>
          <w:t xml:space="preserve">aim to assess the extent of </w:t>
        </w:r>
      </w:ins>
      <w:ins w:id="16" w:author="Microsoft Office User" w:date="2020-05-22T09:47:00Z">
        <w:r w:rsidR="00784226">
          <w:rPr>
            <w:rFonts w:ascii="Times New Roman" w:hAnsi="Times New Roman" w:cs="Times New Roman"/>
            <w:bCs/>
          </w:rPr>
          <w:t xml:space="preserve">the </w:t>
        </w:r>
      </w:ins>
      <w:ins w:id="17" w:author="Microsoft Office User" w:date="2020-05-22T09:46:00Z">
        <w:r w:rsidR="00784226">
          <w:rPr>
            <w:rFonts w:ascii="Times New Roman" w:hAnsi="Times New Roman" w:cs="Times New Roman"/>
            <w:bCs/>
          </w:rPr>
          <w:t xml:space="preserve">contamination </w:t>
        </w:r>
      </w:ins>
      <w:proofErr w:type="spellStart"/>
      <w:ins w:id="18" w:author="Microsoft Office User" w:date="2020-05-22T09:47:00Z">
        <w:r w:rsidR="00784226">
          <w:rPr>
            <w:rFonts w:ascii="Times New Roman" w:hAnsi="Times New Roman" w:cs="Times New Roman"/>
            <w:bCs/>
          </w:rPr>
          <w:t>riksk</w:t>
        </w:r>
      </w:ins>
      <w:proofErr w:type="spellEnd"/>
      <w:ins w:id="19" w:author="Microsoft Office User" w:date="2020-05-22T09:46:00Z">
        <w:r w:rsidR="00784226">
          <w:rPr>
            <w:rFonts w:ascii="Times New Roman" w:hAnsi="Times New Roman" w:cs="Times New Roman"/>
            <w:bCs/>
          </w:rPr>
          <w:t xml:space="preserve"> and explore the use of surface sterilization as a means to reduce such contamination.  </w:t>
        </w:r>
        <w:proofErr w:type="gramStart"/>
        <w:r w:rsidR="00784226">
          <w:rPr>
            <w:rFonts w:ascii="Times New Roman" w:hAnsi="Times New Roman" w:cs="Times New Roman"/>
            <w:bCs/>
          </w:rPr>
          <w:t>Specifically</w:t>
        </w:r>
        <w:proofErr w:type="gramEnd"/>
        <w:r w:rsidR="00784226">
          <w:rPr>
            <w:rFonts w:ascii="Times New Roman" w:hAnsi="Times New Roman" w:cs="Times New Roman"/>
            <w:bCs/>
          </w:rPr>
          <w:t xml:space="preserve"> we </w:t>
        </w:r>
      </w:ins>
      <w:r>
        <w:rPr>
          <w:rFonts w:ascii="Times New Roman" w:hAnsi="Times New Roman" w:cs="Times New Roman"/>
          <w:bCs/>
        </w:rPr>
        <w:t>use DNA metabarcoding to determine the diet of</w:t>
      </w:r>
      <w:ins w:id="20" w:author="Microsoft Office User" w:date="2020-05-22T09:47:00Z">
        <w:r w:rsidR="00784226">
          <w:rPr>
            <w:rFonts w:ascii="Times New Roman" w:hAnsi="Times New Roman" w:cs="Times New Roman"/>
            <w:bCs/>
          </w:rPr>
          <w:t xml:space="preserve"> a generalist</w:t>
        </w:r>
      </w:ins>
      <w:r>
        <w:rPr>
          <w:rFonts w:ascii="Times New Roman" w:hAnsi="Times New Roman" w:cs="Times New Roman"/>
          <w:bCs/>
        </w:rPr>
        <w:t xml:space="preserve"> invertebrate consumer</w:t>
      </w:r>
      <w:del w:id="21" w:author="Microsoft Office User" w:date="2020-05-22T09:48:00Z">
        <w:r w:rsidDel="00784226">
          <w:rPr>
            <w:rFonts w:ascii="Times New Roman" w:hAnsi="Times New Roman" w:cs="Times New Roman"/>
            <w:bCs/>
          </w:rPr>
          <w:delText>s</w:delText>
        </w:r>
      </w:del>
      <w:r>
        <w:rPr>
          <w:rFonts w:ascii="Times New Roman" w:hAnsi="Times New Roman" w:cs="Times New Roman"/>
          <w:bCs/>
        </w:rPr>
        <w:t xml:space="preserve"> (the spider, </w:t>
      </w:r>
      <w:proofErr w:type="spellStart"/>
      <w:r>
        <w:rPr>
          <w:rFonts w:ascii="Times New Roman" w:hAnsi="Times New Roman" w:cs="Times New Roman"/>
          <w:bCs/>
          <w:i/>
          <w:iCs/>
        </w:rPr>
        <w:t>Heteropoda</w:t>
      </w:r>
      <w:proofErr w:type="spellEnd"/>
      <w:r>
        <w:rPr>
          <w:rFonts w:ascii="Times New Roman" w:hAnsi="Times New Roman" w:cs="Times New Roman"/>
          <w:bCs/>
          <w:i/>
          <w:iCs/>
        </w:rPr>
        <w:t xml:space="preserve"> </w:t>
      </w:r>
      <w:proofErr w:type="spellStart"/>
      <w:r>
        <w:rPr>
          <w:rFonts w:ascii="Times New Roman" w:hAnsi="Times New Roman" w:cs="Times New Roman"/>
          <w:bCs/>
          <w:i/>
          <w:iCs/>
        </w:rPr>
        <w:t>venatoria</w:t>
      </w:r>
      <w:proofErr w:type="spellEnd"/>
      <w:r>
        <w:rPr>
          <w:rFonts w:ascii="Times New Roman" w:hAnsi="Times New Roman" w:cs="Times New Roman"/>
          <w:bCs/>
        </w:rPr>
        <w:t xml:space="preserve">) in two environments: </w:t>
      </w:r>
      <w:ins w:id="22" w:author="Microsoft Office User" w:date="2020-05-22T09:48:00Z">
        <w:r w:rsidR="00784226">
          <w:rPr>
            <w:rFonts w:ascii="Times New Roman" w:hAnsi="Times New Roman" w:cs="Times New Roman"/>
            <w:bCs/>
          </w:rPr>
          <w:t xml:space="preserve">1) </w:t>
        </w:r>
      </w:ins>
      <w:r>
        <w:rPr>
          <w:rFonts w:ascii="Times New Roman" w:hAnsi="Times New Roman" w:cs="Times New Roman"/>
          <w:bCs/>
        </w:rPr>
        <w:t xml:space="preserve">a “contained” mesocosm in which we fed </w:t>
      </w:r>
      <w:del w:id="23" w:author="Microsoft Office User" w:date="2020-05-22T09:48:00Z">
        <w:r w:rsidR="007B5F64" w:rsidDel="00784226">
          <w:rPr>
            <w:rFonts w:ascii="Times New Roman" w:hAnsi="Times New Roman" w:cs="Times New Roman"/>
            <w:bCs/>
          </w:rPr>
          <w:delText>a</w:delText>
        </w:r>
        <w:r w:rsidDel="00784226">
          <w:rPr>
            <w:rFonts w:ascii="Times New Roman" w:hAnsi="Times New Roman" w:cs="Times New Roman"/>
            <w:bCs/>
          </w:rPr>
          <w:delText xml:space="preserve"> </w:delText>
        </w:r>
      </w:del>
      <w:ins w:id="24" w:author="Microsoft Office User" w:date="2020-05-22T09:48:00Z">
        <w:r w:rsidR="00784226">
          <w:rPr>
            <w:rFonts w:ascii="Times New Roman" w:hAnsi="Times New Roman" w:cs="Times New Roman"/>
            <w:bCs/>
          </w:rPr>
          <w:t xml:space="preserve">the spider a known </w:t>
        </w:r>
      </w:ins>
      <w:r>
        <w:rPr>
          <w:rFonts w:ascii="Times New Roman" w:hAnsi="Times New Roman" w:cs="Times New Roman"/>
          <w:bCs/>
        </w:rPr>
        <w:t xml:space="preserve">diet item and </w:t>
      </w:r>
      <w:ins w:id="25" w:author="Microsoft Office User" w:date="2020-05-22T09:48:00Z">
        <w:r w:rsidR="00784226">
          <w:rPr>
            <w:rFonts w:ascii="Times New Roman" w:hAnsi="Times New Roman" w:cs="Times New Roman"/>
            <w:bCs/>
          </w:rPr>
          <w:t xml:space="preserve">2) </w:t>
        </w:r>
      </w:ins>
      <w:r>
        <w:rPr>
          <w:rFonts w:ascii="Times New Roman" w:hAnsi="Times New Roman" w:cs="Times New Roman"/>
          <w:bCs/>
        </w:rPr>
        <w:t>a</w:t>
      </w:r>
      <w:r w:rsidR="007B5F64">
        <w:rPr>
          <w:rFonts w:ascii="Times New Roman" w:hAnsi="Times New Roman" w:cs="Times New Roman"/>
          <w:bCs/>
        </w:rPr>
        <w:t xml:space="preserve"> natural environment</w:t>
      </w:r>
      <w:ins w:id="26" w:author="Microsoft Office User" w:date="2020-05-22T09:48:00Z">
        <w:r w:rsidR="00784226">
          <w:rPr>
            <w:rFonts w:ascii="Times New Roman" w:hAnsi="Times New Roman" w:cs="Times New Roman"/>
            <w:bCs/>
          </w:rPr>
          <w:t xml:space="preserve"> where diet was unknown</w:t>
        </w:r>
      </w:ins>
      <w:r>
        <w:rPr>
          <w:rFonts w:ascii="Times New Roman" w:hAnsi="Times New Roman" w:cs="Times New Roman"/>
          <w:bCs/>
        </w:rPr>
        <w:t xml:space="preserve">. In both </w:t>
      </w:r>
      <w:r w:rsidR="007B5F64">
        <w:rPr>
          <w:rFonts w:ascii="Times New Roman" w:hAnsi="Times New Roman" w:cs="Times New Roman"/>
          <w:bCs/>
        </w:rPr>
        <w:t>environments</w:t>
      </w:r>
      <w:r>
        <w:rPr>
          <w:rFonts w:ascii="Times New Roman" w:hAnsi="Times New Roman" w:cs="Times New Roman"/>
          <w:bCs/>
        </w:rPr>
        <w:t xml:space="preserve">, we surface sterilized half of the consumers </w:t>
      </w:r>
      <w:r w:rsidR="007B5F64">
        <w:rPr>
          <w:rFonts w:ascii="Times New Roman" w:hAnsi="Times New Roman" w:cs="Times New Roman"/>
          <w:bCs/>
        </w:rPr>
        <w:t>prior to DNA extraction</w:t>
      </w:r>
      <w:r>
        <w:rPr>
          <w:rFonts w:ascii="Times New Roman" w:hAnsi="Times New Roman" w:cs="Times New Roman"/>
          <w:bCs/>
        </w:rPr>
        <w:t xml:space="preserve"> to determine whether</w:t>
      </w:r>
      <w:r w:rsidR="007B5F64">
        <w:rPr>
          <w:rFonts w:ascii="Times New Roman" w:hAnsi="Times New Roman" w:cs="Times New Roman"/>
          <w:bCs/>
        </w:rPr>
        <w:t xml:space="preserve"> </w:t>
      </w:r>
      <w:r>
        <w:rPr>
          <w:rFonts w:ascii="Times New Roman" w:hAnsi="Times New Roman" w:cs="Times New Roman"/>
          <w:bCs/>
        </w:rPr>
        <w:t>contaminants alter</w:t>
      </w:r>
      <w:r w:rsidR="009D7295">
        <w:rPr>
          <w:rFonts w:ascii="Times New Roman" w:hAnsi="Times New Roman" w:cs="Times New Roman"/>
          <w:bCs/>
        </w:rPr>
        <w:t xml:space="preserve">ed </w:t>
      </w:r>
      <w:r>
        <w:rPr>
          <w:rFonts w:ascii="Times New Roman" w:hAnsi="Times New Roman" w:cs="Times New Roman"/>
          <w:bCs/>
        </w:rPr>
        <w:t>1) detection</w:t>
      </w:r>
      <w:r w:rsidR="007B5F64">
        <w:rPr>
          <w:rFonts w:ascii="Times New Roman" w:hAnsi="Times New Roman" w:cs="Times New Roman"/>
          <w:bCs/>
        </w:rPr>
        <w:t xml:space="preserve"> </w:t>
      </w:r>
      <w:r w:rsidR="009D7295">
        <w:rPr>
          <w:rFonts w:ascii="Times New Roman" w:hAnsi="Times New Roman" w:cs="Times New Roman"/>
          <w:bCs/>
        </w:rPr>
        <w:t xml:space="preserve">and 2) abundance of diet DNA. </w:t>
      </w:r>
      <w:r w:rsidR="007B5F64">
        <w:rPr>
          <w:rFonts w:ascii="Times New Roman" w:hAnsi="Times New Roman" w:cs="Times New Roman"/>
          <w:bCs/>
        </w:rPr>
        <w:t>For</w:t>
      </w:r>
      <w:r w:rsidR="009D7295">
        <w:rPr>
          <w:rFonts w:ascii="Times New Roman" w:hAnsi="Times New Roman" w:cs="Times New Roman"/>
          <w:bCs/>
        </w:rPr>
        <w:t xml:space="preserve"> the field consumers, we assessed whether surface contamination altered 3) diet diversity and 4) composition. </w:t>
      </w:r>
    </w:p>
    <w:p w14:paraId="40AE99A4" w14:textId="77777777" w:rsidR="0069730B" w:rsidRDefault="0069730B">
      <w:pPr>
        <w:rPr>
          <w:rFonts w:ascii="Times New Roman" w:hAnsi="Times New Roman" w:cs="Times New Roman"/>
          <w:bCs/>
        </w:rPr>
      </w:pPr>
    </w:p>
    <w:p w14:paraId="18BF11E7" w14:textId="53DCFCA8" w:rsidR="009D7295" w:rsidRDefault="009D7295">
      <w:pPr>
        <w:rPr>
          <w:rFonts w:ascii="Times New Roman" w:hAnsi="Times New Roman" w:cs="Times New Roman"/>
          <w:bCs/>
        </w:rPr>
      </w:pPr>
      <w:r>
        <w:rPr>
          <w:rFonts w:ascii="Times New Roman" w:hAnsi="Times New Roman" w:cs="Times New Roman"/>
          <w:bCs/>
        </w:rPr>
        <w:t xml:space="preserve">In the mesocosm environment, prey </w:t>
      </w:r>
      <w:commentRangeStart w:id="27"/>
      <w:r>
        <w:rPr>
          <w:rFonts w:ascii="Times New Roman" w:hAnsi="Times New Roman" w:cs="Times New Roman"/>
          <w:bCs/>
        </w:rPr>
        <w:t>detection</w:t>
      </w:r>
      <w:commentRangeEnd w:id="27"/>
      <w:r w:rsidR="00FC6515">
        <w:rPr>
          <w:rStyle w:val="CommentReference"/>
        </w:rPr>
        <w:commentReference w:id="27"/>
      </w:r>
      <w:r>
        <w:rPr>
          <w:rFonts w:ascii="Times New Roman" w:hAnsi="Times New Roman" w:cs="Times New Roman"/>
          <w:bCs/>
        </w:rPr>
        <w:t xml:space="preserve"> in the population decreased with surface sterilization</w:t>
      </w:r>
      <w:r w:rsidR="003F517B">
        <w:rPr>
          <w:rFonts w:ascii="Times New Roman" w:hAnsi="Times New Roman" w:cs="Times New Roman"/>
          <w:bCs/>
        </w:rPr>
        <w:t xml:space="preserve"> (</w:t>
      </w:r>
      <w:r w:rsidR="00A13B07">
        <w:rPr>
          <w:rFonts w:ascii="Times New Roman" w:hAnsi="Times New Roman" w:cs="Times New Roman"/>
          <w:bCs/>
        </w:rPr>
        <w:t>91</w:t>
      </w:r>
      <w:r w:rsidR="003F517B">
        <w:rPr>
          <w:rFonts w:ascii="Times New Roman" w:hAnsi="Times New Roman" w:cs="Times New Roman"/>
          <w:bCs/>
        </w:rPr>
        <w:t>%</w:t>
      </w:r>
      <w:r w:rsidR="00A13B07">
        <w:rPr>
          <w:rFonts w:ascii="Times New Roman" w:hAnsi="Times New Roman" w:cs="Times New Roman"/>
          <w:bCs/>
        </w:rPr>
        <w:t xml:space="preserve"> to 50%</w:t>
      </w:r>
      <w:r w:rsidR="003F517B">
        <w:rPr>
          <w:rFonts w:ascii="Times New Roman" w:hAnsi="Times New Roman" w:cs="Times New Roman"/>
          <w:bCs/>
        </w:rPr>
        <w:t>)</w:t>
      </w:r>
      <w:r>
        <w:rPr>
          <w:rFonts w:ascii="Times New Roman" w:hAnsi="Times New Roman" w:cs="Times New Roman"/>
          <w:bCs/>
        </w:rPr>
        <w:t xml:space="preserve">, </w:t>
      </w:r>
      <w:commentRangeStart w:id="28"/>
      <w:r>
        <w:rPr>
          <w:rFonts w:ascii="Times New Roman" w:hAnsi="Times New Roman" w:cs="Times New Roman"/>
          <w:bCs/>
        </w:rPr>
        <w:t xml:space="preserve">suggesting that contamination due to shared environmental space with </w:t>
      </w:r>
      <w:r w:rsidR="007B5F64">
        <w:rPr>
          <w:rFonts w:ascii="Times New Roman" w:hAnsi="Times New Roman" w:cs="Times New Roman"/>
          <w:bCs/>
        </w:rPr>
        <w:t>prey</w:t>
      </w:r>
      <w:r>
        <w:rPr>
          <w:rFonts w:ascii="Times New Roman" w:hAnsi="Times New Roman" w:cs="Times New Roman"/>
          <w:bCs/>
        </w:rPr>
        <w:t xml:space="preserve"> falsely inflates estimates of consumption. </w:t>
      </w:r>
      <w:commentRangeEnd w:id="28"/>
      <w:r w:rsidR="00A6771E">
        <w:rPr>
          <w:rStyle w:val="CommentReference"/>
        </w:rPr>
        <w:commentReference w:id="28"/>
      </w:r>
      <w:del w:id="29" w:author="Microsoft Office User" w:date="2020-05-22T09:49:00Z">
        <w:r w:rsidR="00C06B99" w:rsidDel="00A062CD">
          <w:rPr>
            <w:rFonts w:ascii="Times New Roman" w:hAnsi="Times New Roman" w:cs="Times New Roman"/>
            <w:bCs/>
          </w:rPr>
          <w:delText>For</w:delText>
        </w:r>
        <w:r w:rsidDel="00A062CD">
          <w:rPr>
            <w:rFonts w:ascii="Times New Roman" w:hAnsi="Times New Roman" w:cs="Times New Roman"/>
            <w:bCs/>
          </w:rPr>
          <w:delText xml:space="preserve"> both environments, no</w:delText>
        </w:r>
      </w:del>
      <w:ins w:id="30" w:author="Microsoft Office User" w:date="2020-05-22T09:54:00Z">
        <w:r w:rsidR="00FF1D5E">
          <w:rPr>
            <w:rFonts w:ascii="Times New Roman" w:hAnsi="Times New Roman" w:cs="Times New Roman"/>
            <w:bCs/>
          </w:rPr>
          <w:t>In contrast, no</w:t>
        </w:r>
      </w:ins>
      <w:del w:id="31" w:author="Microsoft Office User" w:date="2020-05-22T09:54:00Z">
        <w:r w:rsidDel="00FF1D5E">
          <w:rPr>
            <w:rFonts w:ascii="Times New Roman" w:hAnsi="Times New Roman" w:cs="Times New Roman"/>
            <w:bCs/>
          </w:rPr>
          <w:delText xml:space="preserve"> other</w:delText>
        </w:r>
      </w:del>
      <w:r>
        <w:rPr>
          <w:rFonts w:ascii="Times New Roman" w:hAnsi="Times New Roman" w:cs="Times New Roman"/>
          <w:bCs/>
        </w:rPr>
        <w:t xml:space="preserve"> measure of prey abundance or diversity changed with surface sterilization</w:t>
      </w:r>
      <w:ins w:id="32" w:author="Microsoft Office User" w:date="2020-05-22T09:49:00Z">
        <w:r w:rsidR="00A062CD">
          <w:rPr>
            <w:rFonts w:ascii="Times New Roman" w:hAnsi="Times New Roman" w:cs="Times New Roman"/>
            <w:bCs/>
          </w:rPr>
          <w:t xml:space="preserve"> the natural system</w:t>
        </w:r>
      </w:ins>
      <w:r w:rsidR="007B5F64">
        <w:rPr>
          <w:rFonts w:ascii="Times New Roman" w:hAnsi="Times New Roman" w:cs="Times New Roman"/>
          <w:bCs/>
        </w:rPr>
        <w:t>.</w:t>
      </w:r>
    </w:p>
    <w:p w14:paraId="1E3CA2DF" w14:textId="1741071B" w:rsidR="009D7295" w:rsidRDefault="009D7295">
      <w:pPr>
        <w:rPr>
          <w:rFonts w:ascii="Times New Roman" w:hAnsi="Times New Roman" w:cs="Times New Roman"/>
          <w:bCs/>
        </w:rPr>
      </w:pPr>
    </w:p>
    <w:p w14:paraId="551B1D41" w14:textId="69933E1C" w:rsidR="0069730B" w:rsidRDefault="009D7295">
      <w:pPr>
        <w:rPr>
          <w:rFonts w:ascii="Times New Roman" w:hAnsi="Times New Roman" w:cs="Times New Roman"/>
          <w:bCs/>
        </w:rPr>
      </w:pPr>
      <w:r>
        <w:rPr>
          <w:rFonts w:ascii="Times New Roman" w:hAnsi="Times New Roman" w:cs="Times New Roman"/>
          <w:bCs/>
        </w:rPr>
        <w:t>This study highlights that the risk of contamination may vary depending on environmental</w:t>
      </w:r>
      <w:r w:rsidR="007B5F64">
        <w:rPr>
          <w:rFonts w:ascii="Times New Roman" w:hAnsi="Times New Roman" w:cs="Times New Roman"/>
          <w:bCs/>
        </w:rPr>
        <w:t xml:space="preserve"> </w:t>
      </w:r>
      <w:r>
        <w:rPr>
          <w:rFonts w:ascii="Times New Roman" w:hAnsi="Times New Roman" w:cs="Times New Roman"/>
          <w:bCs/>
        </w:rPr>
        <w:t>co</w:t>
      </w:r>
      <w:r w:rsidR="007B5F64">
        <w:rPr>
          <w:rFonts w:ascii="Times New Roman" w:hAnsi="Times New Roman" w:cs="Times New Roman"/>
          <w:bCs/>
        </w:rPr>
        <w:t>ntext</w:t>
      </w:r>
      <w:r>
        <w:rPr>
          <w:rFonts w:ascii="Times New Roman" w:hAnsi="Times New Roman" w:cs="Times New Roman"/>
          <w:bCs/>
        </w:rPr>
        <w:t xml:space="preserve"> of a diet study. Specifically, it seems that if consumers are more likely to come in contact with their prey or shared surfaces with their prey, surface contamination poses a</w:t>
      </w:r>
      <w:r w:rsidR="007B5F64">
        <w:rPr>
          <w:rFonts w:ascii="Times New Roman" w:hAnsi="Times New Roman" w:cs="Times New Roman"/>
          <w:bCs/>
        </w:rPr>
        <w:t xml:space="preserve"> higher</w:t>
      </w:r>
      <w:r>
        <w:rPr>
          <w:rFonts w:ascii="Times New Roman" w:hAnsi="Times New Roman" w:cs="Times New Roman"/>
          <w:bCs/>
        </w:rPr>
        <w:t xml:space="preserve"> risk. Surface sterilization did not reduce measures of prey abundance</w:t>
      </w:r>
      <w:r w:rsidR="00A13B07">
        <w:rPr>
          <w:rFonts w:ascii="Times New Roman" w:hAnsi="Times New Roman" w:cs="Times New Roman"/>
          <w:bCs/>
        </w:rPr>
        <w:t xml:space="preserve"> </w:t>
      </w:r>
      <w:r>
        <w:rPr>
          <w:rFonts w:ascii="Times New Roman" w:hAnsi="Times New Roman" w:cs="Times New Roman"/>
          <w:bCs/>
        </w:rPr>
        <w:t xml:space="preserve">or diversity, suggesting that in any context, surface sterilization </w:t>
      </w:r>
      <w:r w:rsidR="007B5F64">
        <w:rPr>
          <w:rFonts w:ascii="Times New Roman" w:hAnsi="Times New Roman" w:cs="Times New Roman"/>
          <w:bCs/>
        </w:rPr>
        <w:t xml:space="preserve">could be </w:t>
      </w:r>
      <w:r>
        <w:rPr>
          <w:rFonts w:ascii="Times New Roman" w:hAnsi="Times New Roman" w:cs="Times New Roman"/>
          <w:bCs/>
        </w:rPr>
        <w:t>a good conservative measure</w:t>
      </w:r>
      <w:r w:rsidR="00A13B07">
        <w:rPr>
          <w:rFonts w:ascii="Times New Roman" w:hAnsi="Times New Roman" w:cs="Times New Roman"/>
          <w:bCs/>
        </w:rPr>
        <w:t xml:space="preserve">. </w:t>
      </w:r>
    </w:p>
    <w:p w14:paraId="5CC8D204" w14:textId="77777777" w:rsidR="0069730B" w:rsidRDefault="0069730B">
      <w:pPr>
        <w:rPr>
          <w:rFonts w:ascii="Times New Roman" w:hAnsi="Times New Roman" w:cs="Times New Roman"/>
          <w:b/>
        </w:rPr>
      </w:pPr>
    </w:p>
    <w:p w14:paraId="10F0CEAE" w14:textId="077CE0CD" w:rsidR="009C1841" w:rsidRDefault="009C1841">
      <w:pPr>
        <w:rPr>
          <w:rFonts w:ascii="Times New Roman" w:hAnsi="Times New Roman" w:cs="Times New Roman"/>
          <w:b/>
        </w:rPr>
      </w:pPr>
      <w:r>
        <w:rPr>
          <w:rFonts w:ascii="Times New Roman" w:hAnsi="Times New Roman" w:cs="Times New Roman"/>
          <w:b/>
        </w:rPr>
        <w:t>Introduction</w:t>
      </w:r>
    </w:p>
    <w:p w14:paraId="1E48ADBB" w14:textId="47113D7F" w:rsidR="004E04DC" w:rsidRDefault="00D30D45">
      <w:pPr>
        <w:rPr>
          <w:rFonts w:ascii="Times New Roman" w:hAnsi="Times New Roman" w:cs="Times New Roman"/>
          <w:bCs/>
        </w:rPr>
      </w:pPr>
      <w:r>
        <w:rPr>
          <w:rFonts w:ascii="Times New Roman" w:hAnsi="Times New Roman" w:cs="Times New Roman"/>
          <w:bCs/>
        </w:rPr>
        <w:t>B</w:t>
      </w:r>
      <w:r w:rsidR="00426EB0">
        <w:rPr>
          <w:rFonts w:ascii="Times New Roman" w:hAnsi="Times New Roman" w:cs="Times New Roman"/>
          <w:bCs/>
        </w:rPr>
        <w:t xml:space="preserve">iological communities </w:t>
      </w:r>
      <w:r>
        <w:rPr>
          <w:rFonts w:ascii="Times New Roman" w:hAnsi="Times New Roman" w:cs="Times New Roman"/>
          <w:bCs/>
        </w:rPr>
        <w:t>and ecosystem function a</w:t>
      </w:r>
      <w:r w:rsidR="00426EB0">
        <w:rPr>
          <w:rFonts w:ascii="Times New Roman" w:hAnsi="Times New Roman" w:cs="Times New Roman"/>
          <w:bCs/>
        </w:rPr>
        <w:t xml:space="preserve">re shaped by the interactions between organisms </w:t>
      </w:r>
      <w:r w:rsidR="004E04DC">
        <w:rPr>
          <w:rFonts w:ascii="Times New Roman" w:hAnsi="Times New Roman" w:cs="Times New Roman"/>
          <w:bCs/>
        </w:rPr>
        <w:t>(Brown et al. 2001, Hooper et al. 2005</w:t>
      </w:r>
      <w:r w:rsidR="00CE29FA">
        <w:rPr>
          <w:rFonts w:ascii="Times New Roman" w:hAnsi="Times New Roman" w:cs="Times New Roman"/>
          <w:bCs/>
        </w:rPr>
        <w:t>, Delmas et al. 2019</w:t>
      </w:r>
      <w:r w:rsidR="008A2776">
        <w:rPr>
          <w:rFonts w:ascii="Times New Roman" w:hAnsi="Times New Roman" w:cs="Times New Roman"/>
          <w:bCs/>
        </w:rPr>
        <w:t xml:space="preserve">, </w:t>
      </w:r>
      <w:proofErr w:type="spellStart"/>
      <w:r w:rsidR="008A2776">
        <w:rPr>
          <w:rFonts w:ascii="Times New Roman" w:hAnsi="Times New Roman" w:cs="Times New Roman"/>
          <w:bCs/>
        </w:rPr>
        <w:t>Schleuning</w:t>
      </w:r>
      <w:proofErr w:type="spellEnd"/>
      <w:r w:rsidR="008A2776">
        <w:rPr>
          <w:rFonts w:ascii="Times New Roman" w:hAnsi="Times New Roman" w:cs="Times New Roman"/>
          <w:bCs/>
        </w:rPr>
        <w:t xml:space="preserve"> et al. 2015</w:t>
      </w:r>
      <w:r w:rsidR="004E04DC">
        <w:rPr>
          <w:rFonts w:ascii="Times New Roman" w:hAnsi="Times New Roman" w:cs="Times New Roman"/>
          <w:bCs/>
        </w:rPr>
        <w:t xml:space="preserve">). </w:t>
      </w:r>
      <w:del w:id="33" w:author="Microsoft Office User" w:date="2020-05-22T09:56:00Z">
        <w:r w:rsidR="00CE29FA" w:rsidDel="00FC6515">
          <w:rPr>
            <w:rFonts w:ascii="Times New Roman" w:hAnsi="Times New Roman" w:cs="Times New Roman"/>
            <w:bCs/>
          </w:rPr>
          <w:delText>Among the many interaction types (e.g. mutualism, consumption, competition), consumptive</w:delText>
        </w:r>
      </w:del>
      <w:ins w:id="34" w:author="Microsoft Office User" w:date="2020-05-22T09:56:00Z">
        <w:r w:rsidR="00FC6515">
          <w:rPr>
            <w:rFonts w:ascii="Times New Roman" w:hAnsi="Times New Roman" w:cs="Times New Roman"/>
            <w:bCs/>
          </w:rPr>
          <w:t>with consumptive</w:t>
        </w:r>
      </w:ins>
      <w:r w:rsidR="00CE29FA">
        <w:rPr>
          <w:rFonts w:ascii="Times New Roman" w:hAnsi="Times New Roman" w:cs="Times New Roman"/>
          <w:bCs/>
        </w:rPr>
        <w:t xml:space="preserve"> interactions</w:t>
      </w:r>
      <w:r w:rsidR="00C91D01">
        <w:rPr>
          <w:rFonts w:ascii="Times New Roman" w:hAnsi="Times New Roman" w:cs="Times New Roman"/>
          <w:bCs/>
        </w:rPr>
        <w:t xml:space="preserve"> (including herbivory, predation, and parasitism)</w:t>
      </w:r>
      <w:r w:rsidR="00CE29FA">
        <w:rPr>
          <w:rFonts w:ascii="Times New Roman" w:hAnsi="Times New Roman" w:cs="Times New Roman"/>
          <w:bCs/>
        </w:rPr>
        <w:t xml:space="preserve"> </w:t>
      </w:r>
      <w:del w:id="35" w:author="Microsoft Office User" w:date="2020-05-22T09:56:00Z">
        <w:r w:rsidR="00CE29FA" w:rsidDel="00FC6515">
          <w:rPr>
            <w:rFonts w:ascii="Times New Roman" w:hAnsi="Times New Roman" w:cs="Times New Roman"/>
            <w:bCs/>
          </w:rPr>
          <w:delText xml:space="preserve">can </w:delText>
        </w:r>
      </w:del>
      <w:ins w:id="36" w:author="Microsoft Office User" w:date="2020-05-22T09:56:00Z">
        <w:r w:rsidR="00FC6515">
          <w:rPr>
            <w:rFonts w:ascii="Times New Roman" w:hAnsi="Times New Roman" w:cs="Times New Roman"/>
            <w:bCs/>
          </w:rPr>
          <w:t>strongly shaping</w:t>
        </w:r>
      </w:ins>
      <w:del w:id="37" w:author="Microsoft Office User" w:date="2020-05-22T09:56:00Z">
        <w:r w:rsidR="00CE29FA" w:rsidDel="00FC6515">
          <w:rPr>
            <w:rFonts w:ascii="Times New Roman" w:hAnsi="Times New Roman" w:cs="Times New Roman"/>
            <w:bCs/>
          </w:rPr>
          <w:delText>shape</w:delText>
        </w:r>
      </w:del>
      <w:r w:rsidR="00CE29FA">
        <w:rPr>
          <w:rFonts w:ascii="Times New Roman" w:hAnsi="Times New Roman" w:cs="Times New Roman"/>
          <w:bCs/>
        </w:rPr>
        <w:t xml:space="preserve"> the stability of biologically diverse communities (Rooney and McCann 2012). </w:t>
      </w:r>
      <w:del w:id="38" w:author="Microsoft Office User" w:date="2020-05-22T09:57:00Z">
        <w:r w:rsidR="008A2776" w:rsidDel="00FC6515">
          <w:rPr>
            <w:rFonts w:ascii="Times New Roman" w:hAnsi="Times New Roman" w:cs="Times New Roman"/>
            <w:bCs/>
          </w:rPr>
          <w:delText>There is an ever-growing body of literature exploring how the combination of these consumptive interactions</w:delText>
        </w:r>
        <w:r w:rsidR="00BD1A1A" w:rsidDel="00FC6515">
          <w:rPr>
            <w:rFonts w:ascii="Times New Roman" w:hAnsi="Times New Roman" w:cs="Times New Roman"/>
            <w:bCs/>
          </w:rPr>
          <w:delText xml:space="preserve"> (e.g. food webs) </w:delText>
        </w:r>
        <w:r w:rsidR="008A2776" w:rsidDel="00FC6515">
          <w:rPr>
            <w:rFonts w:ascii="Times New Roman" w:hAnsi="Times New Roman" w:cs="Times New Roman"/>
            <w:bCs/>
          </w:rPr>
          <w:delText>shapes ecosystems across scales (</w:delText>
        </w:r>
        <w:r w:rsidR="00BD1A1A" w:rsidDel="00FC6515">
          <w:rPr>
            <w:rFonts w:ascii="Times New Roman" w:hAnsi="Times New Roman" w:cs="Times New Roman"/>
            <w:bCs/>
          </w:rPr>
          <w:delText>Ings et al. 2009, Delmas et al. 2019</w:delText>
        </w:r>
        <w:r w:rsidR="008A2776" w:rsidDel="00FC6515">
          <w:rPr>
            <w:rFonts w:ascii="Times New Roman" w:hAnsi="Times New Roman" w:cs="Times New Roman"/>
            <w:bCs/>
          </w:rPr>
          <w:delText xml:space="preserve">). </w:delText>
        </w:r>
      </w:del>
      <w:r w:rsidR="008A2776">
        <w:rPr>
          <w:rFonts w:ascii="Times New Roman" w:hAnsi="Times New Roman" w:cs="Times New Roman"/>
          <w:bCs/>
        </w:rPr>
        <w:t>Indeed,</w:t>
      </w:r>
      <w:del w:id="39" w:author="Microsoft Office User" w:date="2020-05-22T10:04:00Z">
        <w:r w:rsidR="008A2776" w:rsidDel="006A5998">
          <w:rPr>
            <w:rFonts w:ascii="Times New Roman" w:hAnsi="Times New Roman" w:cs="Times New Roman"/>
            <w:bCs/>
          </w:rPr>
          <w:delText xml:space="preserve"> in the face of</w:delText>
        </w:r>
      </w:del>
      <w:del w:id="40" w:author="Microsoft Office User" w:date="2020-05-22T10:03:00Z">
        <w:r w:rsidR="008A2776" w:rsidDel="006A5998">
          <w:rPr>
            <w:rFonts w:ascii="Times New Roman" w:hAnsi="Times New Roman" w:cs="Times New Roman"/>
            <w:bCs/>
          </w:rPr>
          <w:delText xml:space="preserve"> widespread biological disruption due to human activities</w:delText>
        </w:r>
      </w:del>
      <w:del w:id="41" w:author="Microsoft Office User" w:date="2020-05-22T10:04:00Z">
        <w:r w:rsidR="008A2776" w:rsidDel="006A5998">
          <w:rPr>
            <w:rFonts w:ascii="Times New Roman" w:hAnsi="Times New Roman" w:cs="Times New Roman"/>
            <w:bCs/>
          </w:rPr>
          <w:delText>,</w:delText>
        </w:r>
      </w:del>
      <w:r w:rsidR="008A2776">
        <w:rPr>
          <w:rFonts w:ascii="Times New Roman" w:hAnsi="Times New Roman" w:cs="Times New Roman"/>
          <w:bCs/>
        </w:rPr>
        <w:t xml:space="preserve"> </w:t>
      </w:r>
      <w:del w:id="42" w:author="Microsoft Office User" w:date="2020-05-22T10:02:00Z">
        <w:r w:rsidR="008A2776" w:rsidDel="006A5998">
          <w:rPr>
            <w:rFonts w:ascii="Times New Roman" w:hAnsi="Times New Roman" w:cs="Times New Roman"/>
            <w:bCs/>
          </w:rPr>
          <w:delText xml:space="preserve">understanding </w:delText>
        </w:r>
      </w:del>
      <w:ins w:id="43" w:author="Microsoft Office User" w:date="2020-05-22T10:04:00Z">
        <w:r w:rsidR="006A5998">
          <w:rPr>
            <w:rFonts w:ascii="Times New Roman" w:hAnsi="Times New Roman" w:cs="Times New Roman"/>
            <w:bCs/>
          </w:rPr>
          <w:t>u</w:t>
        </w:r>
      </w:ins>
      <w:ins w:id="44" w:author="Microsoft Office User" w:date="2020-05-22T10:02:00Z">
        <w:r w:rsidR="006A5998">
          <w:rPr>
            <w:rFonts w:ascii="Times New Roman" w:hAnsi="Times New Roman" w:cs="Times New Roman"/>
            <w:bCs/>
          </w:rPr>
          <w:t xml:space="preserve">nderstanding </w:t>
        </w:r>
      </w:ins>
      <w:r w:rsidR="008A2776">
        <w:rPr>
          <w:rFonts w:ascii="Times New Roman" w:hAnsi="Times New Roman" w:cs="Times New Roman"/>
          <w:bCs/>
        </w:rPr>
        <w:t xml:space="preserve">the rules that govern the structure of </w:t>
      </w:r>
      <w:del w:id="45" w:author="Microsoft Office User" w:date="2020-05-22T10:03:00Z">
        <w:r w:rsidR="008A2776" w:rsidDel="006A5998">
          <w:rPr>
            <w:rFonts w:ascii="Times New Roman" w:hAnsi="Times New Roman" w:cs="Times New Roman"/>
            <w:bCs/>
          </w:rPr>
          <w:delText xml:space="preserve">ecological </w:delText>
        </w:r>
      </w:del>
      <w:ins w:id="46" w:author="Microsoft Office User" w:date="2020-05-22T10:03:00Z">
        <w:r w:rsidR="006A5998">
          <w:rPr>
            <w:rFonts w:ascii="Times New Roman" w:hAnsi="Times New Roman" w:cs="Times New Roman"/>
            <w:bCs/>
          </w:rPr>
          <w:t xml:space="preserve">consumptive </w:t>
        </w:r>
      </w:ins>
      <w:r w:rsidR="008A2776">
        <w:rPr>
          <w:rFonts w:ascii="Times New Roman" w:hAnsi="Times New Roman" w:cs="Times New Roman"/>
          <w:bCs/>
        </w:rPr>
        <w:t xml:space="preserve">interactions across communities </w:t>
      </w:r>
      <w:ins w:id="47" w:author="Microsoft Office User" w:date="2020-05-22T10:02:00Z">
        <w:r w:rsidR="006A5998">
          <w:rPr>
            <w:rFonts w:ascii="Times New Roman" w:hAnsi="Times New Roman" w:cs="Times New Roman"/>
            <w:bCs/>
          </w:rPr>
          <w:t>has becom</w:t>
        </w:r>
      </w:ins>
      <w:ins w:id="48" w:author="Microsoft Office User" w:date="2020-05-22T10:03:00Z">
        <w:r w:rsidR="006A5998">
          <w:rPr>
            <w:rFonts w:ascii="Times New Roman" w:hAnsi="Times New Roman" w:cs="Times New Roman"/>
            <w:bCs/>
          </w:rPr>
          <w:t xml:space="preserve">e a major focus in ecology in the past decades, and </w:t>
        </w:r>
      </w:ins>
      <w:r w:rsidR="008A2776">
        <w:rPr>
          <w:rFonts w:ascii="Times New Roman" w:hAnsi="Times New Roman" w:cs="Times New Roman"/>
          <w:bCs/>
        </w:rPr>
        <w:t xml:space="preserve">may be key to </w:t>
      </w:r>
      <w:r w:rsidR="00C91D01">
        <w:rPr>
          <w:rFonts w:ascii="Times New Roman" w:hAnsi="Times New Roman" w:cs="Times New Roman"/>
          <w:bCs/>
        </w:rPr>
        <w:t xml:space="preserve">predicting and </w:t>
      </w:r>
      <w:r w:rsidR="008A2776">
        <w:rPr>
          <w:rFonts w:ascii="Times New Roman" w:hAnsi="Times New Roman" w:cs="Times New Roman"/>
          <w:bCs/>
        </w:rPr>
        <w:t>curbing r</w:t>
      </w:r>
      <w:del w:id="49" w:author="Microsoft Office User" w:date="2020-05-22T10:03:00Z">
        <w:r w:rsidR="008A2776" w:rsidDel="006A5998">
          <w:rPr>
            <w:rFonts w:ascii="Times New Roman" w:hAnsi="Times New Roman" w:cs="Times New Roman"/>
            <w:bCs/>
          </w:rPr>
          <w:delText xml:space="preserve">apid extinction </w:delText>
        </w:r>
      </w:del>
      <w:ins w:id="50" w:author="Microsoft Office User" w:date="2020-05-22T10:03:00Z">
        <w:r w:rsidR="006A5998">
          <w:rPr>
            <w:rFonts w:ascii="Times New Roman" w:hAnsi="Times New Roman" w:cs="Times New Roman"/>
            <w:bCs/>
          </w:rPr>
          <w:t xml:space="preserve">apid ecological change in the face of widespread biological disruption due to human activities </w:t>
        </w:r>
      </w:ins>
      <w:r w:rsidR="008A2776">
        <w:rPr>
          <w:rFonts w:ascii="Times New Roman" w:hAnsi="Times New Roman" w:cs="Times New Roman"/>
          <w:bCs/>
        </w:rPr>
        <w:t>(</w:t>
      </w:r>
      <w:proofErr w:type="spellStart"/>
      <w:r w:rsidR="008A2776">
        <w:rPr>
          <w:rFonts w:ascii="Times New Roman" w:hAnsi="Times New Roman" w:cs="Times New Roman"/>
          <w:bCs/>
        </w:rPr>
        <w:t>Valiente-Banuet</w:t>
      </w:r>
      <w:proofErr w:type="spellEnd"/>
      <w:r w:rsidR="008A2776">
        <w:rPr>
          <w:rFonts w:ascii="Times New Roman" w:hAnsi="Times New Roman" w:cs="Times New Roman"/>
          <w:bCs/>
        </w:rPr>
        <w:t xml:space="preserve"> et al. 2015, Dunne et al. 2002, </w:t>
      </w:r>
      <w:commentRangeStart w:id="51"/>
      <w:r w:rsidR="00F12117">
        <w:rPr>
          <w:rFonts w:ascii="Times New Roman" w:hAnsi="Times New Roman" w:cs="Times New Roman"/>
          <w:bCs/>
        </w:rPr>
        <w:t xml:space="preserve">Harvey et al. 2017) </w:t>
      </w:r>
      <w:commentRangeEnd w:id="51"/>
      <w:r w:rsidR="004713B1">
        <w:rPr>
          <w:rStyle w:val="CommentReference"/>
        </w:rPr>
        <w:commentReference w:id="51"/>
      </w:r>
      <w:ins w:id="52" w:author="Microsoft Office User" w:date="2020-05-22T10:02:00Z">
        <w:r w:rsidR="006A5998">
          <w:rPr>
            <w:rFonts w:ascii="Times New Roman" w:hAnsi="Times New Roman" w:cs="Times New Roman"/>
            <w:bCs/>
          </w:rPr>
          <w:t xml:space="preserve">However, the </w:t>
        </w:r>
        <w:r w:rsidR="006A5998">
          <w:rPr>
            <w:rFonts w:ascii="Times New Roman" w:hAnsi="Times New Roman" w:cs="Times New Roman"/>
            <w:bCs/>
          </w:rPr>
          <w:lastRenderedPageBreak/>
          <w:t xml:space="preserve">quality of inferences from these </w:t>
        </w:r>
      </w:ins>
      <w:ins w:id="53" w:author="Microsoft Office User" w:date="2020-05-22T10:04:00Z">
        <w:r w:rsidR="006A5998">
          <w:rPr>
            <w:rFonts w:ascii="Times New Roman" w:hAnsi="Times New Roman" w:cs="Times New Roman"/>
            <w:bCs/>
          </w:rPr>
          <w:t>consumptive</w:t>
        </w:r>
      </w:ins>
      <w:ins w:id="54" w:author="Microsoft Office User" w:date="2020-05-22T10:05:00Z">
        <w:r w:rsidR="006A5998">
          <w:rPr>
            <w:rFonts w:ascii="Times New Roman" w:hAnsi="Times New Roman" w:cs="Times New Roman"/>
            <w:bCs/>
          </w:rPr>
          <w:t xml:space="preserve"> networks</w:t>
        </w:r>
      </w:ins>
      <w:ins w:id="55" w:author="Microsoft Office User" w:date="2020-05-22T10:02:00Z">
        <w:r w:rsidR="006A5998">
          <w:rPr>
            <w:rFonts w:ascii="Times New Roman" w:hAnsi="Times New Roman" w:cs="Times New Roman"/>
            <w:bCs/>
          </w:rPr>
          <w:t xml:space="preserve"> is </w:t>
        </w:r>
        <w:proofErr w:type="spellStart"/>
        <w:r w:rsidR="006A5998">
          <w:rPr>
            <w:rFonts w:ascii="Times New Roman" w:hAnsi="Times New Roman" w:cs="Times New Roman"/>
            <w:bCs/>
          </w:rPr>
          <w:t>understand</w:t>
        </w:r>
      </w:ins>
      <w:ins w:id="56" w:author="Microsoft Office User" w:date="2020-05-22T10:04:00Z">
        <w:r w:rsidR="006A5998">
          <w:rPr>
            <w:rFonts w:ascii="Times New Roman" w:hAnsi="Times New Roman" w:cs="Times New Roman"/>
            <w:bCs/>
          </w:rPr>
          <w:t>ly</w:t>
        </w:r>
        <w:proofErr w:type="spellEnd"/>
        <w:r w:rsidR="006A5998">
          <w:rPr>
            <w:rFonts w:ascii="Times New Roman" w:hAnsi="Times New Roman" w:cs="Times New Roman"/>
            <w:bCs/>
          </w:rPr>
          <w:t xml:space="preserve"> limited by the quality of the </w:t>
        </w:r>
      </w:ins>
      <w:ins w:id="57" w:author="Microsoft Office User" w:date="2020-05-22T10:05:00Z">
        <w:r w:rsidR="006A5998">
          <w:rPr>
            <w:rFonts w:ascii="Times New Roman" w:hAnsi="Times New Roman" w:cs="Times New Roman"/>
            <w:bCs/>
          </w:rPr>
          <w:t>networks themselves.</w:t>
        </w:r>
      </w:ins>
      <w:ins w:id="58" w:author="Microsoft Office User" w:date="2020-05-22T10:04:00Z">
        <w:r w:rsidR="006A5998">
          <w:rPr>
            <w:rFonts w:ascii="Times New Roman" w:hAnsi="Times New Roman" w:cs="Times New Roman"/>
            <w:bCs/>
          </w:rPr>
          <w:t xml:space="preserve"> </w:t>
        </w:r>
      </w:ins>
    </w:p>
    <w:p w14:paraId="7215DE33" w14:textId="4B9A3AE6" w:rsidR="00DF7E0C" w:rsidDel="006A5998" w:rsidRDefault="00DF7E0C">
      <w:pPr>
        <w:rPr>
          <w:del w:id="59" w:author="Microsoft Office User" w:date="2020-05-22T10:05:00Z"/>
          <w:rFonts w:ascii="Times New Roman" w:hAnsi="Times New Roman" w:cs="Times New Roman"/>
          <w:bCs/>
        </w:rPr>
      </w:pPr>
    </w:p>
    <w:p w14:paraId="7B7112EA" w14:textId="77777777" w:rsidR="006A5998" w:rsidRDefault="006A5998">
      <w:pPr>
        <w:rPr>
          <w:ins w:id="60" w:author="Microsoft Office User" w:date="2020-05-22T10:05:00Z"/>
          <w:rFonts w:ascii="Times New Roman" w:hAnsi="Times New Roman" w:cs="Times New Roman"/>
          <w:bCs/>
        </w:rPr>
      </w:pPr>
    </w:p>
    <w:p w14:paraId="6C7B49BF" w14:textId="106067FE" w:rsidR="000F16E2" w:rsidRDefault="006A5998">
      <w:pPr>
        <w:rPr>
          <w:rFonts w:ascii="Times New Roman" w:hAnsi="Times New Roman" w:cs="Times New Roman"/>
          <w:bCs/>
        </w:rPr>
      </w:pPr>
      <w:ins w:id="61" w:author="Microsoft Office User" w:date="2020-05-22T10:06:00Z">
        <w:r>
          <w:rPr>
            <w:rFonts w:ascii="Times New Roman" w:hAnsi="Times New Roman" w:cs="Times New Roman"/>
            <w:bCs/>
          </w:rPr>
          <w:t xml:space="preserve">Many methods have been used to describe and quantify these consumptive interactions. </w:t>
        </w:r>
      </w:ins>
      <w:del w:id="62" w:author="Microsoft Office User" w:date="2020-05-22T09:58:00Z">
        <w:r w:rsidR="000F16E2" w:rsidDel="00FC6515">
          <w:rPr>
            <w:rFonts w:ascii="Times New Roman" w:hAnsi="Times New Roman" w:cs="Times New Roman"/>
            <w:bCs/>
          </w:rPr>
          <w:delText>For decades,</w:delText>
        </w:r>
      </w:del>
      <w:ins w:id="63" w:author="Microsoft Office User" w:date="2020-05-22T09:58:00Z">
        <w:r w:rsidR="00FC6515">
          <w:rPr>
            <w:rFonts w:ascii="Times New Roman" w:hAnsi="Times New Roman" w:cs="Times New Roman"/>
            <w:bCs/>
          </w:rPr>
          <w:t>As new</w:t>
        </w:r>
      </w:ins>
      <w:r w:rsidR="000F16E2">
        <w:rPr>
          <w:rFonts w:ascii="Times New Roman" w:hAnsi="Times New Roman" w:cs="Times New Roman"/>
          <w:bCs/>
        </w:rPr>
        <w:t xml:space="preserve"> methods for determining consumptive interactions </w:t>
      </w:r>
      <w:r w:rsidR="00740FD0">
        <w:rPr>
          <w:rFonts w:ascii="Times New Roman" w:hAnsi="Times New Roman" w:cs="Times New Roman"/>
          <w:bCs/>
        </w:rPr>
        <w:t xml:space="preserve">through assessing diet contents </w:t>
      </w:r>
      <w:r w:rsidR="000F16E2">
        <w:rPr>
          <w:rFonts w:ascii="Times New Roman" w:hAnsi="Times New Roman" w:cs="Times New Roman"/>
          <w:bCs/>
        </w:rPr>
        <w:t>have emerged</w:t>
      </w:r>
      <w:del w:id="64" w:author="Microsoft Office User" w:date="2020-05-22T09:58:00Z">
        <w:r w:rsidR="000F16E2" w:rsidDel="00FC6515">
          <w:rPr>
            <w:rFonts w:ascii="Times New Roman" w:hAnsi="Times New Roman" w:cs="Times New Roman"/>
            <w:bCs/>
          </w:rPr>
          <w:delText xml:space="preserve"> and </w:delText>
        </w:r>
      </w:del>
      <w:ins w:id="65" w:author="Microsoft Office User" w:date="2020-05-22T09:58:00Z">
        <w:r w:rsidR="00FC6515">
          <w:rPr>
            <w:rFonts w:ascii="Times New Roman" w:hAnsi="Times New Roman" w:cs="Times New Roman"/>
            <w:bCs/>
          </w:rPr>
          <w:t xml:space="preserve">, they have </w:t>
        </w:r>
      </w:ins>
      <w:ins w:id="66" w:author="Microsoft Office User" w:date="2020-05-22T10:06:00Z">
        <w:r>
          <w:rPr>
            <w:rFonts w:ascii="Times New Roman" w:hAnsi="Times New Roman" w:cs="Times New Roman"/>
            <w:bCs/>
          </w:rPr>
          <w:t xml:space="preserve">often </w:t>
        </w:r>
      </w:ins>
      <w:r w:rsidR="000F16E2">
        <w:rPr>
          <w:rFonts w:ascii="Times New Roman" w:hAnsi="Times New Roman" w:cs="Times New Roman"/>
          <w:bCs/>
        </w:rPr>
        <w:t xml:space="preserve">provided </w:t>
      </w:r>
      <w:r w:rsidR="00482260">
        <w:rPr>
          <w:rFonts w:ascii="Times New Roman" w:hAnsi="Times New Roman" w:cs="Times New Roman"/>
          <w:bCs/>
        </w:rPr>
        <w:t>key insights into these interactions across ecosystems and consumer groups</w:t>
      </w:r>
      <w:r w:rsidR="000F16E2">
        <w:rPr>
          <w:rFonts w:ascii="Times New Roman" w:hAnsi="Times New Roman" w:cs="Times New Roman"/>
          <w:bCs/>
        </w:rPr>
        <w:t xml:space="preserve"> (</w:t>
      </w:r>
      <w:proofErr w:type="spellStart"/>
      <w:r w:rsidR="000F16E2">
        <w:rPr>
          <w:rFonts w:ascii="Times New Roman" w:hAnsi="Times New Roman" w:cs="Times New Roman"/>
          <w:bCs/>
        </w:rPr>
        <w:t>Hylsop</w:t>
      </w:r>
      <w:proofErr w:type="spellEnd"/>
      <w:r w:rsidR="000F16E2">
        <w:rPr>
          <w:rFonts w:ascii="Times New Roman" w:hAnsi="Times New Roman" w:cs="Times New Roman"/>
          <w:bCs/>
        </w:rPr>
        <w:t xml:space="preserve"> 1980, </w:t>
      </w:r>
      <w:r w:rsidR="00DB5D7E">
        <w:rPr>
          <w:rFonts w:ascii="Times New Roman" w:hAnsi="Times New Roman" w:cs="Times New Roman"/>
          <w:bCs/>
        </w:rPr>
        <w:t xml:space="preserve">Nielson et al. 2018). </w:t>
      </w:r>
      <w:del w:id="67" w:author="Microsoft Office User" w:date="2020-05-22T10:06:00Z">
        <w:r w:rsidR="002B3C72" w:rsidDel="006A5998">
          <w:rPr>
            <w:rFonts w:ascii="Times New Roman" w:hAnsi="Times New Roman" w:cs="Times New Roman"/>
            <w:bCs/>
          </w:rPr>
          <w:delText xml:space="preserve">These </w:delText>
        </w:r>
      </w:del>
      <w:ins w:id="68" w:author="Microsoft Office User" w:date="2020-05-22T10:06:00Z">
        <w:r>
          <w:rPr>
            <w:rFonts w:ascii="Times New Roman" w:hAnsi="Times New Roman" w:cs="Times New Roman"/>
            <w:bCs/>
          </w:rPr>
          <w:t xml:space="preserve">Method developments </w:t>
        </w:r>
      </w:ins>
      <w:r w:rsidR="002B3C72">
        <w:rPr>
          <w:rFonts w:ascii="Times New Roman" w:hAnsi="Times New Roman" w:cs="Times New Roman"/>
          <w:bCs/>
        </w:rPr>
        <w:t xml:space="preserve">have included </w:t>
      </w:r>
      <w:r w:rsidR="00740FD0">
        <w:rPr>
          <w:rFonts w:ascii="Times New Roman" w:hAnsi="Times New Roman" w:cs="Times New Roman"/>
          <w:bCs/>
        </w:rPr>
        <w:t xml:space="preserve">many </w:t>
      </w:r>
      <w:del w:id="69" w:author="Microsoft Office User" w:date="2020-05-22T10:07:00Z">
        <w:r w:rsidR="002B3C72" w:rsidDel="006A5998">
          <w:rPr>
            <w:rFonts w:ascii="Times New Roman" w:hAnsi="Times New Roman" w:cs="Times New Roman"/>
            <w:bCs/>
          </w:rPr>
          <w:delText xml:space="preserve">developments </w:delText>
        </w:r>
      </w:del>
      <w:ins w:id="70" w:author="Microsoft Office User" w:date="2020-05-22T10:07:00Z">
        <w:r>
          <w:rPr>
            <w:rFonts w:ascii="Times New Roman" w:hAnsi="Times New Roman" w:cs="Times New Roman"/>
            <w:bCs/>
          </w:rPr>
          <w:t xml:space="preserve">approaches that are </w:t>
        </w:r>
      </w:ins>
      <w:r w:rsidR="002B3C72">
        <w:rPr>
          <w:rFonts w:ascii="Times New Roman" w:hAnsi="Times New Roman" w:cs="Times New Roman"/>
          <w:bCs/>
        </w:rPr>
        <w:t xml:space="preserve">specific to </w:t>
      </w:r>
      <w:r w:rsidR="00740FD0">
        <w:rPr>
          <w:rFonts w:ascii="Times New Roman" w:hAnsi="Times New Roman" w:cs="Times New Roman"/>
          <w:bCs/>
        </w:rPr>
        <w:t>environments or consumer groups</w:t>
      </w:r>
      <w:r w:rsidR="00E82A27">
        <w:rPr>
          <w:rFonts w:ascii="Times New Roman" w:hAnsi="Times New Roman" w:cs="Times New Roman"/>
          <w:bCs/>
        </w:rPr>
        <w:t xml:space="preserve"> and </w:t>
      </w:r>
      <w:ins w:id="71" w:author="Microsoft Office User" w:date="2020-05-22T10:07:00Z">
        <w:r>
          <w:rPr>
            <w:rFonts w:ascii="Times New Roman" w:hAnsi="Times New Roman" w:cs="Times New Roman"/>
            <w:bCs/>
          </w:rPr>
          <w:t xml:space="preserve">that </w:t>
        </w:r>
      </w:ins>
      <w:r w:rsidR="00E82A27">
        <w:rPr>
          <w:rFonts w:ascii="Times New Roman" w:hAnsi="Times New Roman" w:cs="Times New Roman"/>
          <w:bCs/>
        </w:rPr>
        <w:t>re</w:t>
      </w:r>
      <w:r w:rsidR="006D2B36">
        <w:rPr>
          <w:rFonts w:ascii="Times New Roman" w:hAnsi="Times New Roman" w:cs="Times New Roman"/>
          <w:bCs/>
        </w:rPr>
        <w:t>ly on</w:t>
      </w:r>
      <w:r w:rsidR="00E82A27">
        <w:rPr>
          <w:rFonts w:ascii="Times New Roman" w:hAnsi="Times New Roman" w:cs="Times New Roman"/>
          <w:bCs/>
        </w:rPr>
        <w:t xml:space="preserve"> visual</w:t>
      </w:r>
      <w:r w:rsidR="00B51C81">
        <w:rPr>
          <w:rFonts w:ascii="Times New Roman" w:hAnsi="Times New Roman" w:cs="Times New Roman"/>
          <w:bCs/>
        </w:rPr>
        <w:t xml:space="preserve"> observation of consumption events (live or via recordings) or</w:t>
      </w:r>
      <w:r w:rsidR="00E82A27">
        <w:rPr>
          <w:rFonts w:ascii="Times New Roman" w:hAnsi="Times New Roman" w:cs="Times New Roman"/>
          <w:bCs/>
        </w:rPr>
        <w:t xml:space="preserve"> recognition of prey items</w:t>
      </w:r>
      <w:r w:rsidR="00B51C81">
        <w:rPr>
          <w:rFonts w:ascii="Times New Roman" w:hAnsi="Times New Roman" w:cs="Times New Roman"/>
          <w:bCs/>
        </w:rPr>
        <w:t xml:space="preserve"> in diet contents</w:t>
      </w:r>
      <w:r w:rsidR="00E82A27">
        <w:rPr>
          <w:rFonts w:ascii="Times New Roman" w:hAnsi="Times New Roman" w:cs="Times New Roman"/>
          <w:bCs/>
        </w:rPr>
        <w:t xml:space="preserve">, either unaided or through the use of microscopy </w:t>
      </w:r>
      <w:r w:rsidR="00740FD0">
        <w:rPr>
          <w:rFonts w:ascii="Times New Roman" w:hAnsi="Times New Roman" w:cs="Times New Roman"/>
          <w:bCs/>
        </w:rPr>
        <w:t>(i.e. Baker et al. 2014, Duffy and Jackson 1986</w:t>
      </w:r>
      <w:r w:rsidR="00811475">
        <w:rPr>
          <w:rFonts w:ascii="Times New Roman" w:hAnsi="Times New Roman" w:cs="Times New Roman"/>
          <w:bCs/>
        </w:rPr>
        <w:t xml:space="preserve">, </w:t>
      </w:r>
      <w:r w:rsidR="00A7605C">
        <w:rPr>
          <w:rFonts w:ascii="Times New Roman" w:hAnsi="Times New Roman" w:cs="Times New Roman"/>
          <w:bCs/>
        </w:rPr>
        <w:t xml:space="preserve">for a review of methods best suited for different contexts and goals see </w:t>
      </w:r>
      <w:proofErr w:type="spellStart"/>
      <w:r w:rsidR="00811475">
        <w:rPr>
          <w:rFonts w:ascii="Times New Roman" w:hAnsi="Times New Roman" w:cs="Times New Roman"/>
          <w:bCs/>
        </w:rPr>
        <w:t>Birkhofer</w:t>
      </w:r>
      <w:proofErr w:type="spellEnd"/>
      <w:r w:rsidR="00811475">
        <w:rPr>
          <w:rFonts w:ascii="Times New Roman" w:hAnsi="Times New Roman" w:cs="Times New Roman"/>
          <w:bCs/>
        </w:rPr>
        <w:t xml:space="preserve"> et al. 2017</w:t>
      </w:r>
      <w:r w:rsidR="00740FD0">
        <w:rPr>
          <w:rFonts w:ascii="Times New Roman" w:hAnsi="Times New Roman" w:cs="Times New Roman"/>
          <w:bCs/>
        </w:rPr>
        <w:t>).</w:t>
      </w:r>
      <w:r w:rsidR="00A7605C">
        <w:rPr>
          <w:rFonts w:ascii="Times New Roman" w:hAnsi="Times New Roman" w:cs="Times New Roman"/>
          <w:bCs/>
        </w:rPr>
        <w:t xml:space="preserve"> However</w:t>
      </w:r>
      <w:r w:rsidR="00482260">
        <w:rPr>
          <w:rFonts w:ascii="Times New Roman" w:hAnsi="Times New Roman" w:cs="Times New Roman"/>
          <w:bCs/>
        </w:rPr>
        <w:t>, t</w:t>
      </w:r>
      <w:r w:rsidR="00E82A27">
        <w:rPr>
          <w:rFonts w:ascii="Times New Roman" w:hAnsi="Times New Roman" w:cs="Times New Roman"/>
          <w:bCs/>
        </w:rPr>
        <w:t>his dependence on visual identification</w:t>
      </w:r>
      <w:r w:rsidR="00A7605C">
        <w:rPr>
          <w:rFonts w:ascii="Times New Roman" w:hAnsi="Times New Roman" w:cs="Times New Roman"/>
          <w:bCs/>
        </w:rPr>
        <w:t xml:space="preserve"> or observation</w:t>
      </w:r>
      <w:r w:rsidR="00E82A27">
        <w:rPr>
          <w:rFonts w:ascii="Times New Roman" w:hAnsi="Times New Roman" w:cs="Times New Roman"/>
          <w:bCs/>
        </w:rPr>
        <w:t xml:space="preserve"> is unfeasible or impossible for</w:t>
      </w:r>
      <w:r w:rsidR="00740FD0">
        <w:rPr>
          <w:rFonts w:ascii="Times New Roman" w:hAnsi="Times New Roman" w:cs="Times New Roman"/>
          <w:bCs/>
        </w:rPr>
        <w:t xml:space="preserve"> many consumer groups</w:t>
      </w:r>
      <w:r w:rsidR="00E82A27">
        <w:rPr>
          <w:rFonts w:ascii="Times New Roman" w:hAnsi="Times New Roman" w:cs="Times New Roman"/>
          <w:bCs/>
        </w:rPr>
        <w:t xml:space="preserve">; specifically, for consumers that are too small for dissection and food identification, have feeding habits which render food items unidentifiable, have food items </w:t>
      </w:r>
      <w:r w:rsidR="00482260">
        <w:rPr>
          <w:rFonts w:ascii="Times New Roman" w:hAnsi="Times New Roman" w:cs="Times New Roman"/>
          <w:bCs/>
        </w:rPr>
        <w:t xml:space="preserve">that </w:t>
      </w:r>
      <w:r w:rsidR="00E82A27">
        <w:rPr>
          <w:rFonts w:ascii="Times New Roman" w:hAnsi="Times New Roman" w:cs="Times New Roman"/>
          <w:bCs/>
        </w:rPr>
        <w:t xml:space="preserve">contain few components which pass through digestion in recognizable form, or have cryptic habits that prevent them from being </w:t>
      </w:r>
      <w:r w:rsidR="006D2B36">
        <w:rPr>
          <w:rFonts w:ascii="Times New Roman" w:hAnsi="Times New Roman" w:cs="Times New Roman"/>
          <w:bCs/>
        </w:rPr>
        <w:t>observed</w:t>
      </w:r>
      <w:r w:rsidR="00E82A27">
        <w:rPr>
          <w:rFonts w:ascii="Times New Roman" w:hAnsi="Times New Roman" w:cs="Times New Roman"/>
          <w:bCs/>
        </w:rPr>
        <w:t xml:space="preserve"> in large enough numbers for diet analyses, to name a few (Sheppard and Harwood 2005).</w:t>
      </w:r>
      <w:r w:rsidR="00123AD3">
        <w:rPr>
          <w:rFonts w:ascii="Times New Roman" w:hAnsi="Times New Roman" w:cs="Times New Roman"/>
          <w:bCs/>
        </w:rPr>
        <w:t xml:space="preserve"> </w:t>
      </w:r>
      <w:r w:rsidR="006D2B36">
        <w:rPr>
          <w:rFonts w:ascii="Times New Roman" w:hAnsi="Times New Roman" w:cs="Times New Roman"/>
          <w:bCs/>
        </w:rPr>
        <w:t>O</w:t>
      </w:r>
      <w:r w:rsidR="00BD1A1A">
        <w:rPr>
          <w:rFonts w:ascii="Times New Roman" w:hAnsi="Times New Roman" w:cs="Times New Roman"/>
          <w:bCs/>
        </w:rPr>
        <w:t>bservation-based methods b</w:t>
      </w:r>
      <w:r w:rsidR="00A7605C">
        <w:rPr>
          <w:rFonts w:ascii="Times New Roman" w:hAnsi="Times New Roman" w:cs="Times New Roman"/>
          <w:bCs/>
        </w:rPr>
        <w:t>ecome especially limit</w:t>
      </w:r>
      <w:r w:rsidR="00BD1A1A">
        <w:rPr>
          <w:rFonts w:ascii="Times New Roman" w:hAnsi="Times New Roman" w:cs="Times New Roman"/>
          <w:bCs/>
        </w:rPr>
        <w:t>ing</w:t>
      </w:r>
      <w:r w:rsidR="00A7605C">
        <w:rPr>
          <w:rFonts w:ascii="Times New Roman" w:hAnsi="Times New Roman" w:cs="Times New Roman"/>
          <w:bCs/>
        </w:rPr>
        <w:t xml:space="preserve"> in community studies in which it is necessary to ascertain the diets of </w:t>
      </w:r>
      <w:r w:rsidR="006D2B36">
        <w:rPr>
          <w:rFonts w:ascii="Times New Roman" w:hAnsi="Times New Roman" w:cs="Times New Roman"/>
          <w:bCs/>
        </w:rPr>
        <w:t>multiple consumers and for consumers</w:t>
      </w:r>
      <w:r w:rsidR="00A7605C">
        <w:rPr>
          <w:rFonts w:ascii="Times New Roman" w:hAnsi="Times New Roman" w:cs="Times New Roman"/>
          <w:bCs/>
        </w:rPr>
        <w:t xml:space="preserve"> </w:t>
      </w:r>
      <w:r w:rsidR="006D2B36">
        <w:rPr>
          <w:rFonts w:ascii="Times New Roman" w:hAnsi="Times New Roman" w:cs="Times New Roman"/>
          <w:bCs/>
        </w:rPr>
        <w:t>who</w:t>
      </w:r>
      <w:r w:rsidR="00A7605C">
        <w:rPr>
          <w:rFonts w:ascii="Times New Roman" w:hAnsi="Times New Roman" w:cs="Times New Roman"/>
          <w:bCs/>
        </w:rPr>
        <w:t xml:space="preserve"> feed on many diet items (e.g. food webs</w:t>
      </w:r>
      <w:r w:rsidR="00BD1A1A">
        <w:rPr>
          <w:rFonts w:ascii="Times New Roman" w:hAnsi="Times New Roman" w:cs="Times New Roman"/>
          <w:bCs/>
        </w:rPr>
        <w:t>; Polis 1991</w:t>
      </w:r>
      <w:r w:rsidR="00A7605C">
        <w:rPr>
          <w:rFonts w:ascii="Times New Roman" w:hAnsi="Times New Roman" w:cs="Times New Roman"/>
          <w:bCs/>
        </w:rPr>
        <w:t xml:space="preserve">). </w:t>
      </w:r>
      <w:r w:rsidR="00123AD3">
        <w:rPr>
          <w:rFonts w:ascii="Times New Roman" w:hAnsi="Times New Roman" w:cs="Times New Roman"/>
          <w:bCs/>
        </w:rPr>
        <w:t xml:space="preserve">In these cases, </w:t>
      </w:r>
      <w:r w:rsidR="00740FD0">
        <w:rPr>
          <w:rFonts w:ascii="Times New Roman" w:hAnsi="Times New Roman" w:cs="Times New Roman"/>
          <w:bCs/>
        </w:rPr>
        <w:t>the most promising avenue</w:t>
      </w:r>
      <w:r w:rsidR="00123AD3">
        <w:rPr>
          <w:rFonts w:ascii="Times New Roman" w:hAnsi="Times New Roman" w:cs="Times New Roman"/>
          <w:bCs/>
        </w:rPr>
        <w:t xml:space="preserve"> for determining consumptive interactions</w:t>
      </w:r>
      <w:r w:rsidR="00740FD0">
        <w:rPr>
          <w:rFonts w:ascii="Times New Roman" w:hAnsi="Times New Roman" w:cs="Times New Roman"/>
          <w:bCs/>
        </w:rPr>
        <w:t xml:space="preserve"> has been the exploration and expansion of DNA-based diet analyses</w:t>
      </w:r>
      <w:r w:rsidR="00482260">
        <w:rPr>
          <w:rFonts w:ascii="Times New Roman" w:hAnsi="Times New Roman" w:cs="Times New Roman"/>
          <w:bCs/>
        </w:rPr>
        <w:t xml:space="preserve"> either through gut or fecal contents</w:t>
      </w:r>
      <w:r w:rsidR="00123AD3">
        <w:rPr>
          <w:rFonts w:ascii="Times New Roman" w:hAnsi="Times New Roman" w:cs="Times New Roman"/>
          <w:bCs/>
        </w:rPr>
        <w:t xml:space="preserve">, initially through species-specific approaches, and now through high throughput sequencing of </w:t>
      </w:r>
      <w:r w:rsidR="00482260">
        <w:rPr>
          <w:rFonts w:ascii="Times New Roman" w:hAnsi="Times New Roman" w:cs="Times New Roman"/>
          <w:bCs/>
        </w:rPr>
        <w:t>the DNA of all species in</w:t>
      </w:r>
      <w:r w:rsidR="00123AD3">
        <w:rPr>
          <w:rFonts w:ascii="Times New Roman" w:hAnsi="Times New Roman" w:cs="Times New Roman"/>
          <w:bCs/>
        </w:rPr>
        <w:t xml:space="preserve"> gut contents</w:t>
      </w:r>
      <w:r w:rsidR="00740FD0">
        <w:rPr>
          <w:rFonts w:ascii="Times New Roman" w:hAnsi="Times New Roman" w:cs="Times New Roman"/>
          <w:bCs/>
        </w:rPr>
        <w:t xml:space="preserve"> (</w:t>
      </w:r>
      <w:proofErr w:type="spellStart"/>
      <w:r w:rsidR="00E82A27">
        <w:rPr>
          <w:rFonts w:ascii="Times New Roman" w:hAnsi="Times New Roman" w:cs="Times New Roman"/>
          <w:bCs/>
        </w:rPr>
        <w:t>Pompanon</w:t>
      </w:r>
      <w:proofErr w:type="spellEnd"/>
      <w:r w:rsidR="00E82A27">
        <w:rPr>
          <w:rFonts w:ascii="Times New Roman" w:hAnsi="Times New Roman" w:cs="Times New Roman"/>
          <w:bCs/>
        </w:rPr>
        <w:t xml:space="preserve"> et al. 2012, Sheppard and Harwood 2005). </w:t>
      </w:r>
    </w:p>
    <w:p w14:paraId="398BD38B" w14:textId="336306A6" w:rsidR="000F16E2" w:rsidRDefault="000F16E2">
      <w:pPr>
        <w:rPr>
          <w:rFonts w:ascii="Times New Roman" w:hAnsi="Times New Roman" w:cs="Times New Roman"/>
          <w:bCs/>
        </w:rPr>
      </w:pPr>
    </w:p>
    <w:p w14:paraId="4BB6D760" w14:textId="695635BF" w:rsidR="008A565D" w:rsidRDefault="00BD1A1A">
      <w:pPr>
        <w:rPr>
          <w:rFonts w:ascii="Times New Roman" w:hAnsi="Times New Roman" w:cs="Times New Roman"/>
          <w:bCs/>
        </w:rPr>
      </w:pPr>
      <w:r>
        <w:rPr>
          <w:rFonts w:ascii="Times New Roman" w:hAnsi="Times New Roman" w:cs="Times New Roman"/>
          <w:bCs/>
        </w:rPr>
        <w:t>The use of high throughput sequencing methods for molecular gut content analysis allows</w:t>
      </w:r>
      <w:r w:rsidR="00123AD3">
        <w:rPr>
          <w:rFonts w:ascii="Times New Roman" w:hAnsi="Times New Roman" w:cs="Times New Roman"/>
          <w:bCs/>
        </w:rPr>
        <w:t xml:space="preserve"> </w:t>
      </w:r>
      <w:r w:rsidR="00482260">
        <w:rPr>
          <w:rFonts w:ascii="Times New Roman" w:hAnsi="Times New Roman" w:cs="Times New Roman"/>
          <w:bCs/>
        </w:rPr>
        <w:t xml:space="preserve">for </w:t>
      </w:r>
      <w:r w:rsidR="00123AD3">
        <w:rPr>
          <w:rFonts w:ascii="Times New Roman" w:hAnsi="Times New Roman" w:cs="Times New Roman"/>
          <w:bCs/>
        </w:rPr>
        <w:t xml:space="preserve">the identification </w:t>
      </w:r>
      <w:r w:rsidR="00482260">
        <w:rPr>
          <w:rFonts w:ascii="Times New Roman" w:hAnsi="Times New Roman" w:cs="Times New Roman"/>
          <w:bCs/>
        </w:rPr>
        <w:t>of</w:t>
      </w:r>
      <w:r w:rsidR="006D2B36">
        <w:rPr>
          <w:rFonts w:ascii="Times New Roman" w:hAnsi="Times New Roman" w:cs="Times New Roman"/>
          <w:bCs/>
        </w:rPr>
        <w:t xml:space="preserve"> a</w:t>
      </w:r>
      <w:r w:rsidR="00482260">
        <w:rPr>
          <w:rFonts w:ascii="Times New Roman" w:hAnsi="Times New Roman" w:cs="Times New Roman"/>
          <w:bCs/>
        </w:rPr>
        <w:t xml:space="preserve"> </w:t>
      </w:r>
      <w:r w:rsidR="00123AD3">
        <w:rPr>
          <w:rFonts w:ascii="Times New Roman" w:hAnsi="Times New Roman" w:cs="Times New Roman"/>
          <w:bCs/>
        </w:rPr>
        <w:t xml:space="preserve">suite of diet </w:t>
      </w:r>
      <w:r w:rsidR="002445DB">
        <w:rPr>
          <w:rFonts w:ascii="Times New Roman" w:hAnsi="Times New Roman" w:cs="Times New Roman"/>
          <w:bCs/>
        </w:rPr>
        <w:t xml:space="preserve">species at </w:t>
      </w:r>
      <w:r w:rsidR="006D2B36">
        <w:rPr>
          <w:rFonts w:ascii="Times New Roman" w:hAnsi="Times New Roman" w:cs="Times New Roman"/>
          <w:bCs/>
        </w:rPr>
        <w:t>once</w:t>
      </w:r>
      <w:r w:rsidR="00123AD3">
        <w:rPr>
          <w:rFonts w:ascii="Times New Roman" w:hAnsi="Times New Roman" w:cs="Times New Roman"/>
          <w:bCs/>
        </w:rPr>
        <w:t xml:space="preserve"> and provide</w:t>
      </w:r>
      <w:r>
        <w:rPr>
          <w:rFonts w:ascii="Times New Roman" w:hAnsi="Times New Roman" w:cs="Times New Roman"/>
          <w:bCs/>
        </w:rPr>
        <w:t xml:space="preserve">s </w:t>
      </w:r>
      <w:r w:rsidR="00123AD3">
        <w:rPr>
          <w:rFonts w:ascii="Times New Roman" w:hAnsi="Times New Roman" w:cs="Times New Roman"/>
          <w:bCs/>
        </w:rPr>
        <w:t xml:space="preserve">a comprehensive </w:t>
      </w:r>
      <w:r w:rsidR="008A565D">
        <w:rPr>
          <w:rFonts w:ascii="Times New Roman" w:hAnsi="Times New Roman" w:cs="Times New Roman"/>
          <w:bCs/>
        </w:rPr>
        <w:t>and efficient method for determining</w:t>
      </w:r>
      <w:r w:rsidR="002445DB">
        <w:rPr>
          <w:rFonts w:ascii="Times New Roman" w:hAnsi="Times New Roman" w:cs="Times New Roman"/>
          <w:bCs/>
        </w:rPr>
        <w:t xml:space="preserve"> intraspecific, intra-population, and interspecific diets </w:t>
      </w:r>
      <w:r w:rsidR="00123AD3">
        <w:rPr>
          <w:rFonts w:ascii="Times New Roman" w:hAnsi="Times New Roman" w:cs="Times New Roman"/>
          <w:bCs/>
        </w:rPr>
        <w:t>(</w:t>
      </w:r>
      <w:r w:rsidR="00F0053E">
        <w:rPr>
          <w:rFonts w:ascii="Times New Roman" w:hAnsi="Times New Roman" w:cs="Times New Roman"/>
          <w:bCs/>
        </w:rPr>
        <w:t xml:space="preserve">Lucas et al. 2018, </w:t>
      </w:r>
      <w:proofErr w:type="spellStart"/>
      <w:r w:rsidR="00F0053E">
        <w:rPr>
          <w:rFonts w:ascii="Times New Roman" w:hAnsi="Times New Roman" w:cs="Times New Roman"/>
          <w:bCs/>
        </w:rPr>
        <w:t>Soininen</w:t>
      </w:r>
      <w:proofErr w:type="spellEnd"/>
      <w:r w:rsidR="00F0053E">
        <w:rPr>
          <w:rFonts w:ascii="Times New Roman" w:hAnsi="Times New Roman" w:cs="Times New Roman"/>
          <w:bCs/>
        </w:rPr>
        <w:t xml:space="preserve"> et al. 2015, </w:t>
      </w:r>
      <w:proofErr w:type="spellStart"/>
      <w:r w:rsidR="00F0053E">
        <w:rPr>
          <w:rFonts w:ascii="Times New Roman" w:hAnsi="Times New Roman" w:cs="Times New Roman"/>
          <w:bCs/>
        </w:rPr>
        <w:t>Quemere</w:t>
      </w:r>
      <w:proofErr w:type="spellEnd"/>
      <w:r w:rsidR="00F0053E">
        <w:rPr>
          <w:rFonts w:ascii="Times New Roman" w:hAnsi="Times New Roman" w:cs="Times New Roman"/>
          <w:bCs/>
        </w:rPr>
        <w:t xml:space="preserve"> et al. 2013). </w:t>
      </w:r>
      <w:r w:rsidR="004A77E1">
        <w:rPr>
          <w:rFonts w:ascii="Times New Roman" w:hAnsi="Times New Roman" w:cs="Times New Roman"/>
          <w:bCs/>
        </w:rPr>
        <w:t xml:space="preserve">These methods have already illuminated interesting new interactions and ecological trends in a variety of environments (e.g. host-parasitoid: </w:t>
      </w:r>
      <w:proofErr w:type="spellStart"/>
      <w:r w:rsidR="004A77E1">
        <w:rPr>
          <w:rFonts w:ascii="Times New Roman" w:hAnsi="Times New Roman" w:cs="Times New Roman"/>
          <w:bCs/>
        </w:rPr>
        <w:t>Wirta</w:t>
      </w:r>
      <w:proofErr w:type="spellEnd"/>
      <w:r w:rsidR="004A77E1">
        <w:rPr>
          <w:rFonts w:ascii="Times New Roman" w:hAnsi="Times New Roman" w:cs="Times New Roman"/>
          <w:bCs/>
        </w:rPr>
        <w:t xml:space="preserve"> et al. 2014; plant-herbivore: </w:t>
      </w:r>
      <w:proofErr w:type="spellStart"/>
      <w:r w:rsidR="004A77E1">
        <w:rPr>
          <w:rFonts w:ascii="Times New Roman" w:hAnsi="Times New Roman" w:cs="Times New Roman"/>
          <w:bCs/>
        </w:rPr>
        <w:t>Kartzinel</w:t>
      </w:r>
      <w:proofErr w:type="spellEnd"/>
      <w:r w:rsidR="004A77E1">
        <w:rPr>
          <w:rFonts w:ascii="Times New Roman" w:hAnsi="Times New Roman" w:cs="Times New Roman"/>
          <w:bCs/>
        </w:rPr>
        <w:t xml:space="preserve">; host-parasite: Schnell et al. 2012, predator-prey: </w:t>
      </w:r>
      <w:proofErr w:type="spellStart"/>
      <w:r w:rsidR="004A77E1">
        <w:rPr>
          <w:rFonts w:ascii="Times New Roman" w:hAnsi="Times New Roman" w:cs="Times New Roman"/>
          <w:bCs/>
        </w:rPr>
        <w:t>Toju</w:t>
      </w:r>
      <w:proofErr w:type="spellEnd"/>
      <w:r w:rsidR="004A77E1">
        <w:rPr>
          <w:rFonts w:ascii="Times New Roman" w:hAnsi="Times New Roman" w:cs="Times New Roman"/>
          <w:bCs/>
        </w:rPr>
        <w:t xml:space="preserve"> et al. 2018). </w:t>
      </w:r>
      <w:r w:rsidR="003E48D7">
        <w:rPr>
          <w:rFonts w:ascii="Times New Roman" w:hAnsi="Times New Roman" w:cs="Times New Roman"/>
          <w:bCs/>
        </w:rPr>
        <w:t xml:space="preserve">As these methods have continued to advance, however, they need to be </w:t>
      </w:r>
      <w:ins w:id="72" w:author="Microsoft Office User" w:date="2020-05-22T10:08:00Z">
        <w:r w:rsidR="006A5998">
          <w:rPr>
            <w:rFonts w:ascii="Times New Roman" w:hAnsi="Times New Roman" w:cs="Times New Roman"/>
            <w:bCs/>
          </w:rPr>
          <w:t xml:space="preserve">further </w:t>
        </w:r>
      </w:ins>
      <w:r w:rsidR="003E48D7">
        <w:rPr>
          <w:rFonts w:ascii="Times New Roman" w:hAnsi="Times New Roman" w:cs="Times New Roman"/>
          <w:bCs/>
        </w:rPr>
        <w:t>validated so that the ecological inference made from them is robust. Specifically</w:t>
      </w:r>
      <w:r w:rsidR="00E16423">
        <w:rPr>
          <w:rFonts w:ascii="Times New Roman" w:hAnsi="Times New Roman" w:cs="Times New Roman"/>
          <w:bCs/>
        </w:rPr>
        <w:t>,</w:t>
      </w:r>
      <w:r w:rsidR="003E48D7">
        <w:rPr>
          <w:rFonts w:ascii="Times New Roman" w:hAnsi="Times New Roman" w:cs="Times New Roman"/>
          <w:bCs/>
        </w:rPr>
        <w:t xml:space="preserve"> for organisms where small body size has limited other diet analysis methods</w:t>
      </w:r>
      <w:r w:rsidR="00BF1134">
        <w:rPr>
          <w:rFonts w:ascii="Times New Roman" w:hAnsi="Times New Roman" w:cs="Times New Roman"/>
          <w:bCs/>
        </w:rPr>
        <w:t xml:space="preserve">, </w:t>
      </w:r>
      <w:r w:rsidR="003E48D7">
        <w:rPr>
          <w:rFonts w:ascii="Times New Roman" w:hAnsi="Times New Roman" w:cs="Times New Roman"/>
          <w:bCs/>
        </w:rPr>
        <w:t>DNA diet analyses often necessitate the extraction of diet data from full organisms, and so the possibility of surface contamination altering the</w:t>
      </w:r>
      <w:r w:rsidR="00482260">
        <w:rPr>
          <w:rFonts w:ascii="Times New Roman" w:hAnsi="Times New Roman" w:cs="Times New Roman"/>
          <w:bCs/>
        </w:rPr>
        <w:t xml:space="preserve"> detection and species</w:t>
      </w:r>
      <w:r w:rsidR="003E48D7">
        <w:rPr>
          <w:rFonts w:ascii="Times New Roman" w:hAnsi="Times New Roman" w:cs="Times New Roman"/>
          <w:bCs/>
        </w:rPr>
        <w:t xml:space="preserve"> composition of diet items is an important </w:t>
      </w:r>
      <w:ins w:id="73" w:author="Microsoft Office User" w:date="2020-05-22T10:08:00Z">
        <w:r w:rsidR="006A5998">
          <w:rPr>
            <w:rFonts w:ascii="Times New Roman" w:hAnsi="Times New Roman" w:cs="Times New Roman"/>
            <w:bCs/>
          </w:rPr>
          <w:t xml:space="preserve">but largely unexplored </w:t>
        </w:r>
      </w:ins>
      <w:r w:rsidR="003E48D7">
        <w:rPr>
          <w:rFonts w:ascii="Times New Roman" w:hAnsi="Times New Roman" w:cs="Times New Roman"/>
          <w:bCs/>
        </w:rPr>
        <w:t>consideration</w:t>
      </w:r>
      <w:r w:rsidR="008C5338">
        <w:rPr>
          <w:rFonts w:ascii="Times New Roman" w:hAnsi="Times New Roman" w:cs="Times New Roman"/>
          <w:bCs/>
        </w:rPr>
        <w:t>.</w:t>
      </w:r>
      <w:r w:rsidR="00482260">
        <w:rPr>
          <w:rFonts w:ascii="Times New Roman" w:hAnsi="Times New Roman" w:cs="Times New Roman"/>
          <w:bCs/>
        </w:rPr>
        <w:t xml:space="preserve"> </w:t>
      </w:r>
    </w:p>
    <w:p w14:paraId="0A454296" w14:textId="1E183575" w:rsidR="00A7305E" w:rsidRDefault="00A7305E">
      <w:pPr>
        <w:rPr>
          <w:rFonts w:ascii="Times New Roman" w:hAnsi="Times New Roman" w:cs="Times New Roman"/>
          <w:bCs/>
        </w:rPr>
      </w:pPr>
    </w:p>
    <w:p w14:paraId="21C78F7D" w14:textId="2083DBDB" w:rsidR="00A7305E" w:rsidRDefault="00A7305E" w:rsidP="00BD1A1A">
      <w:pPr>
        <w:rPr>
          <w:rFonts w:ascii="Times New Roman" w:hAnsi="Times New Roman" w:cs="Times New Roman"/>
          <w:bCs/>
        </w:rPr>
      </w:pPr>
      <w:r>
        <w:rPr>
          <w:rFonts w:ascii="Times New Roman" w:hAnsi="Times New Roman" w:cs="Times New Roman"/>
          <w:bCs/>
        </w:rPr>
        <w:t xml:space="preserve">Surface contamination could alter the results of diet metabarcoding </w:t>
      </w:r>
      <w:r w:rsidR="00CB711B">
        <w:rPr>
          <w:rFonts w:ascii="Times New Roman" w:hAnsi="Times New Roman" w:cs="Times New Roman"/>
          <w:bCs/>
        </w:rPr>
        <w:t xml:space="preserve">via </w:t>
      </w:r>
      <w:r w:rsidR="00E16423">
        <w:rPr>
          <w:rFonts w:ascii="Times New Roman" w:hAnsi="Times New Roman" w:cs="Times New Roman"/>
          <w:bCs/>
        </w:rPr>
        <w:t xml:space="preserve">altering </w:t>
      </w:r>
      <w:r w:rsidR="00BD1A1A">
        <w:rPr>
          <w:rFonts w:ascii="Times New Roman" w:hAnsi="Times New Roman" w:cs="Times New Roman"/>
          <w:bCs/>
        </w:rPr>
        <w:t>the</w:t>
      </w:r>
      <w:r w:rsidR="00E16423">
        <w:rPr>
          <w:rFonts w:ascii="Times New Roman" w:hAnsi="Times New Roman" w:cs="Times New Roman"/>
          <w:bCs/>
        </w:rPr>
        <w:t xml:space="preserve"> detection and richness of</w:t>
      </w:r>
      <w:r w:rsidR="00BD1A1A">
        <w:rPr>
          <w:rFonts w:ascii="Times New Roman" w:hAnsi="Times New Roman" w:cs="Times New Roman"/>
          <w:bCs/>
        </w:rPr>
        <w:t xml:space="preserve"> presumed diet items. Organisms of greater biomass in samples can dominate high throughput sequencing runs, even when controlling for other limitations to high throughput sequencing methods (e.g. primer bias or the use of blocking primers; </w:t>
      </w:r>
      <w:proofErr w:type="spellStart"/>
      <w:r w:rsidR="00BD1A1A">
        <w:rPr>
          <w:rFonts w:ascii="Times New Roman" w:hAnsi="Times New Roman" w:cs="Times New Roman"/>
          <w:bCs/>
        </w:rPr>
        <w:t>Elbrecht</w:t>
      </w:r>
      <w:proofErr w:type="spellEnd"/>
      <w:r w:rsidR="00BD1A1A">
        <w:rPr>
          <w:rFonts w:ascii="Times New Roman" w:hAnsi="Times New Roman" w:cs="Times New Roman"/>
          <w:bCs/>
        </w:rPr>
        <w:t xml:space="preserve"> et al. 2017, </w:t>
      </w:r>
      <w:proofErr w:type="spellStart"/>
      <w:r w:rsidR="00BD1A1A">
        <w:rPr>
          <w:rFonts w:ascii="Times New Roman" w:hAnsi="Times New Roman" w:cs="Times New Roman"/>
          <w:bCs/>
        </w:rPr>
        <w:t>Toju</w:t>
      </w:r>
      <w:proofErr w:type="spellEnd"/>
      <w:r w:rsidR="00BD1A1A">
        <w:rPr>
          <w:rFonts w:ascii="Times New Roman" w:hAnsi="Times New Roman" w:cs="Times New Roman"/>
          <w:bCs/>
        </w:rPr>
        <w:t xml:space="preserve"> and Baba 2018). </w:t>
      </w:r>
      <w:r w:rsidR="007217A2">
        <w:rPr>
          <w:rFonts w:ascii="Times New Roman" w:hAnsi="Times New Roman" w:cs="Times New Roman"/>
          <w:bCs/>
        </w:rPr>
        <w:t>In many environments where high throughput sequencing could provide important insights (i.e. invertebrate environments), using some of these controls (e.g. blocking primers) is unfeasible because of the taxonomic similarity between consumer and diet species and because of the number of consumer species in a study (</w:t>
      </w:r>
      <w:proofErr w:type="spellStart"/>
      <w:r w:rsidR="007217A2">
        <w:rPr>
          <w:rFonts w:ascii="Times New Roman" w:hAnsi="Times New Roman" w:cs="Times New Roman"/>
          <w:bCs/>
        </w:rPr>
        <w:t>Pinol</w:t>
      </w:r>
      <w:proofErr w:type="spellEnd"/>
      <w:r w:rsidR="007217A2">
        <w:rPr>
          <w:rFonts w:ascii="Times New Roman" w:hAnsi="Times New Roman" w:cs="Times New Roman"/>
          <w:bCs/>
        </w:rPr>
        <w:t xml:space="preserve"> et al. 2014). The result of this is that prey DNA sequences may represent a relatively low proportion of the total sequencing reads </w:t>
      </w:r>
      <w:r w:rsidR="007217A2">
        <w:rPr>
          <w:rFonts w:ascii="Times New Roman" w:hAnsi="Times New Roman" w:cs="Times New Roman"/>
          <w:bCs/>
        </w:rPr>
        <w:lastRenderedPageBreak/>
        <w:t xml:space="preserve">in a dataset (0.03 – 8.43 percent of all sequencing reads; </w:t>
      </w:r>
      <w:proofErr w:type="spellStart"/>
      <w:r w:rsidR="007217A2">
        <w:rPr>
          <w:rFonts w:ascii="Times New Roman" w:hAnsi="Times New Roman" w:cs="Times New Roman"/>
          <w:bCs/>
        </w:rPr>
        <w:t>Krehenwinkel</w:t>
      </w:r>
      <w:proofErr w:type="spellEnd"/>
      <w:r w:rsidR="007217A2">
        <w:rPr>
          <w:rFonts w:ascii="Times New Roman" w:hAnsi="Times New Roman" w:cs="Times New Roman"/>
          <w:bCs/>
        </w:rPr>
        <w:t xml:space="preserve"> et al. 2016). In these environments, high biomass surface contamination could dominate sequencing runs. Furthermore, i</w:t>
      </w:r>
      <w:r w:rsidR="002C2884">
        <w:rPr>
          <w:rFonts w:ascii="Times New Roman" w:hAnsi="Times New Roman" w:cs="Times New Roman"/>
          <w:bCs/>
        </w:rPr>
        <w:t xml:space="preserve">f these surface contaminants represent </w:t>
      </w:r>
      <w:r w:rsidR="00E16423">
        <w:rPr>
          <w:rFonts w:ascii="Times New Roman" w:hAnsi="Times New Roman" w:cs="Times New Roman"/>
          <w:bCs/>
        </w:rPr>
        <w:t>species which could be</w:t>
      </w:r>
      <w:r w:rsidR="002C2884">
        <w:rPr>
          <w:rFonts w:ascii="Times New Roman" w:hAnsi="Times New Roman" w:cs="Times New Roman"/>
          <w:bCs/>
        </w:rPr>
        <w:t xml:space="preserve"> diet items, surface contaminants could inflate estimated prey </w:t>
      </w:r>
      <w:r w:rsidR="002D31CE">
        <w:rPr>
          <w:rFonts w:ascii="Times New Roman" w:hAnsi="Times New Roman" w:cs="Times New Roman"/>
          <w:bCs/>
        </w:rPr>
        <w:t xml:space="preserve">consumption or </w:t>
      </w:r>
      <w:r w:rsidR="002C2884">
        <w:rPr>
          <w:rFonts w:ascii="Times New Roman" w:hAnsi="Times New Roman" w:cs="Times New Roman"/>
          <w:bCs/>
        </w:rPr>
        <w:t>diversity</w:t>
      </w:r>
      <w:r w:rsidR="006D2B36">
        <w:rPr>
          <w:rFonts w:ascii="Times New Roman" w:hAnsi="Times New Roman" w:cs="Times New Roman"/>
          <w:bCs/>
        </w:rPr>
        <w:t>. C</w:t>
      </w:r>
      <w:r w:rsidR="002C2884">
        <w:rPr>
          <w:rFonts w:ascii="Times New Roman" w:hAnsi="Times New Roman" w:cs="Times New Roman"/>
          <w:bCs/>
        </w:rPr>
        <w:t>onversely, if surface contaminants are not potential prey items which get sequenced with the sequencing protocol used, these sequences can hide relatively rarer diet</w:t>
      </w:r>
      <w:r w:rsidR="002D31CE">
        <w:rPr>
          <w:rFonts w:ascii="Times New Roman" w:hAnsi="Times New Roman" w:cs="Times New Roman"/>
          <w:bCs/>
        </w:rPr>
        <w:t xml:space="preserve"> presence or</w:t>
      </w:r>
      <w:r w:rsidR="002C2884">
        <w:rPr>
          <w:rFonts w:ascii="Times New Roman" w:hAnsi="Times New Roman" w:cs="Times New Roman"/>
          <w:bCs/>
        </w:rPr>
        <w:t xml:space="preserve"> diversity.</w:t>
      </w:r>
      <w:r w:rsidR="00B44FC9">
        <w:rPr>
          <w:rFonts w:ascii="Times New Roman" w:hAnsi="Times New Roman" w:cs="Times New Roman"/>
          <w:bCs/>
        </w:rPr>
        <w:t xml:space="preserve"> Both inflation and dilution are likely to greatly influence the ecological inferences drawn from diet DNA metabarcoding studies. </w:t>
      </w:r>
    </w:p>
    <w:p w14:paraId="65848563" w14:textId="27FE23CC" w:rsidR="00B44FC9" w:rsidRDefault="00B44FC9">
      <w:pPr>
        <w:rPr>
          <w:rFonts w:ascii="Times New Roman" w:hAnsi="Times New Roman" w:cs="Times New Roman"/>
          <w:bCs/>
        </w:rPr>
      </w:pPr>
    </w:p>
    <w:p w14:paraId="17E6A49B" w14:textId="49ABE2C6" w:rsidR="00114E1C" w:rsidRDefault="002D31CE">
      <w:pPr>
        <w:rPr>
          <w:rFonts w:ascii="Times New Roman" w:hAnsi="Times New Roman" w:cs="Times New Roman"/>
          <w:bCs/>
        </w:rPr>
      </w:pPr>
      <w:r>
        <w:rPr>
          <w:rFonts w:ascii="Times New Roman" w:hAnsi="Times New Roman" w:cs="Times New Roman"/>
          <w:bCs/>
        </w:rPr>
        <w:t>While it may be a concern across many studies, s</w:t>
      </w:r>
      <w:r w:rsidR="00114E1C">
        <w:rPr>
          <w:rFonts w:ascii="Times New Roman" w:hAnsi="Times New Roman" w:cs="Times New Roman"/>
          <w:bCs/>
        </w:rPr>
        <w:t xml:space="preserve">urface contamination is likely to be more or less important depending on </w:t>
      </w:r>
      <w:r w:rsidR="00B44FC9">
        <w:rPr>
          <w:rFonts w:ascii="Times New Roman" w:hAnsi="Times New Roman" w:cs="Times New Roman"/>
          <w:bCs/>
        </w:rPr>
        <w:t>environmental, ecological, or methodological</w:t>
      </w:r>
      <w:r w:rsidR="00114E1C">
        <w:rPr>
          <w:rFonts w:ascii="Times New Roman" w:hAnsi="Times New Roman" w:cs="Times New Roman"/>
          <w:bCs/>
        </w:rPr>
        <w:t xml:space="preserve"> specifics of a diet assessment project. </w:t>
      </w:r>
      <w:r w:rsidR="008A7880">
        <w:rPr>
          <w:rFonts w:ascii="Times New Roman" w:hAnsi="Times New Roman" w:cs="Times New Roman"/>
          <w:bCs/>
        </w:rPr>
        <w:t xml:space="preserve">In more closed ecosystems (i.e. aquatic pools, mesocosm experiments), DNA can persist in the environment for months (Strickler et al. 2015, Barnes et al. 2014); combined with a high likelihood that organisms share fairly contained substrates with each other in these environments, the likelihood of environmental contamination could be quite high. </w:t>
      </w:r>
      <w:r w:rsidR="00A318BE">
        <w:rPr>
          <w:rFonts w:ascii="Times New Roman" w:hAnsi="Times New Roman" w:cs="Times New Roman"/>
          <w:bCs/>
        </w:rPr>
        <w:t>These environments are often used to examine food web effects and functional responses of prey communities to different consumer communities (e.g. built mesocosms: Gao 2017, Rudolf et al. 2014</w:t>
      </w:r>
      <w:r w:rsidR="00851001">
        <w:rPr>
          <w:rFonts w:ascii="Times New Roman" w:hAnsi="Times New Roman" w:cs="Times New Roman"/>
          <w:bCs/>
        </w:rPr>
        <w:t>;</w:t>
      </w:r>
      <w:r w:rsidR="00A318BE">
        <w:rPr>
          <w:rFonts w:ascii="Times New Roman" w:hAnsi="Times New Roman" w:cs="Times New Roman"/>
          <w:bCs/>
        </w:rPr>
        <w:t xml:space="preserve"> </w:t>
      </w:r>
      <w:r w:rsidR="00851001">
        <w:rPr>
          <w:rFonts w:ascii="Times New Roman" w:hAnsi="Times New Roman" w:cs="Times New Roman"/>
          <w:bCs/>
        </w:rPr>
        <w:t xml:space="preserve">ponds, lakes, and natural microcosms: </w:t>
      </w:r>
      <w:proofErr w:type="spellStart"/>
      <w:r w:rsidR="00851001">
        <w:rPr>
          <w:rFonts w:ascii="Times New Roman" w:hAnsi="Times New Roman" w:cs="Times New Roman"/>
          <w:bCs/>
        </w:rPr>
        <w:t>Srivistava</w:t>
      </w:r>
      <w:proofErr w:type="spellEnd"/>
      <w:r w:rsidR="00851001">
        <w:rPr>
          <w:rFonts w:ascii="Times New Roman" w:hAnsi="Times New Roman" w:cs="Times New Roman"/>
          <w:bCs/>
        </w:rPr>
        <w:t xml:space="preserve"> et al. 2004, De </w:t>
      </w:r>
      <w:proofErr w:type="spellStart"/>
      <w:r w:rsidR="00851001">
        <w:rPr>
          <w:rFonts w:ascii="Times New Roman" w:hAnsi="Times New Roman" w:cs="Times New Roman"/>
          <w:bCs/>
        </w:rPr>
        <w:t>Meester</w:t>
      </w:r>
      <w:proofErr w:type="spellEnd"/>
      <w:r w:rsidR="00851001">
        <w:rPr>
          <w:rFonts w:ascii="Times New Roman" w:hAnsi="Times New Roman" w:cs="Times New Roman"/>
          <w:bCs/>
        </w:rPr>
        <w:t xml:space="preserve"> et al. 2005) </w:t>
      </w:r>
      <w:r w:rsidR="008A7880">
        <w:rPr>
          <w:rFonts w:ascii="Times New Roman" w:hAnsi="Times New Roman" w:cs="Times New Roman"/>
          <w:bCs/>
        </w:rPr>
        <w:t>In soil environments, though arguably less contained, DNA not exposed to active sunlight stays in the environment sometimes for years (Nielson et al. 2007</w:t>
      </w:r>
      <w:r w:rsidR="00851001">
        <w:rPr>
          <w:rFonts w:ascii="Times New Roman" w:hAnsi="Times New Roman" w:cs="Times New Roman"/>
          <w:bCs/>
        </w:rPr>
        <w:t xml:space="preserve">, </w:t>
      </w:r>
      <w:proofErr w:type="spellStart"/>
      <w:r w:rsidR="00851001">
        <w:rPr>
          <w:rFonts w:ascii="Times New Roman" w:hAnsi="Times New Roman" w:cs="Times New Roman"/>
          <w:bCs/>
        </w:rPr>
        <w:t>Carini</w:t>
      </w:r>
      <w:proofErr w:type="spellEnd"/>
      <w:r w:rsidR="00851001">
        <w:rPr>
          <w:rFonts w:ascii="Times New Roman" w:hAnsi="Times New Roman" w:cs="Times New Roman"/>
          <w:bCs/>
        </w:rPr>
        <w:t xml:space="preserve"> et al. 2016</w:t>
      </w:r>
      <w:r w:rsidR="008A7880">
        <w:rPr>
          <w:rFonts w:ascii="Times New Roman" w:hAnsi="Times New Roman" w:cs="Times New Roman"/>
          <w:bCs/>
        </w:rPr>
        <w:t xml:space="preserve">) and given that organisms in the soil environment regularly share the soil substrate as they move through new or shared tunnels, there is a high likelihood of contamination in this environment. Environments where DNA contaminants may be lower </w:t>
      </w:r>
      <w:r w:rsidR="006D2B36">
        <w:rPr>
          <w:rFonts w:ascii="Times New Roman" w:hAnsi="Times New Roman" w:cs="Times New Roman"/>
          <w:bCs/>
        </w:rPr>
        <w:t xml:space="preserve">risk </w:t>
      </w:r>
      <w:r w:rsidR="008A7880">
        <w:rPr>
          <w:rFonts w:ascii="Times New Roman" w:hAnsi="Times New Roman" w:cs="Times New Roman"/>
          <w:bCs/>
        </w:rPr>
        <w:t xml:space="preserve">are those with larger substrates with high cycling (i.e. marine environments; Collins et al. 2018) or environments where UV light </w:t>
      </w:r>
      <w:r w:rsidR="00851001">
        <w:rPr>
          <w:rFonts w:ascii="Times New Roman" w:hAnsi="Times New Roman" w:cs="Times New Roman"/>
          <w:bCs/>
        </w:rPr>
        <w:t xml:space="preserve">and biological activity </w:t>
      </w:r>
      <w:r w:rsidR="008A7880">
        <w:rPr>
          <w:rFonts w:ascii="Times New Roman" w:hAnsi="Times New Roman" w:cs="Times New Roman"/>
          <w:bCs/>
        </w:rPr>
        <w:t xml:space="preserve">degrades DNA </w:t>
      </w:r>
      <w:r w:rsidR="005A126F">
        <w:rPr>
          <w:rFonts w:ascii="Times New Roman" w:hAnsi="Times New Roman" w:cs="Times New Roman"/>
          <w:bCs/>
        </w:rPr>
        <w:t>on surfaces (</w:t>
      </w:r>
      <w:r w:rsidR="00851001">
        <w:rPr>
          <w:rFonts w:ascii="Times New Roman" w:hAnsi="Times New Roman" w:cs="Times New Roman"/>
          <w:bCs/>
        </w:rPr>
        <w:t>e.g. many terrestrial environments; effects in aquatic environments shown in Strickler et al. 2015</w:t>
      </w:r>
      <w:r w:rsidR="005A126F">
        <w:rPr>
          <w:rFonts w:ascii="Times New Roman" w:hAnsi="Times New Roman" w:cs="Times New Roman"/>
          <w:bCs/>
        </w:rPr>
        <w:t xml:space="preserve">). </w:t>
      </w:r>
    </w:p>
    <w:p w14:paraId="2C3600A9" w14:textId="270D7521" w:rsidR="00123AD3" w:rsidRDefault="00123AD3">
      <w:pPr>
        <w:rPr>
          <w:rFonts w:ascii="Times New Roman" w:hAnsi="Times New Roman" w:cs="Times New Roman"/>
          <w:bCs/>
        </w:rPr>
      </w:pPr>
    </w:p>
    <w:p w14:paraId="30DC3A83" w14:textId="18C46F60" w:rsidR="009C1841" w:rsidRPr="006C47D4" w:rsidRDefault="006C47D4" w:rsidP="00A318BE">
      <w:pPr>
        <w:rPr>
          <w:rFonts w:ascii="Times New Roman" w:hAnsi="Times New Roman" w:cs="Times New Roman"/>
          <w:bCs/>
        </w:rPr>
      </w:pPr>
      <w:r>
        <w:rPr>
          <w:rFonts w:ascii="Times New Roman" w:hAnsi="Times New Roman" w:cs="Times New Roman"/>
          <w:bCs/>
        </w:rPr>
        <w:t xml:space="preserve">In this study, we look at the effects of surface contamination on our understanding of </w:t>
      </w:r>
      <w:ins w:id="74" w:author="Microsoft Office User" w:date="2020-05-22T10:10:00Z">
        <w:r w:rsidR="00270952">
          <w:rPr>
            <w:rFonts w:ascii="Times New Roman" w:hAnsi="Times New Roman" w:cs="Times New Roman"/>
            <w:bCs/>
          </w:rPr>
          <w:t xml:space="preserve">terrestrial </w:t>
        </w:r>
      </w:ins>
      <w:r>
        <w:rPr>
          <w:rFonts w:ascii="Times New Roman" w:hAnsi="Times New Roman" w:cs="Times New Roman"/>
          <w:bCs/>
        </w:rPr>
        <w:t xml:space="preserve">consumer diets and explore how environmental context may matter when determining diet from DNA metabarcoding. </w:t>
      </w:r>
      <w:r w:rsidR="00A318BE">
        <w:rPr>
          <w:rFonts w:ascii="Times New Roman" w:hAnsi="Times New Roman" w:cs="Times New Roman"/>
          <w:bCs/>
        </w:rPr>
        <w:t>We use</w:t>
      </w:r>
      <w:r>
        <w:rPr>
          <w:rFonts w:ascii="Times New Roman" w:hAnsi="Times New Roman" w:cs="Times New Roman"/>
          <w:bCs/>
        </w:rPr>
        <w:t xml:space="preserve"> high throughput sequencing results</w:t>
      </w:r>
      <w:r w:rsidR="00445670">
        <w:rPr>
          <w:rFonts w:ascii="Times New Roman" w:hAnsi="Times New Roman" w:cs="Times New Roman"/>
          <w:bCs/>
        </w:rPr>
        <w:t xml:space="preserve"> of the CO1 gene</w:t>
      </w:r>
      <w:r>
        <w:rPr>
          <w:rFonts w:ascii="Times New Roman" w:hAnsi="Times New Roman" w:cs="Times New Roman"/>
          <w:bCs/>
        </w:rPr>
        <w:t xml:space="preserve"> </w:t>
      </w:r>
      <w:r w:rsidR="00A318BE">
        <w:rPr>
          <w:rFonts w:ascii="Times New Roman" w:hAnsi="Times New Roman" w:cs="Times New Roman"/>
          <w:bCs/>
        </w:rPr>
        <w:t>from</w:t>
      </w:r>
      <w:r>
        <w:rPr>
          <w:rFonts w:ascii="Times New Roman" w:hAnsi="Times New Roman" w:cs="Times New Roman"/>
          <w:bCs/>
        </w:rPr>
        <w:t xml:space="preserve"> the full body parts (opisthosomas) of </w:t>
      </w:r>
      <w:ins w:id="75" w:author="Microsoft Office User" w:date="2020-05-22T10:10:00Z">
        <w:r w:rsidR="00270952">
          <w:rPr>
            <w:rFonts w:ascii="Times New Roman" w:hAnsi="Times New Roman" w:cs="Times New Roman"/>
            <w:bCs/>
          </w:rPr>
          <w:t xml:space="preserve">a generalist </w:t>
        </w:r>
      </w:ins>
      <w:r>
        <w:rPr>
          <w:rFonts w:ascii="Times New Roman" w:hAnsi="Times New Roman" w:cs="Times New Roman"/>
          <w:bCs/>
        </w:rPr>
        <w:t>invertebrate consumer</w:t>
      </w:r>
      <w:del w:id="76" w:author="Microsoft Office User" w:date="2020-05-22T10:10:00Z">
        <w:r w:rsidDel="00270952">
          <w:rPr>
            <w:rFonts w:ascii="Times New Roman" w:hAnsi="Times New Roman" w:cs="Times New Roman"/>
            <w:bCs/>
          </w:rPr>
          <w:delText>s</w:delText>
        </w:r>
      </w:del>
      <w:r>
        <w:rPr>
          <w:rFonts w:ascii="Times New Roman" w:hAnsi="Times New Roman" w:cs="Times New Roman"/>
          <w:bCs/>
        </w:rPr>
        <w:t xml:space="preserve"> (the spider, </w:t>
      </w:r>
      <w:proofErr w:type="spellStart"/>
      <w:r>
        <w:rPr>
          <w:rFonts w:ascii="Times New Roman" w:hAnsi="Times New Roman" w:cs="Times New Roman"/>
          <w:bCs/>
          <w:i/>
          <w:iCs/>
        </w:rPr>
        <w:t>Heteropoda</w:t>
      </w:r>
      <w:proofErr w:type="spellEnd"/>
      <w:r>
        <w:rPr>
          <w:rFonts w:ascii="Times New Roman" w:hAnsi="Times New Roman" w:cs="Times New Roman"/>
          <w:bCs/>
          <w:i/>
          <w:iCs/>
        </w:rPr>
        <w:t xml:space="preserve"> </w:t>
      </w:r>
      <w:proofErr w:type="spellStart"/>
      <w:r>
        <w:rPr>
          <w:rFonts w:ascii="Times New Roman" w:hAnsi="Times New Roman" w:cs="Times New Roman"/>
          <w:bCs/>
          <w:i/>
          <w:iCs/>
        </w:rPr>
        <w:t>venatoria</w:t>
      </w:r>
      <w:proofErr w:type="spellEnd"/>
      <w:r>
        <w:rPr>
          <w:rFonts w:ascii="Times New Roman" w:hAnsi="Times New Roman" w:cs="Times New Roman"/>
          <w:bCs/>
        </w:rPr>
        <w:t xml:space="preserve">) from two environments – a “contained” mesocosm environment in which we fed </w:t>
      </w:r>
      <w:r w:rsidR="006D2B36">
        <w:rPr>
          <w:rFonts w:ascii="Times New Roman" w:hAnsi="Times New Roman" w:cs="Times New Roman"/>
          <w:bCs/>
        </w:rPr>
        <w:t>consumers</w:t>
      </w:r>
      <w:r>
        <w:rPr>
          <w:rFonts w:ascii="Times New Roman" w:hAnsi="Times New Roman" w:cs="Times New Roman"/>
          <w:bCs/>
        </w:rPr>
        <w:t xml:space="preserve"> a known prey item, and a natural field environment in which </w:t>
      </w:r>
      <w:r w:rsidR="006D2B36">
        <w:rPr>
          <w:rFonts w:ascii="Times New Roman" w:hAnsi="Times New Roman" w:cs="Times New Roman"/>
          <w:bCs/>
        </w:rPr>
        <w:t xml:space="preserve">consumers </w:t>
      </w:r>
      <w:r>
        <w:rPr>
          <w:rFonts w:ascii="Times New Roman" w:hAnsi="Times New Roman" w:cs="Times New Roman"/>
          <w:bCs/>
        </w:rPr>
        <w:t xml:space="preserve">naturally fed on available prey items. In each environment, we surface sterilized </w:t>
      </w:r>
      <w:commentRangeStart w:id="77"/>
      <w:del w:id="78" w:author="Microsoft Office User" w:date="2020-05-22T10:10:00Z">
        <w:r w:rsidR="00A318BE" w:rsidDel="00270952">
          <w:rPr>
            <w:rFonts w:ascii="Times New Roman" w:hAnsi="Times New Roman" w:cs="Times New Roman"/>
            <w:bCs/>
          </w:rPr>
          <w:delText>some</w:delText>
        </w:r>
        <w:commentRangeEnd w:id="77"/>
        <w:r w:rsidR="00A318BE" w:rsidDel="00270952">
          <w:rPr>
            <w:rStyle w:val="CommentReference"/>
          </w:rPr>
          <w:commentReference w:id="77"/>
        </w:r>
        <w:r w:rsidDel="00270952">
          <w:rPr>
            <w:rFonts w:ascii="Times New Roman" w:hAnsi="Times New Roman" w:cs="Times New Roman"/>
            <w:bCs/>
          </w:rPr>
          <w:delText xml:space="preserve"> </w:delText>
        </w:r>
      </w:del>
      <w:ins w:id="79" w:author="Microsoft Office User" w:date="2020-05-22T10:10:00Z">
        <w:r w:rsidR="00270952">
          <w:rPr>
            <w:rFonts w:ascii="Times New Roman" w:hAnsi="Times New Roman" w:cs="Times New Roman"/>
            <w:bCs/>
          </w:rPr>
          <w:t xml:space="preserve">approximately half of the </w:t>
        </w:r>
      </w:ins>
      <w:r w:rsidR="006D2B36">
        <w:rPr>
          <w:rFonts w:ascii="Times New Roman" w:hAnsi="Times New Roman" w:cs="Times New Roman"/>
          <w:bCs/>
        </w:rPr>
        <w:t>consumers</w:t>
      </w:r>
      <w:r>
        <w:rPr>
          <w:rFonts w:ascii="Times New Roman" w:hAnsi="Times New Roman" w:cs="Times New Roman"/>
          <w:bCs/>
        </w:rPr>
        <w:t xml:space="preserve"> prior to DNA extraction and did not surface sterilize the other </w:t>
      </w:r>
      <w:r w:rsidR="006D2B36">
        <w:rPr>
          <w:rFonts w:ascii="Times New Roman" w:hAnsi="Times New Roman" w:cs="Times New Roman"/>
          <w:bCs/>
        </w:rPr>
        <w:t>consumers</w:t>
      </w:r>
      <w:r>
        <w:rPr>
          <w:rFonts w:ascii="Times New Roman" w:hAnsi="Times New Roman" w:cs="Times New Roman"/>
          <w:bCs/>
        </w:rPr>
        <w:t xml:space="preserve">, aiming to determine whether surface contamination is a likely </w:t>
      </w:r>
      <w:r w:rsidR="00A318BE">
        <w:rPr>
          <w:rFonts w:ascii="Times New Roman" w:hAnsi="Times New Roman" w:cs="Times New Roman"/>
          <w:bCs/>
        </w:rPr>
        <w:t>issue</w:t>
      </w:r>
      <w:r>
        <w:rPr>
          <w:rFonts w:ascii="Times New Roman" w:hAnsi="Times New Roman" w:cs="Times New Roman"/>
          <w:bCs/>
        </w:rPr>
        <w:t xml:space="preserve"> in each environment. </w:t>
      </w:r>
      <w:r w:rsidR="00A318BE">
        <w:rPr>
          <w:rFonts w:ascii="Times New Roman" w:hAnsi="Times New Roman" w:cs="Times New Roman"/>
          <w:bCs/>
        </w:rPr>
        <w:t xml:space="preserve">In each environment, we determined whether surface contamination alters 1) the ability to detect prey in consumer diets </w:t>
      </w:r>
      <w:r w:rsidR="00445670">
        <w:rPr>
          <w:rFonts w:ascii="Times New Roman" w:hAnsi="Times New Roman" w:cs="Times New Roman"/>
          <w:bCs/>
        </w:rPr>
        <w:t xml:space="preserve">(measured as the presence-absence detection of prey items per individual) </w:t>
      </w:r>
      <w:r w:rsidR="00A318BE">
        <w:rPr>
          <w:rFonts w:ascii="Times New Roman" w:hAnsi="Times New Roman" w:cs="Times New Roman"/>
          <w:bCs/>
        </w:rPr>
        <w:t>and 2) the abundance of prey DNA reads in consumer diets</w:t>
      </w:r>
      <w:r w:rsidR="006701BE">
        <w:rPr>
          <w:rFonts w:ascii="Times New Roman" w:hAnsi="Times New Roman" w:cs="Times New Roman"/>
          <w:bCs/>
        </w:rPr>
        <w:t xml:space="preserve"> (as a proportion of all DNA abundance in a sample)</w:t>
      </w:r>
      <w:r w:rsidR="00A318BE">
        <w:rPr>
          <w:rFonts w:ascii="Times New Roman" w:hAnsi="Times New Roman" w:cs="Times New Roman"/>
          <w:bCs/>
        </w:rPr>
        <w:t xml:space="preserve">. Further, in a natural environment, we examined whether surface contamination alters 1) species richness of prey items and 2) species composition of prey </w:t>
      </w:r>
      <w:commentRangeStart w:id="80"/>
      <w:r w:rsidR="00A318BE">
        <w:rPr>
          <w:rFonts w:ascii="Times New Roman" w:hAnsi="Times New Roman" w:cs="Times New Roman"/>
          <w:bCs/>
        </w:rPr>
        <w:t>items</w:t>
      </w:r>
      <w:commentRangeEnd w:id="80"/>
      <w:r w:rsidR="00067A42">
        <w:rPr>
          <w:rStyle w:val="CommentReference"/>
        </w:rPr>
        <w:commentReference w:id="80"/>
      </w:r>
      <w:r w:rsidR="00A318BE">
        <w:rPr>
          <w:rFonts w:ascii="Times New Roman" w:hAnsi="Times New Roman" w:cs="Times New Roman"/>
          <w:bCs/>
        </w:rPr>
        <w:t xml:space="preserve">. </w:t>
      </w:r>
      <w:r w:rsidR="00445670">
        <w:rPr>
          <w:rFonts w:ascii="Times New Roman" w:hAnsi="Times New Roman" w:cs="Times New Roman"/>
          <w:bCs/>
        </w:rPr>
        <w:t>The results highlight the importance of considering whether environmental, ecological, and methodological aspects of any study will introduce surface contamination, which could alter the ecological interpretation of DNA metabarcoding stud</w:t>
      </w:r>
      <w:r w:rsidR="006701BE">
        <w:rPr>
          <w:rFonts w:ascii="Times New Roman" w:hAnsi="Times New Roman" w:cs="Times New Roman"/>
          <w:bCs/>
        </w:rPr>
        <w:t>ies</w:t>
      </w:r>
      <w:r w:rsidR="00445670">
        <w:rPr>
          <w:rFonts w:ascii="Times New Roman" w:hAnsi="Times New Roman" w:cs="Times New Roman"/>
          <w:bCs/>
        </w:rPr>
        <w:t xml:space="preserve">. </w:t>
      </w:r>
    </w:p>
    <w:p w14:paraId="6EA20369" w14:textId="77777777" w:rsidR="007B516B" w:rsidRPr="00061BCE" w:rsidRDefault="007B516B" w:rsidP="00061BCE">
      <w:pPr>
        <w:rPr>
          <w:rFonts w:ascii="Times New Roman" w:hAnsi="Times New Roman" w:cs="Times New Roman"/>
          <w:bCs/>
        </w:rPr>
      </w:pPr>
    </w:p>
    <w:p w14:paraId="60D812F2" w14:textId="7C8F4E46" w:rsidR="008B0995" w:rsidRDefault="00081302">
      <w:pPr>
        <w:rPr>
          <w:rFonts w:ascii="Times New Roman" w:hAnsi="Times New Roman" w:cs="Times New Roman"/>
          <w:b/>
        </w:rPr>
      </w:pPr>
      <w:r w:rsidRPr="00081302">
        <w:rPr>
          <w:rFonts w:ascii="Times New Roman" w:hAnsi="Times New Roman" w:cs="Times New Roman"/>
          <w:b/>
        </w:rPr>
        <w:t>M</w:t>
      </w:r>
      <w:r w:rsidR="008264A3">
        <w:rPr>
          <w:rFonts w:ascii="Times New Roman" w:hAnsi="Times New Roman" w:cs="Times New Roman"/>
          <w:b/>
        </w:rPr>
        <w:t>aterials and M</w:t>
      </w:r>
      <w:r w:rsidRPr="00081302">
        <w:rPr>
          <w:rFonts w:ascii="Times New Roman" w:hAnsi="Times New Roman" w:cs="Times New Roman"/>
          <w:b/>
        </w:rPr>
        <w:t>ethods</w:t>
      </w:r>
    </w:p>
    <w:p w14:paraId="34A653E4" w14:textId="5621F58B" w:rsidR="00081302" w:rsidRPr="00081302" w:rsidRDefault="00081302">
      <w:pPr>
        <w:rPr>
          <w:rFonts w:ascii="Times New Roman" w:hAnsi="Times New Roman" w:cs="Times New Roman"/>
          <w:bCs/>
          <w:i/>
          <w:iCs/>
        </w:rPr>
      </w:pPr>
      <w:r w:rsidRPr="00081302">
        <w:rPr>
          <w:rFonts w:ascii="Times New Roman" w:hAnsi="Times New Roman" w:cs="Times New Roman"/>
          <w:bCs/>
          <w:i/>
          <w:iCs/>
        </w:rPr>
        <w:lastRenderedPageBreak/>
        <w:t>Field site</w:t>
      </w:r>
      <w:r w:rsidR="00F253FE">
        <w:rPr>
          <w:rFonts w:ascii="Times New Roman" w:hAnsi="Times New Roman" w:cs="Times New Roman"/>
          <w:bCs/>
          <w:i/>
          <w:iCs/>
        </w:rPr>
        <w:t xml:space="preserve"> and collections</w:t>
      </w:r>
    </w:p>
    <w:p w14:paraId="1B2515BF" w14:textId="6773B4F3" w:rsidR="00081302" w:rsidRPr="00FD34F5" w:rsidRDefault="00A86D3C" w:rsidP="007D2DC0">
      <w:pPr>
        <w:rPr>
          <w:rFonts w:ascii="Times New Roman" w:hAnsi="Times New Roman" w:cs="Times New Roman"/>
          <w:bCs/>
        </w:rPr>
      </w:pPr>
      <w:del w:id="81" w:author="Microsoft Office User" w:date="2020-05-22T10:12:00Z">
        <w:r w:rsidDel="00302A91">
          <w:rPr>
            <w:rFonts w:ascii="Times New Roman" w:hAnsi="Times New Roman" w:cs="Times New Roman"/>
            <w:bCs/>
          </w:rPr>
          <w:delText xml:space="preserve">We </w:delText>
        </w:r>
      </w:del>
      <w:ins w:id="82" w:author="Microsoft Office User" w:date="2020-05-22T10:12:00Z">
        <w:r w:rsidR="00302A91">
          <w:rPr>
            <w:rFonts w:ascii="Times New Roman" w:hAnsi="Times New Roman" w:cs="Times New Roman"/>
            <w:bCs/>
          </w:rPr>
          <w:t xml:space="preserve">Field work was </w:t>
        </w:r>
      </w:ins>
      <w:r>
        <w:rPr>
          <w:rFonts w:ascii="Times New Roman" w:hAnsi="Times New Roman" w:cs="Times New Roman"/>
          <w:bCs/>
        </w:rPr>
        <w:t xml:space="preserve">conducted </w:t>
      </w:r>
      <w:del w:id="83" w:author="Microsoft Office User" w:date="2020-05-22T10:12:00Z">
        <w:r w:rsidDel="00302A91">
          <w:rPr>
            <w:rFonts w:ascii="Times New Roman" w:hAnsi="Times New Roman" w:cs="Times New Roman"/>
            <w:bCs/>
          </w:rPr>
          <w:delText xml:space="preserve">this work </w:delText>
        </w:r>
      </w:del>
      <w:r>
        <w:rPr>
          <w:rFonts w:ascii="Times New Roman" w:hAnsi="Times New Roman" w:cs="Times New Roman"/>
          <w:bCs/>
        </w:rPr>
        <w:t>on Palmyra Atoll National Wildlife Refuge, Northern Line Islands (</w:t>
      </w:r>
      <w:r w:rsidR="002D31CE">
        <w:rPr>
          <w:rFonts w:ascii="Times New Roman" w:hAnsi="Times New Roman" w:cs="Times New Roman"/>
          <w:bCs/>
        </w:rPr>
        <w:t>5º53’ N, 162º05’W</w:t>
      </w:r>
      <w:r>
        <w:rPr>
          <w:rFonts w:ascii="Times New Roman" w:hAnsi="Times New Roman" w:cs="Times New Roman"/>
          <w:bCs/>
        </w:rPr>
        <w:t xml:space="preserve">). We targeted an abundant, </w:t>
      </w:r>
      <w:r w:rsidR="00385208">
        <w:rPr>
          <w:rFonts w:ascii="Times New Roman" w:hAnsi="Times New Roman" w:cs="Times New Roman"/>
          <w:bCs/>
        </w:rPr>
        <w:t>generalist,</w:t>
      </w:r>
      <w:r>
        <w:rPr>
          <w:rFonts w:ascii="Times New Roman" w:hAnsi="Times New Roman" w:cs="Times New Roman"/>
          <w:bCs/>
        </w:rPr>
        <w:t xml:space="preserve"> active hunting </w:t>
      </w:r>
      <w:r w:rsidR="00EF4AA6">
        <w:rPr>
          <w:rFonts w:ascii="Times New Roman" w:hAnsi="Times New Roman" w:cs="Times New Roman"/>
          <w:bCs/>
        </w:rPr>
        <w:t>spider</w:t>
      </w:r>
      <w:r>
        <w:rPr>
          <w:rFonts w:ascii="Times New Roman" w:hAnsi="Times New Roman" w:cs="Times New Roman"/>
          <w:bCs/>
        </w:rPr>
        <w:t xml:space="preserve"> species (</w:t>
      </w:r>
      <w:proofErr w:type="spellStart"/>
      <w:r>
        <w:rPr>
          <w:rFonts w:ascii="Times New Roman" w:hAnsi="Times New Roman" w:cs="Times New Roman"/>
          <w:bCs/>
          <w:i/>
          <w:iCs/>
        </w:rPr>
        <w:t>Heteropoda</w:t>
      </w:r>
      <w:proofErr w:type="spellEnd"/>
      <w:r>
        <w:rPr>
          <w:rFonts w:ascii="Times New Roman" w:hAnsi="Times New Roman" w:cs="Times New Roman"/>
          <w:bCs/>
          <w:i/>
          <w:iCs/>
        </w:rPr>
        <w:t xml:space="preserve"> </w:t>
      </w:r>
      <w:proofErr w:type="spellStart"/>
      <w:r>
        <w:rPr>
          <w:rFonts w:ascii="Times New Roman" w:hAnsi="Times New Roman" w:cs="Times New Roman"/>
          <w:bCs/>
          <w:i/>
          <w:iCs/>
        </w:rPr>
        <w:t>venatoria</w:t>
      </w:r>
      <w:proofErr w:type="spellEnd"/>
      <w:r>
        <w:rPr>
          <w:rFonts w:ascii="Times New Roman" w:hAnsi="Times New Roman" w:cs="Times New Roman"/>
          <w:bCs/>
        </w:rPr>
        <w:t xml:space="preserve">) </w:t>
      </w:r>
      <w:r w:rsidR="00A42D5A">
        <w:rPr>
          <w:rFonts w:ascii="Times New Roman" w:hAnsi="Times New Roman" w:cs="Times New Roman"/>
          <w:bCs/>
        </w:rPr>
        <w:t xml:space="preserve">as the consumer </w:t>
      </w:r>
      <w:r>
        <w:rPr>
          <w:rFonts w:ascii="Times New Roman" w:hAnsi="Times New Roman" w:cs="Times New Roman"/>
          <w:bCs/>
        </w:rPr>
        <w:t>for this project because th</w:t>
      </w:r>
      <w:r w:rsidR="003D49D1">
        <w:rPr>
          <w:rFonts w:ascii="Times New Roman" w:hAnsi="Times New Roman" w:cs="Times New Roman"/>
          <w:bCs/>
        </w:rPr>
        <w:t>is species</w:t>
      </w:r>
      <w:r>
        <w:rPr>
          <w:rFonts w:ascii="Times New Roman" w:hAnsi="Times New Roman" w:cs="Times New Roman"/>
          <w:bCs/>
        </w:rPr>
        <w:t xml:space="preserve"> occur</w:t>
      </w:r>
      <w:r w:rsidR="003D49D1">
        <w:rPr>
          <w:rFonts w:ascii="Times New Roman" w:hAnsi="Times New Roman" w:cs="Times New Roman"/>
          <w:bCs/>
        </w:rPr>
        <w:t xml:space="preserve">s </w:t>
      </w:r>
      <w:r>
        <w:rPr>
          <w:rFonts w:ascii="Times New Roman" w:hAnsi="Times New Roman" w:cs="Times New Roman"/>
          <w:bCs/>
        </w:rPr>
        <w:t xml:space="preserve">in high abundance on the atoll and </w:t>
      </w:r>
      <w:r w:rsidR="002D31CE">
        <w:rPr>
          <w:rFonts w:ascii="Times New Roman" w:hAnsi="Times New Roman" w:cs="Times New Roman"/>
          <w:bCs/>
        </w:rPr>
        <w:t xml:space="preserve">is </w:t>
      </w:r>
      <w:r>
        <w:rPr>
          <w:rFonts w:ascii="Times New Roman" w:hAnsi="Times New Roman" w:cs="Times New Roman"/>
          <w:bCs/>
        </w:rPr>
        <w:t>therefore easy to collect</w:t>
      </w:r>
      <w:r w:rsidR="005E3746">
        <w:rPr>
          <w:rFonts w:ascii="Times New Roman" w:hAnsi="Times New Roman" w:cs="Times New Roman"/>
          <w:bCs/>
        </w:rPr>
        <w:t xml:space="preserve"> and observe</w:t>
      </w:r>
      <w:ins w:id="84" w:author="Microsoft Office User" w:date="2020-05-22T10:12:00Z">
        <w:r w:rsidR="00302A91">
          <w:rPr>
            <w:rFonts w:ascii="Times New Roman" w:hAnsi="Times New Roman" w:cs="Times New Roman"/>
            <w:bCs/>
          </w:rPr>
          <w:t xml:space="preserve"> and has a high potential diet diversity. </w:t>
        </w:r>
      </w:ins>
      <w:del w:id="85" w:author="Microsoft Office User" w:date="2020-05-22T10:18:00Z">
        <w:r w:rsidR="005F0B55" w:rsidDel="009322C7">
          <w:rPr>
            <w:rFonts w:ascii="Times New Roman" w:hAnsi="Times New Roman" w:cs="Times New Roman"/>
            <w:bCs/>
          </w:rPr>
          <w:delText xml:space="preserve">; furthermore, </w:delText>
        </w:r>
      </w:del>
      <w:r w:rsidR="00385208">
        <w:rPr>
          <w:rFonts w:ascii="Times New Roman" w:hAnsi="Times New Roman" w:cs="Times New Roman"/>
          <w:bCs/>
        </w:rPr>
        <w:t xml:space="preserve">Palmyra Atoll </w:t>
      </w:r>
      <w:ins w:id="86" w:author="Microsoft Office User" w:date="2020-05-22T10:18:00Z">
        <w:r w:rsidR="009322C7">
          <w:rPr>
            <w:rFonts w:ascii="Times New Roman" w:hAnsi="Times New Roman" w:cs="Times New Roman"/>
            <w:bCs/>
          </w:rPr>
          <w:t xml:space="preserve">is an ideal study site as it </w:t>
        </w:r>
      </w:ins>
      <w:r w:rsidR="00385208">
        <w:rPr>
          <w:rFonts w:ascii="Times New Roman" w:hAnsi="Times New Roman" w:cs="Times New Roman"/>
          <w:bCs/>
        </w:rPr>
        <w:t xml:space="preserve">has a well-characterized species list, and like many atolls, is relatively species poor, allowing for relatively easy characterization of prey species (Handler et al. 2007, Food webs if published). </w:t>
      </w:r>
      <w:ins w:id="87" w:author="Microsoft Office User" w:date="2020-05-22T10:19:00Z">
        <w:r w:rsidR="009322C7">
          <w:rPr>
            <w:rFonts w:ascii="Times New Roman" w:hAnsi="Times New Roman" w:cs="Times New Roman"/>
            <w:bCs/>
          </w:rPr>
          <w:t>Palmyra atoll is characterized by a wet tropical climate (~4500 cm rain per year) domi</w:t>
        </w:r>
      </w:ins>
      <w:ins w:id="88" w:author="Microsoft Office User" w:date="2020-05-22T10:22:00Z">
        <w:r w:rsidR="009322C7">
          <w:rPr>
            <w:rFonts w:ascii="Times New Roman" w:hAnsi="Times New Roman" w:cs="Times New Roman"/>
            <w:bCs/>
          </w:rPr>
          <w:t>n</w:t>
        </w:r>
      </w:ins>
      <w:ins w:id="89" w:author="Microsoft Office User" w:date="2020-05-22T10:19:00Z">
        <w:r w:rsidR="009322C7">
          <w:rPr>
            <w:rFonts w:ascii="Times New Roman" w:hAnsi="Times New Roman" w:cs="Times New Roman"/>
            <w:bCs/>
          </w:rPr>
          <w:t xml:space="preserve">ated by forest </w:t>
        </w:r>
        <w:commentRangeStart w:id="90"/>
        <w:r w:rsidR="009322C7">
          <w:rPr>
            <w:rFonts w:ascii="Times New Roman" w:hAnsi="Times New Roman" w:cs="Times New Roman"/>
            <w:bCs/>
          </w:rPr>
          <w:t>habitat</w:t>
        </w:r>
      </w:ins>
      <w:commentRangeEnd w:id="90"/>
      <w:ins w:id="91" w:author="Microsoft Office User" w:date="2020-05-22T10:22:00Z">
        <w:r w:rsidR="009322C7">
          <w:rPr>
            <w:rStyle w:val="CommentReference"/>
          </w:rPr>
          <w:commentReference w:id="90"/>
        </w:r>
      </w:ins>
      <w:ins w:id="92" w:author="Microsoft Office User" w:date="2020-05-22T10:19:00Z">
        <w:r w:rsidR="009322C7">
          <w:rPr>
            <w:rFonts w:ascii="Times New Roman" w:hAnsi="Times New Roman" w:cs="Times New Roman"/>
            <w:bCs/>
          </w:rPr>
          <w:t xml:space="preserve">. </w:t>
        </w:r>
      </w:ins>
      <w:del w:id="93" w:author="Microsoft Office User" w:date="2020-05-22T10:19:00Z">
        <w:r w:rsidDel="009322C7">
          <w:rPr>
            <w:rFonts w:ascii="Times New Roman" w:hAnsi="Times New Roman" w:cs="Times New Roman"/>
            <w:bCs/>
          </w:rPr>
          <w:delText xml:space="preserve">We collected </w:delText>
        </w:r>
        <w:r w:rsidR="00A42D5A" w:rsidDel="009322C7">
          <w:rPr>
            <w:rFonts w:ascii="Times New Roman" w:hAnsi="Times New Roman" w:cs="Times New Roman"/>
            <w:bCs/>
          </w:rPr>
          <w:delText xml:space="preserve">consumer </w:delText>
        </w:r>
        <w:r w:rsidDel="009322C7">
          <w:rPr>
            <w:rFonts w:ascii="Times New Roman" w:hAnsi="Times New Roman" w:cs="Times New Roman"/>
            <w:bCs/>
          </w:rPr>
          <w:delText xml:space="preserve">individuals during two field seasons. </w:delText>
        </w:r>
      </w:del>
      <w:moveFromRangeStart w:id="94" w:author="Microsoft Office User" w:date="2020-05-22T10:19:00Z" w:name="move41035172"/>
      <w:moveFrom w:id="95" w:author="Microsoft Office User" w:date="2020-05-22T10:19:00Z">
        <w:r w:rsidDel="009322C7">
          <w:rPr>
            <w:rFonts w:ascii="Times New Roman" w:hAnsi="Times New Roman" w:cs="Times New Roman"/>
            <w:bCs/>
          </w:rPr>
          <w:t xml:space="preserve">In 2017, we collected </w:t>
        </w:r>
        <w:r w:rsidR="00A42D5A" w:rsidDel="009322C7">
          <w:rPr>
            <w:rFonts w:ascii="Times New Roman" w:hAnsi="Times New Roman" w:cs="Times New Roman"/>
            <w:bCs/>
          </w:rPr>
          <w:t xml:space="preserve">consumer </w:t>
        </w:r>
        <w:r w:rsidDel="009322C7">
          <w:rPr>
            <w:rFonts w:ascii="Times New Roman" w:hAnsi="Times New Roman" w:cs="Times New Roman"/>
            <w:bCs/>
          </w:rPr>
          <w:t xml:space="preserve">individuals which we kept in mesocosm environments in the lab (explained below). </w:t>
        </w:r>
      </w:moveFrom>
      <w:moveFromRangeEnd w:id="94"/>
      <w:r>
        <w:rPr>
          <w:rFonts w:ascii="Times New Roman" w:hAnsi="Times New Roman" w:cs="Times New Roman"/>
          <w:bCs/>
        </w:rPr>
        <w:t xml:space="preserve">In 2015, we collected individuals in the field </w:t>
      </w:r>
      <w:r w:rsidR="0074311F">
        <w:rPr>
          <w:rFonts w:ascii="Times New Roman" w:hAnsi="Times New Roman" w:cs="Times New Roman"/>
          <w:bCs/>
        </w:rPr>
        <w:t>in natural habitats across the atoll.</w:t>
      </w:r>
      <w:r>
        <w:rPr>
          <w:rFonts w:ascii="Times New Roman" w:hAnsi="Times New Roman" w:cs="Times New Roman"/>
          <w:bCs/>
        </w:rPr>
        <w:t xml:space="preserve"> </w:t>
      </w:r>
      <w:moveToRangeStart w:id="96" w:author="Microsoft Office User" w:date="2020-05-22T10:19:00Z" w:name="move41035172"/>
      <w:moveTo w:id="97" w:author="Microsoft Office User" w:date="2020-05-22T10:19:00Z">
        <w:r w:rsidR="009322C7">
          <w:rPr>
            <w:rFonts w:ascii="Times New Roman" w:hAnsi="Times New Roman" w:cs="Times New Roman"/>
            <w:bCs/>
          </w:rPr>
          <w:t>In 2017, we collected consumer individuals which we kept in mesocosm environments in the lab (</w:t>
        </w:r>
        <w:del w:id="98" w:author="Microsoft Office User" w:date="2020-05-22T10:19:00Z">
          <w:r w:rsidR="009322C7" w:rsidDel="009322C7">
            <w:rPr>
              <w:rFonts w:ascii="Times New Roman" w:hAnsi="Times New Roman" w:cs="Times New Roman"/>
              <w:bCs/>
            </w:rPr>
            <w:delText>explained</w:delText>
          </w:r>
        </w:del>
      </w:moveTo>
      <w:ins w:id="99" w:author="Microsoft Office User" w:date="2020-05-22T10:19:00Z">
        <w:r w:rsidR="009322C7">
          <w:rPr>
            <w:rFonts w:ascii="Times New Roman" w:hAnsi="Times New Roman" w:cs="Times New Roman"/>
            <w:bCs/>
          </w:rPr>
          <w:t>detailed</w:t>
        </w:r>
      </w:ins>
      <w:moveTo w:id="100" w:author="Microsoft Office User" w:date="2020-05-22T10:19:00Z">
        <w:r w:rsidR="009322C7">
          <w:rPr>
            <w:rFonts w:ascii="Times New Roman" w:hAnsi="Times New Roman" w:cs="Times New Roman"/>
            <w:bCs/>
          </w:rPr>
          <w:t xml:space="preserve"> below). </w:t>
        </w:r>
      </w:moveTo>
      <w:moveToRangeEnd w:id="96"/>
      <w:r w:rsidR="003D49D1">
        <w:rPr>
          <w:rFonts w:ascii="Times New Roman" w:hAnsi="Times New Roman" w:cs="Times New Roman"/>
          <w:bCs/>
        </w:rPr>
        <w:t xml:space="preserve">All individuals were collected </w:t>
      </w:r>
      <w:r w:rsidR="00DB5D7E">
        <w:rPr>
          <w:rFonts w:ascii="Times New Roman" w:hAnsi="Times New Roman" w:cs="Times New Roman"/>
          <w:bCs/>
        </w:rPr>
        <w:t xml:space="preserve">individually </w:t>
      </w:r>
      <w:r w:rsidR="005F0B55">
        <w:rPr>
          <w:rFonts w:ascii="Times New Roman" w:hAnsi="Times New Roman" w:cs="Times New Roman"/>
          <w:bCs/>
        </w:rPr>
        <w:t>in clean collection containers t</w:t>
      </w:r>
      <w:r w:rsidR="00DB5D7E">
        <w:rPr>
          <w:rFonts w:ascii="Times New Roman" w:hAnsi="Times New Roman" w:cs="Times New Roman"/>
          <w:bCs/>
        </w:rPr>
        <w:t xml:space="preserve">o avoid contamination (Greenstone et al. 2011). </w:t>
      </w:r>
    </w:p>
    <w:p w14:paraId="2D4B2B91" w14:textId="77777777" w:rsidR="00484BBB" w:rsidRDefault="00484BBB">
      <w:pPr>
        <w:rPr>
          <w:ins w:id="101" w:author="Microsoft Office User" w:date="2020-05-22T10:19:00Z"/>
          <w:rFonts w:ascii="Times New Roman" w:hAnsi="Times New Roman" w:cs="Times New Roman"/>
          <w:bCs/>
        </w:rPr>
      </w:pPr>
    </w:p>
    <w:p w14:paraId="68A956D5" w14:textId="77777777" w:rsidR="009322C7" w:rsidRPr="00A86D3C" w:rsidRDefault="009322C7" w:rsidP="009322C7">
      <w:pPr>
        <w:rPr>
          <w:rFonts w:ascii="Times New Roman" w:hAnsi="Times New Roman" w:cs="Times New Roman"/>
          <w:bCs/>
          <w:i/>
          <w:iCs/>
        </w:rPr>
      </w:pPr>
      <w:moveToRangeStart w:id="102" w:author="Microsoft Office User" w:date="2020-05-22T10:19:00Z" w:name="move41035203"/>
      <w:moveTo w:id="103" w:author="Microsoft Office User" w:date="2020-05-22T10:19:00Z">
        <w:r>
          <w:rPr>
            <w:rFonts w:ascii="Times New Roman" w:hAnsi="Times New Roman" w:cs="Times New Roman"/>
            <w:bCs/>
            <w:i/>
            <w:iCs/>
          </w:rPr>
          <w:t>Field consumer collection</w:t>
        </w:r>
      </w:moveTo>
    </w:p>
    <w:p w14:paraId="437526E2" w14:textId="04354A20" w:rsidR="009322C7" w:rsidRPr="00FD34F5" w:rsidRDefault="009322C7" w:rsidP="009322C7">
      <w:pPr>
        <w:rPr>
          <w:rFonts w:ascii="Times New Roman" w:hAnsi="Times New Roman" w:cs="Times New Roman"/>
          <w:bCs/>
        </w:rPr>
      </w:pPr>
      <w:moveTo w:id="104" w:author="Microsoft Office User" w:date="2020-05-22T10:19:00Z">
        <w:r>
          <w:rPr>
            <w:rFonts w:ascii="Times New Roman" w:hAnsi="Times New Roman" w:cs="Times New Roman"/>
            <w:bCs/>
          </w:rPr>
          <w:t xml:space="preserve">In the 2015 field season, we collected consumers in field environments </w:t>
        </w:r>
        <w:del w:id="105" w:author="Microsoft Office User" w:date="2020-05-22T10:21:00Z">
          <w:r w:rsidDel="009322C7">
            <w:rPr>
              <w:rFonts w:ascii="Times New Roman" w:hAnsi="Times New Roman" w:cs="Times New Roman"/>
              <w:bCs/>
            </w:rPr>
            <w:delText>because we were interested in whether</w:delText>
          </w:r>
        </w:del>
      </w:moveTo>
      <w:ins w:id="106" w:author="Microsoft Office User" w:date="2020-05-22T10:21:00Z">
        <w:r>
          <w:rPr>
            <w:rFonts w:ascii="Times New Roman" w:hAnsi="Times New Roman" w:cs="Times New Roman"/>
            <w:bCs/>
          </w:rPr>
          <w:t xml:space="preserve">in order to explore if </w:t>
        </w:r>
      </w:ins>
      <w:moveTo w:id="107" w:author="Microsoft Office User" w:date="2020-05-22T10:19:00Z">
        <w:del w:id="108" w:author="Microsoft Office User" w:date="2020-05-22T10:22:00Z">
          <w:r w:rsidDel="009322C7">
            <w:rPr>
              <w:rFonts w:ascii="Times New Roman" w:hAnsi="Times New Roman" w:cs="Times New Roman"/>
              <w:bCs/>
            </w:rPr>
            <w:delText xml:space="preserve"> </w:delText>
          </w:r>
        </w:del>
        <w:r>
          <w:rPr>
            <w:rFonts w:ascii="Times New Roman" w:hAnsi="Times New Roman" w:cs="Times New Roman"/>
            <w:bCs/>
          </w:rPr>
          <w:t xml:space="preserve">DNA metabarcoding would detect DNA from the diets of consumers occurring in natural environments. </w:t>
        </w:r>
      </w:moveTo>
      <w:ins w:id="109" w:author="Microsoft Office User" w:date="2020-05-22T10:21:00Z">
        <w:r>
          <w:rPr>
            <w:rFonts w:ascii="Times New Roman" w:hAnsi="Times New Roman" w:cs="Times New Roman"/>
            <w:bCs/>
          </w:rPr>
          <w:t xml:space="preserve">Spiders were collected by hand from vegetation or ground at night into clean collection cups.  </w:t>
        </w:r>
      </w:ins>
      <w:moveTo w:id="110" w:author="Microsoft Office User" w:date="2020-05-22T10:19:00Z">
        <w:r>
          <w:rPr>
            <w:rFonts w:ascii="Times New Roman" w:hAnsi="Times New Roman" w:cs="Times New Roman"/>
            <w:bCs/>
          </w:rPr>
          <w:t xml:space="preserve">We froze all individuals </w:t>
        </w:r>
        <w:del w:id="111" w:author="Microsoft Office User" w:date="2020-05-22T10:22:00Z">
          <w:r w:rsidDel="009322C7">
            <w:rPr>
              <w:rFonts w:ascii="Times New Roman" w:hAnsi="Times New Roman" w:cs="Times New Roman"/>
              <w:bCs/>
            </w:rPr>
            <w:delText>at -80</w:delText>
          </w:r>
          <w:r w:rsidDel="009322C7">
            <w:rPr>
              <w:rFonts w:ascii="Times New Roman" w:hAnsi="Times New Roman" w:cs="Times New Roman"/>
              <w:bCs/>
            </w:rPr>
            <w:sym w:font="Symbol" w:char="F0B0"/>
          </w:r>
          <w:r w:rsidDel="009322C7">
            <w:rPr>
              <w:rFonts w:ascii="Times New Roman" w:hAnsi="Times New Roman" w:cs="Times New Roman"/>
              <w:bCs/>
            </w:rPr>
            <w:delText xml:space="preserve">C </w:delText>
          </w:r>
        </w:del>
        <w:del w:id="112" w:author="Microsoft Office User" w:date="2020-05-22T10:21:00Z">
          <w:r w:rsidDel="009322C7">
            <w:rPr>
              <w:rFonts w:ascii="Times New Roman" w:hAnsi="Times New Roman" w:cs="Times New Roman"/>
              <w:bCs/>
            </w:rPr>
            <w:delText>immediately following</w:delText>
          </w:r>
        </w:del>
      </w:moveTo>
      <w:ins w:id="113" w:author="Microsoft Office User" w:date="2020-05-22T10:21:00Z">
        <w:r>
          <w:rPr>
            <w:rFonts w:ascii="Times New Roman" w:hAnsi="Times New Roman" w:cs="Times New Roman"/>
            <w:bCs/>
          </w:rPr>
          <w:t>in their</w:t>
        </w:r>
      </w:ins>
      <w:moveTo w:id="114" w:author="Microsoft Office User" w:date="2020-05-22T10:19:00Z">
        <w:r>
          <w:rPr>
            <w:rFonts w:ascii="Times New Roman" w:hAnsi="Times New Roman" w:cs="Times New Roman"/>
            <w:bCs/>
          </w:rPr>
          <w:t xml:space="preserve"> collection</w:t>
        </w:r>
      </w:moveTo>
      <w:ins w:id="115" w:author="Microsoft Office User" w:date="2020-05-22T10:21:00Z">
        <w:r>
          <w:rPr>
            <w:rFonts w:ascii="Times New Roman" w:hAnsi="Times New Roman" w:cs="Times New Roman"/>
            <w:bCs/>
          </w:rPr>
          <w:t xml:space="preserve"> containers within 6 hours of collection; they were </w:t>
        </w:r>
      </w:ins>
      <w:ins w:id="116" w:author="Microsoft Office User" w:date="2020-05-22T10:22:00Z">
        <w:r>
          <w:rPr>
            <w:rFonts w:ascii="Times New Roman" w:hAnsi="Times New Roman" w:cs="Times New Roman"/>
            <w:bCs/>
          </w:rPr>
          <w:t xml:space="preserve">then </w:t>
        </w:r>
      </w:ins>
      <w:ins w:id="117" w:author="Microsoft Office User" w:date="2020-05-22T10:21:00Z">
        <w:r>
          <w:rPr>
            <w:rFonts w:ascii="Times New Roman" w:hAnsi="Times New Roman" w:cs="Times New Roman"/>
            <w:bCs/>
          </w:rPr>
          <w:t xml:space="preserve">stored </w:t>
        </w:r>
      </w:ins>
      <w:ins w:id="118" w:author="Microsoft Office User" w:date="2020-05-22T10:22:00Z">
        <w:r>
          <w:rPr>
            <w:rFonts w:ascii="Times New Roman" w:hAnsi="Times New Roman" w:cs="Times New Roman"/>
            <w:bCs/>
          </w:rPr>
          <w:t>at -80</w:t>
        </w:r>
        <w:r>
          <w:rPr>
            <w:rFonts w:ascii="Times New Roman" w:hAnsi="Times New Roman" w:cs="Times New Roman"/>
            <w:bCs/>
          </w:rPr>
          <w:sym w:font="Symbol" w:char="F0B0"/>
        </w:r>
        <w:r>
          <w:rPr>
            <w:rFonts w:ascii="Times New Roman" w:hAnsi="Times New Roman" w:cs="Times New Roman"/>
            <w:bCs/>
          </w:rPr>
          <w:t>C</w:t>
        </w:r>
      </w:ins>
      <w:moveTo w:id="119" w:author="Microsoft Office User" w:date="2020-05-22T10:19:00Z">
        <w:r>
          <w:rPr>
            <w:rFonts w:ascii="Times New Roman" w:hAnsi="Times New Roman" w:cs="Times New Roman"/>
            <w:bCs/>
          </w:rPr>
          <w:t xml:space="preserve"> until surface sterilization and DNA extraction in 2019. </w:t>
        </w:r>
      </w:moveTo>
    </w:p>
    <w:moveToRangeEnd w:id="102"/>
    <w:p w14:paraId="6EC07730" w14:textId="77777777" w:rsidR="009322C7" w:rsidRDefault="009322C7">
      <w:pPr>
        <w:rPr>
          <w:rFonts w:ascii="Times New Roman" w:hAnsi="Times New Roman" w:cs="Times New Roman"/>
          <w:bCs/>
        </w:rPr>
      </w:pPr>
    </w:p>
    <w:p w14:paraId="47BD0958" w14:textId="0559B9AF" w:rsidR="00081302" w:rsidRDefault="00091935">
      <w:pPr>
        <w:rPr>
          <w:rFonts w:ascii="Times New Roman" w:hAnsi="Times New Roman" w:cs="Times New Roman"/>
          <w:bCs/>
          <w:i/>
          <w:iCs/>
        </w:rPr>
      </w:pPr>
      <w:r>
        <w:rPr>
          <w:rFonts w:ascii="Times New Roman" w:hAnsi="Times New Roman" w:cs="Times New Roman"/>
          <w:bCs/>
          <w:i/>
          <w:iCs/>
        </w:rPr>
        <w:t xml:space="preserve">Mesocosm </w:t>
      </w:r>
      <w:r w:rsidR="00114B35">
        <w:rPr>
          <w:rFonts w:ascii="Times New Roman" w:hAnsi="Times New Roman" w:cs="Times New Roman"/>
          <w:bCs/>
          <w:i/>
          <w:iCs/>
        </w:rPr>
        <w:t>consume</w:t>
      </w:r>
      <w:r>
        <w:rPr>
          <w:rFonts w:ascii="Times New Roman" w:hAnsi="Times New Roman" w:cs="Times New Roman"/>
          <w:bCs/>
          <w:i/>
          <w:iCs/>
        </w:rPr>
        <w:t>r</w:t>
      </w:r>
      <w:r w:rsidR="00A86D3C">
        <w:rPr>
          <w:rFonts w:ascii="Times New Roman" w:hAnsi="Times New Roman" w:cs="Times New Roman"/>
          <w:bCs/>
          <w:i/>
          <w:iCs/>
        </w:rPr>
        <w:t xml:space="preserve"> set-up and feeding</w:t>
      </w:r>
    </w:p>
    <w:p w14:paraId="3D1F4CBF" w14:textId="48DD9DB1" w:rsidR="00081302" w:rsidRDefault="003D49D1">
      <w:pPr>
        <w:rPr>
          <w:rFonts w:ascii="Times New Roman" w:hAnsi="Times New Roman" w:cs="Times New Roman"/>
          <w:bCs/>
        </w:rPr>
      </w:pPr>
      <w:r>
        <w:rPr>
          <w:rFonts w:ascii="Times New Roman" w:hAnsi="Times New Roman" w:cs="Times New Roman"/>
          <w:bCs/>
        </w:rPr>
        <w:t xml:space="preserve">In the 2017 field season, we conducted mesocosm feeding </w:t>
      </w:r>
      <w:r w:rsidR="00C7584A">
        <w:rPr>
          <w:rFonts w:ascii="Times New Roman" w:hAnsi="Times New Roman" w:cs="Times New Roman"/>
          <w:bCs/>
        </w:rPr>
        <w:t>trials</w:t>
      </w:r>
      <w:r>
        <w:rPr>
          <w:rFonts w:ascii="Times New Roman" w:hAnsi="Times New Roman" w:cs="Times New Roman"/>
          <w:bCs/>
        </w:rPr>
        <w:t xml:space="preserve"> </w:t>
      </w:r>
      <w:del w:id="120" w:author="Microsoft Office User" w:date="2020-05-22T10:25:00Z">
        <w:r w:rsidDel="008E2E6C">
          <w:rPr>
            <w:rFonts w:ascii="Times New Roman" w:hAnsi="Times New Roman" w:cs="Times New Roman"/>
            <w:bCs/>
          </w:rPr>
          <w:delText>because we were interested in testing whether</w:delText>
        </w:r>
      </w:del>
      <w:ins w:id="121" w:author="Microsoft Office User" w:date="2020-05-22T10:25:00Z">
        <w:r w:rsidR="008E2E6C">
          <w:rPr>
            <w:rFonts w:ascii="Times New Roman" w:hAnsi="Times New Roman" w:cs="Times New Roman"/>
            <w:bCs/>
          </w:rPr>
          <w:t>in order to assess the ability of</w:t>
        </w:r>
      </w:ins>
      <w:r>
        <w:rPr>
          <w:rFonts w:ascii="Times New Roman" w:hAnsi="Times New Roman" w:cs="Times New Roman"/>
          <w:bCs/>
        </w:rPr>
        <w:t xml:space="preserve"> DNA metabarcoding </w:t>
      </w:r>
      <w:del w:id="122" w:author="Microsoft Office User" w:date="2020-05-22T10:26:00Z">
        <w:r w:rsidDel="008E2E6C">
          <w:rPr>
            <w:rFonts w:ascii="Times New Roman" w:hAnsi="Times New Roman" w:cs="Times New Roman"/>
            <w:bCs/>
          </w:rPr>
          <w:delText xml:space="preserve">would </w:delText>
        </w:r>
      </w:del>
      <w:ins w:id="123" w:author="Microsoft Office User" w:date="2020-05-22T10:26:00Z">
        <w:r w:rsidR="008E2E6C">
          <w:rPr>
            <w:rFonts w:ascii="Times New Roman" w:hAnsi="Times New Roman" w:cs="Times New Roman"/>
            <w:bCs/>
          </w:rPr>
          <w:t xml:space="preserve">to </w:t>
        </w:r>
      </w:ins>
      <w:r>
        <w:rPr>
          <w:rFonts w:ascii="Times New Roman" w:hAnsi="Times New Roman" w:cs="Times New Roman"/>
          <w:bCs/>
        </w:rPr>
        <w:t xml:space="preserve">detect DNA from diet items </w:t>
      </w:r>
      <w:r w:rsidR="00A42D5A">
        <w:rPr>
          <w:rFonts w:ascii="Times New Roman" w:hAnsi="Times New Roman" w:cs="Times New Roman"/>
          <w:bCs/>
        </w:rPr>
        <w:t xml:space="preserve">a consumer </w:t>
      </w:r>
      <w:r>
        <w:rPr>
          <w:rFonts w:ascii="Times New Roman" w:hAnsi="Times New Roman" w:cs="Times New Roman"/>
          <w:bCs/>
        </w:rPr>
        <w:t xml:space="preserve">ingested </w:t>
      </w:r>
      <w:r w:rsidR="00AC3657">
        <w:rPr>
          <w:rFonts w:ascii="Times New Roman" w:hAnsi="Times New Roman" w:cs="Times New Roman"/>
          <w:bCs/>
        </w:rPr>
        <w:t>in a common “contained” environment (</w:t>
      </w:r>
      <w:r>
        <w:rPr>
          <w:rFonts w:ascii="Times New Roman" w:hAnsi="Times New Roman" w:cs="Times New Roman"/>
          <w:bCs/>
        </w:rPr>
        <w:t>mesocosms</w:t>
      </w:r>
      <w:r w:rsidR="00AC3657">
        <w:rPr>
          <w:rFonts w:ascii="Times New Roman" w:hAnsi="Times New Roman" w:cs="Times New Roman"/>
          <w:bCs/>
        </w:rPr>
        <w:t xml:space="preserve">) often used in studies of feeding interactions </w:t>
      </w:r>
      <w:r w:rsidR="0074311F">
        <w:rPr>
          <w:rFonts w:ascii="Times New Roman" w:hAnsi="Times New Roman" w:cs="Times New Roman"/>
          <w:bCs/>
        </w:rPr>
        <w:t>(e.g.</w:t>
      </w:r>
      <w:r w:rsidR="0074311F" w:rsidRPr="0074311F">
        <w:rPr>
          <w:rFonts w:ascii="Times New Roman" w:hAnsi="Times New Roman" w:cs="Times New Roman"/>
          <w:bCs/>
        </w:rPr>
        <w:t xml:space="preserve"> </w:t>
      </w:r>
      <w:r w:rsidR="0074311F">
        <w:rPr>
          <w:rFonts w:ascii="Times New Roman" w:hAnsi="Times New Roman" w:cs="Times New Roman"/>
          <w:bCs/>
        </w:rPr>
        <w:t xml:space="preserve">Gao 2017, Rudolf et al. 2014, </w:t>
      </w:r>
      <w:proofErr w:type="spellStart"/>
      <w:r w:rsidR="0074311F">
        <w:rPr>
          <w:rFonts w:ascii="Times New Roman" w:hAnsi="Times New Roman" w:cs="Times New Roman"/>
          <w:bCs/>
        </w:rPr>
        <w:t>Srivistava</w:t>
      </w:r>
      <w:proofErr w:type="spellEnd"/>
      <w:r w:rsidR="0074311F">
        <w:rPr>
          <w:rFonts w:ascii="Times New Roman" w:hAnsi="Times New Roman" w:cs="Times New Roman"/>
          <w:bCs/>
        </w:rPr>
        <w:t xml:space="preserve"> et al. 2004). </w:t>
      </w:r>
      <w:del w:id="124" w:author="Microsoft Office User" w:date="2020-05-22T10:26:00Z">
        <w:r w:rsidR="00091935" w:rsidRPr="008E2E6C" w:rsidDel="008E2E6C">
          <w:rPr>
            <w:rFonts w:ascii="Times New Roman" w:hAnsi="Times New Roman" w:cs="Times New Roman"/>
            <w:bCs/>
          </w:rPr>
          <w:delText xml:space="preserve">We </w:delText>
        </w:r>
      </w:del>
      <w:ins w:id="125" w:author="Microsoft Office User" w:date="2020-05-22T10:26:00Z">
        <w:r w:rsidR="008E2E6C">
          <w:rPr>
            <w:rFonts w:ascii="Times New Roman" w:hAnsi="Times New Roman" w:cs="Times New Roman"/>
            <w:bCs/>
          </w:rPr>
          <w:t>Spiders were captured as detailed above and then</w:t>
        </w:r>
      </w:ins>
      <w:ins w:id="126" w:author="Microsoft Office User" w:date="2020-05-22T10:27:00Z">
        <w:r w:rsidR="008E2E6C">
          <w:rPr>
            <w:rFonts w:ascii="Times New Roman" w:hAnsi="Times New Roman" w:cs="Times New Roman"/>
            <w:bCs/>
          </w:rPr>
          <w:t xml:space="preserve"> immediately</w:t>
        </w:r>
      </w:ins>
      <w:ins w:id="127" w:author="Microsoft Office User" w:date="2020-05-22T10:26:00Z">
        <w:r w:rsidR="008E2E6C">
          <w:rPr>
            <w:rFonts w:ascii="Times New Roman" w:hAnsi="Times New Roman" w:cs="Times New Roman"/>
            <w:bCs/>
          </w:rPr>
          <w:t xml:space="preserve"> </w:t>
        </w:r>
      </w:ins>
      <w:ins w:id="128" w:author="Microsoft Office User" w:date="2020-05-22T10:27:00Z">
        <w:r w:rsidR="008E2E6C">
          <w:rPr>
            <w:rFonts w:ascii="Times New Roman" w:hAnsi="Times New Roman" w:cs="Times New Roman"/>
            <w:bCs/>
          </w:rPr>
          <w:t>transferred</w:t>
        </w:r>
      </w:ins>
      <w:ins w:id="129" w:author="Microsoft Office User" w:date="2020-05-22T10:26:00Z">
        <w:r w:rsidR="008E2E6C">
          <w:rPr>
            <w:rFonts w:ascii="Times New Roman" w:hAnsi="Times New Roman" w:cs="Times New Roman"/>
            <w:bCs/>
          </w:rPr>
          <w:t xml:space="preserve"> </w:t>
        </w:r>
      </w:ins>
      <w:ins w:id="130" w:author="Microsoft Office User" w:date="2020-05-22T10:27:00Z">
        <w:r w:rsidR="008E2E6C">
          <w:rPr>
            <w:rFonts w:ascii="Times New Roman" w:hAnsi="Times New Roman" w:cs="Times New Roman"/>
            <w:bCs/>
          </w:rPr>
          <w:t xml:space="preserve">to </w:t>
        </w:r>
      </w:ins>
      <w:del w:id="131" w:author="Microsoft Office User" w:date="2020-05-22T10:27:00Z">
        <w:r w:rsidR="00091935" w:rsidDel="008E2E6C">
          <w:rPr>
            <w:rFonts w:ascii="Times New Roman" w:hAnsi="Times New Roman" w:cs="Times New Roman"/>
            <w:bCs/>
          </w:rPr>
          <w:delText xml:space="preserve">created </w:delText>
        </w:r>
      </w:del>
      <w:r w:rsidR="00091935">
        <w:rPr>
          <w:rFonts w:ascii="Times New Roman" w:hAnsi="Times New Roman" w:cs="Times New Roman"/>
          <w:bCs/>
        </w:rPr>
        <w:t xml:space="preserve">feeding mesocosms </w:t>
      </w:r>
      <w:ins w:id="132" w:author="Microsoft Office User" w:date="2020-05-22T10:27:00Z">
        <w:r w:rsidR="008E2E6C">
          <w:rPr>
            <w:rFonts w:ascii="Times New Roman" w:hAnsi="Times New Roman" w:cs="Times New Roman"/>
            <w:bCs/>
          </w:rPr>
          <w:t xml:space="preserve">made </w:t>
        </w:r>
      </w:ins>
      <w:r w:rsidR="00091935">
        <w:rPr>
          <w:rFonts w:ascii="Times New Roman" w:hAnsi="Times New Roman" w:cs="Times New Roman"/>
          <w:bCs/>
        </w:rPr>
        <w:t xml:space="preserve">out of </w:t>
      </w:r>
      <w:r w:rsidR="00477025">
        <w:rPr>
          <w:rFonts w:ascii="Times New Roman" w:hAnsi="Times New Roman" w:cs="Times New Roman"/>
          <w:bCs/>
        </w:rPr>
        <w:t>one-liter</w:t>
      </w:r>
      <w:r w:rsidR="00AC3657">
        <w:rPr>
          <w:rFonts w:ascii="Times New Roman" w:hAnsi="Times New Roman" w:cs="Times New Roman"/>
          <w:bCs/>
        </w:rPr>
        <w:t xml:space="preserve"> </w:t>
      </w:r>
      <w:r w:rsidR="00091935">
        <w:rPr>
          <w:rFonts w:ascii="Times New Roman" w:hAnsi="Times New Roman" w:cs="Times New Roman"/>
          <w:bCs/>
        </w:rPr>
        <w:t>yogurt containers with holes for air transfer. We placed an</w:t>
      </w:r>
      <w:r w:rsidR="00A42D5A">
        <w:rPr>
          <w:rFonts w:ascii="Times New Roman" w:hAnsi="Times New Roman" w:cs="Times New Roman"/>
          <w:bCs/>
        </w:rPr>
        <w:t xml:space="preserve"> individual</w:t>
      </w:r>
      <w:r w:rsidR="00091935">
        <w:rPr>
          <w:rFonts w:ascii="Times New Roman" w:hAnsi="Times New Roman" w:cs="Times New Roman"/>
          <w:bCs/>
        </w:rPr>
        <w:t xml:space="preserve"> </w:t>
      </w:r>
      <w:r w:rsidR="00091935">
        <w:rPr>
          <w:rFonts w:ascii="Times New Roman" w:hAnsi="Times New Roman" w:cs="Times New Roman"/>
          <w:bCs/>
          <w:i/>
          <w:iCs/>
        </w:rPr>
        <w:t xml:space="preserve">H. </w:t>
      </w:r>
      <w:proofErr w:type="spellStart"/>
      <w:r w:rsidR="00091935">
        <w:rPr>
          <w:rFonts w:ascii="Times New Roman" w:hAnsi="Times New Roman" w:cs="Times New Roman"/>
          <w:bCs/>
          <w:i/>
          <w:iCs/>
        </w:rPr>
        <w:t>venatoria</w:t>
      </w:r>
      <w:proofErr w:type="spellEnd"/>
      <w:r w:rsidR="00091935">
        <w:rPr>
          <w:rFonts w:ascii="Times New Roman" w:hAnsi="Times New Roman" w:cs="Times New Roman"/>
          <w:bCs/>
          <w:i/>
          <w:iCs/>
        </w:rPr>
        <w:t xml:space="preserve"> </w:t>
      </w:r>
      <w:r w:rsidR="00091935">
        <w:rPr>
          <w:rFonts w:ascii="Times New Roman" w:hAnsi="Times New Roman" w:cs="Times New Roman"/>
          <w:bCs/>
        </w:rPr>
        <w:t>in each of these mesocosms</w:t>
      </w:r>
      <w:r w:rsidR="00AC3657">
        <w:rPr>
          <w:rFonts w:ascii="Times New Roman" w:hAnsi="Times New Roman" w:cs="Times New Roman"/>
          <w:bCs/>
        </w:rPr>
        <w:t xml:space="preserve">. </w:t>
      </w:r>
      <w:r w:rsidR="00F253FE">
        <w:rPr>
          <w:rFonts w:ascii="Times New Roman" w:hAnsi="Times New Roman" w:cs="Times New Roman"/>
          <w:bCs/>
        </w:rPr>
        <w:t xml:space="preserve">After a </w:t>
      </w:r>
      <w:r w:rsidR="004918C6">
        <w:rPr>
          <w:rFonts w:ascii="Times New Roman" w:hAnsi="Times New Roman" w:cs="Times New Roman"/>
          <w:bCs/>
        </w:rPr>
        <w:t>12</w:t>
      </w:r>
      <w:r w:rsidR="00F253FE">
        <w:rPr>
          <w:rFonts w:ascii="Times New Roman" w:hAnsi="Times New Roman" w:cs="Times New Roman"/>
          <w:bCs/>
        </w:rPr>
        <w:t xml:space="preserve">-hour period alone in the mesocosms, all </w:t>
      </w:r>
      <w:r w:rsidR="00F253FE">
        <w:rPr>
          <w:rFonts w:ascii="Times New Roman" w:hAnsi="Times New Roman" w:cs="Times New Roman"/>
          <w:bCs/>
          <w:i/>
          <w:iCs/>
        </w:rPr>
        <w:t xml:space="preserve">H. </w:t>
      </w:r>
      <w:proofErr w:type="spellStart"/>
      <w:r w:rsidR="00F253FE">
        <w:rPr>
          <w:rFonts w:ascii="Times New Roman" w:hAnsi="Times New Roman" w:cs="Times New Roman"/>
          <w:bCs/>
          <w:i/>
          <w:iCs/>
        </w:rPr>
        <w:t>venatoria</w:t>
      </w:r>
      <w:proofErr w:type="spellEnd"/>
      <w:r w:rsidR="00F253FE">
        <w:rPr>
          <w:rFonts w:ascii="Times New Roman" w:hAnsi="Times New Roman" w:cs="Times New Roman"/>
          <w:bCs/>
        </w:rPr>
        <w:t xml:space="preserve"> individuals were </w:t>
      </w:r>
      <w:del w:id="133" w:author="Microsoft Office User" w:date="2020-05-22T10:54:00Z">
        <w:r w:rsidR="00F253FE" w:rsidDel="00EE60EF">
          <w:rPr>
            <w:rFonts w:ascii="Times New Roman" w:hAnsi="Times New Roman" w:cs="Times New Roman"/>
            <w:bCs/>
          </w:rPr>
          <w:delText xml:space="preserve">fed </w:delText>
        </w:r>
      </w:del>
      <w:ins w:id="134" w:author="Microsoft Office User" w:date="2020-05-22T10:54:00Z">
        <w:r w:rsidR="00EE60EF">
          <w:rPr>
            <w:rFonts w:ascii="Times New Roman" w:hAnsi="Times New Roman" w:cs="Times New Roman"/>
            <w:bCs/>
          </w:rPr>
          <w:t xml:space="preserve">placed in the enclosure with </w:t>
        </w:r>
      </w:ins>
      <w:r w:rsidR="00F253FE">
        <w:rPr>
          <w:rFonts w:ascii="Times New Roman" w:hAnsi="Times New Roman" w:cs="Times New Roman"/>
          <w:bCs/>
        </w:rPr>
        <w:t xml:space="preserve">one individual of a common </w:t>
      </w:r>
      <w:r w:rsidR="005E3746">
        <w:rPr>
          <w:rFonts w:ascii="Times New Roman" w:hAnsi="Times New Roman" w:cs="Times New Roman"/>
          <w:bCs/>
        </w:rPr>
        <w:t>large</w:t>
      </w:r>
      <w:ins w:id="135" w:author="Microsoft Office User" w:date="2020-05-22T10:54:00Z">
        <w:r w:rsidR="00EE60EF">
          <w:rPr>
            <w:rFonts w:ascii="Times New Roman" w:hAnsi="Times New Roman" w:cs="Times New Roman"/>
            <w:bCs/>
          </w:rPr>
          <w:t xml:space="preserve">, strictly herbivorous, </w:t>
        </w:r>
      </w:ins>
      <w:del w:id="136" w:author="Microsoft Office User" w:date="2020-05-22T10:54:00Z">
        <w:r w:rsidR="005E3746" w:rsidDel="00EE60EF">
          <w:rPr>
            <w:rFonts w:ascii="Times New Roman" w:hAnsi="Times New Roman" w:cs="Times New Roman"/>
            <w:bCs/>
          </w:rPr>
          <w:delText xml:space="preserve"> </w:delText>
        </w:r>
      </w:del>
      <w:r w:rsidR="00F253FE">
        <w:rPr>
          <w:rFonts w:ascii="Times New Roman" w:hAnsi="Times New Roman" w:cs="Times New Roman"/>
          <w:bCs/>
        </w:rPr>
        <w:t>grasshopper species (</w:t>
      </w:r>
      <w:proofErr w:type="spellStart"/>
      <w:r w:rsidR="00F253FE">
        <w:rPr>
          <w:rFonts w:ascii="Times New Roman" w:hAnsi="Times New Roman" w:cs="Times New Roman"/>
          <w:bCs/>
          <w:i/>
          <w:iCs/>
        </w:rPr>
        <w:t>Oxya</w:t>
      </w:r>
      <w:proofErr w:type="spellEnd"/>
      <w:r w:rsidR="00F253FE">
        <w:rPr>
          <w:rFonts w:ascii="Times New Roman" w:hAnsi="Times New Roman" w:cs="Times New Roman"/>
          <w:bCs/>
          <w:i/>
          <w:iCs/>
        </w:rPr>
        <w:t xml:space="preserve"> japonica</w:t>
      </w:r>
      <w:r w:rsidR="00F253FE">
        <w:rPr>
          <w:rFonts w:ascii="Times New Roman" w:hAnsi="Times New Roman" w:cs="Times New Roman"/>
          <w:bCs/>
        </w:rPr>
        <w:t xml:space="preserve">), which is </w:t>
      </w:r>
      <w:r w:rsidR="00AC3657">
        <w:rPr>
          <w:rFonts w:ascii="Times New Roman" w:hAnsi="Times New Roman" w:cs="Times New Roman"/>
          <w:bCs/>
        </w:rPr>
        <w:t>a common</w:t>
      </w:r>
      <w:r w:rsidR="00F253FE">
        <w:rPr>
          <w:rFonts w:ascii="Times New Roman" w:hAnsi="Times New Roman" w:cs="Times New Roman"/>
          <w:bCs/>
        </w:rPr>
        <w:t xml:space="preserve"> introduced species on the island (Handler et al. 2007). </w:t>
      </w:r>
      <w:r w:rsidR="00EB634F">
        <w:rPr>
          <w:rFonts w:ascii="Times New Roman" w:hAnsi="Times New Roman" w:cs="Times New Roman"/>
          <w:bCs/>
        </w:rPr>
        <w:t xml:space="preserve">While many mesocosm experiments include natural “habitats” for </w:t>
      </w:r>
      <w:r w:rsidR="00A42D5A">
        <w:rPr>
          <w:rFonts w:ascii="Times New Roman" w:hAnsi="Times New Roman" w:cs="Times New Roman"/>
          <w:bCs/>
        </w:rPr>
        <w:t>consumers</w:t>
      </w:r>
      <w:r w:rsidR="00EB634F">
        <w:rPr>
          <w:rFonts w:ascii="Times New Roman" w:hAnsi="Times New Roman" w:cs="Times New Roman"/>
          <w:bCs/>
        </w:rPr>
        <w:t xml:space="preserve"> and prey to hide, we did not include anything in mesocosms to avoid contamination from DNA on these items. </w:t>
      </w:r>
      <w:r w:rsidR="00F253FE">
        <w:rPr>
          <w:rFonts w:ascii="Times New Roman" w:hAnsi="Times New Roman" w:cs="Times New Roman"/>
          <w:bCs/>
        </w:rPr>
        <w:t xml:space="preserve">We left all mesocosms for 24 hours, after which we </w:t>
      </w:r>
      <w:r w:rsidR="0079366F">
        <w:rPr>
          <w:rFonts w:ascii="Times New Roman" w:hAnsi="Times New Roman" w:cs="Times New Roman"/>
          <w:bCs/>
        </w:rPr>
        <w:t xml:space="preserve">immediately </w:t>
      </w:r>
      <w:r w:rsidR="00E521BB">
        <w:rPr>
          <w:rFonts w:ascii="Times New Roman" w:hAnsi="Times New Roman" w:cs="Times New Roman"/>
          <w:bCs/>
        </w:rPr>
        <w:t>froze</w:t>
      </w:r>
      <w:r w:rsidR="00F253FE">
        <w:rPr>
          <w:rFonts w:ascii="Times New Roman" w:hAnsi="Times New Roman" w:cs="Times New Roman"/>
          <w:bCs/>
        </w:rPr>
        <w:t xml:space="preserve"> </w:t>
      </w:r>
      <w:r w:rsidR="00E521BB">
        <w:rPr>
          <w:rFonts w:ascii="Times New Roman" w:hAnsi="Times New Roman" w:cs="Times New Roman"/>
          <w:bCs/>
          <w:i/>
          <w:iCs/>
        </w:rPr>
        <w:t xml:space="preserve">H. </w:t>
      </w:r>
      <w:proofErr w:type="spellStart"/>
      <w:r w:rsidR="00E521BB">
        <w:rPr>
          <w:rFonts w:ascii="Times New Roman" w:hAnsi="Times New Roman" w:cs="Times New Roman"/>
          <w:bCs/>
          <w:i/>
          <w:iCs/>
        </w:rPr>
        <w:t>venatoria</w:t>
      </w:r>
      <w:proofErr w:type="spellEnd"/>
      <w:r w:rsidR="00E521BB">
        <w:rPr>
          <w:rFonts w:ascii="Times New Roman" w:hAnsi="Times New Roman" w:cs="Times New Roman"/>
          <w:bCs/>
          <w:i/>
          <w:iCs/>
        </w:rPr>
        <w:t xml:space="preserve"> </w:t>
      </w:r>
      <w:r w:rsidR="00E521BB">
        <w:rPr>
          <w:rFonts w:ascii="Times New Roman" w:hAnsi="Times New Roman" w:cs="Times New Roman"/>
          <w:bCs/>
        </w:rPr>
        <w:t xml:space="preserve">individuals which had </w:t>
      </w:r>
      <w:r w:rsidR="004918C6">
        <w:rPr>
          <w:rFonts w:ascii="Times New Roman" w:hAnsi="Times New Roman" w:cs="Times New Roman"/>
          <w:bCs/>
        </w:rPr>
        <w:t xml:space="preserve">killed </w:t>
      </w:r>
      <w:del w:id="137" w:author="Microsoft Office User" w:date="2020-05-22T10:51:00Z">
        <w:r w:rsidR="004918C6" w:rsidDel="009511AC">
          <w:rPr>
            <w:rFonts w:ascii="Times New Roman" w:hAnsi="Times New Roman" w:cs="Times New Roman"/>
            <w:bCs/>
          </w:rPr>
          <w:delText>(and presumably ingested some or all of)</w:delText>
        </w:r>
        <w:r w:rsidR="00E521BB" w:rsidDel="009511AC">
          <w:rPr>
            <w:rFonts w:ascii="Times New Roman" w:hAnsi="Times New Roman" w:cs="Times New Roman"/>
            <w:bCs/>
          </w:rPr>
          <w:delText xml:space="preserve"> </w:delText>
        </w:r>
      </w:del>
      <w:del w:id="138" w:author="Microsoft Office User" w:date="2020-05-22T10:54:00Z">
        <w:r w:rsidR="00E521BB" w:rsidDel="00EE60EF">
          <w:rPr>
            <w:rFonts w:ascii="Times New Roman" w:hAnsi="Times New Roman" w:cs="Times New Roman"/>
            <w:bCs/>
          </w:rPr>
          <w:delText>an</w:delText>
        </w:r>
      </w:del>
      <w:ins w:id="139" w:author="Microsoft Office User" w:date="2020-05-22T10:54:00Z">
        <w:r w:rsidR="00EE60EF">
          <w:rPr>
            <w:rFonts w:ascii="Times New Roman" w:hAnsi="Times New Roman" w:cs="Times New Roman"/>
            <w:bCs/>
          </w:rPr>
          <w:t>the</w:t>
        </w:r>
      </w:ins>
      <w:r w:rsidR="00E521BB">
        <w:rPr>
          <w:rFonts w:ascii="Times New Roman" w:hAnsi="Times New Roman" w:cs="Times New Roman"/>
          <w:bCs/>
        </w:rPr>
        <w:t xml:space="preserve"> </w:t>
      </w:r>
      <w:r w:rsidR="00E521BB">
        <w:rPr>
          <w:rFonts w:ascii="Times New Roman" w:hAnsi="Times New Roman" w:cs="Times New Roman"/>
          <w:bCs/>
          <w:i/>
          <w:iCs/>
        </w:rPr>
        <w:t>O. japonica</w:t>
      </w:r>
      <w:r w:rsidR="00E521BB">
        <w:rPr>
          <w:rFonts w:ascii="Times New Roman" w:hAnsi="Times New Roman" w:cs="Times New Roman"/>
          <w:bCs/>
        </w:rPr>
        <w:t xml:space="preserve"> individual at -20</w:t>
      </w:r>
      <w:r w:rsidR="005D6393">
        <w:rPr>
          <w:rFonts w:ascii="Times New Roman" w:hAnsi="Times New Roman" w:cs="Times New Roman"/>
          <w:bCs/>
        </w:rPr>
        <w:sym w:font="Symbol" w:char="F0B0"/>
      </w:r>
      <w:commentRangeStart w:id="140"/>
      <w:proofErr w:type="spellStart"/>
      <w:r w:rsidR="00E521BB">
        <w:rPr>
          <w:rFonts w:ascii="Times New Roman" w:hAnsi="Times New Roman" w:cs="Times New Roman"/>
          <w:bCs/>
        </w:rPr>
        <w:t>C</w:t>
      </w:r>
      <w:commentRangeEnd w:id="140"/>
      <w:r w:rsidR="00A6771E">
        <w:rPr>
          <w:rStyle w:val="CommentReference"/>
        </w:rPr>
        <w:commentReference w:id="140"/>
      </w:r>
      <w:r w:rsidR="00E521BB">
        <w:rPr>
          <w:rFonts w:ascii="Times New Roman" w:hAnsi="Times New Roman" w:cs="Times New Roman"/>
          <w:bCs/>
        </w:rPr>
        <w:t>.</w:t>
      </w:r>
      <w:ins w:id="141" w:author="Microsoft Office User" w:date="2020-05-22T10:52:00Z">
        <w:r w:rsidR="00EE60EF">
          <w:rPr>
            <w:rFonts w:ascii="Times New Roman" w:hAnsi="Times New Roman" w:cs="Times New Roman"/>
            <w:bCs/>
          </w:rPr>
          <w:t>While</w:t>
        </w:r>
        <w:proofErr w:type="spellEnd"/>
        <w:r w:rsidR="00EE60EF">
          <w:rPr>
            <w:rFonts w:ascii="Times New Roman" w:hAnsi="Times New Roman" w:cs="Times New Roman"/>
            <w:bCs/>
          </w:rPr>
          <w:t xml:space="preserve"> consumption of prey was often partial and difficult to positively detect, we did not attempt to confirm actual consumption.</w:t>
        </w:r>
      </w:ins>
      <w:del w:id="142" w:author="Microsoft Office User" w:date="2020-05-22T10:52:00Z">
        <w:r w:rsidR="00E521BB" w:rsidDel="00EE60EF">
          <w:rPr>
            <w:rFonts w:ascii="Times New Roman" w:hAnsi="Times New Roman" w:cs="Times New Roman"/>
            <w:bCs/>
          </w:rPr>
          <w:delText xml:space="preserve"> </w:delText>
        </w:r>
      </w:del>
      <w:ins w:id="143" w:author="Microsoft Office User" w:date="2020-05-22T10:51:00Z">
        <w:r w:rsidR="00EE60EF">
          <w:rPr>
            <w:rFonts w:ascii="Times New Roman" w:hAnsi="Times New Roman" w:cs="Times New Roman"/>
            <w:bCs/>
          </w:rPr>
          <w:t xml:space="preserve"> </w:t>
        </w:r>
      </w:ins>
      <w:r w:rsidR="00B46857">
        <w:rPr>
          <w:rFonts w:ascii="Times New Roman" w:hAnsi="Times New Roman" w:cs="Times New Roman"/>
          <w:bCs/>
        </w:rPr>
        <w:t xml:space="preserve">All mesocosms were cleaned between each feeding trial </w:t>
      </w:r>
      <w:r w:rsidR="00AC3657">
        <w:rPr>
          <w:rFonts w:ascii="Times New Roman" w:hAnsi="Times New Roman" w:cs="Times New Roman"/>
          <w:bCs/>
        </w:rPr>
        <w:t xml:space="preserve">with a 10% bleach solution </w:t>
      </w:r>
      <w:r w:rsidR="00B46857">
        <w:rPr>
          <w:rFonts w:ascii="Times New Roman" w:hAnsi="Times New Roman" w:cs="Times New Roman"/>
          <w:bCs/>
        </w:rPr>
        <w:t xml:space="preserve">and kept closed to avoid contact with other organisms with the inside of the mesocosms. </w:t>
      </w:r>
    </w:p>
    <w:p w14:paraId="39F013AE" w14:textId="4A2FC178" w:rsidR="00A86D3C" w:rsidRDefault="00A86D3C">
      <w:pPr>
        <w:rPr>
          <w:rFonts w:ascii="Times New Roman" w:hAnsi="Times New Roman" w:cs="Times New Roman"/>
          <w:bCs/>
        </w:rPr>
      </w:pPr>
    </w:p>
    <w:p w14:paraId="07C6A644" w14:textId="2A1FF967" w:rsidR="00A86D3C" w:rsidRPr="00A86D3C" w:rsidDel="009322C7" w:rsidRDefault="00A86D3C" w:rsidP="00A86D3C">
      <w:pPr>
        <w:rPr>
          <w:rFonts w:ascii="Times New Roman" w:hAnsi="Times New Roman" w:cs="Times New Roman"/>
          <w:bCs/>
          <w:i/>
          <w:iCs/>
        </w:rPr>
      </w:pPr>
      <w:moveFromRangeStart w:id="144" w:author="Microsoft Office User" w:date="2020-05-22T10:19:00Z" w:name="move41035203"/>
      <w:moveFrom w:id="145" w:author="Microsoft Office User" w:date="2020-05-22T10:19:00Z">
        <w:r w:rsidDel="009322C7">
          <w:rPr>
            <w:rFonts w:ascii="Times New Roman" w:hAnsi="Times New Roman" w:cs="Times New Roman"/>
            <w:bCs/>
            <w:i/>
            <w:iCs/>
          </w:rPr>
          <w:t xml:space="preserve">Field </w:t>
        </w:r>
        <w:r w:rsidR="00114B35" w:rsidDel="009322C7">
          <w:rPr>
            <w:rFonts w:ascii="Times New Roman" w:hAnsi="Times New Roman" w:cs="Times New Roman"/>
            <w:bCs/>
            <w:i/>
            <w:iCs/>
          </w:rPr>
          <w:t>consume</w:t>
        </w:r>
        <w:r w:rsidDel="009322C7">
          <w:rPr>
            <w:rFonts w:ascii="Times New Roman" w:hAnsi="Times New Roman" w:cs="Times New Roman"/>
            <w:bCs/>
            <w:i/>
            <w:iCs/>
          </w:rPr>
          <w:t>r collection</w:t>
        </w:r>
      </w:moveFrom>
    </w:p>
    <w:p w14:paraId="076C0F33" w14:textId="2404FF3C" w:rsidR="00A86D3C" w:rsidRPr="00FD34F5" w:rsidDel="009322C7" w:rsidRDefault="003D49D1" w:rsidP="00A86D3C">
      <w:pPr>
        <w:rPr>
          <w:rFonts w:ascii="Times New Roman" w:hAnsi="Times New Roman" w:cs="Times New Roman"/>
          <w:bCs/>
        </w:rPr>
      </w:pPr>
      <w:moveFrom w:id="146" w:author="Microsoft Office User" w:date="2020-05-22T10:19:00Z">
        <w:r w:rsidDel="009322C7">
          <w:rPr>
            <w:rFonts w:ascii="Times New Roman" w:hAnsi="Times New Roman" w:cs="Times New Roman"/>
            <w:bCs/>
          </w:rPr>
          <w:t xml:space="preserve">In the 2015 field season, we collected </w:t>
        </w:r>
        <w:r w:rsidR="00226C1C" w:rsidDel="009322C7">
          <w:rPr>
            <w:rFonts w:ascii="Times New Roman" w:hAnsi="Times New Roman" w:cs="Times New Roman"/>
            <w:bCs/>
          </w:rPr>
          <w:t>consumers</w:t>
        </w:r>
        <w:r w:rsidDel="009322C7">
          <w:rPr>
            <w:rFonts w:ascii="Times New Roman" w:hAnsi="Times New Roman" w:cs="Times New Roman"/>
            <w:bCs/>
          </w:rPr>
          <w:t xml:space="preserve"> in field environments because we were interested in whether DNA metabarcoding would detect DNA from the diets of </w:t>
        </w:r>
        <w:r w:rsidR="00226C1C" w:rsidDel="009322C7">
          <w:rPr>
            <w:rFonts w:ascii="Times New Roman" w:hAnsi="Times New Roman" w:cs="Times New Roman"/>
            <w:bCs/>
          </w:rPr>
          <w:t xml:space="preserve">consumers </w:t>
        </w:r>
        <w:r w:rsidDel="009322C7">
          <w:rPr>
            <w:rFonts w:ascii="Times New Roman" w:hAnsi="Times New Roman" w:cs="Times New Roman"/>
            <w:bCs/>
          </w:rPr>
          <w:t xml:space="preserve">occurring in natural environments. </w:t>
        </w:r>
        <w:r w:rsidR="00A86D3C" w:rsidDel="009322C7">
          <w:rPr>
            <w:rFonts w:ascii="Times New Roman" w:hAnsi="Times New Roman" w:cs="Times New Roman"/>
            <w:bCs/>
          </w:rPr>
          <w:t>We froze all individuals at -80</w:t>
        </w:r>
        <w:r w:rsidR="005D6393" w:rsidDel="009322C7">
          <w:rPr>
            <w:rFonts w:ascii="Times New Roman" w:hAnsi="Times New Roman" w:cs="Times New Roman"/>
            <w:bCs/>
          </w:rPr>
          <w:sym w:font="Symbol" w:char="F0B0"/>
        </w:r>
        <w:r w:rsidR="00A86D3C" w:rsidDel="009322C7">
          <w:rPr>
            <w:rFonts w:ascii="Times New Roman" w:hAnsi="Times New Roman" w:cs="Times New Roman"/>
            <w:bCs/>
          </w:rPr>
          <w:t xml:space="preserve">C immediately following collection until </w:t>
        </w:r>
        <w:r w:rsidR="00226C1C" w:rsidDel="009322C7">
          <w:rPr>
            <w:rFonts w:ascii="Times New Roman" w:hAnsi="Times New Roman" w:cs="Times New Roman"/>
            <w:bCs/>
          </w:rPr>
          <w:t xml:space="preserve">surface </w:t>
        </w:r>
        <w:r w:rsidR="00A86D3C" w:rsidDel="009322C7">
          <w:rPr>
            <w:rFonts w:ascii="Times New Roman" w:hAnsi="Times New Roman" w:cs="Times New Roman"/>
            <w:bCs/>
          </w:rPr>
          <w:t xml:space="preserve">sterilization and DNA extraction in 2019. </w:t>
        </w:r>
      </w:moveFrom>
    </w:p>
    <w:moveFromRangeEnd w:id="144"/>
    <w:p w14:paraId="174CC97A" w14:textId="77DA0BBC" w:rsidR="00081302" w:rsidRDefault="00081302">
      <w:pPr>
        <w:rPr>
          <w:rFonts w:ascii="Times New Roman" w:hAnsi="Times New Roman" w:cs="Times New Roman"/>
          <w:bCs/>
        </w:rPr>
      </w:pPr>
    </w:p>
    <w:p w14:paraId="030110E7" w14:textId="5A3B8D4E" w:rsidR="00081302" w:rsidRDefault="00EE4F50">
      <w:pPr>
        <w:rPr>
          <w:rFonts w:ascii="Times New Roman" w:hAnsi="Times New Roman" w:cs="Times New Roman"/>
          <w:bCs/>
          <w:i/>
          <w:iCs/>
        </w:rPr>
      </w:pPr>
      <w:r>
        <w:rPr>
          <w:rFonts w:ascii="Times New Roman" w:hAnsi="Times New Roman" w:cs="Times New Roman"/>
          <w:bCs/>
          <w:i/>
          <w:iCs/>
        </w:rPr>
        <w:t xml:space="preserve">Both mesocosm and field </w:t>
      </w:r>
      <w:r w:rsidR="00114B35">
        <w:rPr>
          <w:rFonts w:ascii="Times New Roman" w:hAnsi="Times New Roman" w:cs="Times New Roman"/>
          <w:bCs/>
          <w:i/>
          <w:iCs/>
        </w:rPr>
        <w:t>consumer</w:t>
      </w:r>
      <w:r>
        <w:rPr>
          <w:rFonts w:ascii="Times New Roman" w:hAnsi="Times New Roman" w:cs="Times New Roman"/>
          <w:bCs/>
          <w:i/>
          <w:iCs/>
        </w:rPr>
        <w:t>s: surface s</w:t>
      </w:r>
      <w:r w:rsidR="00081302">
        <w:rPr>
          <w:rFonts w:ascii="Times New Roman" w:hAnsi="Times New Roman" w:cs="Times New Roman"/>
          <w:bCs/>
          <w:i/>
          <w:iCs/>
        </w:rPr>
        <w:t xml:space="preserve">terilization </w:t>
      </w:r>
    </w:p>
    <w:p w14:paraId="3EFD4E0F" w14:textId="0824AEBC" w:rsidR="003F6695" w:rsidRPr="00A9096C" w:rsidRDefault="003F6695">
      <w:pPr>
        <w:rPr>
          <w:rFonts w:ascii="Times New Roman" w:hAnsi="Times New Roman" w:cs="Times New Roman"/>
          <w:bCs/>
        </w:rPr>
      </w:pPr>
      <w:del w:id="147" w:author="Microsoft Office User" w:date="2020-05-22T10:56:00Z">
        <w:r w:rsidDel="00EE60EF">
          <w:rPr>
            <w:rFonts w:ascii="Times New Roman" w:hAnsi="Times New Roman" w:cs="Times New Roman"/>
            <w:bCs/>
          </w:rPr>
          <w:delText xml:space="preserve">Because </w:delText>
        </w:r>
      </w:del>
      <w:proofErr w:type="spellStart"/>
      <w:ins w:id="148" w:author="Microsoft Office User" w:date="2020-05-22T10:56:00Z">
        <w:r w:rsidR="00EE60EF">
          <w:rPr>
            <w:rFonts w:ascii="Times New Roman" w:hAnsi="Times New Roman" w:cs="Times New Roman"/>
            <w:bCs/>
          </w:rPr>
          <w:t>Givent</w:t>
        </w:r>
        <w:proofErr w:type="spellEnd"/>
        <w:r w:rsidR="00EE60EF">
          <w:rPr>
            <w:rFonts w:ascii="Times New Roman" w:hAnsi="Times New Roman" w:cs="Times New Roman"/>
            <w:bCs/>
          </w:rPr>
          <w:t xml:space="preserve"> the small </w:t>
        </w:r>
        <w:proofErr w:type="spellStart"/>
        <w:r w:rsidR="00EE60EF">
          <w:rPr>
            <w:rFonts w:ascii="Times New Roman" w:hAnsi="Times New Roman" w:cs="Times New Roman"/>
            <w:bCs/>
          </w:rPr>
          <w:t>sixe</w:t>
        </w:r>
        <w:proofErr w:type="spellEnd"/>
        <w:r w:rsidR="00EE60EF">
          <w:rPr>
            <w:rFonts w:ascii="Times New Roman" w:hAnsi="Times New Roman" w:cs="Times New Roman"/>
            <w:bCs/>
          </w:rPr>
          <w:t xml:space="preserve"> of </w:t>
        </w:r>
        <w:r w:rsidR="00EE60EF">
          <w:rPr>
            <w:rFonts w:ascii="Times New Roman" w:hAnsi="Times New Roman" w:cs="Times New Roman"/>
            <w:bCs/>
            <w:i/>
          </w:rPr>
          <w:t xml:space="preserve">H. </w:t>
        </w:r>
        <w:proofErr w:type="spellStart"/>
        <w:r w:rsidR="00EE60EF">
          <w:rPr>
            <w:rFonts w:ascii="Times New Roman" w:hAnsi="Times New Roman" w:cs="Times New Roman"/>
            <w:bCs/>
            <w:i/>
          </w:rPr>
          <w:t>venatoria</w:t>
        </w:r>
        <w:proofErr w:type="spellEnd"/>
        <w:r w:rsidR="00EE60EF">
          <w:rPr>
            <w:rFonts w:ascii="Times New Roman" w:hAnsi="Times New Roman" w:cs="Times New Roman"/>
            <w:bCs/>
            <w:i/>
          </w:rPr>
          <w:t xml:space="preserve"> </w:t>
        </w:r>
        <w:r w:rsidR="00EE60EF">
          <w:rPr>
            <w:rFonts w:ascii="Times New Roman" w:hAnsi="Times New Roman" w:cs="Times New Roman"/>
            <w:bCs/>
          </w:rPr>
          <w:t xml:space="preserve">consumer </w:t>
        </w:r>
      </w:ins>
      <w:del w:id="149" w:author="Microsoft Office User" w:date="2020-05-22T10:56:00Z">
        <w:r w:rsidDel="00EE60EF">
          <w:rPr>
            <w:rFonts w:ascii="Times New Roman" w:hAnsi="Times New Roman" w:cs="Times New Roman"/>
            <w:bCs/>
          </w:rPr>
          <w:delText xml:space="preserve">we planned to extract </w:delText>
        </w:r>
      </w:del>
      <w:r>
        <w:rPr>
          <w:rFonts w:ascii="Times New Roman" w:hAnsi="Times New Roman" w:cs="Times New Roman"/>
          <w:bCs/>
        </w:rPr>
        <w:t xml:space="preserve">DNA </w:t>
      </w:r>
      <w:ins w:id="150" w:author="Microsoft Office User" w:date="2020-05-22T10:56:00Z">
        <w:r w:rsidR="00EE60EF">
          <w:rPr>
            <w:rFonts w:ascii="Times New Roman" w:hAnsi="Times New Roman" w:cs="Times New Roman"/>
            <w:bCs/>
          </w:rPr>
          <w:t xml:space="preserve">is determined </w:t>
        </w:r>
      </w:ins>
      <w:r>
        <w:rPr>
          <w:rFonts w:ascii="Times New Roman" w:hAnsi="Times New Roman" w:cs="Times New Roman"/>
          <w:bCs/>
        </w:rPr>
        <w:t>from</w:t>
      </w:r>
      <w:ins w:id="151" w:author="Microsoft Office User" w:date="2020-05-22T10:56:00Z">
        <w:r w:rsidR="00EE60EF">
          <w:rPr>
            <w:rFonts w:ascii="Times New Roman" w:hAnsi="Times New Roman" w:cs="Times New Roman"/>
            <w:bCs/>
          </w:rPr>
          <w:t xml:space="preserve"> extraction of</w:t>
        </w:r>
      </w:ins>
      <w:r>
        <w:rPr>
          <w:rFonts w:ascii="Times New Roman" w:hAnsi="Times New Roman" w:cs="Times New Roman"/>
          <w:bCs/>
        </w:rPr>
        <w:t xml:space="preserve"> entire </w:t>
      </w:r>
      <w:r w:rsidR="00226C1C">
        <w:rPr>
          <w:rFonts w:ascii="Times New Roman" w:hAnsi="Times New Roman" w:cs="Times New Roman"/>
          <w:bCs/>
        </w:rPr>
        <w:t xml:space="preserve">consumer </w:t>
      </w:r>
      <w:r>
        <w:rPr>
          <w:rFonts w:ascii="Times New Roman" w:hAnsi="Times New Roman" w:cs="Times New Roman"/>
          <w:bCs/>
        </w:rPr>
        <w:t xml:space="preserve">individuals or from the opisthosoma of larger individuals (following methods from </w:t>
      </w:r>
      <w:proofErr w:type="spellStart"/>
      <w:r>
        <w:rPr>
          <w:rFonts w:ascii="Times New Roman" w:hAnsi="Times New Roman" w:cs="Times New Roman"/>
          <w:bCs/>
        </w:rPr>
        <w:t>Krehenwinkel</w:t>
      </w:r>
      <w:proofErr w:type="spellEnd"/>
      <w:r>
        <w:rPr>
          <w:rFonts w:ascii="Times New Roman" w:hAnsi="Times New Roman" w:cs="Times New Roman"/>
          <w:bCs/>
        </w:rPr>
        <w:t xml:space="preserve"> et al. 2016</w:t>
      </w:r>
      <w:r w:rsidR="00DB5D7E">
        <w:rPr>
          <w:rFonts w:ascii="Times New Roman" w:hAnsi="Times New Roman" w:cs="Times New Roman"/>
          <w:bCs/>
        </w:rPr>
        <w:t xml:space="preserve"> and Macias-Hernandez et al. 2018</w:t>
      </w:r>
      <w:r>
        <w:rPr>
          <w:rFonts w:ascii="Times New Roman" w:hAnsi="Times New Roman" w:cs="Times New Roman"/>
          <w:bCs/>
        </w:rPr>
        <w:t>)</w:t>
      </w:r>
      <w:del w:id="152" w:author="Microsoft Office User" w:date="2020-05-22T10:58:00Z">
        <w:r w:rsidDel="00617464">
          <w:rPr>
            <w:rFonts w:ascii="Times New Roman" w:hAnsi="Times New Roman" w:cs="Times New Roman"/>
            <w:bCs/>
          </w:rPr>
          <w:delText>,</w:delText>
        </w:r>
      </w:del>
      <w:ins w:id="153" w:author="Microsoft Office User" w:date="2020-05-22T10:58:00Z">
        <w:r w:rsidR="00617464">
          <w:rPr>
            <w:rFonts w:ascii="Times New Roman" w:hAnsi="Times New Roman" w:cs="Times New Roman"/>
            <w:bCs/>
          </w:rPr>
          <w:t>. To</w:t>
        </w:r>
      </w:ins>
      <w:r>
        <w:rPr>
          <w:rFonts w:ascii="Times New Roman" w:hAnsi="Times New Roman" w:cs="Times New Roman"/>
          <w:bCs/>
        </w:rPr>
        <w:t xml:space="preserve"> </w:t>
      </w:r>
      <w:del w:id="154" w:author="Microsoft Office User" w:date="2020-05-22T10:55:00Z">
        <w:r w:rsidDel="00EE60EF">
          <w:rPr>
            <w:rFonts w:ascii="Times New Roman" w:hAnsi="Times New Roman" w:cs="Times New Roman"/>
            <w:bCs/>
          </w:rPr>
          <w:delText>we wanted</w:delText>
        </w:r>
      </w:del>
      <w:del w:id="155" w:author="Microsoft Office User" w:date="2020-05-22T10:58:00Z">
        <w:r w:rsidDel="00617464">
          <w:rPr>
            <w:rFonts w:ascii="Times New Roman" w:hAnsi="Times New Roman" w:cs="Times New Roman"/>
            <w:bCs/>
          </w:rPr>
          <w:delText xml:space="preserve"> to</w:delText>
        </w:r>
      </w:del>
      <w:r>
        <w:rPr>
          <w:rFonts w:ascii="Times New Roman" w:hAnsi="Times New Roman" w:cs="Times New Roman"/>
          <w:bCs/>
        </w:rPr>
        <w:t xml:space="preserve"> determine whether </w:t>
      </w:r>
      <w:r>
        <w:rPr>
          <w:rFonts w:ascii="Times New Roman" w:hAnsi="Times New Roman" w:cs="Times New Roman"/>
          <w:bCs/>
        </w:rPr>
        <w:lastRenderedPageBreak/>
        <w:t xml:space="preserve">contaminant DNA on the outside of </w:t>
      </w:r>
      <w:r>
        <w:rPr>
          <w:rFonts w:ascii="Times New Roman" w:hAnsi="Times New Roman" w:cs="Times New Roman"/>
          <w:bCs/>
          <w:i/>
          <w:iCs/>
        </w:rPr>
        <w:t xml:space="preserve">H. </w:t>
      </w:r>
      <w:proofErr w:type="spellStart"/>
      <w:r>
        <w:rPr>
          <w:rFonts w:ascii="Times New Roman" w:hAnsi="Times New Roman" w:cs="Times New Roman"/>
          <w:bCs/>
          <w:i/>
          <w:iCs/>
        </w:rPr>
        <w:t>venatoria</w:t>
      </w:r>
      <w:proofErr w:type="spellEnd"/>
      <w:r>
        <w:rPr>
          <w:rFonts w:ascii="Times New Roman" w:hAnsi="Times New Roman" w:cs="Times New Roman"/>
          <w:bCs/>
          <w:i/>
          <w:iCs/>
        </w:rPr>
        <w:t xml:space="preserve"> </w:t>
      </w:r>
      <w:r w:rsidR="00226C1C">
        <w:rPr>
          <w:rFonts w:ascii="Times New Roman" w:hAnsi="Times New Roman" w:cs="Times New Roman"/>
          <w:bCs/>
        </w:rPr>
        <w:t xml:space="preserve">consumer </w:t>
      </w:r>
      <w:r>
        <w:rPr>
          <w:rFonts w:ascii="Times New Roman" w:hAnsi="Times New Roman" w:cs="Times New Roman"/>
          <w:bCs/>
        </w:rPr>
        <w:t xml:space="preserve">individuals </w:t>
      </w:r>
      <w:r w:rsidR="0079366F">
        <w:rPr>
          <w:rFonts w:ascii="Times New Roman" w:hAnsi="Times New Roman" w:cs="Times New Roman"/>
          <w:bCs/>
        </w:rPr>
        <w:t>altered</w:t>
      </w:r>
      <w:r>
        <w:rPr>
          <w:rFonts w:ascii="Times New Roman" w:hAnsi="Times New Roman" w:cs="Times New Roman"/>
          <w:bCs/>
        </w:rPr>
        <w:t xml:space="preserve"> </w:t>
      </w:r>
      <w:r w:rsidR="00226C1C">
        <w:rPr>
          <w:rFonts w:ascii="Times New Roman" w:hAnsi="Times New Roman" w:cs="Times New Roman"/>
          <w:bCs/>
        </w:rPr>
        <w:t>prey</w:t>
      </w:r>
      <w:r w:rsidR="007E2333">
        <w:rPr>
          <w:rFonts w:ascii="Times New Roman" w:hAnsi="Times New Roman" w:cs="Times New Roman"/>
          <w:bCs/>
        </w:rPr>
        <w:t xml:space="preserve"> detection,</w:t>
      </w:r>
      <w:r w:rsidR="0079366F">
        <w:rPr>
          <w:rFonts w:ascii="Times New Roman" w:hAnsi="Times New Roman" w:cs="Times New Roman"/>
          <w:bCs/>
        </w:rPr>
        <w:t xml:space="preserve"> </w:t>
      </w:r>
      <w:r w:rsidR="007E2333">
        <w:rPr>
          <w:rFonts w:ascii="Times New Roman" w:hAnsi="Times New Roman" w:cs="Times New Roman"/>
          <w:bCs/>
        </w:rPr>
        <w:t>abundance</w:t>
      </w:r>
      <w:r w:rsidR="004716BE">
        <w:rPr>
          <w:rFonts w:ascii="Times New Roman" w:hAnsi="Times New Roman" w:cs="Times New Roman"/>
          <w:bCs/>
        </w:rPr>
        <w:t xml:space="preserve"> (</w:t>
      </w:r>
      <w:commentRangeStart w:id="156"/>
      <w:r w:rsidR="004716BE">
        <w:rPr>
          <w:rFonts w:ascii="Times New Roman" w:hAnsi="Times New Roman" w:cs="Times New Roman"/>
          <w:bCs/>
        </w:rPr>
        <w:t>proportion</w:t>
      </w:r>
      <w:commentRangeEnd w:id="156"/>
      <w:r w:rsidR="00617464">
        <w:rPr>
          <w:rStyle w:val="CommentReference"/>
        </w:rPr>
        <w:commentReference w:id="156"/>
      </w:r>
      <w:r w:rsidR="004716BE">
        <w:rPr>
          <w:rFonts w:ascii="Times New Roman" w:hAnsi="Times New Roman" w:cs="Times New Roman"/>
          <w:bCs/>
        </w:rPr>
        <w:t>)</w:t>
      </w:r>
      <w:r w:rsidR="00AC3657">
        <w:rPr>
          <w:rFonts w:ascii="Times New Roman" w:hAnsi="Times New Roman" w:cs="Times New Roman"/>
          <w:bCs/>
        </w:rPr>
        <w:t xml:space="preserve">, and, for field collected </w:t>
      </w:r>
      <w:r w:rsidR="00226C1C">
        <w:rPr>
          <w:rFonts w:ascii="Times New Roman" w:hAnsi="Times New Roman" w:cs="Times New Roman"/>
          <w:bCs/>
        </w:rPr>
        <w:t>consumers</w:t>
      </w:r>
      <w:r w:rsidR="00AC3657">
        <w:rPr>
          <w:rFonts w:ascii="Times New Roman" w:hAnsi="Times New Roman" w:cs="Times New Roman"/>
          <w:bCs/>
        </w:rPr>
        <w:t>, diversity and composition</w:t>
      </w:r>
      <w:del w:id="157" w:author="Microsoft Office User" w:date="2020-05-22T10:58:00Z">
        <w:r w:rsidR="00C730DF" w:rsidDel="00617464">
          <w:rPr>
            <w:rFonts w:ascii="Times New Roman" w:hAnsi="Times New Roman" w:cs="Times New Roman"/>
            <w:bCs/>
          </w:rPr>
          <w:delText>.</w:delText>
        </w:r>
        <w:r w:rsidDel="00617464">
          <w:rPr>
            <w:rFonts w:ascii="Times New Roman" w:hAnsi="Times New Roman" w:cs="Times New Roman"/>
            <w:bCs/>
          </w:rPr>
          <w:delText xml:space="preserve"> We</w:delText>
        </w:r>
      </w:del>
      <w:ins w:id="158" w:author="Microsoft Office User" w:date="2020-05-22T10:58:00Z">
        <w:r w:rsidR="00617464">
          <w:rPr>
            <w:rFonts w:ascii="Times New Roman" w:hAnsi="Times New Roman" w:cs="Times New Roman"/>
            <w:bCs/>
          </w:rPr>
          <w:t xml:space="preserve"> we</w:t>
        </w:r>
      </w:ins>
      <w:r>
        <w:rPr>
          <w:rFonts w:ascii="Times New Roman" w:hAnsi="Times New Roman" w:cs="Times New Roman"/>
          <w:bCs/>
        </w:rPr>
        <w:t xml:space="preserve"> used </w:t>
      </w:r>
      <w:r w:rsidR="00477025">
        <w:rPr>
          <w:rFonts w:ascii="Times New Roman" w:hAnsi="Times New Roman" w:cs="Times New Roman"/>
          <w:bCs/>
        </w:rPr>
        <w:t>a s</w:t>
      </w:r>
      <w:r>
        <w:rPr>
          <w:rFonts w:ascii="Times New Roman" w:hAnsi="Times New Roman" w:cs="Times New Roman"/>
          <w:bCs/>
        </w:rPr>
        <w:t xml:space="preserve">urface sterilization </w:t>
      </w:r>
      <w:r w:rsidR="00477025">
        <w:rPr>
          <w:rFonts w:ascii="Times New Roman" w:hAnsi="Times New Roman" w:cs="Times New Roman"/>
          <w:bCs/>
        </w:rPr>
        <w:t>treatment t</w:t>
      </w:r>
      <w:r>
        <w:rPr>
          <w:rFonts w:ascii="Times New Roman" w:hAnsi="Times New Roman" w:cs="Times New Roman"/>
          <w:bCs/>
        </w:rPr>
        <w:t>o remove possible contaminants from some</w:t>
      </w:r>
      <w:r w:rsidR="00226C1C">
        <w:rPr>
          <w:rFonts w:ascii="Times New Roman" w:hAnsi="Times New Roman" w:cs="Times New Roman"/>
          <w:bCs/>
        </w:rPr>
        <w:t xml:space="preserve"> consumer</w:t>
      </w:r>
      <w:r>
        <w:rPr>
          <w:rFonts w:ascii="Times New Roman" w:hAnsi="Times New Roman" w:cs="Times New Roman"/>
          <w:bCs/>
        </w:rPr>
        <w:t xml:space="preserve"> individuals while leaving some individuals unsterilized. We used </w:t>
      </w:r>
      <w:r w:rsidR="00360070">
        <w:rPr>
          <w:rFonts w:ascii="Times New Roman" w:hAnsi="Times New Roman" w:cs="Times New Roman"/>
          <w:bCs/>
        </w:rPr>
        <w:t xml:space="preserve">surface </w:t>
      </w:r>
      <w:r>
        <w:rPr>
          <w:rFonts w:ascii="Times New Roman" w:hAnsi="Times New Roman" w:cs="Times New Roman"/>
          <w:bCs/>
        </w:rPr>
        <w:t>sterilization techniques common in other fields of molecular ecology (i.e. plant endophytes Schulz et al. 1993</w:t>
      </w:r>
      <w:r w:rsidR="002760B8">
        <w:rPr>
          <w:rFonts w:ascii="Times New Roman" w:hAnsi="Times New Roman" w:cs="Times New Roman"/>
          <w:bCs/>
        </w:rPr>
        <w:t xml:space="preserve">, </w:t>
      </w:r>
      <w:proofErr w:type="spellStart"/>
      <w:r w:rsidR="002760B8">
        <w:rPr>
          <w:rFonts w:ascii="Times New Roman" w:hAnsi="Times New Roman" w:cs="Times New Roman"/>
          <w:bCs/>
        </w:rPr>
        <w:t>Burgdorf</w:t>
      </w:r>
      <w:proofErr w:type="spellEnd"/>
      <w:r w:rsidR="002760B8">
        <w:rPr>
          <w:rFonts w:ascii="Times New Roman" w:hAnsi="Times New Roman" w:cs="Times New Roman"/>
          <w:bCs/>
        </w:rPr>
        <w:t xml:space="preserve"> et al. 2014</w:t>
      </w:r>
      <w:r>
        <w:rPr>
          <w:rFonts w:ascii="Times New Roman" w:hAnsi="Times New Roman" w:cs="Times New Roman"/>
          <w:bCs/>
        </w:rPr>
        <w:t>) by submerging and stirring each sample in 10% bleach by volume for 2 minutes and then washing each sample by submerging and stirring in deionized water for 2 minutes</w:t>
      </w:r>
      <w:r w:rsidR="0079366F">
        <w:rPr>
          <w:rFonts w:ascii="Times New Roman" w:hAnsi="Times New Roman" w:cs="Times New Roman"/>
          <w:bCs/>
        </w:rPr>
        <w:t>. We s</w:t>
      </w:r>
      <w:r w:rsidR="00360070">
        <w:rPr>
          <w:rFonts w:ascii="Times New Roman" w:hAnsi="Times New Roman" w:cs="Times New Roman"/>
          <w:bCs/>
        </w:rPr>
        <w:t>urface s</w:t>
      </w:r>
      <w:r w:rsidR="0079366F">
        <w:rPr>
          <w:rFonts w:ascii="Times New Roman" w:hAnsi="Times New Roman" w:cs="Times New Roman"/>
          <w:bCs/>
        </w:rPr>
        <w:t xml:space="preserve">terilized </w:t>
      </w:r>
      <w:r w:rsidR="00C730DF">
        <w:rPr>
          <w:rFonts w:ascii="Times New Roman" w:hAnsi="Times New Roman" w:cs="Times New Roman"/>
          <w:bCs/>
        </w:rPr>
        <w:t>mesocosm</w:t>
      </w:r>
      <w:r w:rsidR="0079366F">
        <w:rPr>
          <w:rFonts w:ascii="Times New Roman" w:hAnsi="Times New Roman" w:cs="Times New Roman"/>
          <w:bCs/>
        </w:rPr>
        <w:t xml:space="preserve"> </w:t>
      </w:r>
      <w:r w:rsidR="00226C1C">
        <w:rPr>
          <w:rFonts w:ascii="Times New Roman" w:hAnsi="Times New Roman" w:cs="Times New Roman"/>
          <w:bCs/>
        </w:rPr>
        <w:t>consumers</w:t>
      </w:r>
      <w:r w:rsidR="00C730DF">
        <w:rPr>
          <w:rFonts w:ascii="Times New Roman" w:hAnsi="Times New Roman" w:cs="Times New Roman"/>
          <w:bCs/>
        </w:rPr>
        <w:t xml:space="preserve"> (2017 field season)</w:t>
      </w:r>
      <w:r w:rsidR="0079366F">
        <w:rPr>
          <w:rFonts w:ascii="Times New Roman" w:hAnsi="Times New Roman" w:cs="Times New Roman"/>
          <w:bCs/>
        </w:rPr>
        <w:t xml:space="preserve"> </w:t>
      </w:r>
      <w:r w:rsidR="00C730DF">
        <w:rPr>
          <w:rFonts w:ascii="Times New Roman" w:hAnsi="Times New Roman" w:cs="Times New Roman"/>
          <w:bCs/>
        </w:rPr>
        <w:t xml:space="preserve">in the field lab </w:t>
      </w:r>
      <w:r w:rsidR="0079366F">
        <w:rPr>
          <w:rFonts w:ascii="Times New Roman" w:hAnsi="Times New Roman" w:cs="Times New Roman"/>
          <w:bCs/>
        </w:rPr>
        <w:t xml:space="preserve">on the </w:t>
      </w:r>
      <w:r w:rsidR="00C730DF">
        <w:rPr>
          <w:rFonts w:ascii="Times New Roman" w:hAnsi="Times New Roman" w:cs="Times New Roman"/>
          <w:bCs/>
        </w:rPr>
        <w:t>atoll</w:t>
      </w:r>
      <w:r w:rsidR="0079366F">
        <w:rPr>
          <w:rFonts w:ascii="Times New Roman" w:hAnsi="Times New Roman" w:cs="Times New Roman"/>
          <w:bCs/>
        </w:rPr>
        <w:t xml:space="preserve"> following freezing at -20</w:t>
      </w:r>
      <w:r w:rsidR="005D6393">
        <w:rPr>
          <w:rFonts w:ascii="Times New Roman" w:hAnsi="Times New Roman" w:cs="Times New Roman"/>
          <w:bCs/>
        </w:rPr>
        <w:sym w:font="Symbol" w:char="F0B0"/>
      </w:r>
      <w:r w:rsidR="0079366F">
        <w:rPr>
          <w:rFonts w:ascii="Times New Roman" w:hAnsi="Times New Roman" w:cs="Times New Roman"/>
          <w:bCs/>
        </w:rPr>
        <w:t xml:space="preserve">C and then </w:t>
      </w:r>
      <w:r w:rsidR="0079366F" w:rsidRPr="00A9096C">
        <w:rPr>
          <w:rFonts w:ascii="Times New Roman" w:hAnsi="Times New Roman" w:cs="Times New Roman"/>
          <w:bCs/>
        </w:rPr>
        <w:t xml:space="preserve">stored each sample in individual vials of 80% ethanol because no long-term refrigeration was available on the </w:t>
      </w:r>
      <w:r w:rsidR="00C730DF" w:rsidRPr="00A9096C">
        <w:rPr>
          <w:rFonts w:ascii="Times New Roman" w:hAnsi="Times New Roman" w:cs="Times New Roman"/>
          <w:bCs/>
        </w:rPr>
        <w:t>atoll</w:t>
      </w:r>
      <w:r w:rsidR="0079366F" w:rsidRPr="00A9096C">
        <w:rPr>
          <w:rFonts w:ascii="Times New Roman" w:hAnsi="Times New Roman" w:cs="Times New Roman"/>
          <w:bCs/>
        </w:rPr>
        <w:t xml:space="preserve"> </w:t>
      </w:r>
      <w:r w:rsidR="00E17214" w:rsidRPr="00A9096C">
        <w:rPr>
          <w:rFonts w:ascii="Times New Roman" w:hAnsi="Times New Roman" w:cs="Times New Roman"/>
          <w:bCs/>
        </w:rPr>
        <w:t>at the time</w:t>
      </w:r>
      <w:r w:rsidR="007E2333" w:rsidRPr="00A9096C">
        <w:rPr>
          <w:rFonts w:ascii="Times New Roman" w:hAnsi="Times New Roman" w:cs="Times New Roman"/>
          <w:bCs/>
        </w:rPr>
        <w:t xml:space="preserve"> (n = 8 surface sterilized; n = 11 not surface sterilized</w:t>
      </w:r>
      <w:commentRangeStart w:id="159"/>
      <w:r w:rsidR="007E2333" w:rsidRPr="00A9096C">
        <w:rPr>
          <w:rFonts w:ascii="Times New Roman" w:hAnsi="Times New Roman" w:cs="Times New Roman"/>
          <w:bCs/>
        </w:rPr>
        <w:t>)</w:t>
      </w:r>
      <w:commentRangeEnd w:id="159"/>
      <w:r w:rsidR="00C14E43">
        <w:rPr>
          <w:rStyle w:val="CommentReference"/>
        </w:rPr>
        <w:commentReference w:id="159"/>
      </w:r>
      <w:r w:rsidR="00E17214" w:rsidRPr="00A9096C">
        <w:rPr>
          <w:rFonts w:ascii="Times New Roman" w:hAnsi="Times New Roman" w:cs="Times New Roman"/>
          <w:bCs/>
        </w:rPr>
        <w:t>.</w:t>
      </w:r>
      <w:r w:rsidR="0079366F" w:rsidRPr="00A9096C">
        <w:rPr>
          <w:rFonts w:ascii="Times New Roman" w:hAnsi="Times New Roman" w:cs="Times New Roman"/>
          <w:bCs/>
        </w:rPr>
        <w:t xml:space="preserve"> </w:t>
      </w:r>
      <w:r w:rsidR="00C730DF" w:rsidRPr="00A9096C">
        <w:rPr>
          <w:rFonts w:ascii="Times New Roman" w:hAnsi="Times New Roman" w:cs="Times New Roman"/>
          <w:bCs/>
        </w:rPr>
        <w:t xml:space="preserve">Field-collected </w:t>
      </w:r>
      <w:r w:rsidR="00226C1C">
        <w:rPr>
          <w:rFonts w:ascii="Times New Roman" w:hAnsi="Times New Roman" w:cs="Times New Roman"/>
          <w:bCs/>
        </w:rPr>
        <w:t>consumers</w:t>
      </w:r>
      <w:r w:rsidR="00C730DF" w:rsidRPr="00A9096C">
        <w:rPr>
          <w:rFonts w:ascii="Times New Roman" w:hAnsi="Times New Roman" w:cs="Times New Roman"/>
          <w:bCs/>
        </w:rPr>
        <w:t xml:space="preserve"> (2015 field season) had been frozen at -80</w:t>
      </w:r>
      <w:r w:rsidR="00AC3657">
        <w:rPr>
          <w:rFonts w:ascii="Times New Roman" w:hAnsi="Times New Roman" w:cs="Times New Roman"/>
          <w:bCs/>
        </w:rPr>
        <w:t>º</w:t>
      </w:r>
      <w:r w:rsidR="00C730DF" w:rsidRPr="00A9096C">
        <w:rPr>
          <w:rFonts w:ascii="Times New Roman" w:hAnsi="Times New Roman" w:cs="Times New Roman"/>
          <w:bCs/>
        </w:rPr>
        <w:t xml:space="preserve">C since collection; these </w:t>
      </w:r>
      <w:r w:rsidR="00226C1C">
        <w:rPr>
          <w:rFonts w:ascii="Times New Roman" w:hAnsi="Times New Roman" w:cs="Times New Roman"/>
          <w:bCs/>
        </w:rPr>
        <w:t>consumers</w:t>
      </w:r>
      <w:r w:rsidR="00C730DF" w:rsidRPr="00A9096C">
        <w:rPr>
          <w:rFonts w:ascii="Times New Roman" w:hAnsi="Times New Roman" w:cs="Times New Roman"/>
          <w:bCs/>
        </w:rPr>
        <w:t xml:space="preserve"> were surface sterilized in a sterilized laminar flow hood in 2019 just before DNA extraction</w:t>
      </w:r>
      <w:r w:rsidR="007E2333" w:rsidRPr="00A9096C">
        <w:rPr>
          <w:rFonts w:ascii="Times New Roman" w:hAnsi="Times New Roman" w:cs="Times New Roman"/>
          <w:bCs/>
        </w:rPr>
        <w:t xml:space="preserve"> (n = 18 surface sterilized, n = 19 not surface sterilized)</w:t>
      </w:r>
      <w:r w:rsidR="00C730DF" w:rsidRPr="00A9096C">
        <w:rPr>
          <w:rFonts w:ascii="Times New Roman" w:hAnsi="Times New Roman" w:cs="Times New Roman"/>
          <w:bCs/>
        </w:rPr>
        <w:t xml:space="preserve">. </w:t>
      </w:r>
      <w:r w:rsidR="0079366F" w:rsidRPr="00A9096C">
        <w:rPr>
          <w:rFonts w:ascii="Times New Roman" w:hAnsi="Times New Roman" w:cs="Times New Roman"/>
          <w:bCs/>
        </w:rPr>
        <w:t xml:space="preserve">Prior to DNA extraction, all samples from both 2015 and 2017 were allowed to dry for 1-3 hours in a sterilized laminar flow hood.  </w:t>
      </w:r>
    </w:p>
    <w:p w14:paraId="6C2738EF" w14:textId="77777777" w:rsidR="0079366F" w:rsidRPr="00A9096C" w:rsidRDefault="0079366F">
      <w:pPr>
        <w:rPr>
          <w:rFonts w:ascii="Times New Roman" w:hAnsi="Times New Roman" w:cs="Times New Roman"/>
          <w:bCs/>
        </w:rPr>
      </w:pPr>
    </w:p>
    <w:p w14:paraId="7B7356DA" w14:textId="775CE89B" w:rsidR="00081302" w:rsidRPr="00A9096C" w:rsidRDefault="00E17214">
      <w:pPr>
        <w:rPr>
          <w:rFonts w:ascii="Times New Roman" w:hAnsi="Times New Roman" w:cs="Times New Roman"/>
          <w:bCs/>
        </w:rPr>
      </w:pPr>
      <w:r w:rsidRPr="00A9096C">
        <w:rPr>
          <w:rFonts w:ascii="Times New Roman" w:hAnsi="Times New Roman" w:cs="Times New Roman"/>
          <w:bCs/>
          <w:i/>
          <w:iCs/>
        </w:rPr>
        <w:t xml:space="preserve">DNA </w:t>
      </w:r>
      <w:r w:rsidR="00F3466C">
        <w:rPr>
          <w:rFonts w:ascii="Times New Roman" w:hAnsi="Times New Roman" w:cs="Times New Roman"/>
          <w:bCs/>
          <w:i/>
          <w:iCs/>
        </w:rPr>
        <w:t>e</w:t>
      </w:r>
      <w:r w:rsidR="00081302" w:rsidRPr="00A9096C">
        <w:rPr>
          <w:rFonts w:ascii="Times New Roman" w:hAnsi="Times New Roman" w:cs="Times New Roman"/>
          <w:bCs/>
          <w:i/>
          <w:iCs/>
        </w:rPr>
        <w:t xml:space="preserve">xtraction and </w:t>
      </w:r>
      <w:r w:rsidR="00F3466C">
        <w:rPr>
          <w:rFonts w:ascii="Times New Roman" w:hAnsi="Times New Roman" w:cs="Times New Roman"/>
          <w:bCs/>
          <w:i/>
          <w:iCs/>
        </w:rPr>
        <w:t>r</w:t>
      </w:r>
      <w:r w:rsidRPr="00A9096C">
        <w:rPr>
          <w:rFonts w:ascii="Times New Roman" w:hAnsi="Times New Roman" w:cs="Times New Roman"/>
          <w:bCs/>
          <w:i/>
          <w:iCs/>
        </w:rPr>
        <w:t>emoval of</w:t>
      </w:r>
      <w:r w:rsidR="00F550B3">
        <w:rPr>
          <w:rFonts w:ascii="Times New Roman" w:hAnsi="Times New Roman" w:cs="Times New Roman"/>
          <w:bCs/>
          <w:i/>
          <w:iCs/>
        </w:rPr>
        <w:t xml:space="preserve"> consumer</w:t>
      </w:r>
      <w:r w:rsidRPr="00A9096C">
        <w:rPr>
          <w:rFonts w:ascii="Times New Roman" w:hAnsi="Times New Roman" w:cs="Times New Roman"/>
          <w:bCs/>
          <w:i/>
          <w:iCs/>
        </w:rPr>
        <w:t xml:space="preserve"> DNA with </w:t>
      </w:r>
      <w:proofErr w:type="spellStart"/>
      <w:r w:rsidRPr="00A9096C">
        <w:rPr>
          <w:rFonts w:ascii="Times New Roman" w:hAnsi="Times New Roman" w:cs="Times New Roman"/>
          <w:bCs/>
          <w:i/>
          <w:iCs/>
        </w:rPr>
        <w:t>Ampure</w:t>
      </w:r>
      <w:proofErr w:type="spellEnd"/>
      <w:r w:rsidR="00035E15">
        <w:rPr>
          <w:rFonts w:ascii="Times New Roman" w:hAnsi="Times New Roman" w:cs="Times New Roman"/>
          <w:bCs/>
          <w:i/>
          <w:iCs/>
        </w:rPr>
        <w:t xml:space="preserve"> XP</w:t>
      </w:r>
      <w:r w:rsidR="00F3466C">
        <w:rPr>
          <w:rFonts w:ascii="Times New Roman" w:hAnsi="Times New Roman" w:cs="Times New Roman"/>
          <w:bCs/>
          <w:i/>
          <w:iCs/>
        </w:rPr>
        <w:t xml:space="preserve"> b</w:t>
      </w:r>
      <w:r w:rsidRPr="00A9096C">
        <w:rPr>
          <w:rFonts w:ascii="Times New Roman" w:hAnsi="Times New Roman" w:cs="Times New Roman"/>
          <w:bCs/>
          <w:i/>
          <w:iCs/>
        </w:rPr>
        <w:t>eads</w:t>
      </w:r>
    </w:p>
    <w:p w14:paraId="700CA5A8" w14:textId="1C5559F7" w:rsidR="00E17214" w:rsidRPr="00A9096C" w:rsidRDefault="0079366F" w:rsidP="00A84C2D">
      <w:pPr>
        <w:rPr>
          <w:rFonts w:ascii="Times New Roman" w:hAnsi="Times New Roman" w:cs="Times New Roman"/>
          <w:bCs/>
        </w:rPr>
      </w:pPr>
      <w:r w:rsidRPr="00A9096C">
        <w:rPr>
          <w:rFonts w:ascii="Times New Roman" w:hAnsi="Times New Roman" w:cs="Times New Roman"/>
          <w:bCs/>
        </w:rPr>
        <w:t xml:space="preserve">We extracted </w:t>
      </w:r>
      <w:r w:rsidR="001A604A" w:rsidRPr="00A9096C">
        <w:rPr>
          <w:rFonts w:ascii="Times New Roman" w:hAnsi="Times New Roman" w:cs="Times New Roman"/>
          <w:bCs/>
        </w:rPr>
        <w:t xml:space="preserve">DNA from each </w:t>
      </w:r>
      <w:r w:rsidR="001A604A" w:rsidRPr="00A9096C">
        <w:rPr>
          <w:rFonts w:ascii="Times New Roman" w:hAnsi="Times New Roman" w:cs="Times New Roman"/>
          <w:bCs/>
          <w:i/>
          <w:iCs/>
        </w:rPr>
        <w:t xml:space="preserve">H. </w:t>
      </w:r>
      <w:proofErr w:type="spellStart"/>
      <w:r w:rsidR="001A604A" w:rsidRPr="00A9096C">
        <w:rPr>
          <w:rFonts w:ascii="Times New Roman" w:hAnsi="Times New Roman" w:cs="Times New Roman"/>
          <w:bCs/>
          <w:i/>
          <w:iCs/>
        </w:rPr>
        <w:t>venatoria</w:t>
      </w:r>
      <w:proofErr w:type="spellEnd"/>
      <w:r w:rsidR="001A604A" w:rsidRPr="00A9096C">
        <w:rPr>
          <w:rFonts w:ascii="Times New Roman" w:hAnsi="Times New Roman" w:cs="Times New Roman"/>
          <w:bCs/>
          <w:i/>
          <w:iCs/>
        </w:rPr>
        <w:t xml:space="preserve"> </w:t>
      </w:r>
      <w:r w:rsidR="007A54E9">
        <w:rPr>
          <w:rFonts w:ascii="Times New Roman" w:hAnsi="Times New Roman" w:cs="Times New Roman"/>
          <w:bCs/>
        </w:rPr>
        <w:t xml:space="preserve">consumer </w:t>
      </w:r>
      <w:r w:rsidR="001A604A" w:rsidRPr="00A9096C">
        <w:rPr>
          <w:rFonts w:ascii="Times New Roman" w:hAnsi="Times New Roman" w:cs="Times New Roman"/>
          <w:bCs/>
        </w:rPr>
        <w:t xml:space="preserve">individual following a </w:t>
      </w:r>
      <w:r w:rsidR="00A84C2D" w:rsidRPr="00A9096C">
        <w:rPr>
          <w:rFonts w:ascii="Times New Roman" w:hAnsi="Times New Roman" w:cs="Times New Roman"/>
          <w:bCs/>
        </w:rPr>
        <w:t xml:space="preserve">modified </w:t>
      </w:r>
      <w:r w:rsidR="001A604A" w:rsidRPr="00A9096C">
        <w:rPr>
          <w:rFonts w:ascii="Times New Roman" w:hAnsi="Times New Roman" w:cs="Times New Roman"/>
          <w:bCs/>
        </w:rPr>
        <w:t>CTAB extraction protocol (</w:t>
      </w:r>
      <w:r w:rsidR="00A84C2D" w:rsidRPr="00A9096C">
        <w:rPr>
          <w:rFonts w:ascii="Times New Roman" w:hAnsi="Times New Roman" w:cs="Times New Roman"/>
          <w:bCs/>
        </w:rPr>
        <w:t>Fulton et al. 1995</w:t>
      </w:r>
      <w:r w:rsidR="001A604A" w:rsidRPr="00A9096C">
        <w:rPr>
          <w:rFonts w:ascii="Times New Roman" w:hAnsi="Times New Roman" w:cs="Times New Roman"/>
          <w:bCs/>
        </w:rPr>
        <w:t xml:space="preserve">). </w:t>
      </w:r>
      <w:r w:rsidR="00E17214" w:rsidRPr="00A9096C">
        <w:rPr>
          <w:rFonts w:ascii="Times New Roman" w:hAnsi="Times New Roman" w:cs="Times New Roman"/>
          <w:bCs/>
        </w:rPr>
        <w:t>At least twenty-four</w:t>
      </w:r>
      <w:r w:rsidR="00A84C2D" w:rsidRPr="00A9096C">
        <w:rPr>
          <w:rFonts w:ascii="Times New Roman" w:hAnsi="Times New Roman" w:cs="Times New Roman"/>
          <w:bCs/>
        </w:rPr>
        <w:t xml:space="preserve"> hours following extraction, we quantified DNA using a Qubit</w:t>
      </w:r>
      <w:r w:rsidR="003A492F" w:rsidRPr="00A9096C">
        <w:rPr>
          <w:rFonts w:ascii="Times New Roman" w:hAnsi="Times New Roman" w:cs="Times New Roman"/>
          <w:bCs/>
        </w:rPr>
        <w:t xml:space="preserve"> (Invitrogen)</w:t>
      </w:r>
      <w:r w:rsidR="00A84C2D" w:rsidRPr="00A9096C">
        <w:rPr>
          <w:rFonts w:ascii="Times New Roman" w:hAnsi="Times New Roman" w:cs="Times New Roman"/>
          <w:bCs/>
        </w:rPr>
        <w:t xml:space="preserve"> fluorometer and the high sensitivity DNA quantification kit </w:t>
      </w:r>
      <w:r w:rsidR="00273017" w:rsidRPr="00A9096C">
        <w:rPr>
          <w:rFonts w:ascii="Times New Roman" w:hAnsi="Times New Roman" w:cs="Times New Roman"/>
          <w:bCs/>
        </w:rPr>
        <w:t>with 1</w:t>
      </w:r>
      <w:r w:rsidR="00E4430E" w:rsidRPr="00E4430E">
        <w:rPr>
          <w:rFonts w:ascii="Symbol" w:hAnsi="Symbol" w:cs="Times New Roman"/>
          <w:bCs/>
        </w:rPr>
        <w:t></w:t>
      </w:r>
      <w:r w:rsidR="00273017" w:rsidRPr="00A9096C">
        <w:rPr>
          <w:rFonts w:ascii="Times New Roman" w:hAnsi="Times New Roman" w:cs="Times New Roman"/>
          <w:bCs/>
        </w:rPr>
        <w:t>L of DNA per reaction</w:t>
      </w:r>
      <w:r w:rsidR="00A84C2D" w:rsidRPr="00A9096C">
        <w:rPr>
          <w:rFonts w:ascii="Times New Roman" w:hAnsi="Times New Roman" w:cs="Times New Roman"/>
          <w:bCs/>
        </w:rPr>
        <w:t xml:space="preserve">. </w:t>
      </w:r>
      <w:r w:rsidR="007A54E9">
        <w:rPr>
          <w:rFonts w:ascii="Times New Roman" w:hAnsi="Times New Roman" w:cs="Times New Roman"/>
          <w:bCs/>
        </w:rPr>
        <w:t>We</w:t>
      </w:r>
      <w:r w:rsidR="00A84C2D" w:rsidRPr="00A9096C">
        <w:rPr>
          <w:rFonts w:ascii="Times New Roman" w:hAnsi="Times New Roman" w:cs="Times New Roman"/>
          <w:bCs/>
        </w:rPr>
        <w:t xml:space="preserve"> used methods developed by </w:t>
      </w:r>
      <w:proofErr w:type="spellStart"/>
      <w:r w:rsidR="00A84C2D" w:rsidRPr="00A9096C">
        <w:rPr>
          <w:rFonts w:ascii="Times New Roman" w:hAnsi="Times New Roman" w:cs="Times New Roman"/>
          <w:bCs/>
        </w:rPr>
        <w:t>Krehenwinkel</w:t>
      </w:r>
      <w:proofErr w:type="spellEnd"/>
      <w:r w:rsidR="00A84C2D" w:rsidRPr="00A9096C">
        <w:rPr>
          <w:rFonts w:ascii="Times New Roman" w:hAnsi="Times New Roman" w:cs="Times New Roman"/>
          <w:bCs/>
        </w:rPr>
        <w:t xml:space="preserve"> et al. (2016) to remove a proportion of </w:t>
      </w:r>
      <w:r w:rsidR="007A54E9">
        <w:rPr>
          <w:rFonts w:ascii="Times New Roman" w:hAnsi="Times New Roman" w:cs="Times New Roman"/>
          <w:bCs/>
        </w:rPr>
        <w:t>consumer</w:t>
      </w:r>
      <w:r w:rsidR="00A84C2D" w:rsidRPr="00A9096C">
        <w:rPr>
          <w:rFonts w:ascii="Times New Roman" w:hAnsi="Times New Roman" w:cs="Times New Roman"/>
          <w:bCs/>
        </w:rPr>
        <w:t xml:space="preserve"> DNA prior to PCR steps. To do this, we diluted each </w:t>
      </w:r>
      <w:r w:rsidR="007A54E9">
        <w:rPr>
          <w:rFonts w:ascii="Times New Roman" w:hAnsi="Times New Roman" w:cs="Times New Roman"/>
          <w:bCs/>
        </w:rPr>
        <w:t xml:space="preserve">DNA </w:t>
      </w:r>
      <w:r w:rsidR="00A84C2D" w:rsidRPr="00A9096C">
        <w:rPr>
          <w:rFonts w:ascii="Times New Roman" w:hAnsi="Times New Roman" w:cs="Times New Roman"/>
          <w:bCs/>
        </w:rPr>
        <w:t>sample to 20ng/</w:t>
      </w:r>
      <w:r w:rsidR="00E4430E" w:rsidRPr="00E4430E">
        <w:rPr>
          <w:rFonts w:ascii="Symbol" w:hAnsi="Symbol" w:cs="Times New Roman"/>
          <w:bCs/>
        </w:rPr>
        <w:t></w:t>
      </w:r>
      <w:r w:rsidR="00A84C2D" w:rsidRPr="00A9096C">
        <w:rPr>
          <w:rFonts w:ascii="Times New Roman" w:hAnsi="Times New Roman" w:cs="Times New Roman"/>
          <w:bCs/>
        </w:rPr>
        <w:t>l (a total of 40</w:t>
      </w:r>
      <w:r w:rsidR="00E4430E" w:rsidRPr="00E4430E">
        <w:rPr>
          <w:rFonts w:ascii="Symbol" w:hAnsi="Symbol" w:cs="Times New Roman"/>
          <w:bCs/>
        </w:rPr>
        <w:t></w:t>
      </w:r>
      <w:r w:rsidR="00A84C2D" w:rsidRPr="00A9096C">
        <w:rPr>
          <w:rFonts w:ascii="Times New Roman" w:hAnsi="Times New Roman" w:cs="Times New Roman"/>
          <w:bCs/>
        </w:rPr>
        <w:t xml:space="preserve">L per sample), bead cleaned each sample using </w:t>
      </w:r>
      <w:proofErr w:type="spellStart"/>
      <w:r w:rsidR="00A84C2D" w:rsidRPr="00A9096C">
        <w:rPr>
          <w:rFonts w:ascii="Times New Roman" w:hAnsi="Times New Roman" w:cs="Times New Roman"/>
          <w:bCs/>
        </w:rPr>
        <w:t>Ampure</w:t>
      </w:r>
      <w:proofErr w:type="spellEnd"/>
      <w:r w:rsidR="007A54E9">
        <w:rPr>
          <w:rFonts w:ascii="Times New Roman" w:hAnsi="Times New Roman" w:cs="Times New Roman"/>
          <w:bCs/>
        </w:rPr>
        <w:t xml:space="preserve"> XP</w:t>
      </w:r>
      <w:r w:rsidR="00A84C2D" w:rsidRPr="00A9096C">
        <w:rPr>
          <w:rFonts w:ascii="Times New Roman" w:hAnsi="Times New Roman" w:cs="Times New Roman"/>
          <w:bCs/>
        </w:rPr>
        <w:t xml:space="preserve"> beads </w:t>
      </w:r>
      <w:r w:rsidR="007A54E9">
        <w:rPr>
          <w:rFonts w:ascii="Times New Roman" w:hAnsi="Times New Roman" w:cs="Times New Roman"/>
          <w:bCs/>
        </w:rPr>
        <w:t>(0.75x bead ratio)</w:t>
      </w:r>
      <w:r w:rsidR="00E17214" w:rsidRPr="00A9096C">
        <w:rPr>
          <w:rFonts w:ascii="Times New Roman" w:hAnsi="Times New Roman" w:cs="Times New Roman"/>
          <w:bCs/>
        </w:rPr>
        <w:t xml:space="preserve"> </w:t>
      </w:r>
      <w:r w:rsidR="00A84C2D" w:rsidRPr="00A9096C">
        <w:rPr>
          <w:rFonts w:ascii="Times New Roman" w:hAnsi="Times New Roman" w:cs="Times New Roman"/>
          <w:bCs/>
        </w:rPr>
        <w:t>and keeping the supernatant from the bead cleaning step</w:t>
      </w:r>
      <w:r w:rsidR="007A54E9">
        <w:rPr>
          <w:rFonts w:ascii="Times New Roman" w:hAnsi="Times New Roman" w:cs="Times New Roman"/>
          <w:bCs/>
        </w:rPr>
        <w:t xml:space="preserve">. </w:t>
      </w:r>
      <w:r w:rsidR="00A84C2D" w:rsidRPr="00A9096C">
        <w:rPr>
          <w:rFonts w:ascii="Times New Roman" w:hAnsi="Times New Roman" w:cs="Times New Roman"/>
          <w:bCs/>
        </w:rPr>
        <w:t xml:space="preserve">Because </w:t>
      </w:r>
      <w:proofErr w:type="spellStart"/>
      <w:r w:rsidR="00A84C2D" w:rsidRPr="00A9096C">
        <w:rPr>
          <w:rFonts w:ascii="Times New Roman" w:hAnsi="Times New Roman" w:cs="Times New Roman"/>
          <w:bCs/>
        </w:rPr>
        <w:t>Ampure</w:t>
      </w:r>
      <w:proofErr w:type="spellEnd"/>
      <w:r w:rsidR="007A54E9">
        <w:rPr>
          <w:rFonts w:ascii="Times New Roman" w:hAnsi="Times New Roman" w:cs="Times New Roman"/>
          <w:bCs/>
        </w:rPr>
        <w:t xml:space="preserve"> XP</w:t>
      </w:r>
      <w:r w:rsidR="00A84C2D" w:rsidRPr="00A9096C">
        <w:rPr>
          <w:rFonts w:ascii="Times New Roman" w:hAnsi="Times New Roman" w:cs="Times New Roman"/>
          <w:bCs/>
        </w:rPr>
        <w:t xml:space="preserve"> beads preferentially bind to heavier molecules, during this step, more intact </w:t>
      </w:r>
      <w:r w:rsidR="00F550B3">
        <w:rPr>
          <w:rFonts w:ascii="Times New Roman" w:hAnsi="Times New Roman" w:cs="Times New Roman"/>
          <w:bCs/>
        </w:rPr>
        <w:t>consumer</w:t>
      </w:r>
      <w:r w:rsidR="00A84C2D" w:rsidRPr="00A9096C">
        <w:rPr>
          <w:rFonts w:ascii="Times New Roman" w:hAnsi="Times New Roman" w:cs="Times New Roman"/>
          <w:bCs/>
        </w:rPr>
        <w:t xml:space="preserve"> DNA </w:t>
      </w:r>
      <w:r w:rsidR="00E17214" w:rsidRPr="00A9096C">
        <w:rPr>
          <w:rFonts w:ascii="Times New Roman" w:hAnsi="Times New Roman" w:cs="Times New Roman"/>
          <w:bCs/>
        </w:rPr>
        <w:t>binds to the beads</w:t>
      </w:r>
      <w:r w:rsidR="007A54E9">
        <w:rPr>
          <w:rFonts w:ascii="Times New Roman" w:hAnsi="Times New Roman" w:cs="Times New Roman"/>
          <w:bCs/>
        </w:rPr>
        <w:t xml:space="preserve"> (Supp figure)</w:t>
      </w:r>
      <w:r w:rsidR="00E17214" w:rsidRPr="00A9096C">
        <w:rPr>
          <w:rFonts w:ascii="Times New Roman" w:hAnsi="Times New Roman" w:cs="Times New Roman"/>
          <w:bCs/>
        </w:rPr>
        <w:t xml:space="preserve">. Thus, by keeping the supernatant, we aimed to work with a sample that had a larger proportion of prey DNA after removing some </w:t>
      </w:r>
      <w:r w:rsidR="00F550B3">
        <w:rPr>
          <w:rFonts w:ascii="Times New Roman" w:hAnsi="Times New Roman" w:cs="Times New Roman"/>
          <w:bCs/>
        </w:rPr>
        <w:t xml:space="preserve">consumer </w:t>
      </w:r>
      <w:r w:rsidR="00E17214" w:rsidRPr="00A9096C">
        <w:rPr>
          <w:rFonts w:ascii="Times New Roman" w:hAnsi="Times New Roman" w:cs="Times New Roman"/>
          <w:bCs/>
        </w:rPr>
        <w:t>DNA that bound to beads (</w:t>
      </w:r>
      <w:proofErr w:type="spellStart"/>
      <w:r w:rsidR="00E17214" w:rsidRPr="00A9096C">
        <w:rPr>
          <w:rFonts w:ascii="Times New Roman" w:hAnsi="Times New Roman" w:cs="Times New Roman"/>
          <w:bCs/>
        </w:rPr>
        <w:t>Krehenwinkel</w:t>
      </w:r>
      <w:proofErr w:type="spellEnd"/>
      <w:r w:rsidR="00E17214" w:rsidRPr="00A9096C">
        <w:rPr>
          <w:rFonts w:ascii="Times New Roman" w:hAnsi="Times New Roman" w:cs="Times New Roman"/>
          <w:bCs/>
        </w:rPr>
        <w:t xml:space="preserve"> et al. 2016). With the supernatant, we repeated the CTAB protocol steps for precipitating DNA pellet</w:t>
      </w:r>
      <w:r w:rsidR="00F36B72" w:rsidRPr="00A9096C">
        <w:rPr>
          <w:rFonts w:ascii="Times New Roman" w:hAnsi="Times New Roman" w:cs="Times New Roman"/>
          <w:bCs/>
        </w:rPr>
        <w:t>s</w:t>
      </w:r>
      <w:r w:rsidR="00E17214" w:rsidRPr="00A9096C">
        <w:rPr>
          <w:rFonts w:ascii="Times New Roman" w:hAnsi="Times New Roman" w:cs="Times New Roman"/>
          <w:bCs/>
        </w:rPr>
        <w:t xml:space="preserve"> with isopropanol and 5M potassium acetate and cleaning DNA pellets with ethanol washes. Waiting at least another twenty-four hours, we quantified DNA again using a Qubit fluorometer and high sensitivity kit </w:t>
      </w:r>
      <w:r w:rsidR="00273017" w:rsidRPr="00A9096C">
        <w:rPr>
          <w:rFonts w:ascii="Times New Roman" w:hAnsi="Times New Roman" w:cs="Times New Roman"/>
          <w:bCs/>
        </w:rPr>
        <w:t>with 1</w:t>
      </w:r>
      <w:r w:rsidR="00E4430E" w:rsidRPr="00E4430E">
        <w:rPr>
          <w:rFonts w:ascii="Symbol" w:hAnsi="Symbol" w:cs="Times New Roman"/>
          <w:bCs/>
        </w:rPr>
        <w:t></w:t>
      </w:r>
      <w:r w:rsidR="00273017" w:rsidRPr="00A9096C">
        <w:rPr>
          <w:rFonts w:ascii="Times New Roman" w:hAnsi="Times New Roman" w:cs="Times New Roman"/>
          <w:bCs/>
        </w:rPr>
        <w:t xml:space="preserve">L of DNA per reaction tube </w:t>
      </w:r>
      <w:r w:rsidR="00E17214" w:rsidRPr="00A9096C">
        <w:rPr>
          <w:rFonts w:ascii="Times New Roman" w:hAnsi="Times New Roman" w:cs="Times New Roman"/>
          <w:bCs/>
        </w:rPr>
        <w:t>and diluted all samples to 10ng/</w:t>
      </w:r>
      <w:r w:rsidR="00E4430E" w:rsidRPr="00E4430E">
        <w:rPr>
          <w:rFonts w:ascii="Symbol" w:hAnsi="Symbol" w:cs="Times New Roman"/>
          <w:bCs/>
        </w:rPr>
        <w:t></w:t>
      </w:r>
      <w:r w:rsidR="00E17214" w:rsidRPr="00A9096C">
        <w:rPr>
          <w:rFonts w:ascii="Times New Roman" w:hAnsi="Times New Roman" w:cs="Times New Roman"/>
          <w:bCs/>
        </w:rPr>
        <w:t xml:space="preserve">L prior to PCR steps. </w:t>
      </w:r>
      <w:r w:rsidR="00FE26CE" w:rsidRPr="00A9096C">
        <w:rPr>
          <w:rFonts w:ascii="Times New Roman" w:hAnsi="Times New Roman" w:cs="Times New Roman"/>
          <w:bCs/>
        </w:rPr>
        <w:t>All DNA pellets were stored in and diluted with TE buffer</w:t>
      </w:r>
      <w:r w:rsidR="000B7D9C" w:rsidRPr="00A9096C">
        <w:rPr>
          <w:rFonts w:ascii="Times New Roman" w:hAnsi="Times New Roman" w:cs="Times New Roman"/>
          <w:bCs/>
        </w:rPr>
        <w:t>.</w:t>
      </w:r>
    </w:p>
    <w:p w14:paraId="5C451F48" w14:textId="1E27AF7D" w:rsidR="00E17214" w:rsidRPr="00A9096C" w:rsidRDefault="00E17214" w:rsidP="00A84C2D">
      <w:pPr>
        <w:rPr>
          <w:rFonts w:ascii="Times New Roman" w:hAnsi="Times New Roman" w:cs="Times New Roman"/>
          <w:bCs/>
        </w:rPr>
      </w:pPr>
    </w:p>
    <w:p w14:paraId="2E14A9A1" w14:textId="78ABB65E" w:rsidR="00DF0301" w:rsidRPr="00A9096C" w:rsidRDefault="00E17214" w:rsidP="00A84C2D">
      <w:pPr>
        <w:rPr>
          <w:rFonts w:ascii="Times New Roman" w:hAnsi="Times New Roman" w:cs="Times New Roman"/>
          <w:bCs/>
          <w:i/>
          <w:iCs/>
        </w:rPr>
      </w:pPr>
      <w:r w:rsidRPr="00A9096C">
        <w:rPr>
          <w:rFonts w:ascii="Times New Roman" w:hAnsi="Times New Roman" w:cs="Times New Roman"/>
          <w:bCs/>
          <w:i/>
          <w:iCs/>
        </w:rPr>
        <w:t>PCR</w:t>
      </w:r>
      <w:r w:rsidR="00D02629" w:rsidRPr="00A9096C">
        <w:rPr>
          <w:rFonts w:ascii="Times New Roman" w:hAnsi="Times New Roman" w:cs="Times New Roman"/>
          <w:bCs/>
          <w:i/>
          <w:iCs/>
        </w:rPr>
        <w:t xml:space="preserve"> </w:t>
      </w:r>
      <w:r w:rsidR="00F3466C">
        <w:rPr>
          <w:rFonts w:ascii="Times New Roman" w:hAnsi="Times New Roman" w:cs="Times New Roman"/>
          <w:bCs/>
          <w:i/>
          <w:iCs/>
        </w:rPr>
        <w:t>a</w:t>
      </w:r>
      <w:r w:rsidR="00D02629" w:rsidRPr="00A9096C">
        <w:rPr>
          <w:rFonts w:ascii="Times New Roman" w:hAnsi="Times New Roman" w:cs="Times New Roman"/>
          <w:bCs/>
          <w:i/>
          <w:iCs/>
        </w:rPr>
        <w:t>mplification</w:t>
      </w:r>
      <w:r w:rsidR="00DF0301" w:rsidRPr="00A9096C">
        <w:rPr>
          <w:rFonts w:ascii="Times New Roman" w:hAnsi="Times New Roman" w:cs="Times New Roman"/>
          <w:bCs/>
          <w:i/>
          <w:iCs/>
        </w:rPr>
        <w:t xml:space="preserve">, </w:t>
      </w:r>
      <w:r w:rsidR="00F3466C">
        <w:rPr>
          <w:rFonts w:ascii="Times New Roman" w:hAnsi="Times New Roman" w:cs="Times New Roman"/>
          <w:bCs/>
          <w:i/>
          <w:iCs/>
        </w:rPr>
        <w:t>l</w:t>
      </w:r>
      <w:r w:rsidR="00DF0301" w:rsidRPr="00A9096C">
        <w:rPr>
          <w:rFonts w:ascii="Times New Roman" w:hAnsi="Times New Roman" w:cs="Times New Roman"/>
          <w:bCs/>
          <w:i/>
          <w:iCs/>
        </w:rPr>
        <w:t xml:space="preserve">ibrary </w:t>
      </w:r>
      <w:r w:rsidR="00F3466C">
        <w:rPr>
          <w:rFonts w:ascii="Times New Roman" w:hAnsi="Times New Roman" w:cs="Times New Roman"/>
          <w:bCs/>
          <w:i/>
          <w:iCs/>
        </w:rPr>
        <w:t>p</w:t>
      </w:r>
      <w:r w:rsidR="00DF0301" w:rsidRPr="00A9096C">
        <w:rPr>
          <w:rFonts w:ascii="Times New Roman" w:hAnsi="Times New Roman" w:cs="Times New Roman"/>
          <w:bCs/>
          <w:i/>
          <w:iCs/>
        </w:rPr>
        <w:t xml:space="preserve">reparation, and </w:t>
      </w:r>
      <w:r w:rsidR="00F3466C">
        <w:rPr>
          <w:rFonts w:ascii="Times New Roman" w:hAnsi="Times New Roman" w:cs="Times New Roman"/>
          <w:bCs/>
          <w:i/>
          <w:iCs/>
        </w:rPr>
        <w:t>s</w:t>
      </w:r>
      <w:r w:rsidR="00DF0301" w:rsidRPr="00A9096C">
        <w:rPr>
          <w:rFonts w:ascii="Times New Roman" w:hAnsi="Times New Roman" w:cs="Times New Roman"/>
          <w:bCs/>
          <w:i/>
          <w:iCs/>
        </w:rPr>
        <w:t>equencing</w:t>
      </w:r>
    </w:p>
    <w:p w14:paraId="6A75F677" w14:textId="47530B17" w:rsidR="00F36B72" w:rsidRPr="00A9096C" w:rsidRDefault="00DF0301" w:rsidP="00A84C2D">
      <w:pPr>
        <w:rPr>
          <w:rFonts w:ascii="Times New Roman" w:hAnsi="Times New Roman" w:cs="Times New Roman"/>
          <w:bCs/>
        </w:rPr>
      </w:pPr>
      <w:r w:rsidRPr="00A9096C">
        <w:rPr>
          <w:rFonts w:ascii="Times New Roman" w:hAnsi="Times New Roman" w:cs="Times New Roman"/>
          <w:bCs/>
        </w:rPr>
        <w:t>The COI gene is well-represented in the GenBank sequencing database (</w:t>
      </w:r>
      <w:r w:rsidR="00F550B3">
        <w:rPr>
          <w:rFonts w:ascii="Times New Roman" w:hAnsi="Times New Roman" w:cs="Times New Roman"/>
          <w:bCs/>
        </w:rPr>
        <w:t>Porter et al. 2018</w:t>
      </w:r>
      <w:r w:rsidRPr="00A9096C">
        <w:rPr>
          <w:rFonts w:ascii="Times New Roman" w:hAnsi="Times New Roman" w:cs="Times New Roman"/>
          <w:bCs/>
        </w:rPr>
        <w:t xml:space="preserve">), so we </w:t>
      </w:r>
      <w:r w:rsidR="00E17214" w:rsidRPr="00A9096C">
        <w:rPr>
          <w:rFonts w:ascii="Times New Roman" w:hAnsi="Times New Roman" w:cs="Times New Roman"/>
          <w:bCs/>
        </w:rPr>
        <w:t xml:space="preserve">chose to amplify </w:t>
      </w:r>
      <w:r w:rsidR="00203BAB" w:rsidRPr="00A9096C">
        <w:rPr>
          <w:rFonts w:ascii="Times New Roman" w:hAnsi="Times New Roman" w:cs="Times New Roman"/>
          <w:bCs/>
        </w:rPr>
        <w:t>this gene</w:t>
      </w:r>
      <w:r w:rsidR="00E17214" w:rsidRPr="00A9096C">
        <w:rPr>
          <w:rFonts w:ascii="Times New Roman" w:hAnsi="Times New Roman" w:cs="Times New Roman"/>
          <w:bCs/>
        </w:rPr>
        <w:t xml:space="preserve"> using general metazoan primers (</w:t>
      </w:r>
      <w:proofErr w:type="spellStart"/>
      <w:r w:rsidR="00E17214" w:rsidRPr="00A9096C">
        <w:rPr>
          <w:rFonts w:ascii="Times New Roman" w:hAnsi="Times New Roman" w:cs="Times New Roman"/>
          <w:bCs/>
        </w:rPr>
        <w:t>Krehenwinkel</w:t>
      </w:r>
      <w:proofErr w:type="spellEnd"/>
      <w:r w:rsidR="00954A86" w:rsidRPr="00A9096C">
        <w:rPr>
          <w:rFonts w:ascii="Times New Roman" w:hAnsi="Times New Roman" w:cs="Times New Roman"/>
          <w:bCs/>
        </w:rPr>
        <w:t xml:space="preserve"> et al. 2016, Yu et al. 2012, </w:t>
      </w:r>
      <w:proofErr w:type="spellStart"/>
      <w:r w:rsidR="00954A86" w:rsidRPr="00A9096C">
        <w:rPr>
          <w:rFonts w:ascii="Times New Roman" w:hAnsi="Times New Roman" w:cs="Times New Roman"/>
          <w:bCs/>
        </w:rPr>
        <w:t>Leray</w:t>
      </w:r>
      <w:proofErr w:type="spellEnd"/>
      <w:r w:rsidR="00954A86" w:rsidRPr="00A9096C">
        <w:rPr>
          <w:rFonts w:ascii="Times New Roman" w:hAnsi="Times New Roman" w:cs="Times New Roman"/>
          <w:bCs/>
        </w:rPr>
        <w:t xml:space="preserve"> et al. 2013)</w:t>
      </w:r>
      <w:r w:rsidR="00E17214" w:rsidRPr="00A9096C">
        <w:rPr>
          <w:rFonts w:ascii="Times New Roman" w:hAnsi="Times New Roman" w:cs="Times New Roman"/>
          <w:bCs/>
        </w:rPr>
        <w:t xml:space="preserve">. </w:t>
      </w:r>
      <w:r w:rsidR="004B2E63" w:rsidRPr="00A9096C">
        <w:rPr>
          <w:rFonts w:ascii="Times New Roman" w:hAnsi="Times New Roman" w:cs="Times New Roman"/>
          <w:bCs/>
        </w:rPr>
        <w:t xml:space="preserve">We performed all PCR amplification steps in a UV-sterilized biosafety cabinet. </w:t>
      </w:r>
      <w:r w:rsidR="00E17214" w:rsidRPr="00A9096C">
        <w:rPr>
          <w:rFonts w:ascii="Times New Roman" w:hAnsi="Times New Roman" w:cs="Times New Roman"/>
          <w:bCs/>
        </w:rPr>
        <w:t xml:space="preserve">We used a </w:t>
      </w:r>
      <w:r w:rsidRPr="00A9096C">
        <w:rPr>
          <w:rFonts w:ascii="Times New Roman" w:hAnsi="Times New Roman" w:cs="Times New Roman"/>
          <w:bCs/>
        </w:rPr>
        <w:t xml:space="preserve">standard desalted </w:t>
      </w:r>
      <w:r w:rsidR="00E17214" w:rsidRPr="00A9096C">
        <w:rPr>
          <w:rFonts w:ascii="Times New Roman" w:hAnsi="Times New Roman" w:cs="Times New Roman"/>
          <w:bCs/>
        </w:rPr>
        <w:t xml:space="preserve">primer set </w:t>
      </w:r>
      <w:r w:rsidR="00F3466C">
        <w:rPr>
          <w:rFonts w:ascii="Times New Roman" w:hAnsi="Times New Roman" w:cs="Times New Roman"/>
          <w:bCs/>
        </w:rPr>
        <w:t xml:space="preserve">tested </w:t>
      </w:r>
      <w:r w:rsidR="00E17214" w:rsidRPr="00A9096C">
        <w:rPr>
          <w:rFonts w:ascii="Times New Roman" w:hAnsi="Times New Roman" w:cs="Times New Roman"/>
          <w:bCs/>
        </w:rPr>
        <w:t xml:space="preserve">by </w:t>
      </w:r>
      <w:proofErr w:type="spellStart"/>
      <w:r w:rsidR="00E17214" w:rsidRPr="00A9096C">
        <w:rPr>
          <w:rFonts w:ascii="Times New Roman" w:hAnsi="Times New Roman" w:cs="Times New Roman"/>
          <w:bCs/>
        </w:rPr>
        <w:t>Krehenwinkel</w:t>
      </w:r>
      <w:proofErr w:type="spellEnd"/>
      <w:r w:rsidR="00E17214" w:rsidRPr="00A9096C">
        <w:rPr>
          <w:rFonts w:ascii="Times New Roman" w:hAnsi="Times New Roman" w:cs="Times New Roman"/>
          <w:bCs/>
        </w:rPr>
        <w:t xml:space="preserve"> et al. (2016) for use in diet analyses of invertebrate </w:t>
      </w:r>
      <w:r w:rsidR="00F550B3">
        <w:rPr>
          <w:rFonts w:ascii="Times New Roman" w:hAnsi="Times New Roman" w:cs="Times New Roman"/>
          <w:bCs/>
        </w:rPr>
        <w:t>predatory consumers</w:t>
      </w:r>
      <w:r w:rsidR="00E17214" w:rsidRPr="00A9096C">
        <w:rPr>
          <w:rFonts w:ascii="Times New Roman" w:hAnsi="Times New Roman" w:cs="Times New Roman"/>
          <w:bCs/>
        </w:rPr>
        <w:t xml:space="preserve"> (</w:t>
      </w:r>
      <w:r w:rsidR="007006F7">
        <w:rPr>
          <w:rFonts w:ascii="Times New Roman" w:hAnsi="Times New Roman" w:cs="Times New Roman"/>
          <w:bCs/>
        </w:rPr>
        <w:t>Table 1</w:t>
      </w:r>
      <w:r w:rsidR="00E17214" w:rsidRPr="00A9096C">
        <w:rPr>
          <w:rFonts w:ascii="Times New Roman" w:hAnsi="Times New Roman" w:cs="Times New Roman"/>
          <w:bCs/>
        </w:rPr>
        <w:t>).</w:t>
      </w:r>
      <w:r w:rsidR="00D02629" w:rsidRPr="00A9096C">
        <w:rPr>
          <w:rFonts w:ascii="Times New Roman" w:hAnsi="Times New Roman" w:cs="Times New Roman"/>
          <w:bCs/>
        </w:rPr>
        <w:t xml:space="preserve"> </w:t>
      </w:r>
      <w:r w:rsidRPr="00A9096C">
        <w:rPr>
          <w:rFonts w:ascii="Times New Roman" w:hAnsi="Times New Roman" w:cs="Times New Roman"/>
          <w:bCs/>
        </w:rPr>
        <w:t>Our primers included overhang adapters compatible with the Illumina indexing PCR (</w:t>
      </w:r>
      <w:r w:rsidR="00270D90" w:rsidRPr="00A9096C">
        <w:rPr>
          <w:rFonts w:ascii="Times New Roman" w:hAnsi="Times New Roman" w:cs="Times New Roman"/>
          <w:bCs/>
        </w:rPr>
        <w:t>Illumina 2009</w:t>
      </w:r>
      <w:r w:rsidRPr="00A9096C">
        <w:rPr>
          <w:rFonts w:ascii="Times New Roman" w:hAnsi="Times New Roman" w:cs="Times New Roman"/>
          <w:bCs/>
        </w:rPr>
        <w:t xml:space="preserve">). </w:t>
      </w:r>
    </w:p>
    <w:p w14:paraId="3C7385CE" w14:textId="77777777" w:rsidR="00F36B72" w:rsidRPr="00A9096C" w:rsidRDefault="00F36B72" w:rsidP="00A84C2D">
      <w:pPr>
        <w:rPr>
          <w:rFonts w:ascii="Times New Roman" w:hAnsi="Times New Roman" w:cs="Times New Roman"/>
          <w:bCs/>
        </w:rPr>
      </w:pPr>
    </w:p>
    <w:p w14:paraId="49875922" w14:textId="0B26A3A8" w:rsidR="00E17214" w:rsidRPr="00A9096C" w:rsidRDefault="00F3466C" w:rsidP="00A84C2D">
      <w:pPr>
        <w:rPr>
          <w:rFonts w:ascii="Times New Roman" w:hAnsi="Times New Roman" w:cs="Times New Roman"/>
          <w:bCs/>
        </w:rPr>
      </w:pPr>
      <w:r>
        <w:rPr>
          <w:rFonts w:ascii="Times New Roman" w:hAnsi="Times New Roman" w:cs="Times New Roman"/>
          <w:bCs/>
        </w:rPr>
        <w:t>We amplified the COI gene in our samples with an initial PCR with a 25</w:t>
      </w:r>
      <w:r w:rsidR="00E4430E" w:rsidRPr="00E4430E">
        <w:rPr>
          <w:rFonts w:ascii="Symbol" w:hAnsi="Symbol" w:cs="Times New Roman"/>
          <w:bCs/>
        </w:rPr>
        <w:t></w:t>
      </w:r>
      <w:r>
        <w:rPr>
          <w:rFonts w:ascii="Times New Roman" w:hAnsi="Times New Roman" w:cs="Times New Roman"/>
          <w:bCs/>
        </w:rPr>
        <w:t xml:space="preserve">L </w:t>
      </w:r>
      <w:commentRangeStart w:id="160"/>
      <w:r>
        <w:rPr>
          <w:rFonts w:ascii="Times New Roman" w:hAnsi="Times New Roman" w:cs="Times New Roman"/>
          <w:bCs/>
        </w:rPr>
        <w:t>reaction</w:t>
      </w:r>
      <w:r w:rsidR="003B43D9">
        <w:rPr>
          <w:rFonts w:ascii="Times New Roman" w:hAnsi="Times New Roman" w:cs="Times New Roman"/>
          <w:bCs/>
        </w:rPr>
        <w:t xml:space="preserve"> </w:t>
      </w:r>
      <w:r>
        <w:rPr>
          <w:rFonts w:ascii="Times New Roman" w:hAnsi="Times New Roman" w:cs="Times New Roman"/>
          <w:bCs/>
        </w:rPr>
        <w:t>volume</w:t>
      </w:r>
      <w:commentRangeEnd w:id="160"/>
      <w:r>
        <w:rPr>
          <w:rStyle w:val="CommentReference"/>
        </w:rPr>
        <w:commentReference w:id="160"/>
      </w:r>
      <w:r w:rsidR="00DF0301" w:rsidRPr="00A9096C">
        <w:rPr>
          <w:rFonts w:ascii="Times New Roman" w:hAnsi="Times New Roman" w:cs="Times New Roman"/>
          <w:bCs/>
        </w:rPr>
        <w:t>, including 9</w:t>
      </w:r>
      <w:r w:rsidR="00E4430E" w:rsidRPr="00E4430E">
        <w:rPr>
          <w:rFonts w:ascii="Symbol" w:hAnsi="Symbol" w:cs="Times New Roman"/>
          <w:bCs/>
        </w:rPr>
        <w:t></w:t>
      </w:r>
      <w:r w:rsidR="00DF0301" w:rsidRPr="00A9096C">
        <w:rPr>
          <w:rFonts w:ascii="Times New Roman" w:hAnsi="Times New Roman" w:cs="Times New Roman"/>
          <w:bCs/>
        </w:rPr>
        <w:t>L nuclease free water, 12.5</w:t>
      </w:r>
      <w:r w:rsidR="00E4430E" w:rsidRPr="00E4430E">
        <w:rPr>
          <w:rFonts w:ascii="Symbol" w:hAnsi="Symbol" w:cs="Times New Roman"/>
          <w:bCs/>
        </w:rPr>
        <w:t></w:t>
      </w:r>
      <w:r w:rsidR="00DF0301" w:rsidRPr="00A9096C">
        <w:rPr>
          <w:rFonts w:ascii="Times New Roman" w:hAnsi="Times New Roman" w:cs="Times New Roman"/>
          <w:bCs/>
        </w:rPr>
        <w:t xml:space="preserve">L </w:t>
      </w:r>
      <w:proofErr w:type="spellStart"/>
      <w:r w:rsidR="00DF0301" w:rsidRPr="00A9096C">
        <w:rPr>
          <w:rFonts w:ascii="Times New Roman" w:hAnsi="Times New Roman" w:cs="Times New Roman"/>
          <w:bCs/>
        </w:rPr>
        <w:t>GoTaq</w:t>
      </w:r>
      <w:proofErr w:type="spellEnd"/>
      <w:r w:rsidR="00DF0301" w:rsidRPr="00A9096C">
        <w:rPr>
          <w:rFonts w:ascii="Times New Roman" w:hAnsi="Times New Roman" w:cs="Times New Roman"/>
          <w:bCs/>
        </w:rPr>
        <w:t xml:space="preserve"> Green Master Mix</w:t>
      </w:r>
      <w:r w:rsidR="00F36B72" w:rsidRPr="00A9096C">
        <w:rPr>
          <w:rFonts w:ascii="Times New Roman" w:hAnsi="Times New Roman" w:cs="Times New Roman"/>
          <w:bCs/>
        </w:rPr>
        <w:t xml:space="preserve"> (</w:t>
      </w:r>
      <w:r w:rsidR="00270D90" w:rsidRPr="00A9096C">
        <w:rPr>
          <w:rFonts w:ascii="Times New Roman" w:hAnsi="Times New Roman" w:cs="Times New Roman"/>
          <w:bCs/>
        </w:rPr>
        <w:t>Promega Corp.</w:t>
      </w:r>
      <w:r w:rsidR="00F36B72" w:rsidRPr="00A9096C">
        <w:rPr>
          <w:rFonts w:ascii="Times New Roman" w:hAnsi="Times New Roman" w:cs="Times New Roman"/>
          <w:bCs/>
        </w:rPr>
        <w:t>)</w:t>
      </w:r>
      <w:r w:rsidR="00DF0301" w:rsidRPr="00A9096C">
        <w:rPr>
          <w:rFonts w:ascii="Times New Roman" w:hAnsi="Times New Roman" w:cs="Times New Roman"/>
          <w:bCs/>
        </w:rPr>
        <w:t xml:space="preserve">, 1.25 </w:t>
      </w:r>
      <w:r w:rsidR="00E4430E" w:rsidRPr="00E4430E">
        <w:rPr>
          <w:rFonts w:ascii="Symbol" w:hAnsi="Symbol" w:cs="Times New Roman"/>
          <w:bCs/>
        </w:rPr>
        <w:t></w:t>
      </w:r>
      <w:r w:rsidR="00DF0301" w:rsidRPr="00A9096C">
        <w:rPr>
          <w:rFonts w:ascii="Times New Roman" w:hAnsi="Times New Roman" w:cs="Times New Roman"/>
          <w:bCs/>
        </w:rPr>
        <w:t xml:space="preserve">L of each of the primers, and 1 </w:t>
      </w:r>
      <w:r w:rsidR="00E4430E" w:rsidRPr="00E4430E">
        <w:rPr>
          <w:rFonts w:ascii="Symbol" w:hAnsi="Symbol" w:cs="Times New Roman"/>
          <w:bCs/>
        </w:rPr>
        <w:t></w:t>
      </w:r>
      <w:r w:rsidR="00DF0301" w:rsidRPr="00A9096C">
        <w:rPr>
          <w:rFonts w:ascii="Times New Roman" w:hAnsi="Times New Roman" w:cs="Times New Roman"/>
          <w:bCs/>
        </w:rPr>
        <w:t>L of DNA template (at 10ng/</w:t>
      </w:r>
      <w:r w:rsidR="00E4430E" w:rsidRPr="00E4430E">
        <w:rPr>
          <w:rFonts w:ascii="Symbol" w:hAnsi="Symbol" w:cs="Times New Roman"/>
          <w:bCs/>
        </w:rPr>
        <w:t></w:t>
      </w:r>
      <w:r w:rsidR="00DF0301" w:rsidRPr="00A9096C">
        <w:rPr>
          <w:rFonts w:ascii="Times New Roman" w:hAnsi="Times New Roman" w:cs="Times New Roman"/>
          <w:bCs/>
        </w:rPr>
        <w:t>L). When DNA concentrations were lower than 10ng/</w:t>
      </w:r>
      <w:r w:rsidR="00E4430E" w:rsidRPr="00E4430E">
        <w:rPr>
          <w:rFonts w:ascii="Symbol" w:hAnsi="Symbol" w:cs="Times New Roman"/>
          <w:bCs/>
        </w:rPr>
        <w:t></w:t>
      </w:r>
      <w:r w:rsidR="00DF0301" w:rsidRPr="00A9096C">
        <w:rPr>
          <w:rFonts w:ascii="Times New Roman" w:hAnsi="Times New Roman" w:cs="Times New Roman"/>
          <w:bCs/>
        </w:rPr>
        <w:t xml:space="preserve">L, </w:t>
      </w:r>
      <w:r>
        <w:rPr>
          <w:rFonts w:ascii="Times New Roman" w:hAnsi="Times New Roman" w:cs="Times New Roman"/>
          <w:bCs/>
        </w:rPr>
        <w:t xml:space="preserve">we added more DNA to the sample to equal 10ng of total template and </w:t>
      </w:r>
      <w:r>
        <w:rPr>
          <w:rFonts w:ascii="Times New Roman" w:hAnsi="Times New Roman" w:cs="Times New Roman"/>
          <w:bCs/>
        </w:rPr>
        <w:lastRenderedPageBreak/>
        <w:t xml:space="preserve">reducing the amount of water added. </w:t>
      </w:r>
      <w:r w:rsidR="004B2E63" w:rsidRPr="00A9096C">
        <w:rPr>
          <w:rFonts w:ascii="Times New Roman" w:hAnsi="Times New Roman" w:cs="Times New Roman"/>
          <w:bCs/>
        </w:rPr>
        <w:t xml:space="preserve">Each sample was run in duplicate until after the Illumina indexing PCR, </w:t>
      </w:r>
      <w:r w:rsidR="005B386D">
        <w:rPr>
          <w:rFonts w:ascii="Times New Roman" w:hAnsi="Times New Roman" w:cs="Times New Roman"/>
          <w:bCs/>
        </w:rPr>
        <w:t>and we r</w:t>
      </w:r>
      <w:r w:rsidR="004B2E63" w:rsidRPr="00A9096C">
        <w:rPr>
          <w:rFonts w:ascii="Times New Roman" w:hAnsi="Times New Roman" w:cs="Times New Roman"/>
          <w:bCs/>
        </w:rPr>
        <w:t xml:space="preserve">an a duplicated negative sample each PCR run. </w:t>
      </w:r>
      <w:r w:rsidR="00D02629" w:rsidRPr="00A9096C">
        <w:rPr>
          <w:rFonts w:ascii="Times New Roman" w:hAnsi="Times New Roman" w:cs="Times New Roman"/>
          <w:bCs/>
        </w:rPr>
        <w:t xml:space="preserve">We ran each reaction with an </w:t>
      </w:r>
      <w:r w:rsidR="00190632" w:rsidRPr="00A9096C">
        <w:rPr>
          <w:rFonts w:ascii="Times New Roman" w:hAnsi="Times New Roman" w:cs="Times New Roman"/>
          <w:bCs/>
        </w:rPr>
        <w:t>initialization</w:t>
      </w:r>
      <w:r w:rsidR="00D02629" w:rsidRPr="00A9096C">
        <w:rPr>
          <w:rFonts w:ascii="Times New Roman" w:hAnsi="Times New Roman" w:cs="Times New Roman"/>
          <w:bCs/>
        </w:rPr>
        <w:t xml:space="preserve"> step at 95</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 xml:space="preserve">C for 3 minutes, and then 35 cycles of a </w:t>
      </w:r>
      <w:r w:rsidR="00190632" w:rsidRPr="00A9096C">
        <w:rPr>
          <w:rFonts w:ascii="Times New Roman" w:hAnsi="Times New Roman" w:cs="Times New Roman"/>
          <w:bCs/>
        </w:rPr>
        <w:t>denaturation</w:t>
      </w:r>
      <w:r w:rsidR="00D02629" w:rsidRPr="00A9096C">
        <w:rPr>
          <w:rFonts w:ascii="Times New Roman" w:hAnsi="Times New Roman" w:cs="Times New Roman"/>
          <w:bCs/>
        </w:rPr>
        <w:t xml:space="preserve"> step at 95</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C for 30 seconds, a</w:t>
      </w:r>
      <w:r w:rsidR="00190632" w:rsidRPr="00A9096C">
        <w:rPr>
          <w:rFonts w:ascii="Times New Roman" w:hAnsi="Times New Roman" w:cs="Times New Roman"/>
          <w:bCs/>
        </w:rPr>
        <w:t xml:space="preserve">n annealing </w:t>
      </w:r>
      <w:r w:rsidR="00D02629" w:rsidRPr="00A9096C">
        <w:rPr>
          <w:rFonts w:ascii="Times New Roman" w:hAnsi="Times New Roman" w:cs="Times New Roman"/>
          <w:bCs/>
        </w:rPr>
        <w:t>step at 46</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C for 30 seconds, a</w:t>
      </w:r>
      <w:r w:rsidR="00190632" w:rsidRPr="00A9096C">
        <w:rPr>
          <w:rFonts w:ascii="Times New Roman" w:hAnsi="Times New Roman" w:cs="Times New Roman"/>
          <w:bCs/>
        </w:rPr>
        <w:t>n elongation</w:t>
      </w:r>
      <w:r w:rsidR="00D02629" w:rsidRPr="00A9096C">
        <w:rPr>
          <w:rFonts w:ascii="Times New Roman" w:hAnsi="Times New Roman" w:cs="Times New Roman"/>
          <w:bCs/>
        </w:rPr>
        <w:t xml:space="preserve"> step at 72</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 xml:space="preserve">C for one minute. We ended each run with a final </w:t>
      </w:r>
      <w:r w:rsidR="00190632" w:rsidRPr="00A9096C">
        <w:rPr>
          <w:rFonts w:ascii="Times New Roman" w:hAnsi="Times New Roman" w:cs="Times New Roman"/>
          <w:bCs/>
        </w:rPr>
        <w:t>elongation</w:t>
      </w:r>
      <w:r w:rsidR="00D02629" w:rsidRPr="00A9096C">
        <w:rPr>
          <w:rFonts w:ascii="Times New Roman" w:hAnsi="Times New Roman" w:cs="Times New Roman"/>
          <w:bCs/>
        </w:rPr>
        <w:t xml:space="preserve"> step at 72</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C for 5 minutes and then held samples at 4</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C until placed in a 4</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 xml:space="preserve">C refrigerator until attaching </w:t>
      </w:r>
      <w:r w:rsidR="00F36B72" w:rsidRPr="00A9096C">
        <w:rPr>
          <w:rFonts w:ascii="Times New Roman" w:hAnsi="Times New Roman" w:cs="Times New Roman"/>
          <w:bCs/>
        </w:rPr>
        <w:t>Illumina indices via an additional PCR step.</w:t>
      </w:r>
      <w:r w:rsidR="00040901">
        <w:rPr>
          <w:rFonts w:ascii="Times New Roman" w:hAnsi="Times New Roman" w:cs="Times New Roman"/>
          <w:bCs/>
        </w:rPr>
        <w:t xml:space="preserve"> </w:t>
      </w:r>
      <w:r>
        <w:rPr>
          <w:rFonts w:ascii="Times New Roman" w:hAnsi="Times New Roman" w:cs="Times New Roman"/>
          <w:bCs/>
        </w:rPr>
        <w:t xml:space="preserve">To remove reaction dimer, we performed a bead cleaning step with </w:t>
      </w:r>
      <w:proofErr w:type="spellStart"/>
      <w:r>
        <w:rPr>
          <w:rFonts w:ascii="Times New Roman" w:hAnsi="Times New Roman" w:cs="Times New Roman"/>
          <w:bCs/>
        </w:rPr>
        <w:t>Ampure</w:t>
      </w:r>
      <w:proofErr w:type="spellEnd"/>
      <w:r>
        <w:rPr>
          <w:rFonts w:ascii="Times New Roman" w:hAnsi="Times New Roman" w:cs="Times New Roman"/>
          <w:bCs/>
        </w:rPr>
        <w:t xml:space="preserve"> XP beads at a 0.8x bead ratio prior to </w:t>
      </w:r>
      <w:r w:rsidR="00F36B72" w:rsidRPr="00A9096C">
        <w:rPr>
          <w:rFonts w:ascii="Times New Roman" w:hAnsi="Times New Roman" w:cs="Times New Roman"/>
          <w:bCs/>
        </w:rPr>
        <w:t xml:space="preserve">the </w:t>
      </w:r>
      <w:r>
        <w:rPr>
          <w:rFonts w:ascii="Times New Roman" w:hAnsi="Times New Roman" w:cs="Times New Roman"/>
          <w:bCs/>
        </w:rPr>
        <w:t xml:space="preserve">Illumina index </w:t>
      </w:r>
      <w:r w:rsidR="00F36B72" w:rsidRPr="00A9096C">
        <w:rPr>
          <w:rFonts w:ascii="Times New Roman" w:hAnsi="Times New Roman" w:cs="Times New Roman"/>
          <w:bCs/>
        </w:rPr>
        <w:t>PCR</w:t>
      </w:r>
      <w:r>
        <w:rPr>
          <w:rFonts w:ascii="Times New Roman" w:hAnsi="Times New Roman" w:cs="Times New Roman"/>
          <w:bCs/>
        </w:rPr>
        <w:t xml:space="preserve">. </w:t>
      </w:r>
      <w:r w:rsidR="00F36B72" w:rsidRPr="00A9096C">
        <w:rPr>
          <w:rFonts w:ascii="Times New Roman" w:hAnsi="Times New Roman" w:cs="Times New Roman"/>
          <w:bCs/>
        </w:rPr>
        <w:t xml:space="preserve">Samples were re-suspended from beads using a 10mM TRIS resuspension buffer. </w:t>
      </w:r>
    </w:p>
    <w:p w14:paraId="60B5D3C0" w14:textId="77777777" w:rsidR="004B2E63" w:rsidRPr="00A9096C" w:rsidRDefault="004B2E63" w:rsidP="00A84C2D">
      <w:pPr>
        <w:rPr>
          <w:rFonts w:ascii="Times New Roman" w:hAnsi="Times New Roman" w:cs="Times New Roman"/>
          <w:bCs/>
        </w:rPr>
      </w:pPr>
    </w:p>
    <w:p w14:paraId="69BA682C" w14:textId="0BDD3445" w:rsidR="004B2E63" w:rsidRPr="00A9096C" w:rsidRDefault="00F3466C" w:rsidP="00A84C2D">
      <w:pPr>
        <w:rPr>
          <w:rFonts w:ascii="Times New Roman" w:hAnsi="Times New Roman" w:cs="Times New Roman"/>
          <w:bCs/>
        </w:rPr>
      </w:pPr>
      <w:r>
        <w:rPr>
          <w:rFonts w:ascii="Times New Roman" w:hAnsi="Times New Roman" w:cs="Times New Roman"/>
          <w:bCs/>
        </w:rPr>
        <w:t>We then</w:t>
      </w:r>
      <w:r w:rsidR="004B2E63" w:rsidRPr="00A9096C">
        <w:rPr>
          <w:rFonts w:ascii="Times New Roman" w:hAnsi="Times New Roman" w:cs="Times New Roman"/>
          <w:bCs/>
        </w:rPr>
        <w:t xml:space="preserve"> </w:t>
      </w:r>
      <w:r>
        <w:rPr>
          <w:rFonts w:ascii="Times New Roman" w:hAnsi="Times New Roman" w:cs="Times New Roman"/>
          <w:bCs/>
        </w:rPr>
        <w:t xml:space="preserve">attached Illumina index primers with an additional PCR step </w:t>
      </w:r>
      <w:r w:rsidR="007E2333" w:rsidRPr="00A9096C">
        <w:rPr>
          <w:rFonts w:ascii="Times New Roman" w:hAnsi="Times New Roman" w:cs="Times New Roman"/>
          <w:bCs/>
        </w:rPr>
        <w:t>(</w:t>
      </w:r>
      <w:proofErr w:type="spellStart"/>
      <w:r w:rsidR="007E2333" w:rsidRPr="00A9096C">
        <w:rPr>
          <w:rFonts w:ascii="Times New Roman" w:hAnsi="Times New Roman" w:cs="Times New Roman"/>
          <w:bCs/>
        </w:rPr>
        <w:t>Nextera</w:t>
      </w:r>
      <w:proofErr w:type="spellEnd"/>
      <w:r w:rsidR="007E2333" w:rsidRPr="00A9096C">
        <w:rPr>
          <w:rFonts w:ascii="Times New Roman" w:hAnsi="Times New Roman" w:cs="Times New Roman"/>
          <w:bCs/>
        </w:rPr>
        <w:t xml:space="preserve"> XT Index Kit v2). </w:t>
      </w:r>
      <w:r w:rsidR="00F36B72" w:rsidRPr="00A9096C">
        <w:rPr>
          <w:rFonts w:ascii="Times New Roman" w:hAnsi="Times New Roman" w:cs="Times New Roman"/>
          <w:bCs/>
        </w:rPr>
        <w:t>Each total reaction volume was again 25</w:t>
      </w:r>
      <w:r w:rsidR="00E4430E" w:rsidRPr="00E4430E">
        <w:rPr>
          <w:rFonts w:ascii="Symbol" w:hAnsi="Symbol" w:cs="Times New Roman"/>
          <w:bCs/>
        </w:rPr>
        <w:t></w:t>
      </w:r>
      <w:r w:rsidR="00F36B72" w:rsidRPr="00A9096C">
        <w:rPr>
          <w:rFonts w:ascii="Times New Roman" w:hAnsi="Times New Roman" w:cs="Times New Roman"/>
          <w:bCs/>
        </w:rPr>
        <w:t>L, with 5</w:t>
      </w:r>
      <w:r w:rsidR="00E4430E" w:rsidRPr="00E4430E">
        <w:rPr>
          <w:rFonts w:ascii="Symbol" w:hAnsi="Symbol" w:cs="Times New Roman"/>
          <w:bCs/>
        </w:rPr>
        <w:t></w:t>
      </w:r>
      <w:r w:rsidR="00F36B72" w:rsidRPr="00A9096C">
        <w:rPr>
          <w:rFonts w:ascii="Times New Roman" w:hAnsi="Times New Roman" w:cs="Times New Roman"/>
          <w:bCs/>
        </w:rPr>
        <w:t>L of nuclease free water, 12.5</w:t>
      </w:r>
      <w:r w:rsidR="00E4430E" w:rsidRPr="00E4430E">
        <w:rPr>
          <w:rFonts w:ascii="Symbol" w:hAnsi="Symbol" w:cs="Times New Roman"/>
          <w:bCs/>
        </w:rPr>
        <w:t></w:t>
      </w:r>
      <w:r w:rsidR="00F36B72" w:rsidRPr="00A9096C">
        <w:rPr>
          <w:rFonts w:ascii="Times New Roman" w:hAnsi="Times New Roman" w:cs="Times New Roman"/>
          <w:bCs/>
        </w:rPr>
        <w:t xml:space="preserve">L </w:t>
      </w:r>
      <w:proofErr w:type="spellStart"/>
      <w:r w:rsidR="00F36B72" w:rsidRPr="00A9096C">
        <w:rPr>
          <w:rFonts w:ascii="Times New Roman" w:hAnsi="Times New Roman" w:cs="Times New Roman"/>
          <w:bCs/>
        </w:rPr>
        <w:t>GoTaq</w:t>
      </w:r>
      <w:proofErr w:type="spellEnd"/>
      <w:r w:rsidR="00F36B72" w:rsidRPr="00A9096C">
        <w:rPr>
          <w:rFonts w:ascii="Times New Roman" w:hAnsi="Times New Roman" w:cs="Times New Roman"/>
          <w:bCs/>
        </w:rPr>
        <w:t xml:space="preserve"> Green Master Mix</w:t>
      </w:r>
      <w:r w:rsidR="00270D90" w:rsidRPr="00A9096C">
        <w:rPr>
          <w:rFonts w:ascii="Times New Roman" w:hAnsi="Times New Roman" w:cs="Times New Roman"/>
          <w:bCs/>
        </w:rPr>
        <w:t xml:space="preserve">, </w:t>
      </w:r>
      <w:r w:rsidR="00F36B72" w:rsidRPr="00A9096C">
        <w:rPr>
          <w:rFonts w:ascii="Times New Roman" w:hAnsi="Times New Roman" w:cs="Times New Roman"/>
          <w:bCs/>
        </w:rPr>
        <w:t>1.25</w:t>
      </w:r>
      <w:r w:rsidR="00E4430E" w:rsidRPr="00E4430E">
        <w:rPr>
          <w:rFonts w:ascii="Symbol" w:hAnsi="Symbol" w:cs="Times New Roman"/>
          <w:bCs/>
        </w:rPr>
        <w:t></w:t>
      </w:r>
      <w:r w:rsidR="00F36B72" w:rsidRPr="00A9096C">
        <w:rPr>
          <w:rFonts w:ascii="Times New Roman" w:hAnsi="Times New Roman" w:cs="Times New Roman"/>
          <w:bCs/>
        </w:rPr>
        <w:t>L of each primer, and 5</w:t>
      </w:r>
      <w:r w:rsidR="00E4430E" w:rsidRPr="00E4430E">
        <w:rPr>
          <w:rFonts w:ascii="Symbol" w:hAnsi="Symbol" w:cs="Times New Roman"/>
          <w:bCs/>
        </w:rPr>
        <w:t></w:t>
      </w:r>
      <w:r w:rsidR="00F36B72" w:rsidRPr="00A9096C">
        <w:rPr>
          <w:rFonts w:ascii="Times New Roman" w:hAnsi="Times New Roman" w:cs="Times New Roman"/>
          <w:bCs/>
        </w:rPr>
        <w:t xml:space="preserve">L of PCR product. These were run in a </w:t>
      </w:r>
      <w:r w:rsidR="007E2333" w:rsidRPr="00A9096C">
        <w:rPr>
          <w:rFonts w:ascii="Times New Roman" w:hAnsi="Times New Roman" w:cs="Times New Roman"/>
          <w:bCs/>
        </w:rPr>
        <w:t xml:space="preserve">standard </w:t>
      </w:r>
      <w:r w:rsidR="00F36B72" w:rsidRPr="00A9096C">
        <w:rPr>
          <w:rFonts w:ascii="Times New Roman" w:hAnsi="Times New Roman" w:cs="Times New Roman"/>
          <w:bCs/>
        </w:rPr>
        <w:t xml:space="preserve">PCR protocol </w:t>
      </w:r>
      <w:r w:rsidR="007E2333" w:rsidRPr="00A9096C">
        <w:rPr>
          <w:rFonts w:ascii="Times New Roman" w:hAnsi="Times New Roman" w:cs="Times New Roman"/>
          <w:bCs/>
        </w:rPr>
        <w:t xml:space="preserve">for these primers: an </w:t>
      </w:r>
      <w:r w:rsidR="00F36B72" w:rsidRPr="00A9096C">
        <w:rPr>
          <w:rFonts w:ascii="Times New Roman" w:hAnsi="Times New Roman" w:cs="Times New Roman"/>
          <w:bCs/>
        </w:rPr>
        <w:t>initial</w:t>
      </w:r>
      <w:r w:rsidR="00190632" w:rsidRPr="00A9096C">
        <w:rPr>
          <w:rFonts w:ascii="Times New Roman" w:hAnsi="Times New Roman" w:cs="Times New Roman"/>
          <w:bCs/>
        </w:rPr>
        <w:t>ization</w:t>
      </w:r>
      <w:r w:rsidR="00F36B72" w:rsidRPr="00A9096C">
        <w:rPr>
          <w:rFonts w:ascii="Times New Roman" w:hAnsi="Times New Roman" w:cs="Times New Roman"/>
          <w:bCs/>
        </w:rPr>
        <w:t xml:space="preserve"> step at 95</w:t>
      </w:r>
      <w:r w:rsidR="005D6393" w:rsidRPr="00A9096C">
        <w:rPr>
          <w:rFonts w:ascii="Times New Roman" w:hAnsi="Times New Roman" w:cs="Times New Roman"/>
          <w:bCs/>
        </w:rPr>
        <w:sym w:font="Symbol" w:char="F0B0"/>
      </w:r>
      <w:r w:rsidR="00F36B72" w:rsidRPr="00A9096C">
        <w:rPr>
          <w:rFonts w:ascii="Times New Roman" w:hAnsi="Times New Roman" w:cs="Times New Roman"/>
          <w:bCs/>
        </w:rPr>
        <w:t xml:space="preserve">C for 3 minutes, followed by 10 cycles of </w:t>
      </w:r>
      <w:r w:rsidR="00FE26CE" w:rsidRPr="00A9096C">
        <w:rPr>
          <w:rFonts w:ascii="Times New Roman" w:hAnsi="Times New Roman" w:cs="Times New Roman"/>
          <w:bCs/>
        </w:rPr>
        <w:t xml:space="preserve">a </w:t>
      </w:r>
      <w:r w:rsidR="00190632" w:rsidRPr="00A9096C">
        <w:rPr>
          <w:rFonts w:ascii="Times New Roman" w:hAnsi="Times New Roman" w:cs="Times New Roman"/>
          <w:bCs/>
        </w:rPr>
        <w:t>denaturation</w:t>
      </w:r>
      <w:r w:rsidR="00FE26CE" w:rsidRPr="00A9096C">
        <w:rPr>
          <w:rFonts w:ascii="Times New Roman" w:hAnsi="Times New Roman" w:cs="Times New Roman"/>
          <w:bCs/>
        </w:rPr>
        <w:t xml:space="preserve"> step at 95</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C for 30 seconds, a</w:t>
      </w:r>
      <w:r w:rsidR="00190632" w:rsidRPr="00A9096C">
        <w:rPr>
          <w:rFonts w:ascii="Times New Roman" w:hAnsi="Times New Roman" w:cs="Times New Roman"/>
          <w:bCs/>
        </w:rPr>
        <w:t>n annealing</w:t>
      </w:r>
      <w:r w:rsidR="00FE26CE" w:rsidRPr="00A9096C">
        <w:rPr>
          <w:rFonts w:ascii="Times New Roman" w:hAnsi="Times New Roman" w:cs="Times New Roman"/>
          <w:bCs/>
        </w:rPr>
        <w:t xml:space="preserve"> step at 55</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C for 30 seconds, and a</w:t>
      </w:r>
      <w:r w:rsidR="00190632" w:rsidRPr="00A9096C">
        <w:rPr>
          <w:rFonts w:ascii="Times New Roman" w:hAnsi="Times New Roman" w:cs="Times New Roman"/>
          <w:bCs/>
        </w:rPr>
        <w:t>n elongation</w:t>
      </w:r>
      <w:r w:rsidR="00FE26CE" w:rsidRPr="00A9096C">
        <w:rPr>
          <w:rFonts w:ascii="Times New Roman" w:hAnsi="Times New Roman" w:cs="Times New Roman"/>
          <w:bCs/>
        </w:rPr>
        <w:t xml:space="preserve"> step at 72</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 xml:space="preserve">C for 30 seconds. We ended each run with a final </w:t>
      </w:r>
      <w:r w:rsidR="00190632" w:rsidRPr="00A9096C">
        <w:rPr>
          <w:rFonts w:ascii="Times New Roman" w:hAnsi="Times New Roman" w:cs="Times New Roman"/>
          <w:bCs/>
        </w:rPr>
        <w:t>elongation</w:t>
      </w:r>
      <w:r w:rsidR="00FE26CE" w:rsidRPr="00A9096C">
        <w:rPr>
          <w:rFonts w:ascii="Times New Roman" w:hAnsi="Times New Roman" w:cs="Times New Roman"/>
          <w:bCs/>
        </w:rPr>
        <w:t xml:space="preserve"> step at 72</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C for 5 minutes and then held samples at 4</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C until placed in a 4</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C refrigerator.</w:t>
      </w:r>
    </w:p>
    <w:p w14:paraId="5BCC76EA" w14:textId="4DFACED7" w:rsidR="00D02629" w:rsidRPr="00A9096C" w:rsidRDefault="00D02629" w:rsidP="00A84C2D">
      <w:pPr>
        <w:rPr>
          <w:rFonts w:ascii="Times New Roman" w:hAnsi="Times New Roman" w:cs="Times New Roman"/>
          <w:bCs/>
        </w:rPr>
      </w:pPr>
    </w:p>
    <w:p w14:paraId="30C610BC" w14:textId="7D81B45E" w:rsidR="00273017" w:rsidRPr="00A9096C" w:rsidRDefault="00F3466C" w:rsidP="00F3466C">
      <w:pPr>
        <w:rPr>
          <w:rFonts w:ascii="Times New Roman" w:hAnsi="Times New Roman" w:cs="Times New Roman"/>
          <w:bCs/>
        </w:rPr>
      </w:pPr>
      <w:r>
        <w:rPr>
          <w:rFonts w:ascii="Times New Roman" w:hAnsi="Times New Roman" w:cs="Times New Roman"/>
          <w:bCs/>
        </w:rPr>
        <w:t>W</w:t>
      </w:r>
      <w:r w:rsidR="00AD74BA" w:rsidRPr="00A9096C">
        <w:rPr>
          <w:rFonts w:ascii="Times New Roman" w:hAnsi="Times New Roman" w:cs="Times New Roman"/>
          <w:bCs/>
        </w:rPr>
        <w:t xml:space="preserve">e </w:t>
      </w:r>
      <w:r>
        <w:rPr>
          <w:rFonts w:ascii="Times New Roman" w:hAnsi="Times New Roman" w:cs="Times New Roman"/>
          <w:bCs/>
        </w:rPr>
        <w:t xml:space="preserve">verified PCR amplification by visualizing 3-4 </w:t>
      </w:r>
      <w:r w:rsidR="00E4430E" w:rsidRPr="00E4430E">
        <w:rPr>
          <w:rFonts w:ascii="Symbol" w:hAnsi="Symbol" w:cs="Times New Roman"/>
          <w:bCs/>
        </w:rPr>
        <w:t></w:t>
      </w:r>
      <w:r>
        <w:rPr>
          <w:rFonts w:ascii="Times New Roman" w:hAnsi="Times New Roman" w:cs="Times New Roman"/>
          <w:bCs/>
        </w:rPr>
        <w:t xml:space="preserve">L of each PCR product in </w:t>
      </w:r>
      <w:r w:rsidR="00AD74BA" w:rsidRPr="00A9096C">
        <w:rPr>
          <w:rFonts w:ascii="Times New Roman" w:hAnsi="Times New Roman" w:cs="Times New Roman"/>
          <w:bCs/>
        </w:rPr>
        <w:t xml:space="preserve">a 1.5% agarose gel using </w:t>
      </w:r>
      <w:proofErr w:type="spellStart"/>
      <w:r w:rsidR="00AD74BA" w:rsidRPr="00A9096C">
        <w:rPr>
          <w:rFonts w:ascii="Times New Roman" w:hAnsi="Times New Roman" w:cs="Times New Roman"/>
          <w:bCs/>
        </w:rPr>
        <w:t>GelRed</w:t>
      </w:r>
      <w:proofErr w:type="spellEnd"/>
      <w:r w:rsidR="00AD74BA" w:rsidRPr="00A9096C">
        <w:rPr>
          <w:rFonts w:ascii="Times New Roman" w:hAnsi="Times New Roman" w:cs="Times New Roman"/>
          <w:bCs/>
        </w:rPr>
        <w:t xml:space="preserve"> (</w:t>
      </w:r>
      <w:proofErr w:type="spellStart"/>
      <w:r w:rsidR="003A492F" w:rsidRPr="00A9096C">
        <w:rPr>
          <w:rFonts w:ascii="Times New Roman" w:hAnsi="Times New Roman" w:cs="Times New Roman"/>
          <w:bCs/>
        </w:rPr>
        <w:t>Biotium</w:t>
      </w:r>
      <w:proofErr w:type="spellEnd"/>
      <w:r w:rsidR="00AD74BA" w:rsidRPr="00A9096C">
        <w:rPr>
          <w:rFonts w:ascii="Times New Roman" w:hAnsi="Times New Roman" w:cs="Times New Roman"/>
          <w:bCs/>
        </w:rPr>
        <w:t>)</w:t>
      </w:r>
      <w:r w:rsidR="0092281A" w:rsidRPr="00A9096C">
        <w:rPr>
          <w:rFonts w:ascii="Times New Roman" w:hAnsi="Times New Roman" w:cs="Times New Roman"/>
          <w:bCs/>
        </w:rPr>
        <w:t xml:space="preserve"> at 100V and 170mA for 30-40 minutes. Gels were vis</w:t>
      </w:r>
      <w:r w:rsidR="000B7D9C" w:rsidRPr="00A9096C">
        <w:rPr>
          <w:rFonts w:ascii="Times New Roman" w:hAnsi="Times New Roman" w:cs="Times New Roman"/>
          <w:bCs/>
        </w:rPr>
        <w:t>u</w:t>
      </w:r>
      <w:r w:rsidR="0092281A" w:rsidRPr="00A9096C">
        <w:rPr>
          <w:rFonts w:ascii="Times New Roman" w:hAnsi="Times New Roman" w:cs="Times New Roman"/>
          <w:bCs/>
        </w:rPr>
        <w:t>alized with a Bio-Rad Gel Doc XR+ imager using Image Lab 5.0</w:t>
      </w:r>
      <w:r w:rsidR="00AD74BA" w:rsidRPr="00A9096C">
        <w:rPr>
          <w:rFonts w:ascii="Times New Roman" w:hAnsi="Times New Roman" w:cs="Times New Roman"/>
          <w:bCs/>
        </w:rPr>
        <w:t>. We kept samples for which both duplicates successfully amplified during the PCR steps</w:t>
      </w:r>
      <w:r w:rsidR="007E2333" w:rsidRPr="00A9096C">
        <w:rPr>
          <w:rFonts w:ascii="Times New Roman" w:hAnsi="Times New Roman" w:cs="Times New Roman"/>
          <w:bCs/>
        </w:rPr>
        <w:t xml:space="preserve"> and only kept samples on PCR runs in which both negative control duplicates resulted in no product detection. </w:t>
      </w:r>
      <w:r>
        <w:rPr>
          <w:rFonts w:ascii="Times New Roman" w:hAnsi="Times New Roman" w:cs="Times New Roman"/>
          <w:bCs/>
        </w:rPr>
        <w:t>For successful samples, we</w:t>
      </w:r>
      <w:r w:rsidR="00273017" w:rsidRPr="00A9096C">
        <w:rPr>
          <w:rFonts w:ascii="Times New Roman" w:hAnsi="Times New Roman" w:cs="Times New Roman"/>
          <w:bCs/>
        </w:rPr>
        <w:t xml:space="preserve"> combined duplicates and bead cleaned with an </w:t>
      </w:r>
      <w:proofErr w:type="spellStart"/>
      <w:r w:rsidR="00273017" w:rsidRPr="00A9096C">
        <w:rPr>
          <w:rFonts w:ascii="Times New Roman" w:hAnsi="Times New Roman" w:cs="Times New Roman"/>
          <w:bCs/>
        </w:rPr>
        <w:t>Ampure</w:t>
      </w:r>
      <w:proofErr w:type="spellEnd"/>
      <w:r w:rsidR="00273017" w:rsidRPr="00A9096C">
        <w:rPr>
          <w:rFonts w:ascii="Times New Roman" w:hAnsi="Times New Roman" w:cs="Times New Roman"/>
          <w:bCs/>
        </w:rPr>
        <w:t xml:space="preserve"> XP bead ratio of 0.7x. We determined the average length of the gene region using an Agilent </w:t>
      </w:r>
      <w:proofErr w:type="spellStart"/>
      <w:r w:rsidR="00273017" w:rsidRPr="00A9096C">
        <w:rPr>
          <w:rFonts w:ascii="Times New Roman" w:hAnsi="Times New Roman" w:cs="Times New Roman"/>
          <w:bCs/>
        </w:rPr>
        <w:t>TapeStation</w:t>
      </w:r>
      <w:proofErr w:type="spellEnd"/>
      <w:r w:rsidR="00273017" w:rsidRPr="00A9096C">
        <w:rPr>
          <w:rFonts w:ascii="Times New Roman" w:hAnsi="Times New Roman" w:cs="Times New Roman"/>
          <w:bCs/>
        </w:rPr>
        <w:t xml:space="preserve"> with a D1000 </w:t>
      </w:r>
      <w:proofErr w:type="spellStart"/>
      <w:r w:rsidR="00273017" w:rsidRPr="00A9096C">
        <w:rPr>
          <w:rFonts w:ascii="Times New Roman" w:hAnsi="Times New Roman" w:cs="Times New Roman"/>
          <w:bCs/>
        </w:rPr>
        <w:t>ScreenTape</w:t>
      </w:r>
      <w:proofErr w:type="spellEnd"/>
      <w:r w:rsidR="00273017" w:rsidRPr="00A9096C">
        <w:rPr>
          <w:rFonts w:ascii="Times New Roman" w:hAnsi="Times New Roman" w:cs="Times New Roman"/>
          <w:bCs/>
        </w:rPr>
        <w:t xml:space="preserve"> System following the standard protocol from the quick start </w:t>
      </w:r>
      <w:r w:rsidR="003A492F" w:rsidRPr="00A9096C">
        <w:rPr>
          <w:rFonts w:ascii="Times New Roman" w:hAnsi="Times New Roman" w:cs="Times New Roman"/>
          <w:bCs/>
        </w:rPr>
        <w:t>guide.</w:t>
      </w:r>
      <w:r w:rsidR="00273017" w:rsidRPr="00A9096C">
        <w:rPr>
          <w:rFonts w:ascii="Times New Roman" w:hAnsi="Times New Roman" w:cs="Times New Roman"/>
          <w:bCs/>
        </w:rPr>
        <w:t xml:space="preserve"> We then quantified these final PCR products using a Qubit fluorometer and a high sensitivity kit with 1</w:t>
      </w:r>
      <w:r w:rsidR="00E4430E" w:rsidRPr="00E4430E">
        <w:rPr>
          <w:rFonts w:ascii="Symbol" w:hAnsi="Symbol" w:cs="Times New Roman"/>
          <w:bCs/>
        </w:rPr>
        <w:t></w:t>
      </w:r>
      <w:r w:rsidR="00273017" w:rsidRPr="00A9096C">
        <w:rPr>
          <w:rFonts w:ascii="Times New Roman" w:hAnsi="Times New Roman" w:cs="Times New Roman"/>
          <w:bCs/>
        </w:rPr>
        <w:t>L of sample per reaction tube</w:t>
      </w:r>
      <w:r w:rsidR="007E2333" w:rsidRPr="00A9096C">
        <w:rPr>
          <w:rFonts w:ascii="Times New Roman" w:hAnsi="Times New Roman" w:cs="Times New Roman"/>
          <w:bCs/>
        </w:rPr>
        <w:t xml:space="preserve"> and </w:t>
      </w:r>
      <w:r w:rsidR="00273017" w:rsidRPr="00A9096C">
        <w:rPr>
          <w:rFonts w:ascii="Times New Roman" w:hAnsi="Times New Roman" w:cs="Times New Roman"/>
          <w:bCs/>
        </w:rPr>
        <w:t>diluted each sample in 10mM TRIS to a final concentration of 5nM</w:t>
      </w:r>
      <w:r w:rsidR="00040901">
        <w:rPr>
          <w:rFonts w:ascii="Times New Roman" w:hAnsi="Times New Roman" w:cs="Times New Roman"/>
          <w:bCs/>
        </w:rPr>
        <w:t>.</w:t>
      </w:r>
    </w:p>
    <w:p w14:paraId="244C9F2E" w14:textId="2A837FAE" w:rsidR="0092281A" w:rsidRPr="00A9096C" w:rsidRDefault="0092281A">
      <w:pPr>
        <w:rPr>
          <w:rFonts w:ascii="Times New Roman" w:hAnsi="Times New Roman" w:cs="Times New Roman"/>
          <w:bCs/>
        </w:rPr>
      </w:pPr>
    </w:p>
    <w:p w14:paraId="4D33D6ED" w14:textId="727C85A6" w:rsidR="00761C14" w:rsidRPr="00A9096C" w:rsidRDefault="00273017">
      <w:pPr>
        <w:rPr>
          <w:rFonts w:ascii="Times New Roman" w:hAnsi="Times New Roman" w:cs="Times New Roman"/>
          <w:bCs/>
        </w:rPr>
      </w:pPr>
      <w:r w:rsidRPr="00A9096C">
        <w:rPr>
          <w:rFonts w:ascii="Times New Roman" w:hAnsi="Times New Roman" w:cs="Times New Roman"/>
          <w:bCs/>
        </w:rPr>
        <w:t>We multiplexed all samples along with one negative</w:t>
      </w:r>
      <w:r w:rsidR="00D801AB" w:rsidRPr="00A9096C">
        <w:rPr>
          <w:rFonts w:ascii="Times New Roman" w:hAnsi="Times New Roman" w:cs="Times New Roman"/>
          <w:bCs/>
        </w:rPr>
        <w:t xml:space="preserve"> control</w:t>
      </w:r>
      <w:r w:rsidRPr="00A9096C">
        <w:rPr>
          <w:rFonts w:ascii="Times New Roman" w:hAnsi="Times New Roman" w:cs="Times New Roman"/>
          <w:bCs/>
        </w:rPr>
        <w:t xml:space="preserve"> </w:t>
      </w:r>
      <w:r w:rsidR="007E2333" w:rsidRPr="00A9096C">
        <w:rPr>
          <w:rFonts w:ascii="Times New Roman" w:hAnsi="Times New Roman" w:cs="Times New Roman"/>
          <w:bCs/>
        </w:rPr>
        <w:t xml:space="preserve">and three positive controls (cloned fungal species of the ITS gene region; GenBank accession numbers: MG840195 and MG840196, </w:t>
      </w:r>
      <w:proofErr w:type="spellStart"/>
      <w:r w:rsidR="007E2333" w:rsidRPr="00A9096C">
        <w:rPr>
          <w:rFonts w:ascii="Times New Roman" w:hAnsi="Times New Roman" w:cs="Times New Roman"/>
          <w:bCs/>
        </w:rPr>
        <w:t>Apigo</w:t>
      </w:r>
      <w:proofErr w:type="spellEnd"/>
      <w:r w:rsidR="007E2333" w:rsidRPr="00A9096C">
        <w:rPr>
          <w:rFonts w:ascii="Times New Roman" w:hAnsi="Times New Roman" w:cs="Times New Roman"/>
          <w:bCs/>
        </w:rPr>
        <w:t xml:space="preserve"> and </w:t>
      </w:r>
      <w:proofErr w:type="spellStart"/>
      <w:r w:rsidR="007E2333" w:rsidRPr="00A9096C">
        <w:rPr>
          <w:rFonts w:ascii="Times New Roman" w:hAnsi="Times New Roman" w:cs="Times New Roman"/>
          <w:bCs/>
        </w:rPr>
        <w:t>Oono</w:t>
      </w:r>
      <w:proofErr w:type="spellEnd"/>
      <w:r w:rsidR="007E2333" w:rsidRPr="00A9096C">
        <w:rPr>
          <w:rFonts w:ascii="Times New Roman" w:hAnsi="Times New Roman" w:cs="Times New Roman"/>
          <w:bCs/>
        </w:rPr>
        <w:t xml:space="preserve"> 2018; </w:t>
      </w:r>
      <w:proofErr w:type="spellStart"/>
      <w:r w:rsidR="007E2333" w:rsidRPr="00A9096C">
        <w:rPr>
          <w:rFonts w:ascii="Times New Roman" w:hAnsi="Times New Roman" w:cs="Times New Roman"/>
          <w:bCs/>
        </w:rPr>
        <w:t>Toju</w:t>
      </w:r>
      <w:proofErr w:type="spellEnd"/>
      <w:r w:rsidR="007E2333" w:rsidRPr="00A9096C">
        <w:rPr>
          <w:rFonts w:ascii="Times New Roman" w:hAnsi="Times New Roman" w:cs="Times New Roman"/>
          <w:bCs/>
        </w:rPr>
        <w:t xml:space="preserve"> et al. 2012). </w:t>
      </w:r>
      <w:r w:rsidR="00BB4333" w:rsidRPr="00A9096C">
        <w:rPr>
          <w:rFonts w:ascii="Times New Roman" w:hAnsi="Times New Roman" w:cs="Times New Roman"/>
          <w:bCs/>
        </w:rPr>
        <w:t xml:space="preserve">We submitted multiplexed samples for sequencing at the University of California, Santa Barbara Biological Nanostructures Laboratory Genetics Core. Samples were run on an Illumina </w:t>
      </w:r>
      <w:proofErr w:type="spellStart"/>
      <w:r w:rsidR="00BB4333" w:rsidRPr="00A9096C">
        <w:rPr>
          <w:rFonts w:ascii="Times New Roman" w:hAnsi="Times New Roman" w:cs="Times New Roman"/>
          <w:bCs/>
        </w:rPr>
        <w:t>MiSeq</w:t>
      </w:r>
      <w:proofErr w:type="spellEnd"/>
      <w:r w:rsidR="00BB4333" w:rsidRPr="00A9096C">
        <w:rPr>
          <w:rFonts w:ascii="Times New Roman" w:hAnsi="Times New Roman" w:cs="Times New Roman"/>
          <w:bCs/>
        </w:rPr>
        <w:t xml:space="preserve"> platform </w:t>
      </w:r>
      <w:r w:rsidR="007E2333" w:rsidRPr="00A9096C">
        <w:rPr>
          <w:rFonts w:ascii="Times New Roman" w:hAnsi="Times New Roman" w:cs="Times New Roman"/>
          <w:bCs/>
        </w:rPr>
        <w:t>(</w:t>
      </w:r>
      <w:r w:rsidR="00BB4333" w:rsidRPr="00A9096C">
        <w:rPr>
          <w:rFonts w:ascii="Times New Roman" w:hAnsi="Times New Roman" w:cs="Times New Roman"/>
          <w:bCs/>
        </w:rPr>
        <w:t>v2 chemistry</w:t>
      </w:r>
      <w:r w:rsidR="007E2333" w:rsidRPr="00A9096C">
        <w:rPr>
          <w:rFonts w:ascii="Times New Roman" w:hAnsi="Times New Roman" w:cs="Times New Roman"/>
          <w:bCs/>
        </w:rPr>
        <w:t>,</w:t>
      </w:r>
      <w:r w:rsidR="00BB4333" w:rsidRPr="00A9096C">
        <w:rPr>
          <w:rFonts w:ascii="Times New Roman" w:hAnsi="Times New Roman" w:cs="Times New Roman"/>
          <w:bCs/>
        </w:rPr>
        <w:t xml:space="preserve"> 500 cycles</w:t>
      </w:r>
      <w:r w:rsidR="007E2333" w:rsidRPr="00A9096C">
        <w:rPr>
          <w:rFonts w:ascii="Times New Roman" w:hAnsi="Times New Roman" w:cs="Times New Roman"/>
          <w:bCs/>
        </w:rPr>
        <w:t xml:space="preserve">, </w:t>
      </w:r>
      <w:r w:rsidR="00BB4333" w:rsidRPr="00A9096C">
        <w:rPr>
          <w:rFonts w:ascii="Times New Roman" w:hAnsi="Times New Roman" w:cs="Times New Roman"/>
          <w:bCs/>
        </w:rPr>
        <w:t>paired end reads</w:t>
      </w:r>
      <w:r w:rsidR="007E2333" w:rsidRPr="00A9096C">
        <w:rPr>
          <w:rFonts w:ascii="Times New Roman" w:hAnsi="Times New Roman" w:cs="Times New Roman"/>
          <w:bCs/>
        </w:rPr>
        <w:t>)</w:t>
      </w:r>
      <w:r w:rsidR="00BB4333" w:rsidRPr="00A9096C">
        <w:rPr>
          <w:rFonts w:ascii="Times New Roman" w:hAnsi="Times New Roman" w:cs="Times New Roman"/>
          <w:bCs/>
        </w:rPr>
        <w:t xml:space="preserve">. </w:t>
      </w:r>
      <w:r w:rsidR="00CC0F3F" w:rsidRPr="00A9096C">
        <w:rPr>
          <w:rFonts w:ascii="Times New Roman" w:hAnsi="Times New Roman" w:cs="Times New Roman"/>
          <w:bCs/>
        </w:rPr>
        <w:t xml:space="preserve">Following sequencing, samples were demultiplexed using Illumina’s bcl2fastq conversion software (v2.20) at the Core facility. </w:t>
      </w:r>
    </w:p>
    <w:p w14:paraId="713ED0A5" w14:textId="11D7408E" w:rsidR="00081302" w:rsidRPr="00A9096C" w:rsidRDefault="00081302">
      <w:pPr>
        <w:rPr>
          <w:rFonts w:ascii="Times New Roman" w:hAnsi="Times New Roman" w:cs="Times New Roman"/>
          <w:bCs/>
        </w:rPr>
      </w:pPr>
    </w:p>
    <w:p w14:paraId="09D44FBF" w14:textId="7E6F6580" w:rsidR="00081302" w:rsidRPr="00A9096C" w:rsidRDefault="00081302">
      <w:pPr>
        <w:rPr>
          <w:rFonts w:ascii="Times New Roman" w:hAnsi="Times New Roman" w:cs="Times New Roman"/>
          <w:bCs/>
          <w:i/>
          <w:iCs/>
        </w:rPr>
      </w:pPr>
      <w:r w:rsidRPr="00A9096C">
        <w:rPr>
          <w:rFonts w:ascii="Times New Roman" w:hAnsi="Times New Roman" w:cs="Times New Roman"/>
          <w:bCs/>
          <w:i/>
          <w:iCs/>
        </w:rPr>
        <w:t xml:space="preserve">Sequence merging, filtering, and clustering with </w:t>
      </w:r>
      <w:r w:rsidR="000B7D9C" w:rsidRPr="00A9096C">
        <w:rPr>
          <w:rFonts w:ascii="Times New Roman" w:hAnsi="Times New Roman" w:cs="Times New Roman"/>
          <w:bCs/>
          <w:i/>
          <w:iCs/>
        </w:rPr>
        <w:t>U</w:t>
      </w:r>
      <w:r w:rsidR="0069432B" w:rsidRPr="00A9096C">
        <w:rPr>
          <w:rFonts w:ascii="Times New Roman" w:hAnsi="Times New Roman" w:cs="Times New Roman"/>
          <w:bCs/>
          <w:i/>
          <w:iCs/>
        </w:rPr>
        <w:t>NOISE3</w:t>
      </w:r>
    </w:p>
    <w:p w14:paraId="183B9A7A" w14:textId="3C9643FA" w:rsidR="00ED4C9B" w:rsidRDefault="0017585E">
      <w:pPr>
        <w:rPr>
          <w:rFonts w:ascii="Times New Roman" w:hAnsi="Times New Roman" w:cs="Times New Roman"/>
          <w:bCs/>
        </w:rPr>
      </w:pPr>
      <w:r w:rsidRPr="00A9096C">
        <w:rPr>
          <w:rFonts w:ascii="Times New Roman" w:hAnsi="Times New Roman" w:cs="Times New Roman"/>
          <w:bCs/>
        </w:rPr>
        <w:t>We merge</w:t>
      </w:r>
      <w:r w:rsidR="009F3946">
        <w:rPr>
          <w:rFonts w:ascii="Times New Roman" w:hAnsi="Times New Roman" w:cs="Times New Roman"/>
          <w:bCs/>
        </w:rPr>
        <w:t>d</w:t>
      </w:r>
      <w:r w:rsidRPr="00A9096C">
        <w:rPr>
          <w:rFonts w:ascii="Times New Roman" w:hAnsi="Times New Roman" w:cs="Times New Roman"/>
          <w:bCs/>
        </w:rPr>
        <w:t>, filter</w:t>
      </w:r>
      <w:r w:rsidR="009F3946">
        <w:rPr>
          <w:rFonts w:ascii="Times New Roman" w:hAnsi="Times New Roman" w:cs="Times New Roman"/>
          <w:bCs/>
        </w:rPr>
        <w:t>ed,</w:t>
      </w:r>
      <w:r w:rsidRPr="00A9096C">
        <w:rPr>
          <w:rFonts w:ascii="Times New Roman" w:hAnsi="Times New Roman" w:cs="Times New Roman"/>
          <w:bCs/>
        </w:rPr>
        <w:t xml:space="preserve"> and </w:t>
      </w:r>
      <w:r w:rsidR="00650F3B" w:rsidRPr="00A9096C">
        <w:rPr>
          <w:rFonts w:ascii="Times New Roman" w:hAnsi="Times New Roman" w:cs="Times New Roman"/>
          <w:bCs/>
        </w:rPr>
        <w:t>denoise</w:t>
      </w:r>
      <w:r w:rsidR="009F3946">
        <w:rPr>
          <w:rFonts w:ascii="Times New Roman" w:hAnsi="Times New Roman" w:cs="Times New Roman"/>
          <w:bCs/>
        </w:rPr>
        <w:t>d</w:t>
      </w:r>
      <w:r w:rsidR="00650F3B" w:rsidRPr="00A9096C">
        <w:rPr>
          <w:rFonts w:ascii="Times New Roman" w:hAnsi="Times New Roman" w:cs="Times New Roman"/>
          <w:bCs/>
        </w:rPr>
        <w:t xml:space="preserve"> (cluster</w:t>
      </w:r>
      <w:r w:rsidR="009F3946">
        <w:rPr>
          <w:rFonts w:ascii="Times New Roman" w:hAnsi="Times New Roman" w:cs="Times New Roman"/>
          <w:bCs/>
        </w:rPr>
        <w:t>ed</w:t>
      </w:r>
      <w:r w:rsidR="00650F3B" w:rsidRPr="00A9096C">
        <w:rPr>
          <w:rFonts w:ascii="Times New Roman" w:hAnsi="Times New Roman" w:cs="Times New Roman"/>
          <w:bCs/>
        </w:rPr>
        <w:t>)</w:t>
      </w:r>
      <w:r w:rsidRPr="00A9096C">
        <w:rPr>
          <w:rFonts w:ascii="Times New Roman" w:hAnsi="Times New Roman" w:cs="Times New Roman"/>
          <w:bCs/>
        </w:rPr>
        <w:t xml:space="preserve"> our sequences around exact sequence variants (ASVs) using </w:t>
      </w:r>
      <w:r w:rsidR="00ED4C9B">
        <w:rPr>
          <w:rFonts w:ascii="Times New Roman" w:hAnsi="Times New Roman" w:cs="Times New Roman"/>
          <w:bCs/>
        </w:rPr>
        <w:t>the</w:t>
      </w:r>
      <w:r w:rsidR="000B7D9C" w:rsidRPr="00A9096C">
        <w:rPr>
          <w:rFonts w:ascii="Times New Roman" w:hAnsi="Times New Roman" w:cs="Times New Roman"/>
          <w:bCs/>
        </w:rPr>
        <w:t xml:space="preserve"> UNOISE3 </w:t>
      </w:r>
      <w:r w:rsidR="00ED4C9B">
        <w:rPr>
          <w:rFonts w:ascii="Times New Roman" w:hAnsi="Times New Roman" w:cs="Times New Roman"/>
          <w:bCs/>
        </w:rPr>
        <w:t xml:space="preserve">algorithm </w:t>
      </w:r>
      <w:r w:rsidRPr="00A9096C">
        <w:rPr>
          <w:rFonts w:ascii="Times New Roman" w:hAnsi="Times New Roman" w:cs="Times New Roman"/>
          <w:bCs/>
        </w:rPr>
        <w:t>(unoise3</w:t>
      </w:r>
      <w:r w:rsidR="00997CD0" w:rsidRPr="00A9096C">
        <w:rPr>
          <w:rFonts w:ascii="Times New Roman" w:hAnsi="Times New Roman" w:cs="Times New Roman"/>
          <w:bCs/>
        </w:rPr>
        <w:t xml:space="preserve"> </w:t>
      </w:r>
      <w:r w:rsidR="0069432B" w:rsidRPr="00A9096C">
        <w:rPr>
          <w:rFonts w:ascii="Times New Roman" w:hAnsi="Times New Roman" w:cs="Times New Roman"/>
          <w:bCs/>
        </w:rPr>
        <w:t xml:space="preserve">command </w:t>
      </w:r>
      <w:r w:rsidR="00FB2C11" w:rsidRPr="00A9096C">
        <w:rPr>
          <w:rFonts w:ascii="Times New Roman" w:hAnsi="Times New Roman" w:cs="Times New Roman"/>
          <w:bCs/>
        </w:rPr>
        <w:t xml:space="preserve">in </w:t>
      </w:r>
      <w:r w:rsidR="005B386D">
        <w:rPr>
          <w:rFonts w:ascii="Times New Roman" w:hAnsi="Times New Roman" w:cs="Times New Roman"/>
          <w:bCs/>
        </w:rPr>
        <w:t xml:space="preserve">the open-source </w:t>
      </w:r>
      <w:r w:rsidR="00997CD0" w:rsidRPr="00A9096C">
        <w:rPr>
          <w:rFonts w:ascii="Times New Roman" w:hAnsi="Times New Roman" w:cs="Times New Roman"/>
          <w:bCs/>
        </w:rPr>
        <w:t xml:space="preserve">USEARCH </w:t>
      </w:r>
      <w:r w:rsidR="008D0EC1" w:rsidRPr="00A9096C">
        <w:rPr>
          <w:rFonts w:ascii="Times New Roman" w:hAnsi="Times New Roman" w:cs="Times New Roman"/>
          <w:bCs/>
        </w:rPr>
        <w:t xml:space="preserve">32-bit </w:t>
      </w:r>
      <w:r w:rsidR="00997CD0" w:rsidRPr="00A9096C">
        <w:rPr>
          <w:rFonts w:ascii="Times New Roman" w:hAnsi="Times New Roman" w:cs="Times New Roman"/>
          <w:bCs/>
        </w:rPr>
        <w:t>version 11.0.667</w:t>
      </w:r>
      <w:r w:rsidR="00ED4C9B">
        <w:rPr>
          <w:rFonts w:ascii="Times New Roman" w:hAnsi="Times New Roman" w:cs="Times New Roman"/>
          <w:bCs/>
        </w:rPr>
        <w:t xml:space="preserve">; </w:t>
      </w:r>
      <w:r w:rsidR="00ED4C9B" w:rsidRPr="00A9096C">
        <w:rPr>
          <w:rFonts w:ascii="Times New Roman" w:hAnsi="Times New Roman" w:cs="Times New Roman"/>
          <w:bCs/>
        </w:rPr>
        <w:t>Edgar 2016</w:t>
      </w:r>
      <w:r w:rsidR="00ED4C9B">
        <w:rPr>
          <w:rFonts w:ascii="Times New Roman" w:hAnsi="Times New Roman" w:cs="Times New Roman"/>
          <w:bCs/>
        </w:rPr>
        <w:t>). This ASV denoising approach incorporates sequence abundance, quality, and error rates to cluster reads in high throughput sequencing data into a smaller subset of real biological units (</w:t>
      </w:r>
      <w:r w:rsidR="001213F3">
        <w:rPr>
          <w:rFonts w:ascii="Times New Roman" w:hAnsi="Times New Roman" w:cs="Times New Roman"/>
          <w:bCs/>
        </w:rPr>
        <w:t>Supp Figure</w:t>
      </w:r>
      <w:r w:rsidR="00ED4C9B">
        <w:rPr>
          <w:rFonts w:ascii="Times New Roman" w:hAnsi="Times New Roman" w:cs="Times New Roman"/>
          <w:bCs/>
        </w:rPr>
        <w:t xml:space="preserve">). We also repeated analyses with the DADA2 algorithm run through R (dada2 package version 1.1.14.0; Callahan et al. 2016) and with a data cleaning step run through </w:t>
      </w:r>
      <w:proofErr w:type="spellStart"/>
      <w:r w:rsidR="00ED4C9B">
        <w:rPr>
          <w:rFonts w:ascii="Times New Roman" w:hAnsi="Times New Roman" w:cs="Times New Roman"/>
          <w:bCs/>
        </w:rPr>
        <w:t>BBSplit</w:t>
      </w:r>
      <w:proofErr w:type="spellEnd"/>
      <w:r w:rsidR="00ED4C9B">
        <w:rPr>
          <w:rFonts w:ascii="Times New Roman" w:hAnsi="Times New Roman" w:cs="Times New Roman"/>
          <w:bCs/>
        </w:rPr>
        <w:t xml:space="preserve"> (Bushnell 2018) to remove </w:t>
      </w:r>
      <w:r w:rsidR="00040901">
        <w:rPr>
          <w:rFonts w:ascii="Times New Roman" w:hAnsi="Times New Roman" w:cs="Times New Roman"/>
          <w:bCs/>
        </w:rPr>
        <w:t>consumer</w:t>
      </w:r>
      <w:r w:rsidR="00ED4C9B">
        <w:rPr>
          <w:rFonts w:ascii="Times New Roman" w:hAnsi="Times New Roman" w:cs="Times New Roman"/>
          <w:bCs/>
        </w:rPr>
        <w:t xml:space="preserve"> DNA prior to ASV assignment (since </w:t>
      </w:r>
      <w:r w:rsidR="00ED4C9B">
        <w:rPr>
          <w:rFonts w:ascii="Times New Roman" w:hAnsi="Times New Roman" w:cs="Times New Roman"/>
          <w:bCs/>
        </w:rPr>
        <w:lastRenderedPageBreak/>
        <w:t xml:space="preserve">ASV assignment is abundance-sensitive); however, UNOISE3 produced more sequence reads and assigned more ASVs per sample, so we chose to continue </w:t>
      </w:r>
      <w:commentRangeStart w:id="161"/>
      <w:r w:rsidR="00ED4C9B">
        <w:rPr>
          <w:rFonts w:ascii="Times New Roman" w:hAnsi="Times New Roman" w:cs="Times New Roman"/>
          <w:bCs/>
        </w:rPr>
        <w:t xml:space="preserve">analyses </w:t>
      </w:r>
      <w:commentRangeEnd w:id="161"/>
      <w:r w:rsidR="00E10921">
        <w:rPr>
          <w:rStyle w:val="CommentReference"/>
        </w:rPr>
        <w:commentReference w:id="161"/>
      </w:r>
      <w:r w:rsidR="00ED4C9B">
        <w:rPr>
          <w:rFonts w:ascii="Times New Roman" w:hAnsi="Times New Roman" w:cs="Times New Roman"/>
          <w:bCs/>
        </w:rPr>
        <w:t xml:space="preserve">from this algorithm only (summary and comparisons in Supplement). </w:t>
      </w:r>
    </w:p>
    <w:p w14:paraId="52FA3BC4" w14:textId="64D3AF9C" w:rsidR="0017585E" w:rsidRPr="00A9096C" w:rsidRDefault="0017585E">
      <w:pPr>
        <w:rPr>
          <w:rFonts w:ascii="Times New Roman" w:hAnsi="Times New Roman" w:cs="Times New Roman"/>
          <w:bCs/>
        </w:rPr>
      </w:pPr>
    </w:p>
    <w:p w14:paraId="08C75B08" w14:textId="0FD6F268" w:rsidR="00FA75F0" w:rsidRPr="00A9096C" w:rsidRDefault="00FA30E9">
      <w:pPr>
        <w:rPr>
          <w:rFonts w:ascii="Times New Roman" w:hAnsi="Times New Roman" w:cs="Times New Roman"/>
          <w:bCs/>
        </w:rPr>
      </w:pPr>
      <w:r w:rsidRPr="00A9096C">
        <w:rPr>
          <w:rFonts w:ascii="Times New Roman" w:hAnsi="Times New Roman" w:cs="Times New Roman"/>
          <w:bCs/>
        </w:rPr>
        <w:t xml:space="preserve">Prior to </w:t>
      </w:r>
      <w:r w:rsidR="00650F3B" w:rsidRPr="00A9096C">
        <w:rPr>
          <w:rFonts w:ascii="Times New Roman" w:hAnsi="Times New Roman" w:cs="Times New Roman"/>
          <w:bCs/>
        </w:rPr>
        <w:t>denoising</w:t>
      </w:r>
      <w:r w:rsidRPr="00A9096C">
        <w:rPr>
          <w:rFonts w:ascii="Times New Roman" w:hAnsi="Times New Roman" w:cs="Times New Roman"/>
          <w:bCs/>
        </w:rPr>
        <w:t xml:space="preserve">, we used </w:t>
      </w:r>
      <w:proofErr w:type="spellStart"/>
      <w:r w:rsidRPr="00A9096C">
        <w:rPr>
          <w:rFonts w:ascii="Times New Roman" w:hAnsi="Times New Roman" w:cs="Times New Roman"/>
          <w:bCs/>
        </w:rPr>
        <w:t>cutadapt</w:t>
      </w:r>
      <w:proofErr w:type="spellEnd"/>
      <w:r w:rsidRPr="00A9096C">
        <w:rPr>
          <w:rFonts w:ascii="Times New Roman" w:hAnsi="Times New Roman" w:cs="Times New Roman"/>
          <w:bCs/>
        </w:rPr>
        <w:t xml:space="preserve"> (</w:t>
      </w:r>
      <w:r w:rsidR="00690C22" w:rsidRPr="00A9096C">
        <w:rPr>
          <w:rFonts w:ascii="Times New Roman" w:hAnsi="Times New Roman" w:cs="Times New Roman"/>
          <w:bCs/>
        </w:rPr>
        <w:t>version 1.18</w:t>
      </w:r>
      <w:r w:rsidR="005D6393" w:rsidRPr="00A9096C">
        <w:rPr>
          <w:rFonts w:ascii="Times New Roman" w:hAnsi="Times New Roman" w:cs="Times New Roman"/>
          <w:bCs/>
        </w:rPr>
        <w:t>, Martin 2011</w:t>
      </w:r>
      <w:r w:rsidRPr="00A9096C">
        <w:rPr>
          <w:rFonts w:ascii="Times New Roman" w:hAnsi="Times New Roman" w:cs="Times New Roman"/>
          <w:bCs/>
        </w:rPr>
        <w:t xml:space="preserve">) to remove primers from each sequence. With trimmed sequences, we ran </w:t>
      </w:r>
      <w:r w:rsidR="00D801AB" w:rsidRPr="00A9096C">
        <w:rPr>
          <w:rFonts w:ascii="Times New Roman" w:hAnsi="Times New Roman" w:cs="Times New Roman"/>
          <w:bCs/>
        </w:rPr>
        <w:t>UNOISE</w:t>
      </w:r>
      <w:r w:rsidRPr="00A9096C">
        <w:rPr>
          <w:rFonts w:ascii="Times New Roman" w:hAnsi="Times New Roman" w:cs="Times New Roman"/>
          <w:bCs/>
        </w:rPr>
        <w:t>3</w:t>
      </w:r>
      <w:r w:rsidR="008D0EC1" w:rsidRPr="00A9096C">
        <w:rPr>
          <w:rFonts w:ascii="Times New Roman" w:hAnsi="Times New Roman" w:cs="Times New Roman"/>
          <w:bCs/>
        </w:rPr>
        <w:t xml:space="preserve"> in USEARCH</w:t>
      </w:r>
      <w:r w:rsidR="00ED4C9B">
        <w:rPr>
          <w:rFonts w:ascii="Times New Roman" w:hAnsi="Times New Roman" w:cs="Times New Roman"/>
          <w:bCs/>
        </w:rPr>
        <w:t xml:space="preserve"> with a </w:t>
      </w:r>
      <w:r w:rsidRPr="00A9096C">
        <w:rPr>
          <w:rFonts w:ascii="Times New Roman" w:hAnsi="Times New Roman" w:cs="Times New Roman"/>
          <w:bCs/>
        </w:rPr>
        <w:t xml:space="preserve">maximum error rate of 1 in the filtering step. From </w:t>
      </w:r>
      <w:r w:rsidR="00ED4C9B">
        <w:rPr>
          <w:rFonts w:ascii="Times New Roman" w:hAnsi="Times New Roman" w:cs="Times New Roman"/>
          <w:bCs/>
        </w:rPr>
        <w:t>the output</w:t>
      </w:r>
      <w:r w:rsidRPr="00A9096C">
        <w:rPr>
          <w:rFonts w:ascii="Times New Roman" w:hAnsi="Times New Roman" w:cs="Times New Roman"/>
          <w:bCs/>
        </w:rPr>
        <w:t xml:space="preserve">, we created a list of </w:t>
      </w:r>
      <w:r w:rsidR="000B7D9C" w:rsidRPr="00A9096C">
        <w:rPr>
          <w:rFonts w:ascii="Times New Roman" w:hAnsi="Times New Roman" w:cs="Times New Roman"/>
          <w:bCs/>
        </w:rPr>
        <w:t xml:space="preserve">unique </w:t>
      </w:r>
      <w:r w:rsidRPr="00A9096C">
        <w:rPr>
          <w:rFonts w:ascii="Times New Roman" w:hAnsi="Times New Roman" w:cs="Times New Roman"/>
          <w:bCs/>
        </w:rPr>
        <w:t xml:space="preserve">ASVs and a matrix of ASV abundances across samples. </w:t>
      </w:r>
      <w:r w:rsidR="00A423C8" w:rsidRPr="00A9096C">
        <w:rPr>
          <w:rFonts w:ascii="Times New Roman" w:hAnsi="Times New Roman" w:cs="Times New Roman"/>
          <w:bCs/>
        </w:rPr>
        <w:t xml:space="preserve">We </w:t>
      </w:r>
      <w:r w:rsidR="00425746" w:rsidRPr="00A9096C">
        <w:rPr>
          <w:rFonts w:ascii="Times New Roman" w:hAnsi="Times New Roman" w:cs="Times New Roman"/>
          <w:bCs/>
        </w:rPr>
        <w:t xml:space="preserve">matched ASVs to taxonomies both in the GenBank and BOLD databases. For GenBank, we </w:t>
      </w:r>
      <w:r w:rsidR="00A423C8" w:rsidRPr="00A9096C">
        <w:rPr>
          <w:rFonts w:ascii="Times New Roman" w:hAnsi="Times New Roman" w:cs="Times New Roman"/>
          <w:bCs/>
        </w:rPr>
        <w:t>used BLAST</w:t>
      </w:r>
      <w:r w:rsidR="00425746" w:rsidRPr="00A9096C">
        <w:rPr>
          <w:rFonts w:ascii="Times New Roman" w:hAnsi="Times New Roman" w:cs="Times New Roman"/>
          <w:bCs/>
        </w:rPr>
        <w:t xml:space="preserve"> </w:t>
      </w:r>
      <w:r w:rsidR="005D6393" w:rsidRPr="00A9096C">
        <w:rPr>
          <w:rFonts w:ascii="Times New Roman" w:hAnsi="Times New Roman" w:cs="Times New Roman"/>
          <w:bCs/>
        </w:rPr>
        <w:t xml:space="preserve">(version 2.7.1) </w:t>
      </w:r>
      <w:r w:rsidR="00425746" w:rsidRPr="00A9096C">
        <w:rPr>
          <w:rFonts w:ascii="Times New Roman" w:hAnsi="Times New Roman" w:cs="Times New Roman"/>
          <w:bCs/>
        </w:rPr>
        <w:t xml:space="preserve">with the </w:t>
      </w:r>
      <w:proofErr w:type="spellStart"/>
      <w:r w:rsidR="00425746" w:rsidRPr="00A9096C">
        <w:rPr>
          <w:rFonts w:ascii="Times New Roman" w:hAnsi="Times New Roman" w:cs="Times New Roman"/>
          <w:bCs/>
        </w:rPr>
        <w:t>blastn</w:t>
      </w:r>
      <w:proofErr w:type="spellEnd"/>
      <w:r w:rsidR="00425746" w:rsidRPr="00A9096C">
        <w:rPr>
          <w:rFonts w:ascii="Times New Roman" w:hAnsi="Times New Roman" w:cs="Times New Roman"/>
          <w:bCs/>
        </w:rPr>
        <w:t xml:space="preserve"> command </w:t>
      </w:r>
      <w:r w:rsidR="00A423C8" w:rsidRPr="00A9096C">
        <w:rPr>
          <w:rFonts w:ascii="Times New Roman" w:hAnsi="Times New Roman" w:cs="Times New Roman"/>
          <w:bCs/>
        </w:rPr>
        <w:t>for taxonomic assignment of each ASV using the computing cluster at UC Santa Barbara</w:t>
      </w:r>
      <w:r w:rsidR="009B1C59" w:rsidRPr="00A9096C">
        <w:rPr>
          <w:rFonts w:ascii="Times New Roman" w:hAnsi="Times New Roman" w:cs="Times New Roman"/>
          <w:bCs/>
        </w:rPr>
        <w:t xml:space="preserve">, comparing against the GenBank nucleotide database </w:t>
      </w:r>
      <w:r w:rsidR="000B7D9C" w:rsidRPr="00A9096C">
        <w:rPr>
          <w:rFonts w:ascii="Times New Roman" w:hAnsi="Times New Roman" w:cs="Times New Roman"/>
          <w:bCs/>
        </w:rPr>
        <w:t xml:space="preserve">with an </w:t>
      </w:r>
      <w:proofErr w:type="spellStart"/>
      <w:r w:rsidR="000B7D9C" w:rsidRPr="00A9096C">
        <w:rPr>
          <w:rFonts w:ascii="Times New Roman" w:hAnsi="Times New Roman" w:cs="Times New Roman"/>
          <w:bCs/>
        </w:rPr>
        <w:t>evalue</w:t>
      </w:r>
      <w:proofErr w:type="spellEnd"/>
      <w:r w:rsidR="000B7D9C" w:rsidRPr="00A9096C">
        <w:rPr>
          <w:rFonts w:ascii="Times New Roman" w:hAnsi="Times New Roman" w:cs="Times New Roman"/>
          <w:bCs/>
        </w:rPr>
        <w:t xml:space="preserve"> of 0.01 </w:t>
      </w:r>
      <w:r w:rsidR="009B1C59" w:rsidRPr="00A9096C">
        <w:rPr>
          <w:rFonts w:ascii="Times New Roman" w:hAnsi="Times New Roman" w:cs="Times New Roman"/>
          <w:bCs/>
        </w:rPr>
        <w:t>(</w:t>
      </w:r>
      <w:r w:rsidR="00D6766A" w:rsidRPr="00A9096C">
        <w:rPr>
          <w:rFonts w:ascii="Times New Roman" w:hAnsi="Times New Roman" w:cs="Times New Roman"/>
          <w:bCs/>
        </w:rPr>
        <w:t>downloaded on November 20, 2019</w:t>
      </w:r>
      <w:r w:rsidR="009B1C59" w:rsidRPr="00A9096C">
        <w:rPr>
          <w:rFonts w:ascii="Times New Roman" w:hAnsi="Times New Roman" w:cs="Times New Roman"/>
          <w:bCs/>
        </w:rPr>
        <w:t>)</w:t>
      </w:r>
      <w:r w:rsidR="00A423C8" w:rsidRPr="00A9096C">
        <w:rPr>
          <w:rFonts w:ascii="Times New Roman" w:hAnsi="Times New Roman" w:cs="Times New Roman"/>
          <w:bCs/>
        </w:rPr>
        <w:t>.</w:t>
      </w:r>
      <w:r w:rsidR="00425746" w:rsidRPr="00A9096C">
        <w:rPr>
          <w:rFonts w:ascii="Times New Roman" w:hAnsi="Times New Roman" w:cs="Times New Roman"/>
          <w:bCs/>
        </w:rPr>
        <w:t xml:space="preserve"> We visualized and exported taxonomic alignment using MEGAN Community Edition (version 6.18.0</w:t>
      </w:r>
      <w:r w:rsidR="009907D0" w:rsidRPr="00A9096C">
        <w:rPr>
          <w:rFonts w:ascii="Times New Roman" w:hAnsi="Times New Roman" w:cs="Times New Roman"/>
          <w:bCs/>
        </w:rPr>
        <w:t xml:space="preserve">, </w:t>
      </w:r>
      <w:proofErr w:type="spellStart"/>
      <w:r w:rsidR="009907D0" w:rsidRPr="00A9096C">
        <w:rPr>
          <w:rFonts w:ascii="Times New Roman" w:hAnsi="Times New Roman" w:cs="Times New Roman"/>
          <w:bCs/>
        </w:rPr>
        <w:t>Huson</w:t>
      </w:r>
      <w:proofErr w:type="spellEnd"/>
      <w:r w:rsidR="009907D0" w:rsidRPr="00A9096C">
        <w:rPr>
          <w:rFonts w:ascii="Times New Roman" w:hAnsi="Times New Roman" w:cs="Times New Roman"/>
          <w:bCs/>
        </w:rPr>
        <w:t xml:space="preserve"> et al. 2016</w:t>
      </w:r>
      <w:r w:rsidR="00425746" w:rsidRPr="00A9096C">
        <w:rPr>
          <w:rFonts w:ascii="Times New Roman" w:hAnsi="Times New Roman" w:cs="Times New Roman"/>
          <w:bCs/>
        </w:rPr>
        <w:t xml:space="preserve">), selecting the subtree with all </w:t>
      </w:r>
      <w:r w:rsidR="00040901">
        <w:rPr>
          <w:rFonts w:ascii="Times New Roman" w:hAnsi="Times New Roman" w:cs="Times New Roman"/>
          <w:bCs/>
        </w:rPr>
        <w:t>possible</w:t>
      </w:r>
      <w:r w:rsidR="00425746" w:rsidRPr="00A9096C">
        <w:rPr>
          <w:rFonts w:ascii="Times New Roman" w:hAnsi="Times New Roman" w:cs="Times New Roman"/>
          <w:bCs/>
        </w:rPr>
        <w:t xml:space="preserve"> prey items for this species (Kingdom:</w:t>
      </w:r>
      <w:r w:rsidR="00F2012E" w:rsidRPr="00A9096C">
        <w:rPr>
          <w:rFonts w:ascii="Times New Roman" w:hAnsi="Times New Roman" w:cs="Times New Roman"/>
          <w:bCs/>
        </w:rPr>
        <w:t xml:space="preserve"> </w:t>
      </w:r>
      <w:r w:rsidR="00425746" w:rsidRPr="00A9096C">
        <w:rPr>
          <w:rFonts w:ascii="Times New Roman" w:hAnsi="Times New Roman" w:cs="Times New Roman"/>
          <w:bCs/>
        </w:rPr>
        <w:t>An</w:t>
      </w:r>
      <w:r w:rsidR="00F2012E" w:rsidRPr="00A9096C">
        <w:rPr>
          <w:rFonts w:ascii="Times New Roman" w:hAnsi="Times New Roman" w:cs="Times New Roman"/>
          <w:bCs/>
        </w:rPr>
        <w:t>i</w:t>
      </w:r>
      <w:r w:rsidR="00425746" w:rsidRPr="00A9096C">
        <w:rPr>
          <w:rFonts w:ascii="Times New Roman" w:hAnsi="Times New Roman" w:cs="Times New Roman"/>
          <w:bCs/>
        </w:rPr>
        <w:t>malia, Clade: Bilateria)</w:t>
      </w:r>
      <w:r w:rsidR="005B386D">
        <w:rPr>
          <w:rFonts w:ascii="Times New Roman" w:hAnsi="Times New Roman" w:cs="Times New Roman"/>
          <w:bCs/>
        </w:rPr>
        <w:t xml:space="preserve">. </w:t>
      </w:r>
      <w:r w:rsidR="00425746" w:rsidRPr="00A9096C">
        <w:rPr>
          <w:rFonts w:ascii="Times New Roman" w:hAnsi="Times New Roman" w:cs="Times New Roman"/>
          <w:bCs/>
        </w:rPr>
        <w:t xml:space="preserve">For BOLD, we used the BOLD </w:t>
      </w:r>
      <w:proofErr w:type="spellStart"/>
      <w:r w:rsidR="00425746" w:rsidRPr="00A9096C">
        <w:rPr>
          <w:rFonts w:ascii="Times New Roman" w:hAnsi="Times New Roman" w:cs="Times New Roman"/>
          <w:bCs/>
        </w:rPr>
        <w:t>IDEngine</w:t>
      </w:r>
      <w:proofErr w:type="spellEnd"/>
      <w:r w:rsidR="00425746" w:rsidRPr="00A9096C">
        <w:rPr>
          <w:rFonts w:ascii="Times New Roman" w:hAnsi="Times New Roman" w:cs="Times New Roman"/>
          <w:bCs/>
        </w:rPr>
        <w:t xml:space="preserve"> </w:t>
      </w:r>
      <w:r w:rsidR="000B7D9C" w:rsidRPr="00A9096C">
        <w:rPr>
          <w:rFonts w:ascii="Times New Roman" w:hAnsi="Times New Roman" w:cs="Times New Roman"/>
          <w:bCs/>
        </w:rPr>
        <w:t xml:space="preserve">of the COI gene </w:t>
      </w:r>
      <w:r w:rsidR="00425746" w:rsidRPr="00A9096C">
        <w:rPr>
          <w:rFonts w:ascii="Times New Roman" w:hAnsi="Times New Roman" w:cs="Times New Roman"/>
          <w:bCs/>
        </w:rPr>
        <w:t xml:space="preserve">with Species Level Barcode Records (accessed February 5-16, 2020; </w:t>
      </w:r>
      <w:r w:rsidR="00425746" w:rsidRPr="00A9096C">
        <w:rPr>
          <w:rFonts w:ascii="Times New Roman" w:hAnsi="Times New Roman" w:cs="Times New Roman"/>
        </w:rPr>
        <w:t xml:space="preserve">3,825,490 Sequences, 216,704 Species, and 95,537 Interim Species in database) to match each ASV list to taxonomies. We combined taxonomic assignments from both programs, keeping </w:t>
      </w:r>
      <w:r w:rsidR="000B7D9C" w:rsidRPr="00A9096C">
        <w:rPr>
          <w:rFonts w:ascii="Times New Roman" w:hAnsi="Times New Roman" w:cs="Times New Roman"/>
        </w:rPr>
        <w:t xml:space="preserve">the highest </w:t>
      </w:r>
      <w:r w:rsidR="00425746" w:rsidRPr="00A9096C">
        <w:rPr>
          <w:rFonts w:ascii="Times New Roman" w:hAnsi="Times New Roman" w:cs="Times New Roman"/>
        </w:rPr>
        <w:t xml:space="preserve">matching taxonomic match between databases and discarding assignments which did not match across both (following protocol in </w:t>
      </w:r>
      <w:proofErr w:type="spellStart"/>
      <w:r w:rsidR="00425746" w:rsidRPr="00A9096C">
        <w:rPr>
          <w:rFonts w:ascii="Times New Roman" w:hAnsi="Times New Roman" w:cs="Times New Roman"/>
        </w:rPr>
        <w:t>Elbrecht</w:t>
      </w:r>
      <w:proofErr w:type="spellEnd"/>
      <w:r w:rsidR="00425746" w:rsidRPr="00A9096C">
        <w:rPr>
          <w:rFonts w:ascii="Times New Roman" w:hAnsi="Times New Roman" w:cs="Times New Roman"/>
        </w:rPr>
        <w:t xml:space="preserve"> et al</w:t>
      </w:r>
      <w:r w:rsidR="007E70C8" w:rsidRPr="00A9096C">
        <w:rPr>
          <w:rFonts w:ascii="Times New Roman" w:hAnsi="Times New Roman" w:cs="Times New Roman"/>
        </w:rPr>
        <w:t xml:space="preserve"> 2017</w:t>
      </w:r>
      <w:r w:rsidR="00425746" w:rsidRPr="00A9096C">
        <w:rPr>
          <w:rFonts w:ascii="Times New Roman" w:hAnsi="Times New Roman" w:cs="Times New Roman"/>
        </w:rPr>
        <w:t xml:space="preserve">). </w:t>
      </w:r>
    </w:p>
    <w:p w14:paraId="366728D8" w14:textId="366AE229" w:rsidR="008F24B6" w:rsidRPr="004713B1" w:rsidRDefault="008F24B6" w:rsidP="008F24B6">
      <w:pPr>
        <w:keepNext/>
      </w:pPr>
    </w:p>
    <w:p w14:paraId="0AEFC14D" w14:textId="53013005" w:rsidR="00081302" w:rsidRPr="00A9096C" w:rsidRDefault="00646DCC">
      <w:pPr>
        <w:rPr>
          <w:rFonts w:ascii="Times New Roman" w:hAnsi="Times New Roman" w:cs="Times New Roman"/>
          <w:bCs/>
          <w:i/>
          <w:iCs/>
        </w:rPr>
      </w:pPr>
      <w:r w:rsidRPr="00A9096C">
        <w:rPr>
          <w:rFonts w:ascii="Times New Roman" w:hAnsi="Times New Roman" w:cs="Times New Roman"/>
          <w:bCs/>
          <w:i/>
          <w:iCs/>
        </w:rPr>
        <w:t>Sampling completeness and error correcting</w:t>
      </w:r>
    </w:p>
    <w:p w14:paraId="63D13940" w14:textId="1FC0C99E" w:rsidR="005B2E0C" w:rsidRDefault="00D801AB" w:rsidP="00D45426">
      <w:pPr>
        <w:rPr>
          <w:rFonts w:ascii="Times New Roman" w:hAnsi="Times New Roman" w:cs="Times New Roman"/>
          <w:bCs/>
        </w:rPr>
      </w:pPr>
      <w:r w:rsidRPr="00A9096C">
        <w:rPr>
          <w:rFonts w:ascii="Times New Roman" w:hAnsi="Times New Roman" w:cs="Times New Roman"/>
          <w:bCs/>
        </w:rPr>
        <w:t xml:space="preserve">Following ASV assignment, we </w:t>
      </w:r>
      <w:r w:rsidR="00646DCC" w:rsidRPr="00A9096C">
        <w:rPr>
          <w:rFonts w:ascii="Times New Roman" w:hAnsi="Times New Roman" w:cs="Times New Roman"/>
          <w:bCs/>
        </w:rPr>
        <w:t xml:space="preserve">assessed sampling completeness using interpolation and extrapolation methods in the </w:t>
      </w:r>
      <w:proofErr w:type="spellStart"/>
      <w:r w:rsidR="00646DCC" w:rsidRPr="00A9096C">
        <w:rPr>
          <w:rFonts w:ascii="Times New Roman" w:hAnsi="Times New Roman" w:cs="Times New Roman"/>
          <w:bCs/>
        </w:rPr>
        <w:t>iNEXT</w:t>
      </w:r>
      <w:proofErr w:type="spellEnd"/>
      <w:r w:rsidR="00646DCC" w:rsidRPr="00A9096C">
        <w:rPr>
          <w:rFonts w:ascii="Times New Roman" w:hAnsi="Times New Roman" w:cs="Times New Roman"/>
          <w:bCs/>
        </w:rPr>
        <w:t xml:space="preserve"> package in R (</w:t>
      </w:r>
      <w:r w:rsidR="00F550DF" w:rsidRPr="00A9096C">
        <w:rPr>
          <w:rFonts w:ascii="Times New Roman" w:hAnsi="Times New Roman" w:cs="Times New Roman"/>
          <w:bCs/>
        </w:rPr>
        <w:t xml:space="preserve">Hsieh and </w:t>
      </w:r>
      <w:r w:rsidR="00646DCC" w:rsidRPr="00A9096C">
        <w:rPr>
          <w:rFonts w:ascii="Times New Roman" w:hAnsi="Times New Roman" w:cs="Times New Roman"/>
          <w:bCs/>
        </w:rPr>
        <w:t>Chao</w:t>
      </w:r>
      <w:r w:rsidR="00F550DF" w:rsidRPr="00A9096C">
        <w:rPr>
          <w:rFonts w:ascii="Times New Roman" w:hAnsi="Times New Roman" w:cs="Times New Roman"/>
          <w:bCs/>
        </w:rPr>
        <w:t xml:space="preserve"> 2016</w:t>
      </w:r>
      <w:r w:rsidR="00646DCC" w:rsidRPr="00A9096C">
        <w:rPr>
          <w:rFonts w:ascii="Times New Roman" w:hAnsi="Times New Roman" w:cs="Times New Roman"/>
          <w:bCs/>
        </w:rPr>
        <w:t xml:space="preserve">, </w:t>
      </w:r>
      <w:r w:rsidR="00F550DF" w:rsidRPr="00A9096C">
        <w:rPr>
          <w:rFonts w:ascii="Times New Roman" w:hAnsi="Times New Roman" w:cs="Times New Roman"/>
          <w:bCs/>
        </w:rPr>
        <w:t>2.0.20</w:t>
      </w:r>
      <w:r w:rsidR="00646DCC" w:rsidRPr="00A9096C">
        <w:rPr>
          <w:rFonts w:ascii="Times New Roman" w:hAnsi="Times New Roman" w:cs="Times New Roman"/>
          <w:bCs/>
        </w:rPr>
        <w:t xml:space="preserve">). We kept samples with above </w:t>
      </w:r>
      <w:r w:rsidR="00F550DF" w:rsidRPr="00A9096C">
        <w:rPr>
          <w:rFonts w:ascii="Times New Roman" w:hAnsi="Times New Roman" w:cs="Times New Roman"/>
          <w:bCs/>
        </w:rPr>
        <w:t>95</w:t>
      </w:r>
      <w:r w:rsidR="00646DCC" w:rsidRPr="00A9096C">
        <w:rPr>
          <w:rFonts w:ascii="Times New Roman" w:hAnsi="Times New Roman" w:cs="Times New Roman"/>
          <w:bCs/>
        </w:rPr>
        <w:t>% sampling completeness</w:t>
      </w:r>
      <w:r w:rsidR="005B386D">
        <w:rPr>
          <w:rFonts w:ascii="Times New Roman" w:hAnsi="Times New Roman" w:cs="Times New Roman"/>
          <w:bCs/>
        </w:rPr>
        <w:t xml:space="preserve"> to ensure our metrics of diversity were accurate and comparable (</w:t>
      </w:r>
      <w:r w:rsidR="00646DCC" w:rsidRPr="00A9096C">
        <w:rPr>
          <w:rFonts w:ascii="Times New Roman" w:hAnsi="Times New Roman" w:cs="Times New Roman"/>
          <w:bCs/>
        </w:rPr>
        <w:t xml:space="preserve">Hsieh and Chao 2017). </w:t>
      </w:r>
      <w:r w:rsidR="005B386D">
        <w:rPr>
          <w:rFonts w:ascii="Times New Roman" w:hAnsi="Times New Roman" w:cs="Times New Roman"/>
          <w:bCs/>
        </w:rPr>
        <w:t xml:space="preserve">We then </w:t>
      </w:r>
      <w:r w:rsidR="00646DCC" w:rsidRPr="00A9096C">
        <w:rPr>
          <w:rFonts w:ascii="Times New Roman" w:hAnsi="Times New Roman" w:cs="Times New Roman"/>
          <w:bCs/>
        </w:rPr>
        <w:t xml:space="preserve">checked </w:t>
      </w:r>
      <w:r w:rsidR="00D45426" w:rsidRPr="00A9096C">
        <w:rPr>
          <w:rFonts w:ascii="Times New Roman" w:hAnsi="Times New Roman" w:cs="Times New Roman"/>
          <w:bCs/>
        </w:rPr>
        <w:t>our data for error that arises during the sequencing process</w:t>
      </w:r>
      <w:r w:rsidR="00646DCC" w:rsidRPr="00A9096C">
        <w:rPr>
          <w:rFonts w:ascii="Times New Roman" w:hAnsi="Times New Roman" w:cs="Times New Roman"/>
          <w:bCs/>
        </w:rPr>
        <w:t xml:space="preserve"> (from either sequence hopping or crosstalk; Weng et al. 2017, van der </w:t>
      </w:r>
      <w:proofErr w:type="spellStart"/>
      <w:r w:rsidR="00646DCC" w:rsidRPr="00A9096C">
        <w:rPr>
          <w:rFonts w:ascii="Times New Roman" w:hAnsi="Times New Roman" w:cs="Times New Roman"/>
          <w:bCs/>
        </w:rPr>
        <w:t>Valk</w:t>
      </w:r>
      <w:proofErr w:type="spellEnd"/>
      <w:r w:rsidR="00646DCC" w:rsidRPr="00A9096C">
        <w:rPr>
          <w:rFonts w:ascii="Times New Roman" w:hAnsi="Times New Roman" w:cs="Times New Roman"/>
          <w:bCs/>
        </w:rPr>
        <w:t xml:space="preserve"> et al. 2019)</w:t>
      </w:r>
      <w:r w:rsidR="00D45426" w:rsidRPr="00A9096C">
        <w:rPr>
          <w:rFonts w:ascii="Times New Roman" w:hAnsi="Times New Roman" w:cs="Times New Roman"/>
          <w:bCs/>
        </w:rPr>
        <w:t>. We based sequencing error on the number of sequences assigned to the negative control</w:t>
      </w:r>
      <w:r w:rsidR="00646DCC" w:rsidRPr="00A9096C">
        <w:rPr>
          <w:rFonts w:ascii="Times New Roman" w:hAnsi="Times New Roman" w:cs="Times New Roman"/>
          <w:bCs/>
        </w:rPr>
        <w:t xml:space="preserve">, since we verified that the concentration of the negative control was zero prior to sequencing and so any non-zero values in the negative control </w:t>
      </w:r>
      <w:r w:rsidR="005B386D" w:rsidRPr="00A9096C">
        <w:rPr>
          <w:rFonts w:ascii="Times New Roman" w:hAnsi="Times New Roman" w:cs="Times New Roman"/>
          <w:bCs/>
        </w:rPr>
        <w:t>represent</w:t>
      </w:r>
      <w:r w:rsidR="00646DCC" w:rsidRPr="00A9096C">
        <w:rPr>
          <w:rFonts w:ascii="Times New Roman" w:hAnsi="Times New Roman" w:cs="Times New Roman"/>
          <w:bCs/>
        </w:rPr>
        <w:t xml:space="preserve"> the rate at which sequences are mis-assigned on the sequencing platform. W</w:t>
      </w:r>
      <w:r w:rsidR="00D45426" w:rsidRPr="00A9096C">
        <w:rPr>
          <w:rFonts w:ascii="Times New Roman" w:hAnsi="Times New Roman" w:cs="Times New Roman"/>
          <w:bCs/>
        </w:rPr>
        <w:t>e used th</w:t>
      </w:r>
      <w:r w:rsidR="00646DCC" w:rsidRPr="00A9096C">
        <w:rPr>
          <w:rFonts w:ascii="Times New Roman" w:hAnsi="Times New Roman" w:cs="Times New Roman"/>
          <w:bCs/>
        </w:rPr>
        <w:t>e distribution of read count values in the negative control</w:t>
      </w:r>
      <w:r w:rsidR="00D45426" w:rsidRPr="00A9096C">
        <w:rPr>
          <w:rFonts w:ascii="Times New Roman" w:hAnsi="Times New Roman" w:cs="Times New Roman"/>
          <w:bCs/>
        </w:rPr>
        <w:t xml:space="preserve"> to build an error distribution and correct our raw sequencing data prior to community analyses</w:t>
      </w:r>
      <w:r w:rsidR="00646DCC" w:rsidRPr="00A9096C">
        <w:rPr>
          <w:rFonts w:ascii="Times New Roman" w:hAnsi="Times New Roman" w:cs="Times New Roman"/>
          <w:bCs/>
        </w:rPr>
        <w:t>, if needed</w:t>
      </w:r>
      <w:r w:rsidR="00D45426" w:rsidRPr="00A9096C">
        <w:rPr>
          <w:rFonts w:ascii="Times New Roman" w:hAnsi="Times New Roman" w:cs="Times New Roman"/>
          <w:bCs/>
        </w:rPr>
        <w:t xml:space="preserve">. To do this, we fit the ASV abundances for the negative control to a </w:t>
      </w:r>
      <w:r w:rsidR="005B386D">
        <w:rPr>
          <w:rFonts w:ascii="Times New Roman" w:hAnsi="Times New Roman" w:cs="Times New Roman"/>
          <w:bCs/>
        </w:rPr>
        <w:t>P</w:t>
      </w:r>
      <w:r w:rsidR="00D45426" w:rsidRPr="00A9096C">
        <w:rPr>
          <w:rFonts w:ascii="Times New Roman" w:hAnsi="Times New Roman" w:cs="Times New Roman"/>
          <w:bCs/>
        </w:rPr>
        <w:t>oisson and negative binomial distribution and used BIC to fit the best of the two distributions to the data (</w:t>
      </w:r>
      <w:proofErr w:type="spellStart"/>
      <w:r w:rsidR="00F550DF" w:rsidRPr="00A9096C">
        <w:rPr>
          <w:rFonts w:ascii="Times New Roman" w:hAnsi="Times New Roman" w:cs="Times New Roman"/>
          <w:bCs/>
        </w:rPr>
        <w:t>Olds</w:t>
      </w:r>
      <w:proofErr w:type="spellEnd"/>
      <w:r w:rsidR="00F550DF" w:rsidRPr="00A9096C">
        <w:rPr>
          <w:rFonts w:ascii="Times New Roman" w:hAnsi="Times New Roman" w:cs="Times New Roman"/>
          <w:bCs/>
        </w:rPr>
        <w:t xml:space="preserve"> et al. 2016</w:t>
      </w:r>
      <w:r w:rsidR="00D45426" w:rsidRPr="00A9096C">
        <w:rPr>
          <w:rFonts w:ascii="Times New Roman" w:hAnsi="Times New Roman" w:cs="Times New Roman"/>
          <w:bCs/>
        </w:rPr>
        <w:t xml:space="preserve">). We then used the distribution of the best-fitting model to predict whether values of different abundances were likely due to error or not (if significant p-value, i.e. 0.001 or lower, these values correspond to real biological diversity and not to sequencing error). Any </w:t>
      </w:r>
      <w:r w:rsidR="00C52874" w:rsidRPr="00A9096C">
        <w:rPr>
          <w:rFonts w:ascii="Times New Roman" w:hAnsi="Times New Roman" w:cs="Times New Roman"/>
          <w:bCs/>
        </w:rPr>
        <w:t xml:space="preserve">ASV in a sample with a read </w:t>
      </w:r>
      <w:r w:rsidR="00D45426" w:rsidRPr="00A9096C">
        <w:rPr>
          <w:rFonts w:ascii="Times New Roman" w:hAnsi="Times New Roman" w:cs="Times New Roman"/>
          <w:bCs/>
        </w:rPr>
        <w:t xml:space="preserve">value which </w:t>
      </w:r>
      <w:r w:rsidR="00C52874" w:rsidRPr="00A9096C">
        <w:rPr>
          <w:rFonts w:ascii="Times New Roman" w:hAnsi="Times New Roman" w:cs="Times New Roman"/>
          <w:bCs/>
        </w:rPr>
        <w:t>was</w:t>
      </w:r>
      <w:r w:rsidR="00D45426" w:rsidRPr="00A9096C">
        <w:rPr>
          <w:rFonts w:ascii="Times New Roman" w:hAnsi="Times New Roman" w:cs="Times New Roman"/>
          <w:bCs/>
        </w:rPr>
        <w:t xml:space="preserve"> likely due to sequencing error were removed prior to community analyses. </w:t>
      </w:r>
      <w:r w:rsidR="006D6575" w:rsidRPr="00A9096C">
        <w:rPr>
          <w:rFonts w:ascii="Times New Roman" w:hAnsi="Times New Roman" w:cs="Times New Roman"/>
          <w:bCs/>
        </w:rPr>
        <w:t xml:space="preserve">In addition to accounting for and correcting error from the sequencing process, we also used positive controls of fungal </w:t>
      </w:r>
      <w:r w:rsidR="000360F9" w:rsidRPr="00A9096C">
        <w:rPr>
          <w:rFonts w:ascii="Times New Roman" w:hAnsi="Times New Roman" w:cs="Times New Roman"/>
          <w:bCs/>
        </w:rPr>
        <w:t xml:space="preserve">clones to assess the specificity of </w:t>
      </w:r>
      <w:r w:rsidR="00842F75">
        <w:rPr>
          <w:rFonts w:ascii="Times New Roman" w:hAnsi="Times New Roman" w:cs="Times New Roman"/>
          <w:bCs/>
        </w:rPr>
        <w:t>UNOISE in assigning reads to ASVs</w:t>
      </w:r>
      <w:r w:rsidR="000360F9" w:rsidRPr="00A9096C">
        <w:rPr>
          <w:rFonts w:ascii="Times New Roman" w:hAnsi="Times New Roman" w:cs="Times New Roman"/>
          <w:bCs/>
        </w:rPr>
        <w:t xml:space="preserve">. Because these fungal positive controls are clones, they should be assigned to one or very few ASVs in the final </w:t>
      </w:r>
      <w:commentRangeStart w:id="162"/>
      <w:commentRangeStart w:id="163"/>
      <w:r w:rsidR="000360F9" w:rsidRPr="00A9096C">
        <w:rPr>
          <w:rFonts w:ascii="Times New Roman" w:hAnsi="Times New Roman" w:cs="Times New Roman"/>
          <w:bCs/>
        </w:rPr>
        <w:t>dataset</w:t>
      </w:r>
      <w:commentRangeEnd w:id="162"/>
      <w:r w:rsidR="00163E89">
        <w:rPr>
          <w:rStyle w:val="CommentReference"/>
        </w:rPr>
        <w:commentReference w:id="162"/>
      </w:r>
      <w:commentRangeEnd w:id="163"/>
      <w:r w:rsidR="00163E89">
        <w:rPr>
          <w:rStyle w:val="CommentReference"/>
        </w:rPr>
        <w:commentReference w:id="163"/>
      </w:r>
      <w:r w:rsidR="000360F9" w:rsidRPr="00A9096C">
        <w:rPr>
          <w:rFonts w:ascii="Times New Roman" w:hAnsi="Times New Roman" w:cs="Times New Roman"/>
          <w:bCs/>
        </w:rPr>
        <w:t xml:space="preserve">. </w:t>
      </w:r>
    </w:p>
    <w:p w14:paraId="6407E764" w14:textId="1E44D0D4" w:rsidR="003508AC" w:rsidRDefault="003508AC" w:rsidP="00D45426">
      <w:pPr>
        <w:rPr>
          <w:rFonts w:ascii="Times New Roman" w:hAnsi="Times New Roman" w:cs="Times New Roman"/>
          <w:bCs/>
        </w:rPr>
      </w:pPr>
    </w:p>
    <w:p w14:paraId="34D10112" w14:textId="4FE57567" w:rsidR="001D2693" w:rsidRDefault="001D2693" w:rsidP="00D45426">
      <w:pPr>
        <w:rPr>
          <w:rFonts w:ascii="Times New Roman" w:hAnsi="Times New Roman" w:cs="Times New Roman"/>
          <w:bCs/>
          <w:i/>
          <w:iCs/>
        </w:rPr>
      </w:pPr>
      <w:r>
        <w:rPr>
          <w:rFonts w:ascii="Times New Roman" w:hAnsi="Times New Roman" w:cs="Times New Roman"/>
          <w:bCs/>
          <w:i/>
          <w:iCs/>
        </w:rPr>
        <w:t xml:space="preserve">Detection and </w:t>
      </w:r>
      <w:r w:rsidR="004716BE">
        <w:rPr>
          <w:rFonts w:ascii="Times New Roman" w:hAnsi="Times New Roman" w:cs="Times New Roman"/>
          <w:bCs/>
          <w:i/>
          <w:iCs/>
        </w:rPr>
        <w:t>proportional abundance</w:t>
      </w:r>
      <w:r>
        <w:rPr>
          <w:rFonts w:ascii="Times New Roman" w:hAnsi="Times New Roman" w:cs="Times New Roman"/>
          <w:bCs/>
          <w:i/>
          <w:iCs/>
        </w:rPr>
        <w:t xml:space="preserve"> of prey</w:t>
      </w:r>
    </w:p>
    <w:p w14:paraId="26FA65D1" w14:textId="662A0BEC" w:rsidR="00EF4AA6" w:rsidRDefault="001D2693" w:rsidP="00C27F98">
      <w:pPr>
        <w:rPr>
          <w:rFonts w:ascii="Times New Roman" w:hAnsi="Times New Roman" w:cs="Times New Roman"/>
          <w:bCs/>
        </w:rPr>
      </w:pPr>
      <w:r>
        <w:rPr>
          <w:rFonts w:ascii="Times New Roman" w:hAnsi="Times New Roman" w:cs="Times New Roman"/>
          <w:bCs/>
        </w:rPr>
        <w:t xml:space="preserve">For </w:t>
      </w:r>
      <w:r w:rsidR="00040901">
        <w:rPr>
          <w:rFonts w:ascii="Times New Roman" w:hAnsi="Times New Roman" w:cs="Times New Roman"/>
          <w:bCs/>
        </w:rPr>
        <w:t>consumers</w:t>
      </w:r>
      <w:r>
        <w:rPr>
          <w:rFonts w:ascii="Times New Roman" w:hAnsi="Times New Roman" w:cs="Times New Roman"/>
          <w:bCs/>
        </w:rPr>
        <w:t xml:space="preserve"> from both mesocosm and field environments, we wanted to know whether surface contamination, and therefore surface sterilization</w:t>
      </w:r>
      <w:r w:rsidR="003B43D9">
        <w:rPr>
          <w:rFonts w:ascii="Times New Roman" w:hAnsi="Times New Roman" w:cs="Times New Roman"/>
          <w:bCs/>
        </w:rPr>
        <w:t xml:space="preserve"> treatment</w:t>
      </w:r>
      <w:r>
        <w:rPr>
          <w:rFonts w:ascii="Times New Roman" w:hAnsi="Times New Roman" w:cs="Times New Roman"/>
          <w:bCs/>
        </w:rPr>
        <w:t>, altered the detection</w:t>
      </w:r>
      <w:r w:rsidR="00767AF4">
        <w:rPr>
          <w:rFonts w:ascii="Times New Roman" w:hAnsi="Times New Roman" w:cs="Times New Roman"/>
          <w:bCs/>
        </w:rPr>
        <w:t xml:space="preserve"> of prey items in </w:t>
      </w:r>
      <w:r w:rsidR="00040901">
        <w:rPr>
          <w:rFonts w:ascii="Times New Roman" w:hAnsi="Times New Roman" w:cs="Times New Roman"/>
          <w:bCs/>
        </w:rPr>
        <w:t>consumers</w:t>
      </w:r>
      <w:r w:rsidR="00767AF4">
        <w:rPr>
          <w:rFonts w:ascii="Times New Roman" w:hAnsi="Times New Roman" w:cs="Times New Roman"/>
          <w:bCs/>
        </w:rPr>
        <w:t xml:space="preserve">. We also wanted to know whether for those </w:t>
      </w:r>
      <w:r w:rsidR="00040901">
        <w:rPr>
          <w:rFonts w:ascii="Times New Roman" w:hAnsi="Times New Roman" w:cs="Times New Roman"/>
          <w:bCs/>
        </w:rPr>
        <w:t>consumers</w:t>
      </w:r>
      <w:r w:rsidR="00767AF4">
        <w:rPr>
          <w:rFonts w:ascii="Times New Roman" w:hAnsi="Times New Roman" w:cs="Times New Roman"/>
          <w:bCs/>
        </w:rPr>
        <w:t xml:space="preserve"> for which prey was detected, </w:t>
      </w:r>
      <w:r w:rsidR="00767AF4">
        <w:rPr>
          <w:rFonts w:ascii="Times New Roman" w:hAnsi="Times New Roman" w:cs="Times New Roman"/>
          <w:bCs/>
        </w:rPr>
        <w:lastRenderedPageBreak/>
        <w:t>whether surface sterilization</w:t>
      </w:r>
      <w:r w:rsidR="003B43D9">
        <w:rPr>
          <w:rFonts w:ascii="Times New Roman" w:hAnsi="Times New Roman" w:cs="Times New Roman"/>
          <w:bCs/>
        </w:rPr>
        <w:t xml:space="preserve"> treatment</w:t>
      </w:r>
      <w:r w:rsidR="00767AF4">
        <w:rPr>
          <w:rFonts w:ascii="Times New Roman" w:hAnsi="Times New Roman" w:cs="Times New Roman"/>
          <w:bCs/>
        </w:rPr>
        <w:t xml:space="preserve"> alters the </w:t>
      </w:r>
      <w:r w:rsidR="004716BE">
        <w:rPr>
          <w:rFonts w:ascii="Times New Roman" w:hAnsi="Times New Roman" w:cs="Times New Roman"/>
          <w:bCs/>
        </w:rPr>
        <w:t>proportional abundance</w:t>
      </w:r>
      <w:r w:rsidR="00767AF4">
        <w:rPr>
          <w:rFonts w:ascii="Times New Roman" w:hAnsi="Times New Roman" w:cs="Times New Roman"/>
          <w:bCs/>
        </w:rPr>
        <w:t xml:space="preserve"> of prey DNA </w:t>
      </w:r>
      <w:commentRangeStart w:id="164"/>
      <w:r w:rsidR="00767AF4">
        <w:rPr>
          <w:rFonts w:ascii="Times New Roman" w:hAnsi="Times New Roman" w:cs="Times New Roman"/>
          <w:bCs/>
        </w:rPr>
        <w:t>reads</w:t>
      </w:r>
      <w:commentRangeEnd w:id="164"/>
      <w:r w:rsidR="002A51DF">
        <w:rPr>
          <w:rStyle w:val="CommentReference"/>
        </w:rPr>
        <w:commentReference w:id="164"/>
      </w:r>
      <w:r w:rsidR="00767AF4">
        <w:rPr>
          <w:rFonts w:ascii="Times New Roman" w:hAnsi="Times New Roman" w:cs="Times New Roman"/>
          <w:bCs/>
        </w:rPr>
        <w:t xml:space="preserve">. </w:t>
      </w:r>
      <w:r>
        <w:rPr>
          <w:rFonts w:ascii="Times New Roman" w:hAnsi="Times New Roman" w:cs="Times New Roman"/>
          <w:bCs/>
        </w:rPr>
        <w:t xml:space="preserve">For mesocosm </w:t>
      </w:r>
      <w:r w:rsidR="00040901">
        <w:rPr>
          <w:rFonts w:ascii="Times New Roman" w:hAnsi="Times New Roman" w:cs="Times New Roman"/>
          <w:bCs/>
        </w:rPr>
        <w:t>consumers</w:t>
      </w:r>
      <w:r>
        <w:rPr>
          <w:rFonts w:ascii="Times New Roman" w:hAnsi="Times New Roman" w:cs="Times New Roman"/>
          <w:bCs/>
        </w:rPr>
        <w:t xml:space="preserve">, we </w:t>
      </w:r>
      <w:commentRangeStart w:id="165"/>
      <w:r>
        <w:rPr>
          <w:rFonts w:ascii="Times New Roman" w:hAnsi="Times New Roman" w:cs="Times New Roman"/>
          <w:bCs/>
        </w:rPr>
        <w:t xml:space="preserve">focused </w:t>
      </w:r>
      <w:commentRangeEnd w:id="165"/>
      <w:r w:rsidR="006C7331">
        <w:rPr>
          <w:rStyle w:val="CommentReference"/>
        </w:rPr>
        <w:commentReference w:id="165"/>
      </w:r>
      <w:r>
        <w:rPr>
          <w:rFonts w:ascii="Times New Roman" w:hAnsi="Times New Roman" w:cs="Times New Roman"/>
          <w:bCs/>
        </w:rPr>
        <w:t xml:space="preserve">on the diet item which we had fed </w:t>
      </w:r>
      <w:r w:rsidR="00040901">
        <w:rPr>
          <w:rFonts w:ascii="Times New Roman" w:hAnsi="Times New Roman" w:cs="Times New Roman"/>
          <w:bCs/>
        </w:rPr>
        <w:t xml:space="preserve">consumers </w:t>
      </w:r>
      <w:r>
        <w:rPr>
          <w:rFonts w:ascii="Times New Roman" w:hAnsi="Times New Roman" w:cs="Times New Roman"/>
          <w:bCs/>
        </w:rPr>
        <w:t>in the mesocosm environment</w:t>
      </w:r>
      <w:r w:rsidR="00E10921">
        <w:rPr>
          <w:rFonts w:ascii="Times New Roman" w:hAnsi="Times New Roman" w:cs="Times New Roman"/>
          <w:bCs/>
        </w:rPr>
        <w:t xml:space="preserve"> (</w:t>
      </w:r>
      <w:r w:rsidR="00E10921">
        <w:rPr>
          <w:rFonts w:ascii="Times New Roman" w:hAnsi="Times New Roman" w:cs="Times New Roman"/>
          <w:bCs/>
          <w:i/>
          <w:iCs/>
        </w:rPr>
        <w:t>O. japonica</w:t>
      </w:r>
      <w:r w:rsidR="00E10921">
        <w:rPr>
          <w:rFonts w:ascii="Times New Roman" w:hAnsi="Times New Roman" w:cs="Times New Roman"/>
          <w:bCs/>
        </w:rPr>
        <w:t>)</w:t>
      </w:r>
      <w:r>
        <w:rPr>
          <w:rFonts w:ascii="Times New Roman" w:hAnsi="Times New Roman" w:cs="Times New Roman"/>
          <w:bCs/>
        </w:rPr>
        <w:t xml:space="preserve">, and for field </w:t>
      </w:r>
      <w:r w:rsidR="00040901">
        <w:rPr>
          <w:rFonts w:ascii="Times New Roman" w:hAnsi="Times New Roman" w:cs="Times New Roman"/>
          <w:bCs/>
        </w:rPr>
        <w:t>consumer</w:t>
      </w:r>
      <w:r>
        <w:rPr>
          <w:rFonts w:ascii="Times New Roman" w:hAnsi="Times New Roman" w:cs="Times New Roman"/>
          <w:bCs/>
        </w:rPr>
        <w:t xml:space="preserve">s, we examined all diet items. Because sequencing depth </w:t>
      </w:r>
      <w:r w:rsidR="001A7609">
        <w:rPr>
          <w:rFonts w:ascii="Times New Roman" w:hAnsi="Times New Roman" w:cs="Times New Roman"/>
          <w:bCs/>
        </w:rPr>
        <w:t>(total number of DNA sequences assigned) can vary considerably across samples in high throughput sequencing runs, we first raref</w:t>
      </w:r>
      <w:r w:rsidR="0049468F">
        <w:rPr>
          <w:rFonts w:ascii="Times New Roman" w:hAnsi="Times New Roman" w:cs="Times New Roman"/>
          <w:bCs/>
        </w:rPr>
        <w:t>ied</w:t>
      </w:r>
      <w:r w:rsidR="001A7609">
        <w:rPr>
          <w:rFonts w:ascii="Times New Roman" w:hAnsi="Times New Roman" w:cs="Times New Roman"/>
          <w:bCs/>
        </w:rPr>
        <w:t xml:space="preserve"> our samples so that we were comparing samples with equal sampling effort</w:t>
      </w:r>
      <w:r w:rsidR="00727C9D">
        <w:rPr>
          <w:rFonts w:ascii="Times New Roman" w:hAnsi="Times New Roman" w:cs="Times New Roman"/>
          <w:bCs/>
        </w:rPr>
        <w:t xml:space="preserve"> (McKnight et al. </w:t>
      </w:r>
      <w:commentRangeStart w:id="166"/>
      <w:commentRangeStart w:id="167"/>
      <w:r w:rsidR="00727C9D">
        <w:rPr>
          <w:rFonts w:ascii="Times New Roman" w:hAnsi="Times New Roman" w:cs="Times New Roman"/>
          <w:bCs/>
        </w:rPr>
        <w:t>2018</w:t>
      </w:r>
      <w:commentRangeEnd w:id="166"/>
      <w:r w:rsidR="006C7331">
        <w:rPr>
          <w:rStyle w:val="CommentReference"/>
        </w:rPr>
        <w:commentReference w:id="166"/>
      </w:r>
      <w:commentRangeEnd w:id="167"/>
      <w:r w:rsidR="006C7331">
        <w:rPr>
          <w:rStyle w:val="CommentReference"/>
        </w:rPr>
        <w:commentReference w:id="167"/>
      </w:r>
      <w:r w:rsidR="00727C9D">
        <w:rPr>
          <w:rFonts w:ascii="Times New Roman" w:hAnsi="Times New Roman" w:cs="Times New Roman"/>
          <w:bCs/>
        </w:rPr>
        <w:t xml:space="preserve">). We did this using the </w:t>
      </w:r>
      <w:proofErr w:type="spellStart"/>
      <w:proofErr w:type="gramStart"/>
      <w:r w:rsidR="00727C9D">
        <w:rPr>
          <w:rFonts w:ascii="Times New Roman" w:hAnsi="Times New Roman" w:cs="Times New Roman"/>
          <w:bCs/>
        </w:rPr>
        <w:t>rrarefy</w:t>
      </w:r>
      <w:proofErr w:type="spellEnd"/>
      <w:r w:rsidR="00727C9D">
        <w:rPr>
          <w:rFonts w:ascii="Times New Roman" w:hAnsi="Times New Roman" w:cs="Times New Roman"/>
          <w:bCs/>
        </w:rPr>
        <w:t>(</w:t>
      </w:r>
      <w:proofErr w:type="gramEnd"/>
      <w:r w:rsidR="00727C9D">
        <w:rPr>
          <w:rFonts w:ascii="Times New Roman" w:hAnsi="Times New Roman" w:cs="Times New Roman"/>
          <w:bCs/>
        </w:rPr>
        <w:t xml:space="preserve">) function in the vegan </w:t>
      </w:r>
      <w:r w:rsidR="00F550DF">
        <w:rPr>
          <w:rFonts w:ascii="Times New Roman" w:hAnsi="Times New Roman" w:cs="Times New Roman"/>
          <w:bCs/>
        </w:rPr>
        <w:t xml:space="preserve">(version 2.5.6) </w:t>
      </w:r>
      <w:r w:rsidR="00727C9D">
        <w:rPr>
          <w:rFonts w:ascii="Times New Roman" w:hAnsi="Times New Roman" w:cs="Times New Roman"/>
          <w:bCs/>
        </w:rPr>
        <w:t xml:space="preserve">package in R and we rarefied based on the sample with the lowest sequencing depth. </w:t>
      </w:r>
      <w:r w:rsidR="00606BD6">
        <w:rPr>
          <w:rFonts w:ascii="Times New Roman" w:hAnsi="Times New Roman" w:cs="Times New Roman"/>
          <w:bCs/>
        </w:rPr>
        <w:t xml:space="preserve">We rarefied </w:t>
      </w:r>
      <w:r>
        <w:rPr>
          <w:rFonts w:ascii="Times New Roman" w:hAnsi="Times New Roman" w:cs="Times New Roman"/>
          <w:bCs/>
        </w:rPr>
        <w:t>the mesocosm dataset separate from the field dataset</w:t>
      </w:r>
      <w:r w:rsidR="00842F75">
        <w:rPr>
          <w:rFonts w:ascii="Times New Roman" w:hAnsi="Times New Roman" w:cs="Times New Roman"/>
          <w:bCs/>
        </w:rPr>
        <w:t xml:space="preserve"> since these samples had been preserved in different ways</w:t>
      </w:r>
      <w:r w:rsidR="009B30C6">
        <w:rPr>
          <w:rFonts w:ascii="Times New Roman" w:hAnsi="Times New Roman" w:cs="Times New Roman"/>
          <w:bCs/>
        </w:rPr>
        <w:t xml:space="preserve"> and for different times</w:t>
      </w:r>
      <w:r w:rsidR="00842F75">
        <w:rPr>
          <w:rFonts w:ascii="Times New Roman" w:hAnsi="Times New Roman" w:cs="Times New Roman"/>
          <w:bCs/>
        </w:rPr>
        <w:t>, which can have large effects on DNA extraction outcomes (</w:t>
      </w:r>
      <w:r w:rsidR="009B30C6">
        <w:rPr>
          <w:rFonts w:ascii="Times New Roman" w:hAnsi="Times New Roman" w:cs="Times New Roman"/>
          <w:bCs/>
        </w:rPr>
        <w:t>Murphy et al. 2002</w:t>
      </w:r>
      <w:r w:rsidR="00842F75">
        <w:rPr>
          <w:rFonts w:ascii="Times New Roman" w:hAnsi="Times New Roman" w:cs="Times New Roman"/>
          <w:bCs/>
        </w:rPr>
        <w:t>)</w:t>
      </w:r>
      <w:r w:rsidR="00606BD6">
        <w:rPr>
          <w:rFonts w:ascii="Times New Roman" w:hAnsi="Times New Roman" w:cs="Times New Roman"/>
          <w:bCs/>
        </w:rPr>
        <w:t xml:space="preserve">. </w:t>
      </w:r>
      <w:r w:rsidR="007E70C8">
        <w:rPr>
          <w:rFonts w:ascii="Times New Roman" w:hAnsi="Times New Roman" w:cs="Times New Roman"/>
          <w:bCs/>
        </w:rPr>
        <w:t xml:space="preserve">Following rarefying, we selected all ASVs which matched to the known prey item </w:t>
      </w:r>
      <w:r>
        <w:rPr>
          <w:rFonts w:ascii="Times New Roman" w:hAnsi="Times New Roman" w:cs="Times New Roman"/>
          <w:bCs/>
        </w:rPr>
        <w:t xml:space="preserve">for the mesocosm </w:t>
      </w:r>
      <w:r w:rsidR="00040901">
        <w:rPr>
          <w:rFonts w:ascii="Times New Roman" w:hAnsi="Times New Roman" w:cs="Times New Roman"/>
          <w:bCs/>
        </w:rPr>
        <w:t>consumers</w:t>
      </w:r>
      <w:r>
        <w:rPr>
          <w:rFonts w:ascii="Times New Roman" w:hAnsi="Times New Roman" w:cs="Times New Roman"/>
          <w:bCs/>
        </w:rPr>
        <w:t xml:space="preserve"> </w:t>
      </w:r>
      <w:r w:rsidR="007E70C8">
        <w:rPr>
          <w:rFonts w:ascii="Times New Roman" w:hAnsi="Times New Roman" w:cs="Times New Roman"/>
          <w:bCs/>
        </w:rPr>
        <w:t xml:space="preserve">(species: </w:t>
      </w:r>
      <w:proofErr w:type="spellStart"/>
      <w:r w:rsidR="007E70C8">
        <w:rPr>
          <w:rFonts w:ascii="Times New Roman" w:hAnsi="Times New Roman" w:cs="Times New Roman"/>
          <w:bCs/>
          <w:i/>
          <w:iCs/>
        </w:rPr>
        <w:t>Oxya</w:t>
      </w:r>
      <w:proofErr w:type="spellEnd"/>
      <w:r w:rsidR="007E70C8">
        <w:rPr>
          <w:rFonts w:ascii="Times New Roman" w:hAnsi="Times New Roman" w:cs="Times New Roman"/>
          <w:bCs/>
          <w:i/>
          <w:iCs/>
        </w:rPr>
        <w:t xml:space="preserve"> japonica</w:t>
      </w:r>
      <w:r w:rsidR="007E70C8">
        <w:rPr>
          <w:rFonts w:ascii="Times New Roman" w:hAnsi="Times New Roman" w:cs="Times New Roman"/>
          <w:bCs/>
        </w:rPr>
        <w:t xml:space="preserve">, genus: </w:t>
      </w:r>
      <w:proofErr w:type="spellStart"/>
      <w:r w:rsidR="007E70C8">
        <w:rPr>
          <w:rFonts w:ascii="Times New Roman" w:hAnsi="Times New Roman" w:cs="Times New Roman"/>
          <w:bCs/>
          <w:i/>
          <w:iCs/>
        </w:rPr>
        <w:t>Oxya</w:t>
      </w:r>
      <w:proofErr w:type="spellEnd"/>
      <w:r w:rsidR="007E70C8">
        <w:rPr>
          <w:rFonts w:ascii="Times New Roman" w:hAnsi="Times New Roman" w:cs="Times New Roman"/>
          <w:bCs/>
        </w:rPr>
        <w:t>, family: Acrididae)</w:t>
      </w:r>
      <w:r>
        <w:rPr>
          <w:rFonts w:ascii="Times New Roman" w:hAnsi="Times New Roman" w:cs="Times New Roman"/>
          <w:bCs/>
        </w:rPr>
        <w:t xml:space="preserve">, and all prey items for the field collected </w:t>
      </w:r>
      <w:r w:rsidR="00040901">
        <w:rPr>
          <w:rFonts w:ascii="Times New Roman" w:hAnsi="Times New Roman" w:cs="Times New Roman"/>
          <w:bCs/>
        </w:rPr>
        <w:t>consumers</w:t>
      </w:r>
      <w:r>
        <w:rPr>
          <w:rFonts w:ascii="Times New Roman" w:hAnsi="Times New Roman" w:cs="Times New Roman"/>
          <w:bCs/>
        </w:rPr>
        <w:t xml:space="preserve"> (Kingdom: Animalia; Clade: Bilateria, excluding predator DNA). </w:t>
      </w:r>
      <w:r w:rsidR="00F14F64">
        <w:rPr>
          <w:rFonts w:ascii="Times New Roman" w:hAnsi="Times New Roman" w:cs="Times New Roman"/>
          <w:bCs/>
        </w:rPr>
        <w:t>In addition</w:t>
      </w:r>
      <w:r w:rsidR="00040901">
        <w:rPr>
          <w:rFonts w:ascii="Times New Roman" w:hAnsi="Times New Roman" w:cs="Times New Roman"/>
          <w:bCs/>
        </w:rPr>
        <w:t>,</w:t>
      </w:r>
      <w:r>
        <w:rPr>
          <w:rFonts w:ascii="Times New Roman" w:hAnsi="Times New Roman" w:cs="Times New Roman"/>
          <w:bCs/>
        </w:rPr>
        <w:t xml:space="preserve"> for field </w:t>
      </w:r>
      <w:r w:rsidR="00040901">
        <w:rPr>
          <w:rFonts w:ascii="Times New Roman" w:hAnsi="Times New Roman" w:cs="Times New Roman"/>
          <w:bCs/>
        </w:rPr>
        <w:t>consumers</w:t>
      </w:r>
      <w:r>
        <w:rPr>
          <w:rFonts w:ascii="Times New Roman" w:hAnsi="Times New Roman" w:cs="Times New Roman"/>
          <w:bCs/>
        </w:rPr>
        <w:t>,</w:t>
      </w:r>
      <w:r w:rsidR="00F14F64">
        <w:rPr>
          <w:rFonts w:ascii="Times New Roman" w:hAnsi="Times New Roman" w:cs="Times New Roman"/>
          <w:bCs/>
        </w:rPr>
        <w:t xml:space="preserve"> because BLAST and BOLD matched multiple ASVs to the same species taxonomy, we concatenated all ASVs based on shared taxonomic assignment (i.e. multiple ASVs matched to </w:t>
      </w:r>
      <w:r w:rsidR="00040901">
        <w:rPr>
          <w:rFonts w:ascii="Times New Roman" w:hAnsi="Times New Roman" w:cs="Times New Roman"/>
          <w:bCs/>
          <w:i/>
          <w:iCs/>
        </w:rPr>
        <w:t xml:space="preserve">diet </w:t>
      </w:r>
      <w:r w:rsidR="00F14F64">
        <w:rPr>
          <w:rFonts w:ascii="Times New Roman" w:hAnsi="Times New Roman" w:cs="Times New Roman"/>
          <w:bCs/>
          <w:i/>
          <w:iCs/>
        </w:rPr>
        <w:t xml:space="preserve">species A </w:t>
      </w:r>
      <w:r w:rsidR="00F14F64">
        <w:rPr>
          <w:rFonts w:ascii="Times New Roman" w:hAnsi="Times New Roman" w:cs="Times New Roman"/>
          <w:bCs/>
        </w:rPr>
        <w:t xml:space="preserve">were combined into one </w:t>
      </w:r>
      <w:r w:rsidR="00040901">
        <w:rPr>
          <w:rFonts w:ascii="Times New Roman" w:hAnsi="Times New Roman" w:cs="Times New Roman"/>
          <w:bCs/>
          <w:i/>
          <w:iCs/>
        </w:rPr>
        <w:t xml:space="preserve">diet </w:t>
      </w:r>
      <w:r w:rsidR="00F14F64">
        <w:rPr>
          <w:rFonts w:ascii="Times New Roman" w:hAnsi="Times New Roman" w:cs="Times New Roman"/>
          <w:bCs/>
          <w:i/>
          <w:iCs/>
        </w:rPr>
        <w:t>species A</w:t>
      </w:r>
      <w:r w:rsidR="00F14F64">
        <w:rPr>
          <w:rFonts w:ascii="Times New Roman" w:hAnsi="Times New Roman" w:cs="Times New Roman"/>
          <w:bCs/>
        </w:rPr>
        <w:t xml:space="preserve"> taxonomy with cumulative read abundance). </w:t>
      </w:r>
      <w:r w:rsidR="006C6013">
        <w:rPr>
          <w:rFonts w:ascii="Times New Roman" w:hAnsi="Times New Roman" w:cs="Times New Roman"/>
          <w:bCs/>
        </w:rPr>
        <w:t xml:space="preserve">For both mesocosm and field </w:t>
      </w:r>
      <w:r w:rsidR="00040901">
        <w:rPr>
          <w:rFonts w:ascii="Times New Roman" w:hAnsi="Times New Roman" w:cs="Times New Roman"/>
          <w:bCs/>
        </w:rPr>
        <w:t>consumers</w:t>
      </w:r>
      <w:r w:rsidR="006C6013">
        <w:rPr>
          <w:rFonts w:ascii="Times New Roman" w:hAnsi="Times New Roman" w:cs="Times New Roman"/>
          <w:bCs/>
        </w:rPr>
        <w:t xml:space="preserve">, we assessed per sample detection of prey (known prey for mesocosm </w:t>
      </w:r>
      <w:r w:rsidR="00040901">
        <w:rPr>
          <w:rFonts w:ascii="Times New Roman" w:hAnsi="Times New Roman" w:cs="Times New Roman"/>
          <w:bCs/>
        </w:rPr>
        <w:t>consumers</w:t>
      </w:r>
      <w:r w:rsidR="006C6013">
        <w:rPr>
          <w:rFonts w:ascii="Times New Roman" w:hAnsi="Times New Roman" w:cs="Times New Roman"/>
          <w:bCs/>
        </w:rPr>
        <w:t xml:space="preserve">, all prey for field collected </w:t>
      </w:r>
      <w:r w:rsidR="00040901">
        <w:rPr>
          <w:rFonts w:ascii="Times New Roman" w:hAnsi="Times New Roman" w:cs="Times New Roman"/>
          <w:bCs/>
        </w:rPr>
        <w:t>consumers</w:t>
      </w:r>
      <w:r w:rsidR="006C6013">
        <w:rPr>
          <w:rFonts w:ascii="Times New Roman" w:hAnsi="Times New Roman" w:cs="Times New Roman"/>
          <w:bCs/>
        </w:rPr>
        <w:t>) using generalized linear models with prey detection (presence-absence per sample) as the response variable, surface sterilization</w:t>
      </w:r>
      <w:r w:rsidR="003B43D9">
        <w:rPr>
          <w:rFonts w:ascii="Times New Roman" w:hAnsi="Times New Roman" w:cs="Times New Roman"/>
          <w:bCs/>
        </w:rPr>
        <w:t xml:space="preserve"> treatment</w:t>
      </w:r>
      <w:r w:rsidR="006C6013">
        <w:rPr>
          <w:rFonts w:ascii="Times New Roman" w:hAnsi="Times New Roman" w:cs="Times New Roman"/>
          <w:bCs/>
        </w:rPr>
        <w:t xml:space="preserve"> </w:t>
      </w:r>
      <w:r w:rsidR="009B30C6">
        <w:rPr>
          <w:rFonts w:ascii="Times New Roman" w:hAnsi="Times New Roman" w:cs="Times New Roman"/>
          <w:bCs/>
        </w:rPr>
        <w:t xml:space="preserve">as a </w:t>
      </w:r>
      <w:r w:rsidR="006C6013">
        <w:rPr>
          <w:rFonts w:ascii="Times New Roman" w:hAnsi="Times New Roman" w:cs="Times New Roman"/>
          <w:bCs/>
        </w:rPr>
        <w:t>fixed effect, and a binomial distribution. For per sample prey</w:t>
      </w:r>
      <w:r w:rsidR="004716BE">
        <w:rPr>
          <w:rFonts w:ascii="Times New Roman" w:hAnsi="Times New Roman" w:cs="Times New Roman"/>
          <w:bCs/>
        </w:rPr>
        <w:t xml:space="preserve"> proportional</w:t>
      </w:r>
      <w:r w:rsidR="006C6013">
        <w:rPr>
          <w:rFonts w:ascii="Times New Roman" w:hAnsi="Times New Roman" w:cs="Times New Roman"/>
          <w:bCs/>
        </w:rPr>
        <w:t xml:space="preserve"> read abundance for both sets of </w:t>
      </w:r>
      <w:r w:rsidR="00040901">
        <w:rPr>
          <w:rFonts w:ascii="Times New Roman" w:hAnsi="Times New Roman" w:cs="Times New Roman"/>
          <w:bCs/>
        </w:rPr>
        <w:t>consumers</w:t>
      </w:r>
      <w:r w:rsidR="006C6013">
        <w:rPr>
          <w:rFonts w:ascii="Times New Roman" w:hAnsi="Times New Roman" w:cs="Times New Roman"/>
          <w:bCs/>
        </w:rPr>
        <w:t>, we assessed per sample</w:t>
      </w:r>
      <w:r w:rsidR="004716BE">
        <w:rPr>
          <w:rFonts w:ascii="Times New Roman" w:hAnsi="Times New Roman" w:cs="Times New Roman"/>
          <w:bCs/>
        </w:rPr>
        <w:t xml:space="preserve"> proportional</w:t>
      </w:r>
      <w:r w:rsidR="006C6013">
        <w:rPr>
          <w:rFonts w:ascii="Times New Roman" w:hAnsi="Times New Roman" w:cs="Times New Roman"/>
          <w:bCs/>
        </w:rPr>
        <w:t xml:space="preserve"> abundance of prey</w:t>
      </w:r>
      <w:r w:rsidR="00767AF4">
        <w:rPr>
          <w:rFonts w:ascii="Times New Roman" w:hAnsi="Times New Roman" w:cs="Times New Roman"/>
          <w:bCs/>
        </w:rPr>
        <w:t xml:space="preserve"> in </w:t>
      </w:r>
      <w:r w:rsidR="00040901">
        <w:rPr>
          <w:rFonts w:ascii="Times New Roman" w:hAnsi="Times New Roman" w:cs="Times New Roman"/>
          <w:bCs/>
        </w:rPr>
        <w:t>consumers</w:t>
      </w:r>
      <w:r w:rsidR="00767AF4">
        <w:rPr>
          <w:rFonts w:ascii="Times New Roman" w:hAnsi="Times New Roman" w:cs="Times New Roman"/>
          <w:bCs/>
        </w:rPr>
        <w:t xml:space="preserve"> with prey detected </w:t>
      </w:r>
      <w:r w:rsidR="006C6013">
        <w:rPr>
          <w:rFonts w:ascii="Times New Roman" w:hAnsi="Times New Roman" w:cs="Times New Roman"/>
          <w:bCs/>
        </w:rPr>
        <w:t xml:space="preserve">using generalized linear models with the number of prey DNA reads per sample as the response variable, surface sterilization </w:t>
      </w:r>
      <w:r w:rsidR="003B43D9">
        <w:rPr>
          <w:rFonts w:ascii="Times New Roman" w:hAnsi="Times New Roman" w:cs="Times New Roman"/>
          <w:bCs/>
        </w:rPr>
        <w:t xml:space="preserve">treatment </w:t>
      </w:r>
      <w:r w:rsidR="006C6013">
        <w:rPr>
          <w:rFonts w:ascii="Times New Roman" w:hAnsi="Times New Roman" w:cs="Times New Roman"/>
          <w:bCs/>
        </w:rPr>
        <w:t xml:space="preserve">as </w:t>
      </w:r>
      <w:r w:rsidR="009B30C6">
        <w:rPr>
          <w:rFonts w:ascii="Times New Roman" w:hAnsi="Times New Roman" w:cs="Times New Roman"/>
          <w:bCs/>
        </w:rPr>
        <w:t xml:space="preserve">a </w:t>
      </w:r>
      <w:r w:rsidR="006C6013">
        <w:rPr>
          <w:rFonts w:ascii="Times New Roman" w:hAnsi="Times New Roman" w:cs="Times New Roman"/>
          <w:bCs/>
        </w:rPr>
        <w:t>fixed effect and a Poisson or negative binomial distribution (to correct for overdispersion when needed</w:t>
      </w:r>
      <w:r w:rsidR="004716BE">
        <w:rPr>
          <w:rFonts w:ascii="Times New Roman" w:hAnsi="Times New Roman" w:cs="Times New Roman"/>
          <w:bCs/>
        </w:rPr>
        <w:t>; because we had rarefied to equal sampling depth, total read abundance is directly proportional to the proportion of total reads attributed to prey DNA</w:t>
      </w:r>
      <w:r w:rsidR="006C6013">
        <w:rPr>
          <w:rFonts w:ascii="Times New Roman" w:hAnsi="Times New Roman" w:cs="Times New Roman"/>
          <w:bCs/>
        </w:rPr>
        <w:t>).</w:t>
      </w:r>
      <w:r w:rsidR="00E10921">
        <w:rPr>
          <w:rFonts w:ascii="Times New Roman" w:hAnsi="Times New Roman" w:cs="Times New Roman"/>
          <w:bCs/>
        </w:rPr>
        <w:t xml:space="preserve"> </w:t>
      </w:r>
      <w:commentRangeStart w:id="168"/>
      <w:r w:rsidR="00E10921">
        <w:rPr>
          <w:rFonts w:ascii="Times New Roman" w:hAnsi="Times New Roman" w:cs="Times New Roman"/>
          <w:bCs/>
        </w:rPr>
        <w:t xml:space="preserve">For the mesocosm </w:t>
      </w:r>
      <w:r w:rsidR="00040901">
        <w:rPr>
          <w:rFonts w:ascii="Times New Roman" w:hAnsi="Times New Roman" w:cs="Times New Roman"/>
          <w:bCs/>
        </w:rPr>
        <w:t>consumers</w:t>
      </w:r>
      <w:r w:rsidR="00E10921">
        <w:rPr>
          <w:rFonts w:ascii="Times New Roman" w:hAnsi="Times New Roman" w:cs="Times New Roman"/>
          <w:bCs/>
        </w:rPr>
        <w:t xml:space="preserve">, we also explored the effect of possible DNA degradation on known prey DNA by also running similar models for the number of </w:t>
      </w:r>
      <w:r w:rsidR="00040901">
        <w:rPr>
          <w:rFonts w:ascii="Times New Roman" w:hAnsi="Times New Roman" w:cs="Times New Roman"/>
          <w:bCs/>
        </w:rPr>
        <w:t>consumer</w:t>
      </w:r>
      <w:r w:rsidR="00E10921">
        <w:rPr>
          <w:rFonts w:ascii="Times New Roman" w:hAnsi="Times New Roman" w:cs="Times New Roman"/>
          <w:bCs/>
        </w:rPr>
        <w:t xml:space="preserve"> sequence reads in each sample and the number of other prey reads</w:t>
      </w:r>
      <w:r w:rsidR="00841D1F">
        <w:rPr>
          <w:rFonts w:ascii="Times New Roman" w:hAnsi="Times New Roman" w:cs="Times New Roman"/>
          <w:bCs/>
        </w:rPr>
        <w:t xml:space="preserve"> (not the fed prey item)</w:t>
      </w:r>
      <w:r w:rsidR="00E10921">
        <w:rPr>
          <w:rFonts w:ascii="Times New Roman" w:hAnsi="Times New Roman" w:cs="Times New Roman"/>
          <w:bCs/>
        </w:rPr>
        <w:t xml:space="preserve"> in each sample (which we expected to find</w:t>
      </w:r>
      <w:r w:rsidR="00841D1F">
        <w:rPr>
          <w:rFonts w:ascii="Times New Roman" w:hAnsi="Times New Roman" w:cs="Times New Roman"/>
          <w:bCs/>
        </w:rPr>
        <w:t xml:space="preserve"> within the timeframe of our feeding trials</w:t>
      </w:r>
      <w:r w:rsidR="00E10921">
        <w:rPr>
          <w:rFonts w:ascii="Times New Roman" w:hAnsi="Times New Roman" w:cs="Times New Roman"/>
          <w:bCs/>
        </w:rPr>
        <w:t xml:space="preserve"> based on results from another study; </w:t>
      </w:r>
      <w:proofErr w:type="spellStart"/>
      <w:r w:rsidR="00E10921">
        <w:rPr>
          <w:rFonts w:ascii="Times New Roman" w:hAnsi="Times New Roman" w:cs="Times New Roman"/>
          <w:bCs/>
        </w:rPr>
        <w:t>Marcias</w:t>
      </w:r>
      <w:proofErr w:type="spellEnd"/>
      <w:r w:rsidR="00E10921">
        <w:rPr>
          <w:rFonts w:ascii="Times New Roman" w:hAnsi="Times New Roman" w:cs="Times New Roman"/>
          <w:bCs/>
        </w:rPr>
        <w:t>-Hernandez et al. 2018)</w:t>
      </w:r>
      <w:r w:rsidR="0062131F">
        <w:rPr>
          <w:rFonts w:ascii="Times New Roman" w:hAnsi="Times New Roman" w:cs="Times New Roman"/>
          <w:bCs/>
        </w:rPr>
        <w:t xml:space="preserve">; if DNA degradation occurs with surface sterilization, we expected to observe a decrease in </w:t>
      </w:r>
      <w:r w:rsidR="00040901">
        <w:rPr>
          <w:rFonts w:ascii="Times New Roman" w:hAnsi="Times New Roman" w:cs="Times New Roman"/>
          <w:bCs/>
        </w:rPr>
        <w:t>consumer</w:t>
      </w:r>
      <w:r w:rsidR="0062131F">
        <w:rPr>
          <w:rFonts w:ascii="Times New Roman" w:hAnsi="Times New Roman" w:cs="Times New Roman"/>
          <w:bCs/>
        </w:rPr>
        <w:t xml:space="preserve"> read abundance and other prey reads (Supplement).  </w:t>
      </w:r>
      <w:commentRangeEnd w:id="168"/>
      <w:r w:rsidR="006C7331">
        <w:rPr>
          <w:rStyle w:val="CommentReference"/>
        </w:rPr>
        <w:commentReference w:id="168"/>
      </w:r>
    </w:p>
    <w:p w14:paraId="6C1623C2" w14:textId="08990A33" w:rsidR="001D2693" w:rsidRDefault="001D2693" w:rsidP="00C27F98">
      <w:pPr>
        <w:rPr>
          <w:rFonts w:ascii="Times New Roman" w:hAnsi="Times New Roman" w:cs="Times New Roman"/>
          <w:bCs/>
        </w:rPr>
      </w:pPr>
    </w:p>
    <w:p w14:paraId="722909E3" w14:textId="17DF388E" w:rsidR="001D2693" w:rsidRDefault="001D2693" w:rsidP="00C27F98">
      <w:pPr>
        <w:rPr>
          <w:rFonts w:ascii="Times New Roman" w:hAnsi="Times New Roman" w:cs="Times New Roman"/>
          <w:bCs/>
          <w:i/>
          <w:iCs/>
        </w:rPr>
      </w:pPr>
      <w:r>
        <w:rPr>
          <w:rFonts w:ascii="Times New Roman" w:hAnsi="Times New Roman" w:cs="Times New Roman"/>
          <w:bCs/>
          <w:i/>
          <w:iCs/>
        </w:rPr>
        <w:t xml:space="preserve">Prey richness and composition in field </w:t>
      </w:r>
      <w:r w:rsidR="00040901">
        <w:rPr>
          <w:rFonts w:ascii="Times New Roman" w:hAnsi="Times New Roman" w:cs="Times New Roman"/>
          <w:bCs/>
          <w:i/>
          <w:iCs/>
        </w:rPr>
        <w:t>consumers</w:t>
      </w:r>
    </w:p>
    <w:p w14:paraId="6EA9A8D3" w14:textId="611AF1CC" w:rsidR="004716BE" w:rsidRDefault="006C6013" w:rsidP="006C6013">
      <w:pPr>
        <w:rPr>
          <w:rFonts w:ascii="Times New Roman" w:hAnsi="Times New Roman" w:cs="Times New Roman"/>
          <w:bCs/>
        </w:rPr>
      </w:pPr>
      <w:r>
        <w:rPr>
          <w:rFonts w:ascii="Times New Roman" w:hAnsi="Times New Roman" w:cs="Times New Roman"/>
          <w:bCs/>
        </w:rPr>
        <w:t xml:space="preserve">In addition, for the field-collected </w:t>
      </w:r>
      <w:r w:rsidR="00040901">
        <w:rPr>
          <w:rFonts w:ascii="Times New Roman" w:hAnsi="Times New Roman" w:cs="Times New Roman"/>
          <w:bCs/>
        </w:rPr>
        <w:t>consumers,</w:t>
      </w:r>
      <w:r>
        <w:rPr>
          <w:rFonts w:ascii="Times New Roman" w:hAnsi="Times New Roman" w:cs="Times New Roman"/>
          <w:bCs/>
        </w:rPr>
        <w:t xml:space="preserve"> we also wanted to know whether surface contamination, and therefore surface sterilization </w:t>
      </w:r>
      <w:r w:rsidR="003B43D9">
        <w:rPr>
          <w:rFonts w:ascii="Times New Roman" w:hAnsi="Times New Roman" w:cs="Times New Roman"/>
          <w:bCs/>
        </w:rPr>
        <w:t xml:space="preserve">treatment </w:t>
      </w:r>
      <w:r>
        <w:rPr>
          <w:rFonts w:ascii="Times New Roman" w:hAnsi="Times New Roman" w:cs="Times New Roman"/>
          <w:bCs/>
        </w:rPr>
        <w:t xml:space="preserve">altered both the species richness of DNA attributed to prey items as well as the species composition of these prey items. For per sample prey richness for field-collected </w:t>
      </w:r>
      <w:r w:rsidR="00040901">
        <w:rPr>
          <w:rFonts w:ascii="Times New Roman" w:hAnsi="Times New Roman" w:cs="Times New Roman"/>
          <w:bCs/>
        </w:rPr>
        <w:t>consumers</w:t>
      </w:r>
      <w:r>
        <w:rPr>
          <w:rFonts w:ascii="Times New Roman" w:hAnsi="Times New Roman" w:cs="Times New Roman"/>
          <w:bCs/>
        </w:rPr>
        <w:t>, we assessed per sample prey richness using generalized linear models with the number of prey species per sample as the response variable, surface sterilization</w:t>
      </w:r>
      <w:r w:rsidR="003B43D9">
        <w:rPr>
          <w:rFonts w:ascii="Times New Roman" w:hAnsi="Times New Roman" w:cs="Times New Roman"/>
          <w:bCs/>
        </w:rPr>
        <w:t xml:space="preserve"> treatment</w:t>
      </w:r>
      <w:r>
        <w:rPr>
          <w:rFonts w:ascii="Times New Roman" w:hAnsi="Times New Roman" w:cs="Times New Roman"/>
          <w:bCs/>
        </w:rPr>
        <w:t xml:space="preserve"> as </w:t>
      </w:r>
      <w:r w:rsidR="009B30C6">
        <w:rPr>
          <w:rFonts w:ascii="Times New Roman" w:hAnsi="Times New Roman" w:cs="Times New Roman"/>
          <w:bCs/>
        </w:rPr>
        <w:t xml:space="preserve">the </w:t>
      </w:r>
      <w:r>
        <w:rPr>
          <w:rFonts w:ascii="Times New Roman" w:hAnsi="Times New Roman" w:cs="Times New Roman"/>
          <w:bCs/>
        </w:rPr>
        <w:t>fixed effect</w:t>
      </w:r>
      <w:r w:rsidR="009B30C6">
        <w:rPr>
          <w:rFonts w:ascii="Times New Roman" w:hAnsi="Times New Roman" w:cs="Times New Roman"/>
          <w:bCs/>
        </w:rPr>
        <w:t xml:space="preserve"> </w:t>
      </w:r>
      <w:r>
        <w:rPr>
          <w:rFonts w:ascii="Times New Roman" w:hAnsi="Times New Roman" w:cs="Times New Roman"/>
          <w:bCs/>
        </w:rPr>
        <w:t xml:space="preserve">and a Poisson or negative binomial distribution (to correct for overdispersion when needed). We assessed differences in species composition between surface sterilized and unsterilized </w:t>
      </w:r>
      <w:r w:rsidR="00040901">
        <w:rPr>
          <w:rFonts w:ascii="Times New Roman" w:hAnsi="Times New Roman" w:cs="Times New Roman"/>
          <w:bCs/>
        </w:rPr>
        <w:t>consumer</w:t>
      </w:r>
      <w:r>
        <w:rPr>
          <w:rFonts w:ascii="Times New Roman" w:hAnsi="Times New Roman" w:cs="Times New Roman"/>
          <w:bCs/>
        </w:rPr>
        <w:t xml:space="preserve">s using a presence-absence PERMANOVA model fit </w:t>
      </w:r>
      <w:r w:rsidR="009B30C6">
        <w:rPr>
          <w:rFonts w:ascii="Times New Roman" w:hAnsi="Times New Roman" w:cs="Times New Roman"/>
          <w:bCs/>
        </w:rPr>
        <w:t xml:space="preserve">with </w:t>
      </w:r>
      <w:r w:rsidR="004716BE">
        <w:rPr>
          <w:rFonts w:ascii="Times New Roman" w:hAnsi="Times New Roman" w:cs="Times New Roman"/>
          <w:bCs/>
        </w:rPr>
        <w:t xml:space="preserve">a binomial mixed effects model with surface sterilization treatment as a fixed effect, a random intercept term for prey species, and a random slope term for surface sterilization treatment. Incorporating a random intercept term for </w:t>
      </w:r>
      <w:r w:rsidR="00040901">
        <w:rPr>
          <w:rFonts w:ascii="Times New Roman" w:hAnsi="Times New Roman" w:cs="Times New Roman"/>
          <w:bCs/>
        </w:rPr>
        <w:t xml:space="preserve">prey </w:t>
      </w:r>
      <w:r w:rsidR="004716BE">
        <w:rPr>
          <w:rFonts w:ascii="Times New Roman" w:hAnsi="Times New Roman" w:cs="Times New Roman"/>
          <w:bCs/>
        </w:rPr>
        <w:t xml:space="preserve">species combined with a random slope term for surface sterilization treatment allows the effect of surface sterilization treatment to vary </w:t>
      </w:r>
      <w:r w:rsidR="004716BE">
        <w:rPr>
          <w:rFonts w:ascii="Times New Roman" w:hAnsi="Times New Roman" w:cs="Times New Roman"/>
          <w:bCs/>
        </w:rPr>
        <w:lastRenderedPageBreak/>
        <w:t xml:space="preserve">by </w:t>
      </w:r>
      <w:r w:rsidR="00040901">
        <w:rPr>
          <w:rFonts w:ascii="Times New Roman" w:hAnsi="Times New Roman" w:cs="Times New Roman"/>
          <w:bCs/>
        </w:rPr>
        <w:t xml:space="preserve">prey </w:t>
      </w:r>
      <w:r w:rsidR="004716BE">
        <w:rPr>
          <w:rFonts w:ascii="Times New Roman" w:hAnsi="Times New Roman" w:cs="Times New Roman"/>
          <w:bCs/>
        </w:rPr>
        <w:t>species, such that some</w:t>
      </w:r>
      <w:r w:rsidR="00040901">
        <w:rPr>
          <w:rFonts w:ascii="Times New Roman" w:hAnsi="Times New Roman" w:cs="Times New Roman"/>
          <w:bCs/>
        </w:rPr>
        <w:t xml:space="preserve"> prey</w:t>
      </w:r>
      <w:r w:rsidR="004716BE">
        <w:rPr>
          <w:rFonts w:ascii="Times New Roman" w:hAnsi="Times New Roman" w:cs="Times New Roman"/>
          <w:bCs/>
        </w:rPr>
        <w:t xml:space="preserve"> species may increase in presence with surface sterilization, while others may decrease in presence</w:t>
      </w:r>
      <w:r w:rsidR="00A60773">
        <w:rPr>
          <w:rFonts w:ascii="Times New Roman" w:hAnsi="Times New Roman" w:cs="Times New Roman"/>
          <w:bCs/>
        </w:rPr>
        <w:t xml:space="preserve"> (</w:t>
      </w:r>
      <w:proofErr w:type="spellStart"/>
      <w:r w:rsidR="00A60773">
        <w:rPr>
          <w:rFonts w:ascii="Times New Roman" w:hAnsi="Times New Roman" w:cs="Times New Roman"/>
          <w:bCs/>
        </w:rPr>
        <w:t>Zurr</w:t>
      </w:r>
      <w:proofErr w:type="spellEnd"/>
      <w:r w:rsidR="00A60773">
        <w:rPr>
          <w:rFonts w:ascii="Times New Roman" w:hAnsi="Times New Roman" w:cs="Times New Roman"/>
          <w:bCs/>
        </w:rPr>
        <w:t>, or other random slopes citation here)</w:t>
      </w:r>
      <w:r w:rsidR="004716BE">
        <w:rPr>
          <w:rFonts w:ascii="Times New Roman" w:hAnsi="Times New Roman" w:cs="Times New Roman"/>
          <w:bCs/>
        </w:rPr>
        <w:t xml:space="preserve">. </w:t>
      </w:r>
      <w:r w:rsidR="00A60773">
        <w:rPr>
          <w:rFonts w:ascii="Times New Roman" w:hAnsi="Times New Roman" w:cs="Times New Roman"/>
          <w:bCs/>
        </w:rPr>
        <w:t xml:space="preserve">We also created a similar model (instead with a Poisson distribution) for per-species abundance between the surface sterilization </w:t>
      </w:r>
      <w:r w:rsidR="003B43D9">
        <w:rPr>
          <w:rFonts w:ascii="Times New Roman" w:hAnsi="Times New Roman" w:cs="Times New Roman"/>
          <w:bCs/>
        </w:rPr>
        <w:t xml:space="preserve">treatment </w:t>
      </w:r>
      <w:r w:rsidR="00A60773">
        <w:rPr>
          <w:rFonts w:ascii="Times New Roman" w:hAnsi="Times New Roman" w:cs="Times New Roman"/>
          <w:bCs/>
        </w:rPr>
        <w:t xml:space="preserve">groups (and repeated both analyses for the prey detected in the mesocosm </w:t>
      </w:r>
      <w:r w:rsidR="00040901">
        <w:rPr>
          <w:rFonts w:ascii="Times New Roman" w:hAnsi="Times New Roman" w:cs="Times New Roman"/>
          <w:bCs/>
        </w:rPr>
        <w:t>consumers</w:t>
      </w:r>
      <w:r w:rsidR="00A60773">
        <w:rPr>
          <w:rFonts w:ascii="Times New Roman" w:hAnsi="Times New Roman" w:cs="Times New Roman"/>
          <w:bCs/>
        </w:rPr>
        <w:t xml:space="preserve">, Supplement). </w:t>
      </w:r>
    </w:p>
    <w:p w14:paraId="1BA80B05" w14:textId="77777777" w:rsidR="006C6013" w:rsidRDefault="006C6013" w:rsidP="006C6013">
      <w:pPr>
        <w:rPr>
          <w:rFonts w:ascii="Times New Roman" w:hAnsi="Times New Roman" w:cs="Times New Roman"/>
          <w:bCs/>
        </w:rPr>
      </w:pPr>
    </w:p>
    <w:p w14:paraId="6DDF6D97" w14:textId="400B2346" w:rsidR="006C6013" w:rsidRPr="006C6013" w:rsidRDefault="006C6013" w:rsidP="006C6013">
      <w:pPr>
        <w:rPr>
          <w:rFonts w:ascii="Times New Roman" w:hAnsi="Times New Roman" w:cs="Times New Roman"/>
          <w:bCs/>
          <w:i/>
          <w:iCs/>
        </w:rPr>
      </w:pPr>
      <w:r>
        <w:rPr>
          <w:rFonts w:ascii="Times New Roman" w:hAnsi="Times New Roman" w:cs="Times New Roman"/>
          <w:bCs/>
          <w:i/>
          <w:iCs/>
        </w:rPr>
        <w:t>Model selection</w:t>
      </w:r>
    </w:p>
    <w:p w14:paraId="3209A20C" w14:textId="11280B41" w:rsidR="009B30C6" w:rsidRDefault="009B30C6" w:rsidP="006C6013">
      <w:pPr>
        <w:rPr>
          <w:rFonts w:ascii="Times New Roman" w:hAnsi="Times New Roman" w:cs="Times New Roman"/>
          <w:bCs/>
        </w:rPr>
      </w:pPr>
      <w:r>
        <w:rPr>
          <w:rFonts w:ascii="Times New Roman" w:hAnsi="Times New Roman" w:cs="Times New Roman"/>
          <w:bCs/>
        </w:rPr>
        <w:t>For all generalized linear models, we</w:t>
      </w:r>
      <w:r w:rsidR="006C6013">
        <w:rPr>
          <w:rFonts w:ascii="Times New Roman" w:hAnsi="Times New Roman" w:cs="Times New Roman"/>
          <w:bCs/>
        </w:rPr>
        <w:t xml:space="preserve"> performed model selection by </w:t>
      </w:r>
      <w:r>
        <w:rPr>
          <w:rFonts w:ascii="Times New Roman" w:hAnsi="Times New Roman" w:cs="Times New Roman"/>
          <w:bCs/>
        </w:rPr>
        <w:t>comparing the full model (including the fixed effect of surface sterilization</w:t>
      </w:r>
      <w:r w:rsidR="003B43D9">
        <w:rPr>
          <w:rFonts w:ascii="Times New Roman" w:hAnsi="Times New Roman" w:cs="Times New Roman"/>
          <w:bCs/>
        </w:rPr>
        <w:t xml:space="preserve"> treatment</w:t>
      </w:r>
      <w:r>
        <w:rPr>
          <w:rFonts w:ascii="Times New Roman" w:hAnsi="Times New Roman" w:cs="Times New Roman"/>
          <w:bCs/>
        </w:rPr>
        <w:t xml:space="preserve">) to a null model without this effect. All models were called in the </w:t>
      </w:r>
      <w:proofErr w:type="spellStart"/>
      <w:r>
        <w:rPr>
          <w:rFonts w:ascii="Times New Roman" w:hAnsi="Times New Roman" w:cs="Times New Roman"/>
          <w:bCs/>
        </w:rPr>
        <w:t>glmmTMB</w:t>
      </w:r>
      <w:proofErr w:type="spellEnd"/>
      <w:r>
        <w:rPr>
          <w:rFonts w:ascii="Times New Roman" w:hAnsi="Times New Roman" w:cs="Times New Roman"/>
          <w:bCs/>
        </w:rPr>
        <w:t xml:space="preserve"> package (version 1.0.0, Brooks et al. 2017) in R (version 3.6.1) We chose the best fitting model based on size corrected AIC values (</w:t>
      </w:r>
      <w:proofErr w:type="spellStart"/>
      <w:r>
        <w:rPr>
          <w:rFonts w:ascii="Times New Roman" w:hAnsi="Times New Roman" w:cs="Times New Roman"/>
          <w:bCs/>
        </w:rPr>
        <w:t>MuMIn</w:t>
      </w:r>
      <w:proofErr w:type="spellEnd"/>
      <w:r>
        <w:rPr>
          <w:rFonts w:ascii="Times New Roman" w:hAnsi="Times New Roman" w:cs="Times New Roman"/>
          <w:bCs/>
        </w:rPr>
        <w:t xml:space="preserve"> package version 1.43.15). For responses for which the best model included the surface sterilization</w:t>
      </w:r>
      <w:r w:rsidR="003B43D9">
        <w:rPr>
          <w:rFonts w:ascii="Times New Roman" w:hAnsi="Times New Roman" w:cs="Times New Roman"/>
          <w:bCs/>
        </w:rPr>
        <w:t xml:space="preserve"> treatment</w:t>
      </w:r>
      <w:r>
        <w:rPr>
          <w:rFonts w:ascii="Times New Roman" w:hAnsi="Times New Roman" w:cs="Times New Roman"/>
          <w:bCs/>
        </w:rPr>
        <w:t xml:space="preserve"> term, we performed post-hoc pairwise comparisons between the estimated marginal means of surface sterilized and </w:t>
      </w:r>
      <w:proofErr w:type="spellStart"/>
      <w:r>
        <w:rPr>
          <w:rFonts w:ascii="Times New Roman" w:hAnsi="Times New Roman" w:cs="Times New Roman"/>
          <w:bCs/>
        </w:rPr>
        <w:t>non sterilized</w:t>
      </w:r>
      <w:proofErr w:type="spellEnd"/>
      <w:r w:rsidR="00040901">
        <w:rPr>
          <w:rFonts w:ascii="Times New Roman" w:hAnsi="Times New Roman" w:cs="Times New Roman"/>
          <w:bCs/>
        </w:rPr>
        <w:t xml:space="preserve"> consumer</w:t>
      </w:r>
      <w:r>
        <w:rPr>
          <w:rFonts w:ascii="Times New Roman" w:hAnsi="Times New Roman" w:cs="Times New Roman"/>
          <w:bCs/>
        </w:rPr>
        <w:t xml:space="preserve"> individuals using the </w:t>
      </w:r>
      <w:proofErr w:type="spellStart"/>
      <w:r>
        <w:rPr>
          <w:rFonts w:ascii="Times New Roman" w:hAnsi="Times New Roman" w:cs="Times New Roman"/>
          <w:bCs/>
        </w:rPr>
        <w:t>emmeans</w:t>
      </w:r>
      <w:proofErr w:type="spellEnd"/>
      <w:r>
        <w:rPr>
          <w:rFonts w:ascii="Times New Roman" w:hAnsi="Times New Roman" w:cs="Times New Roman"/>
          <w:bCs/>
        </w:rPr>
        <w:t xml:space="preserve"> package (version 1.4.5). We assessed model fit using diagnostics in the </w:t>
      </w:r>
      <w:proofErr w:type="spellStart"/>
      <w:r>
        <w:rPr>
          <w:rFonts w:ascii="Times New Roman" w:hAnsi="Times New Roman" w:cs="Times New Roman"/>
          <w:bCs/>
        </w:rPr>
        <w:t>DHARMa</w:t>
      </w:r>
      <w:proofErr w:type="spellEnd"/>
      <w:r>
        <w:rPr>
          <w:rFonts w:ascii="Times New Roman" w:hAnsi="Times New Roman" w:cs="Times New Roman"/>
          <w:bCs/>
        </w:rPr>
        <w:t xml:space="preserve"> package (version 0.2.7), including tests for heteroskedasticity, and for count models (Poisson or negative binomial), zero inflation and overdispersion (</w:t>
      </w:r>
      <w:proofErr w:type="spellStart"/>
      <w:r>
        <w:rPr>
          <w:rFonts w:ascii="Times New Roman" w:hAnsi="Times New Roman" w:cs="Times New Roman"/>
          <w:bCs/>
        </w:rPr>
        <w:t>Zurr</w:t>
      </w:r>
      <w:proofErr w:type="spellEnd"/>
      <w:r>
        <w:rPr>
          <w:rFonts w:ascii="Times New Roman" w:hAnsi="Times New Roman" w:cs="Times New Roman"/>
          <w:bCs/>
        </w:rPr>
        <w:t xml:space="preserve">, </w:t>
      </w:r>
      <w:proofErr w:type="spellStart"/>
      <w:r>
        <w:rPr>
          <w:rFonts w:ascii="Times New Roman" w:hAnsi="Times New Roman" w:cs="Times New Roman"/>
          <w:bCs/>
        </w:rPr>
        <w:t>Bolker</w:t>
      </w:r>
      <w:proofErr w:type="spellEnd"/>
      <w:r>
        <w:rPr>
          <w:rFonts w:ascii="Times New Roman" w:hAnsi="Times New Roman" w:cs="Times New Roman"/>
          <w:bCs/>
        </w:rPr>
        <w:t xml:space="preserve"> citations here). </w:t>
      </w:r>
      <w:r w:rsidR="001213F3">
        <w:rPr>
          <w:rFonts w:ascii="Times New Roman" w:hAnsi="Times New Roman" w:cs="Times New Roman"/>
          <w:bCs/>
        </w:rPr>
        <w:t xml:space="preserve">All raw data, data cleaning, and data analyses can be found in the data (CITE data here). </w:t>
      </w:r>
    </w:p>
    <w:p w14:paraId="0B812FC5" w14:textId="72F0C9D6" w:rsidR="00793F23" w:rsidRPr="00532C05" w:rsidRDefault="00793F23" w:rsidP="00532C05">
      <w:pPr>
        <w:rPr>
          <w:rFonts w:ascii="Times New Roman" w:hAnsi="Times New Roman" w:cs="Times New Roman"/>
          <w:bCs/>
          <w:i/>
          <w:iCs/>
        </w:rPr>
      </w:pPr>
    </w:p>
    <w:p w14:paraId="1A7BF9CD" w14:textId="3120C90C" w:rsidR="004E5D74" w:rsidRDefault="004E5D74" w:rsidP="00793F23">
      <w:pPr>
        <w:rPr>
          <w:rFonts w:ascii="Times New Roman" w:hAnsi="Times New Roman" w:cs="Times New Roman"/>
          <w:b/>
        </w:rPr>
      </w:pPr>
      <w:r>
        <w:rPr>
          <w:rFonts w:ascii="Times New Roman" w:hAnsi="Times New Roman" w:cs="Times New Roman"/>
          <w:b/>
        </w:rPr>
        <w:t>Results</w:t>
      </w:r>
    </w:p>
    <w:p w14:paraId="39516A54" w14:textId="77777777" w:rsidR="00E70B33" w:rsidRDefault="00E70B33" w:rsidP="00E70B33">
      <w:pPr>
        <w:rPr>
          <w:rFonts w:ascii="Times New Roman" w:hAnsi="Times New Roman" w:cs="Times New Roman"/>
          <w:bCs/>
          <w:i/>
          <w:iCs/>
        </w:rPr>
      </w:pPr>
      <w:r>
        <w:rPr>
          <w:rFonts w:ascii="Times New Roman" w:hAnsi="Times New Roman" w:cs="Times New Roman"/>
          <w:bCs/>
          <w:i/>
          <w:iCs/>
        </w:rPr>
        <w:t>Sequence merging, filtering, and clustering with UNOISE3 and DADA2</w:t>
      </w:r>
    </w:p>
    <w:p w14:paraId="6AA9F264" w14:textId="7C4FE722" w:rsidR="00F86929" w:rsidRDefault="008B0995" w:rsidP="00F2012E">
      <w:pPr>
        <w:rPr>
          <w:rFonts w:ascii="Times New Roman" w:hAnsi="Times New Roman" w:cs="Times New Roman"/>
          <w:bCs/>
        </w:rPr>
      </w:pPr>
      <w:r>
        <w:rPr>
          <w:rFonts w:ascii="Times New Roman" w:hAnsi="Times New Roman" w:cs="Times New Roman"/>
          <w:bCs/>
        </w:rPr>
        <w:t xml:space="preserve">The Illumina </w:t>
      </w:r>
      <w:proofErr w:type="spellStart"/>
      <w:r>
        <w:rPr>
          <w:rFonts w:ascii="Times New Roman" w:hAnsi="Times New Roman" w:cs="Times New Roman"/>
          <w:bCs/>
        </w:rPr>
        <w:t>MiSeq</w:t>
      </w:r>
      <w:proofErr w:type="spellEnd"/>
      <w:r>
        <w:rPr>
          <w:rFonts w:ascii="Times New Roman" w:hAnsi="Times New Roman" w:cs="Times New Roman"/>
          <w:bCs/>
        </w:rPr>
        <w:t xml:space="preserve"> run </w:t>
      </w:r>
      <w:r w:rsidR="003C3E1A">
        <w:rPr>
          <w:rFonts w:ascii="Times New Roman" w:hAnsi="Times New Roman" w:cs="Times New Roman"/>
          <w:bCs/>
        </w:rPr>
        <w:t>yielded 33</w:t>
      </w:r>
      <w:r w:rsidR="00CD4548">
        <w:rPr>
          <w:rFonts w:ascii="Times New Roman" w:hAnsi="Times New Roman" w:cs="Times New Roman"/>
          <w:bCs/>
        </w:rPr>
        <w:t xml:space="preserve">,332,804 </w:t>
      </w:r>
      <w:r w:rsidR="00F86929">
        <w:rPr>
          <w:rFonts w:ascii="Times New Roman" w:hAnsi="Times New Roman" w:cs="Times New Roman"/>
          <w:bCs/>
        </w:rPr>
        <w:t xml:space="preserve">unpaired </w:t>
      </w:r>
      <w:r w:rsidR="00CD4548">
        <w:rPr>
          <w:rFonts w:ascii="Times New Roman" w:hAnsi="Times New Roman" w:cs="Times New Roman"/>
          <w:bCs/>
        </w:rPr>
        <w:t>reads</w:t>
      </w:r>
      <w:r w:rsidR="00F86929">
        <w:rPr>
          <w:rFonts w:ascii="Times New Roman" w:hAnsi="Times New Roman" w:cs="Times New Roman"/>
          <w:bCs/>
        </w:rPr>
        <w:t xml:space="preserve"> and had a Q30 quality score of 78.03%. After quality filtering and denoising</w:t>
      </w:r>
      <w:r w:rsidR="009B30C6">
        <w:rPr>
          <w:rFonts w:ascii="Times New Roman" w:hAnsi="Times New Roman" w:cs="Times New Roman"/>
          <w:bCs/>
        </w:rPr>
        <w:t xml:space="preserve"> with UNOISE3</w:t>
      </w:r>
      <w:r w:rsidR="00F86929">
        <w:rPr>
          <w:rFonts w:ascii="Times New Roman" w:hAnsi="Times New Roman" w:cs="Times New Roman"/>
          <w:bCs/>
        </w:rPr>
        <w:t xml:space="preserve">, we had a set of </w:t>
      </w:r>
      <w:r w:rsidR="006F7F22" w:rsidRPr="00F86929">
        <w:rPr>
          <w:rFonts w:ascii="Times New Roman" w:hAnsi="Times New Roman" w:cs="Times New Roman"/>
          <w:bCs/>
        </w:rPr>
        <w:t>8</w:t>
      </w:r>
      <w:r w:rsidR="006F7F22">
        <w:rPr>
          <w:rFonts w:ascii="Times New Roman" w:hAnsi="Times New Roman" w:cs="Times New Roman"/>
          <w:bCs/>
        </w:rPr>
        <w:t>,</w:t>
      </w:r>
      <w:r w:rsidR="006F7F22" w:rsidRPr="00F86929">
        <w:rPr>
          <w:rFonts w:ascii="Times New Roman" w:hAnsi="Times New Roman" w:cs="Times New Roman"/>
          <w:bCs/>
        </w:rPr>
        <w:t>029</w:t>
      </w:r>
      <w:r w:rsidR="006F7F22">
        <w:rPr>
          <w:rFonts w:ascii="Times New Roman" w:hAnsi="Times New Roman" w:cs="Times New Roman"/>
          <w:bCs/>
        </w:rPr>
        <w:t>,</w:t>
      </w:r>
      <w:r w:rsidR="006F7F22" w:rsidRPr="00F86929">
        <w:rPr>
          <w:rFonts w:ascii="Times New Roman" w:hAnsi="Times New Roman" w:cs="Times New Roman"/>
          <w:bCs/>
        </w:rPr>
        <w:t>959</w:t>
      </w:r>
      <w:r w:rsidR="006F7F22">
        <w:rPr>
          <w:rFonts w:ascii="Times New Roman" w:hAnsi="Times New Roman" w:cs="Times New Roman"/>
          <w:bCs/>
        </w:rPr>
        <w:t xml:space="preserve"> </w:t>
      </w:r>
      <w:proofErr w:type="gramStart"/>
      <w:r w:rsidR="006F7F22">
        <w:rPr>
          <w:rFonts w:ascii="Times New Roman" w:hAnsi="Times New Roman" w:cs="Times New Roman"/>
          <w:bCs/>
        </w:rPr>
        <w:t>paired-end</w:t>
      </w:r>
      <w:proofErr w:type="gramEnd"/>
      <w:r w:rsidR="006F7F22">
        <w:rPr>
          <w:rFonts w:ascii="Times New Roman" w:hAnsi="Times New Roman" w:cs="Times New Roman"/>
          <w:bCs/>
        </w:rPr>
        <w:t xml:space="preserve"> reads that corresponded to 176 ASVs</w:t>
      </w:r>
      <w:r w:rsidR="009B30C6">
        <w:rPr>
          <w:rFonts w:ascii="Times New Roman" w:hAnsi="Times New Roman" w:cs="Times New Roman"/>
          <w:bCs/>
        </w:rPr>
        <w:t xml:space="preserve">. </w:t>
      </w:r>
      <w:r w:rsidR="00340530">
        <w:rPr>
          <w:rFonts w:ascii="Times New Roman" w:hAnsi="Times New Roman" w:cs="Times New Roman"/>
          <w:bCs/>
        </w:rPr>
        <w:t>Eighty-t</w:t>
      </w:r>
      <w:r w:rsidR="006F7F22">
        <w:rPr>
          <w:rFonts w:ascii="Times New Roman" w:hAnsi="Times New Roman" w:cs="Times New Roman"/>
          <w:bCs/>
        </w:rPr>
        <w:t xml:space="preserve">wo </w:t>
      </w:r>
      <w:r w:rsidR="00340530">
        <w:rPr>
          <w:rFonts w:ascii="Times New Roman" w:hAnsi="Times New Roman" w:cs="Times New Roman"/>
          <w:bCs/>
        </w:rPr>
        <w:t xml:space="preserve">percent </w:t>
      </w:r>
      <w:r w:rsidR="006F7F22">
        <w:rPr>
          <w:rFonts w:ascii="Times New Roman" w:hAnsi="Times New Roman" w:cs="Times New Roman"/>
          <w:bCs/>
        </w:rPr>
        <w:t xml:space="preserve">(145/176) of the ASVs </w:t>
      </w:r>
      <w:r w:rsidR="00340530">
        <w:rPr>
          <w:rFonts w:ascii="Times New Roman" w:hAnsi="Times New Roman" w:cs="Times New Roman"/>
          <w:bCs/>
        </w:rPr>
        <w:t xml:space="preserve">received a taxonomic assignment. All BOLD and </w:t>
      </w:r>
      <w:proofErr w:type="spellStart"/>
      <w:r w:rsidR="00340530">
        <w:rPr>
          <w:rFonts w:ascii="Times New Roman" w:hAnsi="Times New Roman" w:cs="Times New Roman"/>
          <w:bCs/>
        </w:rPr>
        <w:t>BLASTed</w:t>
      </w:r>
      <w:proofErr w:type="spellEnd"/>
      <w:r w:rsidR="00340530">
        <w:rPr>
          <w:rFonts w:ascii="Times New Roman" w:hAnsi="Times New Roman" w:cs="Times New Roman"/>
          <w:bCs/>
        </w:rPr>
        <w:t xml:space="preserve"> taxonomic assignments matched and the BOLD </w:t>
      </w:r>
      <w:proofErr w:type="spellStart"/>
      <w:r w:rsidR="00340530">
        <w:rPr>
          <w:rFonts w:ascii="Times New Roman" w:hAnsi="Times New Roman" w:cs="Times New Roman"/>
          <w:bCs/>
        </w:rPr>
        <w:t>IDEngine</w:t>
      </w:r>
      <w:proofErr w:type="spellEnd"/>
      <w:r w:rsidR="00340530">
        <w:rPr>
          <w:rFonts w:ascii="Times New Roman" w:hAnsi="Times New Roman" w:cs="Times New Roman"/>
          <w:bCs/>
        </w:rPr>
        <w:t xml:space="preserve"> did not assign taxonomies to any ASVs not assigned by BLAST (the BOLD taxonomic assignments were to species level versus order, family, or genus level for those ASVs that matched in BOLD; 44 </w:t>
      </w:r>
      <w:r w:rsidR="00C7187F">
        <w:rPr>
          <w:rFonts w:ascii="Times New Roman" w:hAnsi="Times New Roman" w:cs="Times New Roman"/>
          <w:bCs/>
        </w:rPr>
        <w:t>total</w:t>
      </w:r>
      <w:r w:rsidR="00340530">
        <w:rPr>
          <w:rFonts w:ascii="Times New Roman" w:hAnsi="Times New Roman" w:cs="Times New Roman"/>
          <w:bCs/>
        </w:rPr>
        <w:t>).</w:t>
      </w:r>
      <w:r w:rsidR="00586CA5">
        <w:rPr>
          <w:rFonts w:ascii="Times New Roman" w:hAnsi="Times New Roman" w:cs="Times New Roman"/>
          <w:bCs/>
        </w:rPr>
        <w:t xml:space="preserve"> </w:t>
      </w:r>
    </w:p>
    <w:p w14:paraId="2C0FE43C" w14:textId="78B3A4E4" w:rsidR="00E70B33" w:rsidRDefault="00E70B33" w:rsidP="00F2012E">
      <w:pPr>
        <w:rPr>
          <w:rFonts w:ascii="Times New Roman" w:hAnsi="Times New Roman" w:cs="Times New Roman"/>
          <w:bCs/>
        </w:rPr>
      </w:pPr>
    </w:p>
    <w:p w14:paraId="1EC9A987" w14:textId="1128EC3A" w:rsidR="00E70B33" w:rsidRPr="00E70B33" w:rsidRDefault="00E70B33" w:rsidP="00F2012E">
      <w:pPr>
        <w:rPr>
          <w:rFonts w:ascii="Times New Roman" w:hAnsi="Times New Roman" w:cs="Times New Roman"/>
          <w:bCs/>
          <w:i/>
          <w:iCs/>
        </w:rPr>
      </w:pPr>
      <w:r>
        <w:rPr>
          <w:rFonts w:ascii="Times New Roman" w:hAnsi="Times New Roman" w:cs="Times New Roman"/>
          <w:bCs/>
          <w:i/>
          <w:iCs/>
        </w:rPr>
        <w:t>Sampling completeness and error checking</w:t>
      </w:r>
    </w:p>
    <w:p w14:paraId="7BC9AC9B" w14:textId="53C60C0E" w:rsidR="00340530" w:rsidRDefault="00E70B33" w:rsidP="00F2012E">
      <w:pPr>
        <w:rPr>
          <w:rFonts w:ascii="Times New Roman" w:hAnsi="Times New Roman" w:cs="Times New Roman"/>
          <w:bCs/>
        </w:rPr>
      </w:pPr>
      <w:r>
        <w:rPr>
          <w:rFonts w:ascii="Times New Roman" w:hAnsi="Times New Roman" w:cs="Times New Roman"/>
          <w:bCs/>
        </w:rPr>
        <w:t xml:space="preserve">Based on sampling completeness curves, all samples were sequenced enough to capture 99 – 100% of the species richness in samples. </w:t>
      </w:r>
      <w:r w:rsidR="00C7187F">
        <w:rPr>
          <w:rFonts w:ascii="Times New Roman" w:hAnsi="Times New Roman" w:cs="Times New Roman"/>
          <w:bCs/>
        </w:rPr>
        <w:t>The</w:t>
      </w:r>
      <w:r w:rsidR="00AA3E54">
        <w:rPr>
          <w:rFonts w:ascii="Times New Roman" w:hAnsi="Times New Roman" w:cs="Times New Roman"/>
          <w:bCs/>
        </w:rPr>
        <w:t xml:space="preserve"> negative control was assigned only one ASV with a read abundance of </w:t>
      </w:r>
      <w:r w:rsidR="00C7187F">
        <w:rPr>
          <w:rFonts w:ascii="Times New Roman" w:hAnsi="Times New Roman" w:cs="Times New Roman"/>
          <w:bCs/>
        </w:rPr>
        <w:t xml:space="preserve">one and were best fit by a </w:t>
      </w:r>
      <w:r w:rsidR="00040901">
        <w:rPr>
          <w:rFonts w:ascii="Times New Roman" w:hAnsi="Times New Roman" w:cs="Times New Roman"/>
          <w:bCs/>
        </w:rPr>
        <w:t>negative binomial</w:t>
      </w:r>
      <w:r w:rsidR="00C7187F">
        <w:rPr>
          <w:rFonts w:ascii="Times New Roman" w:hAnsi="Times New Roman" w:cs="Times New Roman"/>
          <w:bCs/>
        </w:rPr>
        <w:t xml:space="preserve"> distribution. </w:t>
      </w:r>
      <w:r>
        <w:rPr>
          <w:rFonts w:ascii="Times New Roman" w:hAnsi="Times New Roman" w:cs="Times New Roman"/>
          <w:bCs/>
        </w:rPr>
        <w:t>Based on th</w:t>
      </w:r>
      <w:r w:rsidR="00C7187F">
        <w:rPr>
          <w:rFonts w:ascii="Times New Roman" w:hAnsi="Times New Roman" w:cs="Times New Roman"/>
          <w:bCs/>
        </w:rPr>
        <w:t>is distribution</w:t>
      </w:r>
      <w:r>
        <w:rPr>
          <w:rFonts w:ascii="Times New Roman" w:hAnsi="Times New Roman" w:cs="Times New Roman"/>
          <w:bCs/>
        </w:rPr>
        <w:t xml:space="preserve">, </w:t>
      </w:r>
      <w:r w:rsidR="00AA3E54">
        <w:rPr>
          <w:rFonts w:ascii="Times New Roman" w:hAnsi="Times New Roman" w:cs="Times New Roman"/>
          <w:bCs/>
        </w:rPr>
        <w:t>all reads with a read abundance of one or more represent real biological diversity (p-value &lt; 0.001)</w:t>
      </w:r>
      <w:r>
        <w:rPr>
          <w:rFonts w:ascii="Times New Roman" w:hAnsi="Times New Roman" w:cs="Times New Roman"/>
          <w:bCs/>
        </w:rPr>
        <w:t xml:space="preserve">. </w:t>
      </w:r>
      <w:r w:rsidR="00C7187F">
        <w:rPr>
          <w:rFonts w:ascii="Times New Roman" w:hAnsi="Times New Roman" w:cs="Times New Roman"/>
          <w:bCs/>
        </w:rPr>
        <w:t>ASVs were matched with good specificity, with each positive control</w:t>
      </w:r>
      <w:r w:rsidR="00AA3E54">
        <w:rPr>
          <w:rFonts w:ascii="Times New Roman" w:hAnsi="Times New Roman" w:cs="Times New Roman"/>
          <w:bCs/>
        </w:rPr>
        <w:t xml:space="preserve"> </w:t>
      </w:r>
      <w:r w:rsidR="00C7187F">
        <w:rPr>
          <w:rFonts w:ascii="Times New Roman" w:hAnsi="Times New Roman" w:cs="Times New Roman"/>
          <w:bCs/>
        </w:rPr>
        <w:t>assigned to</w:t>
      </w:r>
      <w:r w:rsidR="00AA3E54">
        <w:rPr>
          <w:rFonts w:ascii="Times New Roman" w:hAnsi="Times New Roman" w:cs="Times New Roman"/>
          <w:bCs/>
        </w:rPr>
        <w:t xml:space="preserve"> 3 ASVs</w:t>
      </w:r>
      <w:r w:rsidR="00C34486">
        <w:rPr>
          <w:rFonts w:ascii="Times New Roman" w:hAnsi="Times New Roman" w:cs="Times New Roman"/>
          <w:bCs/>
        </w:rPr>
        <w:t xml:space="preserve"> (with one dominating read abundance by a factor of 10</w:t>
      </w:r>
      <w:r w:rsidR="00C34486">
        <w:rPr>
          <w:rFonts w:ascii="Times New Roman" w:hAnsi="Times New Roman" w:cs="Times New Roman"/>
          <w:bCs/>
          <w:vertAlign w:val="superscript"/>
        </w:rPr>
        <w:t xml:space="preserve">5 </w:t>
      </w:r>
      <w:r w:rsidR="00C34486">
        <w:rPr>
          <w:rFonts w:ascii="Times New Roman" w:hAnsi="Times New Roman" w:cs="Times New Roman"/>
          <w:bCs/>
        </w:rPr>
        <w:t>and the other</w:t>
      </w:r>
      <w:r w:rsidR="00C7187F">
        <w:rPr>
          <w:rFonts w:ascii="Times New Roman" w:hAnsi="Times New Roman" w:cs="Times New Roman"/>
          <w:bCs/>
        </w:rPr>
        <w:t xml:space="preserve"> two</w:t>
      </w:r>
      <w:r w:rsidR="00C34486">
        <w:rPr>
          <w:rFonts w:ascii="Times New Roman" w:hAnsi="Times New Roman" w:cs="Times New Roman"/>
          <w:bCs/>
        </w:rPr>
        <w:t xml:space="preserve"> being much less abundant)</w:t>
      </w:r>
      <w:r w:rsidR="00AA3E54">
        <w:rPr>
          <w:rFonts w:ascii="Times New Roman" w:hAnsi="Times New Roman" w:cs="Times New Roman"/>
          <w:bCs/>
        </w:rPr>
        <w:t xml:space="preserve">. </w:t>
      </w:r>
    </w:p>
    <w:p w14:paraId="56E1F56F" w14:textId="359178F8" w:rsidR="00E70B33" w:rsidRDefault="00E70B33" w:rsidP="00F2012E">
      <w:pPr>
        <w:rPr>
          <w:rFonts w:ascii="Times New Roman" w:hAnsi="Times New Roman" w:cs="Times New Roman"/>
          <w:bCs/>
        </w:rPr>
      </w:pPr>
    </w:p>
    <w:p w14:paraId="75B86716" w14:textId="77777777" w:rsidR="00216531" w:rsidRDefault="00216531" w:rsidP="00216531">
      <w:pPr>
        <w:rPr>
          <w:rFonts w:ascii="Times New Roman" w:hAnsi="Times New Roman" w:cs="Times New Roman"/>
          <w:bCs/>
          <w:i/>
          <w:iCs/>
        </w:rPr>
      </w:pPr>
      <w:commentRangeStart w:id="169"/>
      <w:r>
        <w:rPr>
          <w:rFonts w:ascii="Times New Roman" w:hAnsi="Times New Roman" w:cs="Times New Roman"/>
          <w:bCs/>
          <w:i/>
          <w:iCs/>
        </w:rPr>
        <w:t>De</w:t>
      </w:r>
      <w:commentRangeEnd w:id="169"/>
      <w:r w:rsidR="00405B05">
        <w:rPr>
          <w:rStyle w:val="CommentReference"/>
        </w:rPr>
        <w:commentReference w:id="169"/>
      </w:r>
      <w:r>
        <w:rPr>
          <w:rFonts w:ascii="Times New Roman" w:hAnsi="Times New Roman" w:cs="Times New Roman"/>
          <w:bCs/>
          <w:i/>
          <w:iCs/>
        </w:rPr>
        <w:t>tection and abundance of prey</w:t>
      </w:r>
    </w:p>
    <w:p w14:paraId="28DA8D2C" w14:textId="00D30A45" w:rsidR="00E70B33" w:rsidRDefault="00216531" w:rsidP="00F2012E">
      <w:pPr>
        <w:rPr>
          <w:rFonts w:ascii="Times New Roman" w:hAnsi="Times New Roman" w:cs="Times New Roman"/>
          <w:bCs/>
        </w:rPr>
      </w:pPr>
      <w:r>
        <w:rPr>
          <w:rFonts w:ascii="Times New Roman" w:hAnsi="Times New Roman" w:cs="Times New Roman"/>
          <w:bCs/>
        </w:rPr>
        <w:t xml:space="preserve">We detected </w:t>
      </w:r>
      <w:r w:rsidR="00586CA5">
        <w:rPr>
          <w:rFonts w:ascii="Times New Roman" w:hAnsi="Times New Roman" w:cs="Times New Roman"/>
          <w:bCs/>
        </w:rPr>
        <w:t xml:space="preserve">known </w:t>
      </w:r>
      <w:r>
        <w:rPr>
          <w:rFonts w:ascii="Times New Roman" w:hAnsi="Times New Roman" w:cs="Times New Roman"/>
          <w:bCs/>
        </w:rPr>
        <w:t xml:space="preserve">prey in </w:t>
      </w:r>
      <w:r w:rsidR="00405B05">
        <w:rPr>
          <w:rFonts w:ascii="Times New Roman" w:hAnsi="Times New Roman" w:cs="Times New Roman"/>
          <w:bCs/>
        </w:rPr>
        <w:t>74</w:t>
      </w:r>
      <w:r>
        <w:rPr>
          <w:rFonts w:ascii="Times New Roman" w:hAnsi="Times New Roman" w:cs="Times New Roman"/>
          <w:bCs/>
        </w:rPr>
        <w:t>%</w:t>
      </w:r>
      <w:r w:rsidR="00814E6D">
        <w:rPr>
          <w:rFonts w:ascii="Times New Roman" w:hAnsi="Times New Roman" w:cs="Times New Roman"/>
          <w:bCs/>
        </w:rPr>
        <w:t xml:space="preserve"> </w:t>
      </w:r>
      <w:r>
        <w:rPr>
          <w:rFonts w:ascii="Times New Roman" w:hAnsi="Times New Roman" w:cs="Times New Roman"/>
          <w:bCs/>
        </w:rPr>
        <w:t>of mesocosm and</w:t>
      </w:r>
      <w:r w:rsidR="00586CA5">
        <w:rPr>
          <w:rFonts w:ascii="Times New Roman" w:hAnsi="Times New Roman" w:cs="Times New Roman"/>
          <w:bCs/>
        </w:rPr>
        <w:t xml:space="preserve"> </w:t>
      </w:r>
      <w:commentRangeStart w:id="170"/>
      <w:r w:rsidR="00586CA5">
        <w:rPr>
          <w:rFonts w:ascii="Times New Roman" w:hAnsi="Times New Roman" w:cs="Times New Roman"/>
          <w:bCs/>
        </w:rPr>
        <w:t xml:space="preserve">prey of all species </w:t>
      </w:r>
      <w:commentRangeEnd w:id="170"/>
      <w:r w:rsidR="00864C9F">
        <w:rPr>
          <w:rStyle w:val="CommentReference"/>
        </w:rPr>
        <w:commentReference w:id="170"/>
      </w:r>
      <w:r w:rsidR="00586CA5">
        <w:rPr>
          <w:rFonts w:ascii="Times New Roman" w:hAnsi="Times New Roman" w:cs="Times New Roman"/>
          <w:bCs/>
        </w:rPr>
        <w:t>in</w:t>
      </w:r>
      <w:r>
        <w:rPr>
          <w:rFonts w:ascii="Times New Roman" w:hAnsi="Times New Roman" w:cs="Times New Roman"/>
          <w:bCs/>
        </w:rPr>
        <w:t xml:space="preserve"> </w:t>
      </w:r>
      <w:r w:rsidR="00861F78">
        <w:rPr>
          <w:rFonts w:ascii="Times New Roman" w:hAnsi="Times New Roman" w:cs="Times New Roman"/>
          <w:bCs/>
        </w:rPr>
        <w:t>86%</w:t>
      </w:r>
      <w:r>
        <w:rPr>
          <w:rFonts w:ascii="Times New Roman" w:hAnsi="Times New Roman" w:cs="Times New Roman"/>
          <w:bCs/>
        </w:rPr>
        <w:t xml:space="preserve"> of field-collected </w:t>
      </w:r>
      <w:r w:rsidR="00040901">
        <w:rPr>
          <w:rFonts w:ascii="Times New Roman" w:hAnsi="Times New Roman" w:cs="Times New Roman"/>
          <w:bCs/>
        </w:rPr>
        <w:t>consumer</w:t>
      </w:r>
      <w:r>
        <w:rPr>
          <w:rFonts w:ascii="Times New Roman" w:hAnsi="Times New Roman" w:cs="Times New Roman"/>
          <w:bCs/>
        </w:rPr>
        <w:t>s.</w:t>
      </w:r>
      <w:r w:rsidR="00D759B1">
        <w:rPr>
          <w:rFonts w:ascii="Times New Roman" w:hAnsi="Times New Roman" w:cs="Times New Roman"/>
          <w:bCs/>
        </w:rPr>
        <w:t xml:space="preserve"> For mesocosm </w:t>
      </w:r>
      <w:r w:rsidR="00040901">
        <w:rPr>
          <w:rFonts w:ascii="Times New Roman" w:hAnsi="Times New Roman" w:cs="Times New Roman"/>
          <w:bCs/>
        </w:rPr>
        <w:t>consumer</w:t>
      </w:r>
      <w:r w:rsidR="00D759B1">
        <w:rPr>
          <w:rFonts w:ascii="Times New Roman" w:hAnsi="Times New Roman" w:cs="Times New Roman"/>
          <w:bCs/>
        </w:rPr>
        <w:t xml:space="preserve">s, </w:t>
      </w:r>
      <w:r w:rsidR="00586CA5">
        <w:rPr>
          <w:rFonts w:ascii="Times New Roman" w:hAnsi="Times New Roman" w:cs="Times New Roman"/>
          <w:bCs/>
        </w:rPr>
        <w:t>one ASV matched to the known prey (</w:t>
      </w:r>
      <w:r w:rsidR="00586CA5">
        <w:rPr>
          <w:rFonts w:ascii="Times New Roman" w:hAnsi="Times New Roman" w:cs="Times New Roman"/>
          <w:bCs/>
          <w:i/>
          <w:iCs/>
        </w:rPr>
        <w:t>O. japonica</w:t>
      </w:r>
      <w:r w:rsidR="00586CA5">
        <w:rPr>
          <w:rFonts w:ascii="Times New Roman" w:hAnsi="Times New Roman" w:cs="Times New Roman"/>
          <w:bCs/>
        </w:rPr>
        <w:t xml:space="preserve">), and </w:t>
      </w:r>
      <w:r w:rsidR="00D759B1">
        <w:rPr>
          <w:rFonts w:ascii="Times New Roman" w:hAnsi="Times New Roman" w:cs="Times New Roman"/>
          <w:bCs/>
        </w:rPr>
        <w:t>the best model for prey detection included the fixed effect of surface sterilization</w:t>
      </w:r>
      <w:r w:rsidR="00790332">
        <w:rPr>
          <w:rFonts w:ascii="Times New Roman" w:hAnsi="Times New Roman" w:cs="Times New Roman"/>
          <w:bCs/>
        </w:rPr>
        <w:t xml:space="preserve"> treatment</w:t>
      </w:r>
      <w:r w:rsidR="00D759B1">
        <w:rPr>
          <w:rFonts w:ascii="Times New Roman" w:hAnsi="Times New Roman" w:cs="Times New Roman"/>
          <w:bCs/>
        </w:rPr>
        <w:t xml:space="preserve"> with a marginally significant difference between marginal means </w:t>
      </w:r>
      <w:commentRangeStart w:id="171"/>
      <w:r w:rsidR="00D759B1">
        <w:rPr>
          <w:rFonts w:ascii="Times New Roman" w:hAnsi="Times New Roman" w:cs="Times New Roman"/>
          <w:bCs/>
        </w:rPr>
        <w:t>(p-value = 0.09</w:t>
      </w:r>
      <w:commentRangeEnd w:id="171"/>
      <w:r w:rsidR="000B5F13">
        <w:rPr>
          <w:rStyle w:val="CommentReference"/>
        </w:rPr>
        <w:commentReference w:id="171"/>
      </w:r>
      <w:r w:rsidR="00D759B1">
        <w:rPr>
          <w:rFonts w:ascii="Times New Roman" w:hAnsi="Times New Roman" w:cs="Times New Roman"/>
          <w:bCs/>
        </w:rPr>
        <w:t xml:space="preserve">). </w:t>
      </w:r>
      <w:r w:rsidR="00405B05">
        <w:rPr>
          <w:rFonts w:ascii="Times New Roman" w:hAnsi="Times New Roman" w:cs="Times New Roman"/>
          <w:bCs/>
        </w:rPr>
        <w:t xml:space="preserve">Based on this model, known prey detection decreased with surface sterilization </w:t>
      </w:r>
      <w:r w:rsidR="00790332">
        <w:rPr>
          <w:rFonts w:ascii="Times New Roman" w:hAnsi="Times New Roman" w:cs="Times New Roman"/>
          <w:bCs/>
        </w:rPr>
        <w:t xml:space="preserve">treatment </w:t>
      </w:r>
      <w:r w:rsidR="00405B05">
        <w:rPr>
          <w:rFonts w:ascii="Times New Roman" w:hAnsi="Times New Roman" w:cs="Times New Roman"/>
          <w:bCs/>
        </w:rPr>
        <w:t xml:space="preserve">from a detection in 91% of all </w:t>
      </w:r>
      <w:r w:rsidR="00040901">
        <w:rPr>
          <w:rFonts w:ascii="Times New Roman" w:hAnsi="Times New Roman" w:cs="Times New Roman"/>
          <w:bCs/>
        </w:rPr>
        <w:t>consumer</w:t>
      </w:r>
      <w:r w:rsidR="00405B05">
        <w:rPr>
          <w:rFonts w:ascii="Times New Roman" w:hAnsi="Times New Roman" w:cs="Times New Roman"/>
          <w:bCs/>
        </w:rPr>
        <w:t xml:space="preserve">s when unsterilized to 50% of all </w:t>
      </w:r>
      <w:r w:rsidR="00040901">
        <w:rPr>
          <w:rFonts w:ascii="Times New Roman" w:hAnsi="Times New Roman" w:cs="Times New Roman"/>
          <w:bCs/>
        </w:rPr>
        <w:t>consumer</w:t>
      </w:r>
      <w:r w:rsidR="00405B05">
        <w:rPr>
          <w:rFonts w:ascii="Times New Roman" w:hAnsi="Times New Roman" w:cs="Times New Roman"/>
          <w:bCs/>
        </w:rPr>
        <w:t xml:space="preserve">s when surface sterilized. For field </w:t>
      </w:r>
      <w:r w:rsidR="00040901">
        <w:rPr>
          <w:rFonts w:ascii="Times New Roman" w:hAnsi="Times New Roman" w:cs="Times New Roman"/>
          <w:bCs/>
        </w:rPr>
        <w:t>consumer</w:t>
      </w:r>
      <w:r w:rsidR="00405B05">
        <w:rPr>
          <w:rFonts w:ascii="Times New Roman" w:hAnsi="Times New Roman" w:cs="Times New Roman"/>
          <w:bCs/>
        </w:rPr>
        <w:t xml:space="preserve">s, </w:t>
      </w:r>
      <w:r w:rsidR="00586CA5">
        <w:rPr>
          <w:rFonts w:ascii="Times New Roman" w:hAnsi="Times New Roman" w:cs="Times New Roman"/>
          <w:bCs/>
        </w:rPr>
        <w:t>28 concatenated ASVs corresponded to prey items. T</w:t>
      </w:r>
      <w:r w:rsidR="00405B05">
        <w:rPr>
          <w:rFonts w:ascii="Times New Roman" w:hAnsi="Times New Roman" w:cs="Times New Roman"/>
          <w:bCs/>
        </w:rPr>
        <w:t xml:space="preserve">he best model for prey </w:t>
      </w:r>
      <w:r w:rsidR="00405B05">
        <w:rPr>
          <w:rFonts w:ascii="Times New Roman" w:hAnsi="Times New Roman" w:cs="Times New Roman"/>
          <w:bCs/>
        </w:rPr>
        <w:lastRenderedPageBreak/>
        <w:t xml:space="preserve">detection was the null model that did not include surface sterilization </w:t>
      </w:r>
      <w:r w:rsidR="00790332">
        <w:rPr>
          <w:rFonts w:ascii="Times New Roman" w:hAnsi="Times New Roman" w:cs="Times New Roman"/>
          <w:bCs/>
        </w:rPr>
        <w:t xml:space="preserve">treatment </w:t>
      </w:r>
      <w:r w:rsidR="00405B05">
        <w:rPr>
          <w:rFonts w:ascii="Times New Roman" w:hAnsi="Times New Roman" w:cs="Times New Roman"/>
          <w:bCs/>
        </w:rPr>
        <w:t>as a fixed effect. (</w:t>
      </w:r>
      <w:r w:rsidR="00790332">
        <w:rPr>
          <w:rFonts w:ascii="Times New Roman" w:hAnsi="Times New Roman" w:cs="Times New Roman"/>
          <w:bCs/>
        </w:rPr>
        <w:t>Supplement</w:t>
      </w:r>
      <w:r w:rsidR="00405B05">
        <w:rPr>
          <w:rFonts w:ascii="Times New Roman" w:hAnsi="Times New Roman" w:cs="Times New Roman"/>
          <w:bCs/>
        </w:rPr>
        <w:t xml:space="preserve">). </w:t>
      </w:r>
    </w:p>
    <w:p w14:paraId="29E5C179" w14:textId="2CBAEF59" w:rsidR="00814E6D" w:rsidRDefault="00814E6D" w:rsidP="00814E6D">
      <w:pPr>
        <w:rPr>
          <w:rFonts w:ascii="Times New Roman" w:hAnsi="Times New Roman" w:cs="Times New Roman"/>
          <w:bCs/>
        </w:rPr>
      </w:pPr>
    </w:p>
    <w:p w14:paraId="1A7CF8D5" w14:textId="6DCFC6F2" w:rsidR="00405B05" w:rsidRDefault="00405B05" w:rsidP="00814E6D">
      <w:pPr>
        <w:rPr>
          <w:rFonts w:ascii="Times New Roman" w:hAnsi="Times New Roman" w:cs="Times New Roman"/>
          <w:bCs/>
        </w:rPr>
      </w:pPr>
      <w:r>
        <w:rPr>
          <w:rFonts w:ascii="Times New Roman" w:hAnsi="Times New Roman" w:cs="Times New Roman"/>
          <w:bCs/>
        </w:rPr>
        <w:t xml:space="preserve">We detected an average </w:t>
      </w:r>
      <w:r w:rsidR="00A60773">
        <w:rPr>
          <w:rFonts w:ascii="Times New Roman" w:hAnsi="Times New Roman" w:cs="Times New Roman"/>
          <w:bCs/>
        </w:rPr>
        <w:t xml:space="preserve">per-sample prey read proportion (of total abundance) </w:t>
      </w:r>
      <w:r>
        <w:rPr>
          <w:rFonts w:ascii="Times New Roman" w:hAnsi="Times New Roman" w:cs="Times New Roman"/>
          <w:bCs/>
        </w:rPr>
        <w:t xml:space="preserve">of </w:t>
      </w:r>
      <w:r w:rsidR="00A60773">
        <w:rPr>
          <w:rFonts w:ascii="Times New Roman" w:hAnsi="Times New Roman" w:cs="Times New Roman"/>
          <w:bCs/>
        </w:rPr>
        <w:t>0.8%</w:t>
      </w:r>
      <w:r>
        <w:rPr>
          <w:rFonts w:ascii="Times New Roman" w:hAnsi="Times New Roman" w:cs="Times New Roman"/>
          <w:bCs/>
        </w:rPr>
        <w:t xml:space="preserve"> (± </w:t>
      </w:r>
      <w:r w:rsidR="00A60773">
        <w:rPr>
          <w:rFonts w:ascii="Times New Roman" w:hAnsi="Times New Roman" w:cs="Times New Roman"/>
          <w:bCs/>
        </w:rPr>
        <w:t>0.7%</w:t>
      </w:r>
      <w:r>
        <w:rPr>
          <w:rFonts w:ascii="Times New Roman" w:hAnsi="Times New Roman" w:cs="Times New Roman"/>
          <w:bCs/>
        </w:rPr>
        <w:t xml:space="preserve"> SE)</w:t>
      </w:r>
      <w:r w:rsidR="00A60773">
        <w:rPr>
          <w:rFonts w:ascii="Times New Roman" w:hAnsi="Times New Roman" w:cs="Times New Roman"/>
          <w:bCs/>
        </w:rPr>
        <w:t xml:space="preserve"> for</w:t>
      </w:r>
      <w:r>
        <w:rPr>
          <w:rFonts w:ascii="Times New Roman" w:hAnsi="Times New Roman" w:cs="Times New Roman"/>
          <w:bCs/>
        </w:rPr>
        <w:t xml:space="preserve"> known prey reads in the mesocosm </w:t>
      </w:r>
      <w:r w:rsidR="00040901">
        <w:rPr>
          <w:rFonts w:ascii="Times New Roman" w:hAnsi="Times New Roman" w:cs="Times New Roman"/>
          <w:bCs/>
        </w:rPr>
        <w:t>consumers</w:t>
      </w:r>
      <w:r>
        <w:rPr>
          <w:rFonts w:ascii="Times New Roman" w:hAnsi="Times New Roman" w:cs="Times New Roman"/>
          <w:bCs/>
        </w:rPr>
        <w:t xml:space="preserve"> and </w:t>
      </w:r>
      <w:r w:rsidR="00A60773">
        <w:rPr>
          <w:rFonts w:ascii="Times New Roman" w:hAnsi="Times New Roman" w:cs="Times New Roman"/>
          <w:bCs/>
        </w:rPr>
        <w:t>2.1%</w:t>
      </w:r>
      <w:r>
        <w:rPr>
          <w:rFonts w:ascii="Times New Roman" w:hAnsi="Times New Roman" w:cs="Times New Roman"/>
          <w:bCs/>
        </w:rPr>
        <w:t xml:space="preserve"> (± </w:t>
      </w:r>
      <w:r w:rsidR="00A60773">
        <w:rPr>
          <w:rFonts w:ascii="Times New Roman" w:hAnsi="Times New Roman" w:cs="Times New Roman"/>
          <w:bCs/>
        </w:rPr>
        <w:t>1.0%</w:t>
      </w:r>
      <w:r>
        <w:rPr>
          <w:rFonts w:ascii="Times New Roman" w:hAnsi="Times New Roman" w:cs="Times New Roman"/>
          <w:bCs/>
        </w:rPr>
        <w:t>) prey read</w:t>
      </w:r>
      <w:r w:rsidR="00A60773">
        <w:rPr>
          <w:rFonts w:ascii="Times New Roman" w:hAnsi="Times New Roman" w:cs="Times New Roman"/>
          <w:bCs/>
        </w:rPr>
        <w:t xml:space="preserve"> proportion</w:t>
      </w:r>
      <w:r>
        <w:rPr>
          <w:rFonts w:ascii="Times New Roman" w:hAnsi="Times New Roman" w:cs="Times New Roman"/>
          <w:bCs/>
        </w:rPr>
        <w:t xml:space="preserve"> of all species per sample for field-collected </w:t>
      </w:r>
      <w:r w:rsidR="00040901">
        <w:rPr>
          <w:rFonts w:ascii="Times New Roman" w:hAnsi="Times New Roman" w:cs="Times New Roman"/>
          <w:bCs/>
        </w:rPr>
        <w:t>consumers</w:t>
      </w:r>
      <w:r>
        <w:rPr>
          <w:rFonts w:ascii="Times New Roman" w:hAnsi="Times New Roman" w:cs="Times New Roman"/>
          <w:bCs/>
        </w:rPr>
        <w:t xml:space="preserve">. For mesocosm </w:t>
      </w:r>
      <w:r w:rsidR="00040901">
        <w:rPr>
          <w:rFonts w:ascii="Times New Roman" w:hAnsi="Times New Roman" w:cs="Times New Roman"/>
          <w:bCs/>
        </w:rPr>
        <w:t>consumers</w:t>
      </w:r>
      <w:r>
        <w:rPr>
          <w:rFonts w:ascii="Times New Roman" w:hAnsi="Times New Roman" w:cs="Times New Roman"/>
          <w:bCs/>
        </w:rPr>
        <w:t xml:space="preserve">, the best model for prey read </w:t>
      </w:r>
      <w:r w:rsidR="00A60773">
        <w:rPr>
          <w:rFonts w:ascii="Times New Roman" w:hAnsi="Times New Roman" w:cs="Times New Roman"/>
          <w:bCs/>
        </w:rPr>
        <w:t>proportional abundance</w:t>
      </w:r>
      <w:r>
        <w:rPr>
          <w:rFonts w:ascii="Times New Roman" w:hAnsi="Times New Roman" w:cs="Times New Roman"/>
          <w:bCs/>
        </w:rPr>
        <w:t xml:space="preserve"> included surface sterilization </w:t>
      </w:r>
      <w:r w:rsidR="00A60773">
        <w:rPr>
          <w:rFonts w:ascii="Times New Roman" w:hAnsi="Times New Roman" w:cs="Times New Roman"/>
          <w:bCs/>
        </w:rPr>
        <w:t xml:space="preserve">treatment </w:t>
      </w:r>
      <w:r>
        <w:rPr>
          <w:rFonts w:ascii="Times New Roman" w:hAnsi="Times New Roman" w:cs="Times New Roman"/>
          <w:bCs/>
        </w:rPr>
        <w:t xml:space="preserve">as a fixed effect and had a significant difference between marginal </w:t>
      </w:r>
      <w:commentRangeStart w:id="172"/>
      <w:r>
        <w:rPr>
          <w:rFonts w:ascii="Times New Roman" w:hAnsi="Times New Roman" w:cs="Times New Roman"/>
          <w:bCs/>
        </w:rPr>
        <w:t>means</w:t>
      </w:r>
      <w:commentRangeEnd w:id="172"/>
      <w:r w:rsidR="00D92C6E">
        <w:rPr>
          <w:rStyle w:val="CommentReference"/>
        </w:rPr>
        <w:commentReference w:id="172"/>
      </w:r>
      <w:r>
        <w:rPr>
          <w:rFonts w:ascii="Times New Roman" w:hAnsi="Times New Roman" w:cs="Times New Roman"/>
          <w:bCs/>
        </w:rPr>
        <w:t xml:space="preserve"> (p-value = 0.0</w:t>
      </w:r>
      <w:r w:rsidR="00CB353A">
        <w:rPr>
          <w:rFonts w:ascii="Times New Roman" w:hAnsi="Times New Roman" w:cs="Times New Roman"/>
          <w:bCs/>
        </w:rPr>
        <w:t>06</w:t>
      </w:r>
      <w:r>
        <w:rPr>
          <w:rFonts w:ascii="Times New Roman" w:hAnsi="Times New Roman" w:cs="Times New Roman"/>
          <w:bCs/>
        </w:rPr>
        <w:t>). The mean known prey read</w:t>
      </w:r>
      <w:r w:rsidR="00A60773">
        <w:rPr>
          <w:rFonts w:ascii="Times New Roman" w:hAnsi="Times New Roman" w:cs="Times New Roman"/>
          <w:bCs/>
        </w:rPr>
        <w:t xml:space="preserve"> proportion</w:t>
      </w:r>
      <w:r>
        <w:rPr>
          <w:rFonts w:ascii="Times New Roman" w:hAnsi="Times New Roman" w:cs="Times New Roman"/>
          <w:bCs/>
        </w:rPr>
        <w:t xml:space="preserve"> </w:t>
      </w:r>
      <w:r w:rsidR="00E1511A">
        <w:rPr>
          <w:rFonts w:ascii="Times New Roman" w:hAnsi="Times New Roman" w:cs="Times New Roman"/>
          <w:bCs/>
        </w:rPr>
        <w:t xml:space="preserve">increased from </w:t>
      </w:r>
      <w:r w:rsidR="00A60773">
        <w:rPr>
          <w:rFonts w:ascii="Times New Roman" w:hAnsi="Times New Roman" w:cs="Times New Roman"/>
          <w:bCs/>
        </w:rPr>
        <w:t>0.2%</w:t>
      </w:r>
      <w:r>
        <w:rPr>
          <w:rFonts w:ascii="Times New Roman" w:hAnsi="Times New Roman" w:cs="Times New Roman"/>
          <w:bCs/>
        </w:rPr>
        <w:t xml:space="preserve"> (± </w:t>
      </w:r>
      <w:r w:rsidR="00A60773">
        <w:rPr>
          <w:rFonts w:ascii="Times New Roman" w:hAnsi="Times New Roman" w:cs="Times New Roman"/>
          <w:bCs/>
        </w:rPr>
        <w:t>0.06</w:t>
      </w:r>
      <w:r>
        <w:rPr>
          <w:rFonts w:ascii="Times New Roman" w:hAnsi="Times New Roman" w:cs="Times New Roman"/>
          <w:bCs/>
        </w:rPr>
        <w:t xml:space="preserve"> SE)</w:t>
      </w:r>
      <w:r w:rsidR="00E1511A">
        <w:rPr>
          <w:rFonts w:ascii="Times New Roman" w:hAnsi="Times New Roman" w:cs="Times New Roman"/>
          <w:bCs/>
        </w:rPr>
        <w:t xml:space="preserve"> without </w:t>
      </w:r>
      <w:r w:rsidR="00790332">
        <w:rPr>
          <w:rFonts w:ascii="Times New Roman" w:hAnsi="Times New Roman" w:cs="Times New Roman"/>
          <w:bCs/>
        </w:rPr>
        <w:t xml:space="preserve">surface </w:t>
      </w:r>
      <w:r w:rsidR="00E1511A">
        <w:rPr>
          <w:rFonts w:ascii="Times New Roman" w:hAnsi="Times New Roman" w:cs="Times New Roman"/>
          <w:bCs/>
        </w:rPr>
        <w:t xml:space="preserve">sterilization to </w:t>
      </w:r>
      <w:r w:rsidR="00A60773">
        <w:rPr>
          <w:rFonts w:ascii="Times New Roman" w:hAnsi="Times New Roman" w:cs="Times New Roman"/>
          <w:bCs/>
        </w:rPr>
        <w:t>2.5%</w:t>
      </w:r>
      <w:r>
        <w:rPr>
          <w:rFonts w:ascii="Times New Roman" w:hAnsi="Times New Roman" w:cs="Times New Roman"/>
          <w:bCs/>
        </w:rPr>
        <w:t xml:space="preserve"> (±</w:t>
      </w:r>
      <w:r w:rsidR="00A60773">
        <w:rPr>
          <w:rFonts w:ascii="Times New Roman" w:hAnsi="Times New Roman" w:cs="Times New Roman"/>
          <w:bCs/>
        </w:rPr>
        <w:t xml:space="preserve"> 2.4%</w:t>
      </w:r>
      <w:r>
        <w:rPr>
          <w:rFonts w:ascii="Times New Roman" w:hAnsi="Times New Roman" w:cs="Times New Roman"/>
          <w:bCs/>
        </w:rPr>
        <w:t xml:space="preserve"> SE)</w:t>
      </w:r>
      <w:r w:rsidR="00E1511A">
        <w:rPr>
          <w:rFonts w:ascii="Times New Roman" w:hAnsi="Times New Roman" w:cs="Times New Roman"/>
          <w:bCs/>
        </w:rPr>
        <w:t xml:space="preserve"> with surface sterilization.</w:t>
      </w:r>
      <w:r>
        <w:rPr>
          <w:rFonts w:ascii="Times New Roman" w:hAnsi="Times New Roman" w:cs="Times New Roman"/>
          <w:bCs/>
        </w:rPr>
        <w:t xml:space="preserve"> It is important to note that this pattern was driven by one relatively large value (</w:t>
      </w:r>
      <w:r w:rsidR="00A60773">
        <w:rPr>
          <w:rFonts w:ascii="Times New Roman" w:hAnsi="Times New Roman" w:cs="Times New Roman"/>
          <w:bCs/>
        </w:rPr>
        <w:t xml:space="preserve">10% of total reads, or </w:t>
      </w:r>
      <w:r>
        <w:rPr>
          <w:rFonts w:ascii="Times New Roman" w:hAnsi="Times New Roman" w:cs="Times New Roman"/>
          <w:bCs/>
        </w:rPr>
        <w:t xml:space="preserve">5,391 prey reads in one surface sterilized </w:t>
      </w:r>
      <w:r w:rsidR="00040901">
        <w:rPr>
          <w:rFonts w:ascii="Times New Roman" w:hAnsi="Times New Roman" w:cs="Times New Roman"/>
          <w:bCs/>
        </w:rPr>
        <w:t xml:space="preserve">consumer </w:t>
      </w:r>
      <w:r>
        <w:rPr>
          <w:rFonts w:ascii="Times New Roman" w:hAnsi="Times New Roman" w:cs="Times New Roman"/>
          <w:bCs/>
        </w:rPr>
        <w:t>sample</w:t>
      </w:r>
      <w:r w:rsidR="00A60773">
        <w:rPr>
          <w:rFonts w:ascii="Times New Roman" w:hAnsi="Times New Roman" w:cs="Times New Roman"/>
          <w:bCs/>
        </w:rPr>
        <w:t xml:space="preserve">; </w:t>
      </w:r>
      <w:r>
        <w:rPr>
          <w:rFonts w:ascii="Times New Roman" w:hAnsi="Times New Roman" w:cs="Times New Roman"/>
          <w:bCs/>
        </w:rPr>
        <w:t xml:space="preserve">with the next largest read abundance being </w:t>
      </w:r>
      <w:r w:rsidR="00A60773">
        <w:rPr>
          <w:rFonts w:ascii="Times New Roman" w:hAnsi="Times New Roman" w:cs="Times New Roman"/>
          <w:bCs/>
        </w:rPr>
        <w:t xml:space="preserve">0.6% of total reads, or </w:t>
      </w:r>
      <w:r>
        <w:rPr>
          <w:rFonts w:ascii="Times New Roman" w:hAnsi="Times New Roman" w:cs="Times New Roman"/>
          <w:bCs/>
        </w:rPr>
        <w:t>327</w:t>
      </w:r>
      <w:r w:rsidR="00A60773">
        <w:rPr>
          <w:rFonts w:ascii="Times New Roman" w:hAnsi="Times New Roman" w:cs="Times New Roman"/>
          <w:bCs/>
        </w:rPr>
        <w:t xml:space="preserve"> prey reads</w:t>
      </w:r>
      <w:r>
        <w:rPr>
          <w:rFonts w:ascii="Times New Roman" w:hAnsi="Times New Roman" w:cs="Times New Roman"/>
          <w:bCs/>
        </w:rPr>
        <w:t xml:space="preserve">). When we removed this value and re-evaluated model fit, the null model which did not include the fixed effect of surface sterilization </w:t>
      </w:r>
      <w:r w:rsidR="00790332">
        <w:rPr>
          <w:rFonts w:ascii="Times New Roman" w:hAnsi="Times New Roman" w:cs="Times New Roman"/>
          <w:bCs/>
        </w:rPr>
        <w:t xml:space="preserve">treatment </w:t>
      </w:r>
      <w:r>
        <w:rPr>
          <w:rFonts w:ascii="Times New Roman" w:hAnsi="Times New Roman" w:cs="Times New Roman"/>
          <w:bCs/>
        </w:rPr>
        <w:t xml:space="preserve">was the best fit, and the average </w:t>
      </w:r>
      <w:r w:rsidR="00A60773">
        <w:rPr>
          <w:rFonts w:ascii="Times New Roman" w:hAnsi="Times New Roman" w:cs="Times New Roman"/>
          <w:bCs/>
        </w:rPr>
        <w:t xml:space="preserve">proportional </w:t>
      </w:r>
      <w:r>
        <w:rPr>
          <w:rFonts w:ascii="Times New Roman" w:hAnsi="Times New Roman" w:cs="Times New Roman"/>
          <w:bCs/>
        </w:rPr>
        <w:t xml:space="preserve">read abundance decreased to </w:t>
      </w:r>
      <w:r w:rsidR="00A60773">
        <w:rPr>
          <w:rFonts w:ascii="Times New Roman" w:hAnsi="Times New Roman" w:cs="Times New Roman"/>
          <w:bCs/>
        </w:rPr>
        <w:t>0.</w:t>
      </w:r>
      <w:commentRangeStart w:id="173"/>
      <w:r w:rsidR="00A60773">
        <w:rPr>
          <w:rFonts w:ascii="Times New Roman" w:hAnsi="Times New Roman" w:cs="Times New Roman"/>
          <w:bCs/>
        </w:rPr>
        <w:t>2</w:t>
      </w:r>
      <w:commentRangeEnd w:id="173"/>
      <w:r w:rsidR="00FF4570">
        <w:rPr>
          <w:rStyle w:val="CommentReference"/>
        </w:rPr>
        <w:commentReference w:id="173"/>
      </w:r>
      <w:r w:rsidR="00A60773">
        <w:rPr>
          <w:rFonts w:ascii="Times New Roman" w:hAnsi="Times New Roman" w:cs="Times New Roman"/>
          <w:bCs/>
        </w:rPr>
        <w:t>%</w:t>
      </w:r>
      <w:r>
        <w:rPr>
          <w:rFonts w:ascii="Times New Roman" w:hAnsi="Times New Roman" w:cs="Times New Roman"/>
          <w:bCs/>
        </w:rPr>
        <w:t xml:space="preserve"> (± </w:t>
      </w:r>
      <w:r w:rsidR="00A60773">
        <w:rPr>
          <w:rFonts w:ascii="Times New Roman" w:hAnsi="Times New Roman" w:cs="Times New Roman"/>
          <w:bCs/>
        </w:rPr>
        <w:t>0.05%</w:t>
      </w:r>
      <w:r>
        <w:rPr>
          <w:rFonts w:ascii="Times New Roman" w:hAnsi="Times New Roman" w:cs="Times New Roman"/>
          <w:bCs/>
        </w:rPr>
        <w:t xml:space="preserve"> SE; </w:t>
      </w:r>
      <w:r w:rsidR="00A60773">
        <w:rPr>
          <w:rFonts w:ascii="Times New Roman" w:hAnsi="Times New Roman" w:cs="Times New Roman"/>
          <w:bCs/>
        </w:rPr>
        <w:t>0.2%</w:t>
      </w:r>
      <w:r>
        <w:rPr>
          <w:rFonts w:ascii="Times New Roman" w:hAnsi="Times New Roman" w:cs="Times New Roman"/>
          <w:bCs/>
        </w:rPr>
        <w:t xml:space="preserve"> ± </w:t>
      </w:r>
      <w:r w:rsidR="00A60773">
        <w:rPr>
          <w:rFonts w:ascii="Times New Roman" w:hAnsi="Times New Roman" w:cs="Times New Roman"/>
          <w:bCs/>
        </w:rPr>
        <w:t>0.06%</w:t>
      </w:r>
      <w:r>
        <w:rPr>
          <w:rFonts w:ascii="Times New Roman" w:hAnsi="Times New Roman" w:cs="Times New Roman"/>
          <w:bCs/>
        </w:rPr>
        <w:t xml:space="preserve"> for unsterilized and </w:t>
      </w:r>
      <w:r w:rsidR="00A60773">
        <w:rPr>
          <w:rFonts w:ascii="Times New Roman" w:hAnsi="Times New Roman" w:cs="Times New Roman"/>
          <w:bCs/>
        </w:rPr>
        <w:t>0.1%</w:t>
      </w:r>
      <w:r>
        <w:rPr>
          <w:rFonts w:ascii="Times New Roman" w:hAnsi="Times New Roman" w:cs="Times New Roman"/>
          <w:bCs/>
        </w:rPr>
        <w:t xml:space="preserve"> ± </w:t>
      </w:r>
      <w:r w:rsidR="00A60773">
        <w:rPr>
          <w:rFonts w:ascii="Times New Roman" w:hAnsi="Times New Roman" w:cs="Times New Roman"/>
          <w:bCs/>
        </w:rPr>
        <w:t>0.08%</w:t>
      </w:r>
      <w:r>
        <w:rPr>
          <w:rFonts w:ascii="Times New Roman" w:hAnsi="Times New Roman" w:cs="Times New Roman"/>
          <w:bCs/>
        </w:rPr>
        <w:t xml:space="preserve"> for sterilized </w:t>
      </w:r>
      <w:r w:rsidR="00040901">
        <w:rPr>
          <w:rFonts w:ascii="Times New Roman" w:hAnsi="Times New Roman" w:cs="Times New Roman"/>
          <w:bCs/>
        </w:rPr>
        <w:t>consumer</w:t>
      </w:r>
      <w:r>
        <w:rPr>
          <w:rFonts w:ascii="Times New Roman" w:hAnsi="Times New Roman" w:cs="Times New Roman"/>
          <w:bCs/>
        </w:rPr>
        <w:t xml:space="preserve">s). The best model for the field-collected </w:t>
      </w:r>
      <w:r w:rsidR="00040901">
        <w:rPr>
          <w:rFonts w:ascii="Times New Roman" w:hAnsi="Times New Roman" w:cs="Times New Roman"/>
          <w:bCs/>
        </w:rPr>
        <w:t>consumer</w:t>
      </w:r>
      <w:r>
        <w:rPr>
          <w:rFonts w:ascii="Times New Roman" w:hAnsi="Times New Roman" w:cs="Times New Roman"/>
          <w:bCs/>
        </w:rPr>
        <w:t xml:space="preserve">s </w:t>
      </w:r>
      <w:r w:rsidR="00E1511A">
        <w:rPr>
          <w:rFonts w:ascii="Times New Roman" w:hAnsi="Times New Roman" w:cs="Times New Roman"/>
          <w:bCs/>
        </w:rPr>
        <w:t xml:space="preserve">was the null model which did not include surface sterilization </w:t>
      </w:r>
      <w:r w:rsidR="00A60773">
        <w:rPr>
          <w:rFonts w:ascii="Times New Roman" w:hAnsi="Times New Roman" w:cs="Times New Roman"/>
          <w:bCs/>
        </w:rPr>
        <w:t xml:space="preserve">treatment </w:t>
      </w:r>
      <w:r w:rsidR="00E1511A">
        <w:rPr>
          <w:rFonts w:ascii="Times New Roman" w:hAnsi="Times New Roman" w:cs="Times New Roman"/>
          <w:bCs/>
        </w:rPr>
        <w:t xml:space="preserve">as a fixed effect. </w:t>
      </w:r>
    </w:p>
    <w:p w14:paraId="76BD86C4" w14:textId="77777777" w:rsidR="00216531" w:rsidRDefault="00216531" w:rsidP="00F2012E">
      <w:pPr>
        <w:rPr>
          <w:rFonts w:ascii="Times New Roman" w:hAnsi="Times New Roman" w:cs="Times New Roman"/>
          <w:bCs/>
        </w:rPr>
      </w:pPr>
    </w:p>
    <w:p w14:paraId="589B8ACE" w14:textId="109916AD" w:rsidR="00CD2A5D" w:rsidRPr="00586CA5" w:rsidRDefault="00216531" w:rsidP="007002EA">
      <w:pPr>
        <w:rPr>
          <w:rFonts w:ascii="Times New Roman" w:hAnsi="Times New Roman" w:cs="Times New Roman"/>
          <w:bCs/>
          <w:i/>
          <w:iCs/>
        </w:rPr>
      </w:pPr>
      <w:r>
        <w:rPr>
          <w:rFonts w:ascii="Times New Roman" w:hAnsi="Times New Roman" w:cs="Times New Roman"/>
          <w:bCs/>
          <w:i/>
          <w:iCs/>
        </w:rPr>
        <w:t>Prey richness and composition in field spiders</w:t>
      </w:r>
    </w:p>
    <w:p w14:paraId="541FA3E9" w14:textId="008607F4" w:rsidR="00656623" w:rsidRDefault="00586CA5" w:rsidP="00586CA5">
      <w:pPr>
        <w:rPr>
          <w:rFonts w:ascii="Times New Roman" w:hAnsi="Times New Roman" w:cs="Times New Roman"/>
          <w:bCs/>
        </w:rPr>
      </w:pPr>
      <w:r>
        <w:rPr>
          <w:rFonts w:ascii="Times New Roman" w:hAnsi="Times New Roman" w:cs="Times New Roman"/>
          <w:bCs/>
        </w:rPr>
        <w:t xml:space="preserve">For field </w:t>
      </w:r>
      <w:r w:rsidR="008C40C9">
        <w:rPr>
          <w:rFonts w:ascii="Times New Roman" w:hAnsi="Times New Roman" w:cs="Times New Roman"/>
          <w:bCs/>
        </w:rPr>
        <w:t>consumer</w:t>
      </w:r>
      <w:r>
        <w:rPr>
          <w:rFonts w:ascii="Times New Roman" w:hAnsi="Times New Roman" w:cs="Times New Roman"/>
          <w:bCs/>
        </w:rPr>
        <w:t>s, surface sterilization</w:t>
      </w:r>
      <w:r w:rsidR="00790332">
        <w:rPr>
          <w:rFonts w:ascii="Times New Roman" w:hAnsi="Times New Roman" w:cs="Times New Roman"/>
          <w:bCs/>
        </w:rPr>
        <w:t xml:space="preserve"> treatment</w:t>
      </w:r>
      <w:r>
        <w:rPr>
          <w:rFonts w:ascii="Times New Roman" w:hAnsi="Times New Roman" w:cs="Times New Roman"/>
          <w:bCs/>
        </w:rPr>
        <w:t xml:space="preserve"> did not change the per sample prey richness; prey richness per </w:t>
      </w:r>
      <w:r w:rsidR="008C40C9">
        <w:rPr>
          <w:rFonts w:ascii="Times New Roman" w:hAnsi="Times New Roman" w:cs="Times New Roman"/>
          <w:bCs/>
        </w:rPr>
        <w:t>consume</w:t>
      </w:r>
      <w:r>
        <w:rPr>
          <w:rFonts w:ascii="Times New Roman" w:hAnsi="Times New Roman" w:cs="Times New Roman"/>
          <w:bCs/>
        </w:rPr>
        <w:t xml:space="preserve">r was an </w:t>
      </w:r>
      <w:r w:rsidR="003E1C66">
        <w:rPr>
          <w:rFonts w:ascii="Times New Roman" w:hAnsi="Times New Roman" w:cs="Times New Roman"/>
          <w:bCs/>
        </w:rPr>
        <w:t xml:space="preserve">average </w:t>
      </w:r>
      <w:r w:rsidR="00B15492">
        <w:rPr>
          <w:rFonts w:ascii="Times New Roman" w:hAnsi="Times New Roman" w:cs="Times New Roman"/>
          <w:bCs/>
        </w:rPr>
        <w:t>1.97</w:t>
      </w:r>
      <w:r w:rsidR="003E1C66">
        <w:rPr>
          <w:rFonts w:ascii="Times New Roman" w:hAnsi="Times New Roman" w:cs="Times New Roman"/>
          <w:bCs/>
        </w:rPr>
        <w:t xml:space="preserve"> (± </w:t>
      </w:r>
      <w:r w:rsidR="00B15492">
        <w:rPr>
          <w:rFonts w:ascii="Times New Roman" w:hAnsi="Times New Roman" w:cs="Times New Roman"/>
          <w:bCs/>
        </w:rPr>
        <w:t xml:space="preserve">0.04) per individual sample, with a maximum of 6 prey species in one </w:t>
      </w:r>
      <w:r w:rsidR="008C40C9">
        <w:rPr>
          <w:rFonts w:ascii="Times New Roman" w:hAnsi="Times New Roman" w:cs="Times New Roman"/>
          <w:bCs/>
        </w:rPr>
        <w:t>consume</w:t>
      </w:r>
      <w:r w:rsidR="00B15492">
        <w:rPr>
          <w:rFonts w:ascii="Times New Roman" w:hAnsi="Times New Roman" w:cs="Times New Roman"/>
          <w:bCs/>
        </w:rPr>
        <w:t xml:space="preserve">r diet. </w:t>
      </w:r>
      <w:r>
        <w:rPr>
          <w:rFonts w:ascii="Times New Roman" w:hAnsi="Times New Roman" w:cs="Times New Roman"/>
          <w:bCs/>
        </w:rPr>
        <w:t xml:space="preserve">In addition, surface sterilization </w:t>
      </w:r>
      <w:r w:rsidR="00790332">
        <w:rPr>
          <w:rFonts w:ascii="Times New Roman" w:hAnsi="Times New Roman" w:cs="Times New Roman"/>
          <w:bCs/>
        </w:rPr>
        <w:t xml:space="preserve">treatment </w:t>
      </w:r>
      <w:r>
        <w:rPr>
          <w:rFonts w:ascii="Times New Roman" w:hAnsi="Times New Roman" w:cs="Times New Roman"/>
          <w:bCs/>
        </w:rPr>
        <w:t>did not change the species composition of prey DNA (</w:t>
      </w:r>
      <w:commentRangeStart w:id="174"/>
      <w:r w:rsidR="00790332">
        <w:rPr>
          <w:rFonts w:ascii="Times New Roman" w:hAnsi="Times New Roman" w:cs="Times New Roman"/>
          <w:bCs/>
        </w:rPr>
        <w:t>Supplement</w:t>
      </w:r>
      <w:commentRangeEnd w:id="174"/>
      <w:r w:rsidR="00FF4570">
        <w:rPr>
          <w:rStyle w:val="CommentReference"/>
        </w:rPr>
        <w:commentReference w:id="174"/>
      </w:r>
      <w:r>
        <w:rPr>
          <w:rFonts w:ascii="Times New Roman" w:hAnsi="Times New Roman" w:cs="Times New Roman"/>
          <w:bCs/>
        </w:rPr>
        <w:t xml:space="preserve">). </w:t>
      </w:r>
    </w:p>
    <w:p w14:paraId="1FC0120F" w14:textId="77777777" w:rsidR="00656623" w:rsidRDefault="00656623" w:rsidP="000A7CEB">
      <w:pPr>
        <w:rPr>
          <w:rFonts w:ascii="Times New Roman" w:hAnsi="Times New Roman" w:cs="Times New Roman"/>
          <w:b/>
        </w:rPr>
      </w:pPr>
    </w:p>
    <w:p w14:paraId="4D4A8B3E" w14:textId="77777777" w:rsidR="00183774" w:rsidRDefault="00CD2A5D" w:rsidP="00B5655B">
      <w:pPr>
        <w:rPr>
          <w:rFonts w:ascii="Times New Roman" w:hAnsi="Times New Roman" w:cs="Times New Roman"/>
          <w:b/>
        </w:rPr>
      </w:pPr>
      <w:commentRangeStart w:id="175"/>
      <w:r>
        <w:rPr>
          <w:rFonts w:ascii="Times New Roman" w:hAnsi="Times New Roman" w:cs="Times New Roman"/>
          <w:b/>
        </w:rPr>
        <w:t>Discussion</w:t>
      </w:r>
      <w:commentRangeEnd w:id="175"/>
      <w:r w:rsidR="00FF4570">
        <w:rPr>
          <w:rStyle w:val="CommentReference"/>
        </w:rPr>
        <w:commentReference w:id="175"/>
      </w:r>
      <w:r w:rsidR="00732ACA">
        <w:rPr>
          <w:rFonts w:ascii="Times New Roman" w:hAnsi="Times New Roman" w:cs="Times New Roman"/>
          <w:b/>
        </w:rPr>
        <w:t>:</w:t>
      </w:r>
    </w:p>
    <w:p w14:paraId="0AA083FB" w14:textId="5A56C182" w:rsidR="00B5655B" w:rsidRPr="00183774" w:rsidRDefault="00E14A8E" w:rsidP="00B5655B">
      <w:pPr>
        <w:rPr>
          <w:rFonts w:ascii="Times New Roman" w:hAnsi="Times New Roman" w:cs="Times New Roman"/>
          <w:b/>
        </w:rPr>
      </w:pPr>
      <w:r>
        <w:rPr>
          <w:rFonts w:ascii="Times New Roman" w:hAnsi="Times New Roman" w:cs="Times New Roman"/>
          <w:bCs/>
        </w:rPr>
        <w:t xml:space="preserve">Surface contamination </w:t>
      </w:r>
      <w:r w:rsidR="00714692">
        <w:rPr>
          <w:rFonts w:ascii="Times New Roman" w:hAnsi="Times New Roman" w:cs="Times New Roman"/>
          <w:bCs/>
        </w:rPr>
        <w:t>may alter DNA metabarcoding results more in</w:t>
      </w:r>
      <w:r>
        <w:rPr>
          <w:rFonts w:ascii="Times New Roman" w:hAnsi="Times New Roman" w:cs="Times New Roman"/>
          <w:bCs/>
        </w:rPr>
        <w:t xml:space="preserve"> contained environments than in field environments</w:t>
      </w:r>
      <w:r w:rsidR="00714692">
        <w:rPr>
          <w:rFonts w:ascii="Times New Roman" w:hAnsi="Times New Roman" w:cs="Times New Roman"/>
          <w:bCs/>
        </w:rPr>
        <w:t xml:space="preserve">, </w:t>
      </w:r>
      <w:r w:rsidR="00790332">
        <w:rPr>
          <w:rFonts w:ascii="Times New Roman" w:hAnsi="Times New Roman" w:cs="Times New Roman"/>
          <w:bCs/>
        </w:rPr>
        <w:t xml:space="preserve">a result </w:t>
      </w:r>
      <w:r w:rsidR="00714692">
        <w:rPr>
          <w:rFonts w:ascii="Times New Roman" w:hAnsi="Times New Roman" w:cs="Times New Roman"/>
          <w:bCs/>
        </w:rPr>
        <w:t>highlighted here in a comparison of contained versus field-collected individuals of</w:t>
      </w:r>
      <w:r>
        <w:rPr>
          <w:rFonts w:ascii="Times New Roman" w:hAnsi="Times New Roman" w:cs="Times New Roman"/>
          <w:bCs/>
        </w:rPr>
        <w:t xml:space="preserve"> the</w:t>
      </w:r>
      <w:r w:rsidR="008C40C9">
        <w:rPr>
          <w:rFonts w:ascii="Times New Roman" w:hAnsi="Times New Roman" w:cs="Times New Roman"/>
          <w:bCs/>
        </w:rPr>
        <w:t xml:space="preserve"> predatory consumer</w:t>
      </w:r>
      <w:r>
        <w:rPr>
          <w:rFonts w:ascii="Times New Roman" w:hAnsi="Times New Roman" w:cs="Times New Roman"/>
          <w:bCs/>
        </w:rPr>
        <w:t xml:space="preserve"> </w:t>
      </w:r>
      <w:proofErr w:type="spellStart"/>
      <w:r>
        <w:rPr>
          <w:rFonts w:ascii="Times New Roman" w:hAnsi="Times New Roman" w:cs="Times New Roman"/>
          <w:bCs/>
          <w:i/>
          <w:iCs/>
        </w:rPr>
        <w:t>Heteropoda</w:t>
      </w:r>
      <w:proofErr w:type="spellEnd"/>
      <w:r>
        <w:rPr>
          <w:rFonts w:ascii="Times New Roman" w:hAnsi="Times New Roman" w:cs="Times New Roman"/>
          <w:bCs/>
          <w:i/>
          <w:iCs/>
        </w:rPr>
        <w:t xml:space="preserve"> </w:t>
      </w:r>
      <w:proofErr w:type="spellStart"/>
      <w:r>
        <w:rPr>
          <w:rFonts w:ascii="Times New Roman" w:hAnsi="Times New Roman" w:cs="Times New Roman"/>
          <w:bCs/>
          <w:i/>
          <w:iCs/>
        </w:rPr>
        <w:t>venatoria</w:t>
      </w:r>
      <w:proofErr w:type="spellEnd"/>
      <w:r>
        <w:rPr>
          <w:rFonts w:ascii="Times New Roman" w:hAnsi="Times New Roman" w:cs="Times New Roman"/>
          <w:bCs/>
        </w:rPr>
        <w:t xml:space="preserve">. </w:t>
      </w:r>
      <w:r w:rsidR="00714692">
        <w:rPr>
          <w:rFonts w:ascii="Times New Roman" w:hAnsi="Times New Roman" w:cs="Times New Roman"/>
          <w:bCs/>
        </w:rPr>
        <w:t>Prey</w:t>
      </w:r>
      <w:r>
        <w:rPr>
          <w:rFonts w:ascii="Times New Roman" w:hAnsi="Times New Roman" w:cs="Times New Roman"/>
          <w:bCs/>
        </w:rPr>
        <w:t xml:space="preserve"> detection</w:t>
      </w:r>
      <w:r w:rsidR="00714692">
        <w:rPr>
          <w:rFonts w:ascii="Times New Roman" w:hAnsi="Times New Roman" w:cs="Times New Roman"/>
          <w:bCs/>
        </w:rPr>
        <w:t xml:space="preserve"> decreased with surface sterilization for </w:t>
      </w:r>
      <w:r w:rsidR="008C40C9">
        <w:rPr>
          <w:rFonts w:ascii="Times New Roman" w:hAnsi="Times New Roman" w:cs="Times New Roman"/>
          <w:bCs/>
        </w:rPr>
        <w:t>consumer</w:t>
      </w:r>
      <w:r>
        <w:rPr>
          <w:rFonts w:ascii="Times New Roman" w:hAnsi="Times New Roman" w:cs="Times New Roman"/>
          <w:bCs/>
        </w:rPr>
        <w:t>s in a contained mesocosm environment</w:t>
      </w:r>
      <w:r w:rsidR="00714692">
        <w:rPr>
          <w:rFonts w:ascii="Times New Roman" w:hAnsi="Times New Roman" w:cs="Times New Roman"/>
          <w:bCs/>
        </w:rPr>
        <w:t xml:space="preserve">, suggesting that shared surfaces or handling in the mesocosm environment could artificially inflate estimates of prey consumption by </w:t>
      </w:r>
      <w:r w:rsidR="008C40C9">
        <w:rPr>
          <w:rFonts w:ascii="Times New Roman" w:hAnsi="Times New Roman" w:cs="Times New Roman"/>
          <w:bCs/>
        </w:rPr>
        <w:t>consumer</w:t>
      </w:r>
      <w:r w:rsidR="000A4321">
        <w:rPr>
          <w:rFonts w:ascii="Times New Roman" w:hAnsi="Times New Roman" w:cs="Times New Roman"/>
          <w:bCs/>
        </w:rPr>
        <w:t>s</w:t>
      </w:r>
      <w:r w:rsidR="00714692">
        <w:rPr>
          <w:rFonts w:ascii="Times New Roman" w:hAnsi="Times New Roman" w:cs="Times New Roman"/>
          <w:bCs/>
        </w:rPr>
        <w:t xml:space="preserve"> in these types of environments. Contrasted with field collected </w:t>
      </w:r>
      <w:r w:rsidR="008C40C9">
        <w:rPr>
          <w:rFonts w:ascii="Times New Roman" w:hAnsi="Times New Roman" w:cs="Times New Roman"/>
          <w:bCs/>
        </w:rPr>
        <w:t>consumers</w:t>
      </w:r>
      <w:r w:rsidR="00714692">
        <w:rPr>
          <w:rFonts w:ascii="Times New Roman" w:hAnsi="Times New Roman" w:cs="Times New Roman"/>
          <w:bCs/>
        </w:rPr>
        <w:t>, where surface sterilization did not alter prey detection, this outcome highlights that some environments may be more prone to surface contamination that could alter the ecological interpretations of diet metabarcoding studies.</w:t>
      </w:r>
      <w:r w:rsidR="00D02159">
        <w:rPr>
          <w:rFonts w:ascii="Times New Roman" w:hAnsi="Times New Roman" w:cs="Times New Roman"/>
          <w:bCs/>
        </w:rPr>
        <w:t xml:space="preserve"> </w:t>
      </w:r>
      <w:r w:rsidR="00714692">
        <w:rPr>
          <w:rFonts w:ascii="Times New Roman" w:hAnsi="Times New Roman" w:cs="Times New Roman"/>
          <w:bCs/>
        </w:rPr>
        <w:t>N</w:t>
      </w:r>
      <w:r w:rsidR="00755D0A">
        <w:rPr>
          <w:rFonts w:ascii="Times New Roman" w:hAnsi="Times New Roman" w:cs="Times New Roman"/>
          <w:bCs/>
        </w:rPr>
        <w:t xml:space="preserve">either prey species richness </w:t>
      </w:r>
      <w:r w:rsidR="009C5F85">
        <w:rPr>
          <w:rFonts w:ascii="Times New Roman" w:hAnsi="Times New Roman" w:cs="Times New Roman"/>
          <w:bCs/>
        </w:rPr>
        <w:t>n</w:t>
      </w:r>
      <w:r w:rsidR="00755D0A">
        <w:rPr>
          <w:rFonts w:ascii="Times New Roman" w:hAnsi="Times New Roman" w:cs="Times New Roman"/>
          <w:bCs/>
        </w:rPr>
        <w:t xml:space="preserve">or the composition of prey species in field-collected </w:t>
      </w:r>
      <w:r w:rsidR="008C40C9">
        <w:rPr>
          <w:rFonts w:ascii="Times New Roman" w:hAnsi="Times New Roman" w:cs="Times New Roman"/>
          <w:bCs/>
        </w:rPr>
        <w:t>consumer</w:t>
      </w:r>
      <w:r w:rsidR="00755D0A">
        <w:rPr>
          <w:rFonts w:ascii="Times New Roman" w:hAnsi="Times New Roman" w:cs="Times New Roman"/>
          <w:bCs/>
        </w:rPr>
        <w:t xml:space="preserve">s changed with surface sterilization, suggesting that </w:t>
      </w:r>
      <w:r w:rsidR="009C5F85">
        <w:rPr>
          <w:rFonts w:ascii="Times New Roman" w:hAnsi="Times New Roman" w:cs="Times New Roman"/>
          <w:bCs/>
        </w:rPr>
        <w:t xml:space="preserve">the </w:t>
      </w:r>
      <w:r w:rsidR="00755D0A">
        <w:rPr>
          <w:rFonts w:ascii="Times New Roman" w:hAnsi="Times New Roman" w:cs="Times New Roman"/>
          <w:bCs/>
        </w:rPr>
        <w:t xml:space="preserve">prey DNA detected in these </w:t>
      </w:r>
      <w:proofErr w:type="spellStart"/>
      <w:r w:rsidR="008C40C9">
        <w:rPr>
          <w:rFonts w:ascii="Times New Roman" w:hAnsi="Times New Roman" w:cs="Times New Roman"/>
          <w:bCs/>
        </w:rPr>
        <w:t>consumers</w:t>
      </w:r>
      <w:r w:rsidR="00755D0A">
        <w:rPr>
          <w:rFonts w:ascii="Times New Roman" w:hAnsi="Times New Roman" w:cs="Times New Roman"/>
          <w:bCs/>
        </w:rPr>
        <w:t>s</w:t>
      </w:r>
      <w:proofErr w:type="spellEnd"/>
      <w:r w:rsidR="00755D0A">
        <w:rPr>
          <w:rFonts w:ascii="Times New Roman" w:hAnsi="Times New Roman" w:cs="Times New Roman"/>
          <w:bCs/>
        </w:rPr>
        <w:t xml:space="preserve"> represents prey items which were consumed by this predator. </w:t>
      </w:r>
      <w:r w:rsidR="003535DE">
        <w:rPr>
          <w:rFonts w:ascii="Times New Roman" w:hAnsi="Times New Roman" w:cs="Times New Roman"/>
          <w:bCs/>
        </w:rPr>
        <w:t>Overall, our</w:t>
      </w:r>
      <w:r w:rsidR="009C5F85">
        <w:rPr>
          <w:rFonts w:ascii="Times New Roman" w:hAnsi="Times New Roman" w:cs="Times New Roman"/>
          <w:bCs/>
        </w:rPr>
        <w:t xml:space="preserve"> DNA metabarcoding protocol had a high rate of prey detection (</w:t>
      </w:r>
      <w:r w:rsidR="00782BBA">
        <w:rPr>
          <w:rFonts w:ascii="Times New Roman" w:hAnsi="Times New Roman" w:cs="Times New Roman"/>
          <w:bCs/>
        </w:rPr>
        <w:t xml:space="preserve">74% with </w:t>
      </w:r>
      <w:commentRangeStart w:id="176"/>
      <w:r w:rsidR="00782BBA">
        <w:rPr>
          <w:rFonts w:ascii="Times New Roman" w:hAnsi="Times New Roman" w:cs="Times New Roman"/>
          <w:bCs/>
        </w:rPr>
        <w:t>a</w:t>
      </w:r>
      <w:commentRangeEnd w:id="176"/>
      <w:r w:rsidR="00FF4570">
        <w:rPr>
          <w:rStyle w:val="CommentReference"/>
        </w:rPr>
        <w:commentReference w:id="176"/>
      </w:r>
      <w:r w:rsidR="00782BBA">
        <w:rPr>
          <w:rFonts w:ascii="Times New Roman" w:hAnsi="Times New Roman" w:cs="Times New Roman"/>
          <w:bCs/>
        </w:rPr>
        <w:t xml:space="preserve"> fed prey item, 86</w:t>
      </w:r>
      <w:r w:rsidR="00714692">
        <w:rPr>
          <w:rFonts w:ascii="Times New Roman" w:hAnsi="Times New Roman" w:cs="Times New Roman"/>
          <w:bCs/>
        </w:rPr>
        <w:t xml:space="preserve">% </w:t>
      </w:r>
      <w:r w:rsidR="00782BBA">
        <w:rPr>
          <w:rFonts w:ascii="Times New Roman" w:hAnsi="Times New Roman" w:cs="Times New Roman"/>
          <w:bCs/>
        </w:rPr>
        <w:t>with natural-fed prey items</w:t>
      </w:r>
      <w:r w:rsidR="009C5F85">
        <w:rPr>
          <w:rFonts w:ascii="Times New Roman" w:hAnsi="Times New Roman" w:cs="Times New Roman"/>
          <w:bCs/>
        </w:rPr>
        <w:t>)</w:t>
      </w:r>
      <w:r w:rsidR="003535DE">
        <w:rPr>
          <w:rFonts w:ascii="Times New Roman" w:hAnsi="Times New Roman" w:cs="Times New Roman"/>
          <w:bCs/>
        </w:rPr>
        <w:t xml:space="preserve">, </w:t>
      </w:r>
      <w:r w:rsidR="009C5F85">
        <w:rPr>
          <w:rFonts w:ascii="Times New Roman" w:hAnsi="Times New Roman" w:cs="Times New Roman"/>
          <w:bCs/>
        </w:rPr>
        <w:t xml:space="preserve">suggesting that this protocol </w:t>
      </w:r>
      <w:r w:rsidR="00782BBA">
        <w:rPr>
          <w:rFonts w:ascii="Times New Roman" w:hAnsi="Times New Roman" w:cs="Times New Roman"/>
          <w:bCs/>
        </w:rPr>
        <w:t xml:space="preserve">has </w:t>
      </w:r>
      <w:r w:rsidR="009C5F85">
        <w:rPr>
          <w:rFonts w:ascii="Times New Roman" w:hAnsi="Times New Roman" w:cs="Times New Roman"/>
          <w:bCs/>
        </w:rPr>
        <w:t xml:space="preserve">broad usage for other invertebrate consumers. </w:t>
      </w:r>
      <w:r w:rsidR="00D02159">
        <w:rPr>
          <w:rFonts w:ascii="Times New Roman" w:hAnsi="Times New Roman" w:cs="Times New Roman"/>
          <w:bCs/>
        </w:rPr>
        <w:t>While the results of prey read proportional abundance in mesocosms was highly skewed by one datapoint, for both environments, prey proportional reads did not change with surface sterilization</w:t>
      </w:r>
      <w:r w:rsidR="00AF6206">
        <w:rPr>
          <w:rFonts w:ascii="Times New Roman" w:hAnsi="Times New Roman" w:cs="Times New Roman"/>
          <w:bCs/>
        </w:rPr>
        <w:t xml:space="preserve">, suggesting that contamination neither inflates or hides prey reads, even when they are relatively rare in sequencing datasets (0.2 – 2.0% of the current dataset, similar to other studies; </w:t>
      </w:r>
      <w:proofErr w:type="spellStart"/>
      <w:r w:rsidR="00AF6206">
        <w:rPr>
          <w:rFonts w:ascii="Times New Roman" w:hAnsi="Times New Roman" w:cs="Times New Roman"/>
          <w:bCs/>
        </w:rPr>
        <w:t>Krehenwinkel</w:t>
      </w:r>
      <w:proofErr w:type="spellEnd"/>
      <w:r w:rsidR="00AF6206">
        <w:rPr>
          <w:rFonts w:ascii="Times New Roman" w:hAnsi="Times New Roman" w:cs="Times New Roman"/>
          <w:bCs/>
        </w:rPr>
        <w:t xml:space="preserve"> et al. 2016). B</w:t>
      </w:r>
      <w:r w:rsidR="003535DE">
        <w:rPr>
          <w:rFonts w:ascii="Times New Roman" w:hAnsi="Times New Roman" w:cs="Times New Roman"/>
          <w:bCs/>
        </w:rPr>
        <w:t>ecause surface sterilization did not decrease prey DNA detection, abundance, or richness in field-collected consumers (suggesting that sterilization method did not degrade DNA</w:t>
      </w:r>
      <w:r w:rsidR="00782BBA">
        <w:rPr>
          <w:rFonts w:ascii="Times New Roman" w:hAnsi="Times New Roman" w:cs="Times New Roman"/>
          <w:bCs/>
        </w:rPr>
        <w:t>, further validated by our supplementary results, SUPPLEMENT</w:t>
      </w:r>
      <w:r w:rsidR="003535DE">
        <w:rPr>
          <w:rFonts w:ascii="Times New Roman" w:hAnsi="Times New Roman" w:cs="Times New Roman"/>
          <w:bCs/>
        </w:rPr>
        <w:t>), surface sterilization</w:t>
      </w:r>
      <w:r w:rsidR="00790332">
        <w:rPr>
          <w:rFonts w:ascii="Times New Roman" w:hAnsi="Times New Roman" w:cs="Times New Roman"/>
          <w:bCs/>
        </w:rPr>
        <w:t xml:space="preserve"> </w:t>
      </w:r>
      <w:r w:rsidR="003535DE">
        <w:rPr>
          <w:rFonts w:ascii="Times New Roman" w:hAnsi="Times New Roman" w:cs="Times New Roman"/>
          <w:bCs/>
        </w:rPr>
        <w:t>may be a</w:t>
      </w:r>
      <w:r w:rsidR="000A4321">
        <w:rPr>
          <w:rFonts w:ascii="Times New Roman" w:hAnsi="Times New Roman" w:cs="Times New Roman"/>
          <w:bCs/>
        </w:rPr>
        <w:t>n appropriate</w:t>
      </w:r>
      <w:r w:rsidR="003535DE">
        <w:rPr>
          <w:rFonts w:ascii="Times New Roman" w:hAnsi="Times New Roman" w:cs="Times New Roman"/>
          <w:bCs/>
        </w:rPr>
        <w:t xml:space="preserve"> conservative approach prior to </w:t>
      </w:r>
      <w:r w:rsidR="003F44FA">
        <w:rPr>
          <w:rFonts w:ascii="Times New Roman" w:hAnsi="Times New Roman" w:cs="Times New Roman"/>
          <w:bCs/>
        </w:rPr>
        <w:t xml:space="preserve">any </w:t>
      </w:r>
      <w:r w:rsidR="003F44FA">
        <w:rPr>
          <w:rFonts w:ascii="Times New Roman" w:hAnsi="Times New Roman" w:cs="Times New Roman"/>
          <w:bCs/>
        </w:rPr>
        <w:lastRenderedPageBreak/>
        <w:t xml:space="preserve">diet </w:t>
      </w:r>
      <w:r w:rsidR="003535DE">
        <w:rPr>
          <w:rFonts w:ascii="Times New Roman" w:hAnsi="Times New Roman" w:cs="Times New Roman"/>
          <w:bCs/>
        </w:rPr>
        <w:t>DNA metabarcoding</w:t>
      </w:r>
      <w:r w:rsidR="003F44FA">
        <w:rPr>
          <w:rFonts w:ascii="Times New Roman" w:hAnsi="Times New Roman" w:cs="Times New Roman"/>
          <w:bCs/>
        </w:rPr>
        <w:t xml:space="preserve"> study</w:t>
      </w:r>
      <w:r w:rsidR="003535DE">
        <w:rPr>
          <w:rFonts w:ascii="Times New Roman" w:hAnsi="Times New Roman" w:cs="Times New Roman"/>
          <w:bCs/>
        </w:rPr>
        <w:t>.</w:t>
      </w:r>
      <w:r w:rsidR="00B5655B">
        <w:rPr>
          <w:rFonts w:ascii="Times New Roman" w:hAnsi="Times New Roman" w:cs="Times New Roman"/>
          <w:bCs/>
        </w:rPr>
        <w:t xml:space="preserve"> In any case, the diet data revealed in our dataset suggest a wide range of continued and future applications for diet DNA metabarcoding studies across a range of environments (e.g. distinguishing consumption from fear responses; interactions including plant-herbivore, predator-prey, host-parasitoid, plant-pollinator, parasite-host, parasite </w:t>
      </w:r>
      <w:r w:rsidR="008C40C9">
        <w:rPr>
          <w:rFonts w:ascii="Times New Roman" w:hAnsi="Times New Roman" w:cs="Times New Roman"/>
          <w:bCs/>
        </w:rPr>
        <w:t>predation;</w:t>
      </w:r>
      <w:r w:rsidR="00B5655B">
        <w:rPr>
          <w:rFonts w:ascii="Times New Roman" w:hAnsi="Times New Roman" w:cs="Times New Roman"/>
          <w:bCs/>
        </w:rPr>
        <w:t xml:space="preserve"> </w:t>
      </w:r>
      <w:proofErr w:type="spellStart"/>
      <w:r w:rsidR="00B5655B">
        <w:rPr>
          <w:rFonts w:ascii="Times New Roman" w:hAnsi="Times New Roman" w:cs="Times New Roman"/>
          <w:bCs/>
        </w:rPr>
        <w:t>Kartzinel</w:t>
      </w:r>
      <w:proofErr w:type="spellEnd"/>
      <w:r w:rsidR="00B5655B">
        <w:rPr>
          <w:rFonts w:ascii="Times New Roman" w:hAnsi="Times New Roman" w:cs="Times New Roman"/>
          <w:bCs/>
        </w:rPr>
        <w:t xml:space="preserve">, Gao et al., </w:t>
      </w:r>
      <w:proofErr w:type="spellStart"/>
      <w:r w:rsidR="00B5655B">
        <w:rPr>
          <w:rFonts w:ascii="Times New Roman" w:hAnsi="Times New Roman" w:cs="Times New Roman"/>
          <w:bCs/>
        </w:rPr>
        <w:t>Wirta</w:t>
      </w:r>
      <w:proofErr w:type="spellEnd"/>
      <w:r w:rsidR="00B5655B">
        <w:rPr>
          <w:rFonts w:ascii="Times New Roman" w:hAnsi="Times New Roman" w:cs="Times New Roman"/>
          <w:bCs/>
        </w:rPr>
        <w:t xml:space="preserve">, Bell et al. 2019, </w:t>
      </w:r>
      <w:proofErr w:type="spellStart"/>
      <w:r w:rsidR="00B5655B">
        <w:rPr>
          <w:rFonts w:ascii="Times New Roman" w:hAnsi="Times New Roman" w:cs="Times New Roman"/>
          <w:bCs/>
        </w:rPr>
        <w:t>Orlofske</w:t>
      </w:r>
      <w:proofErr w:type="spellEnd"/>
      <w:r w:rsidR="00B5655B">
        <w:rPr>
          <w:rFonts w:ascii="Times New Roman" w:hAnsi="Times New Roman" w:cs="Times New Roman"/>
          <w:bCs/>
        </w:rPr>
        <w:t xml:space="preserve"> et al. 2012). </w:t>
      </w:r>
    </w:p>
    <w:p w14:paraId="3E0D2F65" w14:textId="77777777" w:rsidR="00D02159" w:rsidRDefault="00D02159" w:rsidP="000A7CEB">
      <w:pPr>
        <w:rPr>
          <w:rFonts w:ascii="Times New Roman" w:hAnsi="Times New Roman" w:cs="Times New Roman"/>
          <w:bCs/>
        </w:rPr>
      </w:pPr>
    </w:p>
    <w:p w14:paraId="4B8D26B8" w14:textId="4D84345D" w:rsidR="005A1A86" w:rsidRDefault="006825C3" w:rsidP="000A7CEB">
      <w:pPr>
        <w:rPr>
          <w:rFonts w:ascii="Times New Roman" w:hAnsi="Times New Roman" w:cs="Times New Roman"/>
          <w:bCs/>
        </w:rPr>
      </w:pPr>
      <w:r>
        <w:rPr>
          <w:rFonts w:ascii="Times New Roman" w:hAnsi="Times New Roman" w:cs="Times New Roman"/>
          <w:bCs/>
        </w:rPr>
        <w:t xml:space="preserve">Prey detection in DNA diet contents is the key first diagnostic for determining consumptive interactions. </w:t>
      </w:r>
      <w:r w:rsidR="00203151">
        <w:rPr>
          <w:rFonts w:ascii="Times New Roman" w:hAnsi="Times New Roman" w:cs="Times New Roman"/>
          <w:bCs/>
        </w:rPr>
        <w:t>While in the field environment</w:t>
      </w:r>
      <w:r>
        <w:rPr>
          <w:rFonts w:ascii="Times New Roman" w:hAnsi="Times New Roman" w:cs="Times New Roman"/>
          <w:bCs/>
        </w:rPr>
        <w:t xml:space="preserve"> prey detection did not vary with surface sterilization (and thus, contamination)</w:t>
      </w:r>
      <w:r w:rsidR="00203151">
        <w:rPr>
          <w:rFonts w:ascii="Times New Roman" w:hAnsi="Times New Roman" w:cs="Times New Roman"/>
          <w:bCs/>
        </w:rPr>
        <w:t>, in the mesocosm environment, contamination inflate</w:t>
      </w:r>
      <w:r>
        <w:rPr>
          <w:rFonts w:ascii="Times New Roman" w:hAnsi="Times New Roman" w:cs="Times New Roman"/>
          <w:bCs/>
        </w:rPr>
        <w:t>d</w:t>
      </w:r>
      <w:r w:rsidR="00203151">
        <w:rPr>
          <w:rFonts w:ascii="Times New Roman" w:hAnsi="Times New Roman" w:cs="Times New Roman"/>
          <w:bCs/>
        </w:rPr>
        <w:t xml:space="preserve"> the predicted rate of consumption for </w:t>
      </w:r>
      <w:r w:rsidR="008C40C9">
        <w:rPr>
          <w:rFonts w:ascii="Times New Roman" w:hAnsi="Times New Roman" w:cs="Times New Roman"/>
          <w:bCs/>
        </w:rPr>
        <w:t>our consumer species</w:t>
      </w:r>
      <w:r w:rsidR="00203151">
        <w:rPr>
          <w:rFonts w:ascii="Times New Roman" w:hAnsi="Times New Roman" w:cs="Times New Roman"/>
          <w:bCs/>
        </w:rPr>
        <w:t xml:space="preserve">. </w:t>
      </w:r>
      <w:r w:rsidR="00BD0D33">
        <w:rPr>
          <w:rFonts w:ascii="Times New Roman" w:hAnsi="Times New Roman" w:cs="Times New Roman"/>
          <w:bCs/>
        </w:rPr>
        <w:t>This outcome</w:t>
      </w:r>
      <w:r w:rsidR="000A4321">
        <w:rPr>
          <w:rFonts w:ascii="Times New Roman" w:hAnsi="Times New Roman" w:cs="Times New Roman"/>
          <w:bCs/>
        </w:rPr>
        <w:t xml:space="preserve"> highlights that</w:t>
      </w:r>
      <w:r w:rsidR="005A1A86">
        <w:rPr>
          <w:rFonts w:ascii="Times New Roman" w:hAnsi="Times New Roman" w:cs="Times New Roman"/>
          <w:bCs/>
        </w:rPr>
        <w:t xml:space="preserve"> the decision to surface sterilize</w:t>
      </w:r>
      <w:r w:rsidR="000A4321">
        <w:rPr>
          <w:rFonts w:ascii="Times New Roman" w:hAnsi="Times New Roman" w:cs="Times New Roman"/>
          <w:bCs/>
        </w:rPr>
        <w:t xml:space="preserve"> prior to DNA metabarcoding</w:t>
      </w:r>
      <w:r w:rsidR="005A1A86">
        <w:rPr>
          <w:rFonts w:ascii="Times New Roman" w:hAnsi="Times New Roman" w:cs="Times New Roman"/>
          <w:bCs/>
        </w:rPr>
        <w:t xml:space="preserve"> </w:t>
      </w:r>
      <w:r w:rsidR="00BD0D33">
        <w:rPr>
          <w:rFonts w:ascii="Times New Roman" w:hAnsi="Times New Roman" w:cs="Times New Roman"/>
          <w:bCs/>
        </w:rPr>
        <w:t xml:space="preserve">may matter more in some experimental set ups than others. For example, if a study is designed to understand the functional response of prey </w:t>
      </w:r>
      <w:r w:rsidR="005A1A86">
        <w:rPr>
          <w:rFonts w:ascii="Times New Roman" w:hAnsi="Times New Roman" w:cs="Times New Roman"/>
          <w:bCs/>
        </w:rPr>
        <w:t xml:space="preserve">individuals or populations </w:t>
      </w:r>
      <w:r w:rsidR="00BD0D33">
        <w:rPr>
          <w:rFonts w:ascii="Times New Roman" w:hAnsi="Times New Roman" w:cs="Times New Roman"/>
          <w:bCs/>
        </w:rPr>
        <w:t xml:space="preserve">to </w:t>
      </w:r>
      <w:r w:rsidR="008C40C9">
        <w:rPr>
          <w:rFonts w:ascii="Times New Roman" w:hAnsi="Times New Roman" w:cs="Times New Roman"/>
          <w:bCs/>
        </w:rPr>
        <w:t xml:space="preserve">consumer </w:t>
      </w:r>
      <w:r w:rsidR="00BD0D33">
        <w:rPr>
          <w:rFonts w:ascii="Times New Roman" w:hAnsi="Times New Roman" w:cs="Times New Roman"/>
          <w:bCs/>
        </w:rPr>
        <w:t xml:space="preserve">presence (e.g. Rudolf et al. 2014, </w:t>
      </w:r>
      <w:proofErr w:type="spellStart"/>
      <w:r w:rsidR="00BD0D33">
        <w:rPr>
          <w:rFonts w:ascii="Times New Roman" w:hAnsi="Times New Roman" w:cs="Times New Roman"/>
          <w:bCs/>
        </w:rPr>
        <w:t>Os</w:t>
      </w:r>
      <w:proofErr w:type="spellEnd"/>
      <w:r w:rsidR="00BD0D33">
        <w:rPr>
          <w:rFonts w:ascii="Times New Roman" w:hAnsi="Times New Roman" w:cs="Times New Roman"/>
          <w:bCs/>
        </w:rPr>
        <w:t xml:space="preserve"> Schmitz PAPERS, Carol Blanchette), then the distinction between altering the prey population via </w:t>
      </w:r>
      <w:r w:rsidR="00106FCE">
        <w:rPr>
          <w:rFonts w:ascii="Times New Roman" w:hAnsi="Times New Roman" w:cs="Times New Roman"/>
          <w:bCs/>
        </w:rPr>
        <w:t>consumptive or non-consumptive effects (including killing but not ingesting)</w:t>
      </w:r>
      <w:r w:rsidR="00BD0D33">
        <w:rPr>
          <w:rFonts w:ascii="Times New Roman" w:hAnsi="Times New Roman" w:cs="Times New Roman"/>
          <w:bCs/>
        </w:rPr>
        <w:t xml:space="preserve"> is less important than the key response, which is that a prey </w:t>
      </w:r>
      <w:r w:rsidR="00106FCE">
        <w:rPr>
          <w:rFonts w:ascii="Times New Roman" w:hAnsi="Times New Roman" w:cs="Times New Roman"/>
          <w:bCs/>
        </w:rPr>
        <w:t xml:space="preserve">population changed (through loss of individuals, changes in population vital rates, or behavior) because of </w:t>
      </w:r>
      <w:r w:rsidR="008C40C9">
        <w:rPr>
          <w:rFonts w:ascii="Times New Roman" w:hAnsi="Times New Roman" w:cs="Times New Roman"/>
          <w:bCs/>
        </w:rPr>
        <w:t>consumer</w:t>
      </w:r>
      <w:r w:rsidR="00106FCE">
        <w:rPr>
          <w:rFonts w:ascii="Times New Roman" w:hAnsi="Times New Roman" w:cs="Times New Roman"/>
          <w:bCs/>
        </w:rPr>
        <w:t xml:space="preserve"> presence</w:t>
      </w:r>
      <w:r w:rsidR="00BD0D33">
        <w:rPr>
          <w:rFonts w:ascii="Times New Roman" w:hAnsi="Times New Roman" w:cs="Times New Roman"/>
          <w:bCs/>
        </w:rPr>
        <w:t>. Conversely, if the study is designed to determine biomass</w:t>
      </w:r>
      <w:r w:rsidR="00106FCE">
        <w:rPr>
          <w:rFonts w:ascii="Times New Roman" w:hAnsi="Times New Roman" w:cs="Times New Roman"/>
          <w:bCs/>
        </w:rPr>
        <w:t xml:space="preserve"> of energy</w:t>
      </w:r>
      <w:r w:rsidR="00BD0D33">
        <w:rPr>
          <w:rFonts w:ascii="Times New Roman" w:hAnsi="Times New Roman" w:cs="Times New Roman"/>
          <w:bCs/>
        </w:rPr>
        <w:t xml:space="preserve"> transfer, for example, in understanding </w:t>
      </w:r>
      <w:r w:rsidR="00106FCE">
        <w:rPr>
          <w:rFonts w:ascii="Times New Roman" w:hAnsi="Times New Roman" w:cs="Times New Roman"/>
          <w:bCs/>
        </w:rPr>
        <w:t>how environmental variables (</w:t>
      </w:r>
      <w:r w:rsidR="005A1A86">
        <w:rPr>
          <w:rFonts w:ascii="Times New Roman" w:hAnsi="Times New Roman" w:cs="Times New Roman"/>
          <w:bCs/>
        </w:rPr>
        <w:t>e.g</w:t>
      </w:r>
      <w:r w:rsidR="00106FCE">
        <w:rPr>
          <w:rFonts w:ascii="Times New Roman" w:hAnsi="Times New Roman" w:cs="Times New Roman"/>
          <w:bCs/>
        </w:rPr>
        <w:t>. oxygen) or biotic variables (</w:t>
      </w:r>
      <w:r w:rsidR="005A1A86">
        <w:rPr>
          <w:rFonts w:ascii="Times New Roman" w:hAnsi="Times New Roman" w:cs="Times New Roman"/>
          <w:bCs/>
        </w:rPr>
        <w:t>e.g</w:t>
      </w:r>
      <w:r w:rsidR="00106FCE">
        <w:rPr>
          <w:rFonts w:ascii="Times New Roman" w:hAnsi="Times New Roman" w:cs="Times New Roman"/>
          <w:bCs/>
        </w:rPr>
        <w:t xml:space="preserve">. predator or prey size diversity) influence food web dynamics and nutrient cycling (e.g. </w:t>
      </w:r>
      <w:proofErr w:type="spellStart"/>
      <w:r w:rsidR="00106FCE">
        <w:rPr>
          <w:rFonts w:ascii="Times New Roman" w:hAnsi="Times New Roman" w:cs="Times New Roman"/>
          <w:bCs/>
        </w:rPr>
        <w:t>Degerman</w:t>
      </w:r>
      <w:proofErr w:type="spellEnd"/>
      <w:r w:rsidR="00106FCE">
        <w:rPr>
          <w:rFonts w:ascii="Times New Roman" w:hAnsi="Times New Roman" w:cs="Times New Roman"/>
          <w:bCs/>
        </w:rPr>
        <w:t xml:space="preserve"> et al. 2018, </w:t>
      </w:r>
      <w:proofErr w:type="spellStart"/>
      <w:r w:rsidR="00106FCE">
        <w:rPr>
          <w:rFonts w:ascii="Times New Roman" w:hAnsi="Times New Roman" w:cs="Times New Roman"/>
          <w:bCs/>
        </w:rPr>
        <w:t>Garcias</w:t>
      </w:r>
      <w:proofErr w:type="spellEnd"/>
      <w:r w:rsidR="00106FCE">
        <w:rPr>
          <w:rFonts w:ascii="Times New Roman" w:hAnsi="Times New Roman" w:cs="Times New Roman"/>
          <w:bCs/>
        </w:rPr>
        <w:t xml:space="preserve">-Comas et al. 2016), then being able to validate consumption is </w:t>
      </w:r>
      <w:commentRangeStart w:id="177"/>
      <w:r w:rsidR="00106FCE">
        <w:rPr>
          <w:rFonts w:ascii="Times New Roman" w:hAnsi="Times New Roman" w:cs="Times New Roman"/>
          <w:bCs/>
        </w:rPr>
        <w:t>key</w:t>
      </w:r>
      <w:commentRangeEnd w:id="177"/>
      <w:r w:rsidR="00FF4570">
        <w:rPr>
          <w:rStyle w:val="CommentReference"/>
        </w:rPr>
        <w:commentReference w:id="177"/>
      </w:r>
      <w:r w:rsidR="005A1A86">
        <w:rPr>
          <w:rFonts w:ascii="Times New Roman" w:hAnsi="Times New Roman" w:cs="Times New Roman"/>
          <w:bCs/>
        </w:rPr>
        <w:t>.</w:t>
      </w:r>
    </w:p>
    <w:p w14:paraId="578BB698" w14:textId="77777777" w:rsidR="005A1A86" w:rsidRDefault="005A1A86" w:rsidP="000A7CEB">
      <w:pPr>
        <w:rPr>
          <w:rFonts w:ascii="Times New Roman" w:hAnsi="Times New Roman" w:cs="Times New Roman"/>
          <w:bCs/>
        </w:rPr>
      </w:pPr>
    </w:p>
    <w:p w14:paraId="12AE3707" w14:textId="5C29D4D2" w:rsidR="006A05C4" w:rsidRPr="006E7BE9" w:rsidRDefault="005A1A86" w:rsidP="000A7CEB">
      <w:pPr>
        <w:rPr>
          <w:rFonts w:ascii="Times New Roman" w:hAnsi="Times New Roman" w:cs="Times New Roman"/>
          <w:bCs/>
        </w:rPr>
      </w:pPr>
      <w:r>
        <w:rPr>
          <w:rFonts w:ascii="Times New Roman" w:hAnsi="Times New Roman" w:cs="Times New Roman"/>
          <w:bCs/>
        </w:rPr>
        <w:t>In addition to environmental context, v</w:t>
      </w:r>
      <w:r w:rsidR="00E506D8">
        <w:rPr>
          <w:rFonts w:ascii="Times New Roman" w:hAnsi="Times New Roman" w:cs="Times New Roman"/>
          <w:bCs/>
        </w:rPr>
        <w:t xml:space="preserve">arious aspects of the experimental design and the ecology of the organisms involved in mesocosm experiments may lead to more or less chances of surface contamination. From our results from the field environment, we can hypothesize that this type of environment </w:t>
      </w:r>
      <w:r w:rsidR="006A05C4">
        <w:rPr>
          <w:rFonts w:ascii="Times New Roman" w:hAnsi="Times New Roman" w:cs="Times New Roman"/>
          <w:bCs/>
        </w:rPr>
        <w:t>poses a relatively low risk of surface contamination. Any environment is shaped by both abiotic and biotic</w:t>
      </w:r>
      <w:r w:rsidR="000A4321">
        <w:rPr>
          <w:rFonts w:ascii="Times New Roman" w:hAnsi="Times New Roman" w:cs="Times New Roman"/>
          <w:bCs/>
        </w:rPr>
        <w:t xml:space="preserve"> factors</w:t>
      </w:r>
      <w:r w:rsidR="006A05C4">
        <w:rPr>
          <w:rFonts w:ascii="Times New Roman" w:hAnsi="Times New Roman" w:cs="Times New Roman"/>
          <w:bCs/>
        </w:rPr>
        <w:t xml:space="preserve">, so determining which of the components </w:t>
      </w:r>
      <w:r w:rsidR="00BC3CB0">
        <w:rPr>
          <w:rFonts w:ascii="Times New Roman" w:hAnsi="Times New Roman" w:cs="Times New Roman"/>
          <w:bCs/>
        </w:rPr>
        <w:t xml:space="preserve">of this environment </w:t>
      </w:r>
      <w:r w:rsidR="006A05C4">
        <w:rPr>
          <w:rFonts w:ascii="Times New Roman" w:hAnsi="Times New Roman" w:cs="Times New Roman"/>
          <w:bCs/>
        </w:rPr>
        <w:t xml:space="preserve">contribute to </w:t>
      </w:r>
      <w:r w:rsidR="00BC3CB0">
        <w:rPr>
          <w:rFonts w:ascii="Times New Roman" w:hAnsi="Times New Roman" w:cs="Times New Roman"/>
          <w:bCs/>
        </w:rPr>
        <w:t xml:space="preserve">relatively low </w:t>
      </w:r>
      <w:r w:rsidR="006A05C4">
        <w:rPr>
          <w:rFonts w:ascii="Times New Roman" w:hAnsi="Times New Roman" w:cs="Times New Roman"/>
          <w:bCs/>
        </w:rPr>
        <w:t>contamination risk could</w:t>
      </w:r>
      <w:r w:rsidR="000A4321">
        <w:rPr>
          <w:rFonts w:ascii="Times New Roman" w:hAnsi="Times New Roman" w:cs="Times New Roman"/>
          <w:bCs/>
        </w:rPr>
        <w:t xml:space="preserve"> help build predictive frameworks of when surface sterilization may be necessary</w:t>
      </w:r>
      <w:r w:rsidR="006A05C4">
        <w:rPr>
          <w:rFonts w:ascii="Times New Roman" w:hAnsi="Times New Roman" w:cs="Times New Roman"/>
          <w:bCs/>
        </w:rPr>
        <w:t xml:space="preserve">. In aquatic and marine eDNA environments, some abiotic conditions are attributed to DNA persistence (e.g. pH and salinity; Collins et al. 2018), while others </w:t>
      </w:r>
      <w:r w:rsidR="00BC3CB0">
        <w:rPr>
          <w:rFonts w:ascii="Times New Roman" w:hAnsi="Times New Roman" w:cs="Times New Roman"/>
          <w:bCs/>
        </w:rPr>
        <w:t>are not or show inconclusive results</w:t>
      </w:r>
      <w:r w:rsidR="006A05C4">
        <w:rPr>
          <w:rFonts w:ascii="Times New Roman" w:hAnsi="Times New Roman" w:cs="Times New Roman"/>
          <w:bCs/>
        </w:rPr>
        <w:t xml:space="preserve"> (e.g. sunlight; </w:t>
      </w:r>
      <w:proofErr w:type="spellStart"/>
      <w:r w:rsidR="006A05C4">
        <w:rPr>
          <w:rFonts w:ascii="Times New Roman" w:hAnsi="Times New Roman" w:cs="Times New Roman"/>
          <w:bCs/>
        </w:rPr>
        <w:t>Machler</w:t>
      </w:r>
      <w:proofErr w:type="spellEnd"/>
      <w:r w:rsidR="006A05C4">
        <w:rPr>
          <w:rFonts w:ascii="Times New Roman" w:hAnsi="Times New Roman" w:cs="Times New Roman"/>
          <w:bCs/>
        </w:rPr>
        <w:t xml:space="preserve"> et al. 2018, </w:t>
      </w:r>
      <w:proofErr w:type="spellStart"/>
      <w:r w:rsidR="006A05C4">
        <w:rPr>
          <w:rFonts w:ascii="Times New Roman" w:hAnsi="Times New Roman" w:cs="Times New Roman"/>
          <w:bCs/>
        </w:rPr>
        <w:t>Pilliod</w:t>
      </w:r>
      <w:proofErr w:type="spellEnd"/>
      <w:r w:rsidR="006A05C4">
        <w:rPr>
          <w:rFonts w:ascii="Times New Roman" w:hAnsi="Times New Roman" w:cs="Times New Roman"/>
          <w:bCs/>
        </w:rPr>
        <w:t xml:space="preserve"> et al. 2014). Others attribute biotically-mediated responses to the environment in DNA persistence (e.g. microbial growth</w:t>
      </w:r>
      <w:r w:rsidR="00BC3CB0">
        <w:rPr>
          <w:rFonts w:ascii="Times New Roman" w:hAnsi="Times New Roman" w:cs="Times New Roman"/>
          <w:bCs/>
        </w:rPr>
        <w:t xml:space="preserve"> due to ideal abiotic conditions:</w:t>
      </w:r>
      <w:r w:rsidR="006A05C4">
        <w:rPr>
          <w:rFonts w:ascii="Times New Roman" w:hAnsi="Times New Roman" w:cs="Times New Roman"/>
          <w:bCs/>
        </w:rPr>
        <w:t xml:space="preserve"> Nielson et al; Strickler et al. 2014). In mass-collected arthropods, surface contamination influences prey detection (Greenstone et al. 2011/12) suggesting that prey density (and potentially size), and therefore, likelihood of surface contact, is also an important environmental consideration. </w:t>
      </w:r>
      <w:r w:rsidR="006E7BE9">
        <w:rPr>
          <w:rFonts w:ascii="Times New Roman" w:hAnsi="Times New Roman" w:cs="Times New Roman"/>
          <w:bCs/>
        </w:rPr>
        <w:t xml:space="preserve">Our field-collected </w:t>
      </w:r>
      <w:r w:rsidR="008C40C9">
        <w:rPr>
          <w:rFonts w:ascii="Times New Roman" w:hAnsi="Times New Roman" w:cs="Times New Roman"/>
          <w:bCs/>
        </w:rPr>
        <w:t>consumers</w:t>
      </w:r>
      <w:r w:rsidR="006E7BE9">
        <w:rPr>
          <w:rFonts w:ascii="Times New Roman" w:hAnsi="Times New Roman" w:cs="Times New Roman"/>
          <w:bCs/>
        </w:rPr>
        <w:t xml:space="preserve"> handle similar-sized prey items in their natural diet (all </w:t>
      </w:r>
      <w:proofErr w:type="spellStart"/>
      <w:r w:rsidR="006E7BE9">
        <w:rPr>
          <w:rFonts w:ascii="Times New Roman" w:hAnsi="Times New Roman" w:cs="Times New Roman"/>
          <w:bCs/>
        </w:rPr>
        <w:t>Blattodea</w:t>
      </w:r>
      <w:proofErr w:type="spellEnd"/>
      <w:r w:rsidR="006E7BE9">
        <w:rPr>
          <w:rFonts w:ascii="Times New Roman" w:hAnsi="Times New Roman" w:cs="Times New Roman"/>
          <w:bCs/>
        </w:rPr>
        <w:t xml:space="preserve"> observed in wild diets are similar in size to </w:t>
      </w:r>
      <w:r w:rsidR="006E7BE9">
        <w:rPr>
          <w:rFonts w:ascii="Times New Roman" w:hAnsi="Times New Roman" w:cs="Times New Roman"/>
          <w:bCs/>
          <w:i/>
          <w:iCs/>
        </w:rPr>
        <w:t>O. japonica</w:t>
      </w:r>
      <w:r w:rsidR="006E7BE9">
        <w:rPr>
          <w:rFonts w:ascii="Times New Roman" w:hAnsi="Times New Roman" w:cs="Times New Roman"/>
          <w:bCs/>
        </w:rPr>
        <w:t>), suggesting that shared environmental surfaces may contribute more to surface contamination than just handling prey</w:t>
      </w:r>
      <w:r w:rsidR="002A4D0D">
        <w:rPr>
          <w:rFonts w:ascii="Times New Roman" w:hAnsi="Times New Roman" w:cs="Times New Roman"/>
          <w:bCs/>
        </w:rPr>
        <w:t xml:space="preserve"> during </w:t>
      </w:r>
      <w:r w:rsidR="008C40C9">
        <w:rPr>
          <w:rFonts w:ascii="Times New Roman" w:hAnsi="Times New Roman" w:cs="Times New Roman"/>
          <w:bCs/>
        </w:rPr>
        <w:t>consumptive</w:t>
      </w:r>
      <w:r w:rsidR="002A4D0D">
        <w:rPr>
          <w:rFonts w:ascii="Times New Roman" w:hAnsi="Times New Roman" w:cs="Times New Roman"/>
          <w:bCs/>
        </w:rPr>
        <w:t xml:space="preserve"> </w:t>
      </w:r>
      <w:commentRangeStart w:id="178"/>
      <w:r w:rsidR="002A4D0D">
        <w:rPr>
          <w:rFonts w:ascii="Times New Roman" w:hAnsi="Times New Roman" w:cs="Times New Roman"/>
          <w:bCs/>
        </w:rPr>
        <w:t>interactions</w:t>
      </w:r>
      <w:commentRangeEnd w:id="178"/>
      <w:r w:rsidR="00FF4570">
        <w:rPr>
          <w:rStyle w:val="CommentReference"/>
        </w:rPr>
        <w:commentReference w:id="178"/>
      </w:r>
      <w:r w:rsidR="002A4D0D">
        <w:rPr>
          <w:rFonts w:ascii="Times New Roman" w:hAnsi="Times New Roman" w:cs="Times New Roman"/>
          <w:bCs/>
        </w:rPr>
        <w:t>.</w:t>
      </w:r>
      <w:r w:rsidR="006E7BE9">
        <w:rPr>
          <w:rFonts w:ascii="Times New Roman" w:hAnsi="Times New Roman" w:cs="Times New Roman"/>
          <w:bCs/>
        </w:rPr>
        <w:t xml:space="preserve"> </w:t>
      </w:r>
    </w:p>
    <w:p w14:paraId="005B25A0" w14:textId="77777777" w:rsidR="001658D1" w:rsidRDefault="001658D1" w:rsidP="000A7CEB">
      <w:pPr>
        <w:rPr>
          <w:rFonts w:ascii="Times New Roman" w:hAnsi="Times New Roman" w:cs="Times New Roman"/>
          <w:bCs/>
        </w:rPr>
      </w:pPr>
    </w:p>
    <w:p w14:paraId="224BCE5A" w14:textId="5ACF5B20" w:rsidR="006825C3" w:rsidRDefault="00652E10" w:rsidP="002312BC">
      <w:pPr>
        <w:rPr>
          <w:rFonts w:ascii="Times New Roman" w:hAnsi="Times New Roman" w:cs="Times New Roman"/>
          <w:bCs/>
        </w:rPr>
      </w:pPr>
      <w:r>
        <w:rPr>
          <w:rFonts w:ascii="Times New Roman" w:hAnsi="Times New Roman" w:cs="Times New Roman"/>
          <w:bCs/>
        </w:rPr>
        <w:t>Detection</w:t>
      </w:r>
      <w:r w:rsidR="005A1A86">
        <w:rPr>
          <w:rFonts w:ascii="Times New Roman" w:hAnsi="Times New Roman" w:cs="Times New Roman"/>
          <w:bCs/>
        </w:rPr>
        <w:t xml:space="preserve"> is a more common metric of interactions or presence than DNA read abundance in diet metabarcoding and eDNA studies (</w:t>
      </w:r>
      <w:proofErr w:type="spellStart"/>
      <w:r>
        <w:rPr>
          <w:rFonts w:ascii="Times New Roman" w:hAnsi="Times New Roman" w:cs="Times New Roman"/>
          <w:bCs/>
        </w:rPr>
        <w:t>Elbrecht</w:t>
      </w:r>
      <w:proofErr w:type="spellEnd"/>
      <w:r>
        <w:rPr>
          <w:rFonts w:ascii="Times New Roman" w:hAnsi="Times New Roman" w:cs="Times New Roman"/>
          <w:bCs/>
        </w:rPr>
        <w:t xml:space="preserve"> et al. 2015, </w:t>
      </w:r>
      <w:proofErr w:type="spellStart"/>
      <w:r>
        <w:rPr>
          <w:rFonts w:ascii="Times New Roman" w:hAnsi="Times New Roman" w:cs="Times New Roman"/>
          <w:bCs/>
        </w:rPr>
        <w:t>Deagle</w:t>
      </w:r>
      <w:proofErr w:type="spellEnd"/>
      <w:r>
        <w:rPr>
          <w:rFonts w:ascii="Times New Roman" w:hAnsi="Times New Roman" w:cs="Times New Roman"/>
          <w:bCs/>
        </w:rPr>
        <w:t xml:space="preserve"> et al. 2018</w:t>
      </w:r>
      <w:r w:rsidR="00AF6206">
        <w:rPr>
          <w:rFonts w:ascii="Times New Roman" w:hAnsi="Times New Roman" w:cs="Times New Roman"/>
          <w:bCs/>
        </w:rPr>
        <w:t>, Zinger et al. 2019</w:t>
      </w:r>
      <w:r w:rsidR="005A1A86">
        <w:rPr>
          <w:rFonts w:ascii="Times New Roman" w:hAnsi="Times New Roman" w:cs="Times New Roman"/>
          <w:bCs/>
        </w:rPr>
        <w:t>)</w:t>
      </w:r>
      <w:r>
        <w:rPr>
          <w:rFonts w:ascii="Times New Roman" w:hAnsi="Times New Roman" w:cs="Times New Roman"/>
          <w:bCs/>
        </w:rPr>
        <w:t xml:space="preserve"> and </w:t>
      </w:r>
      <w:r w:rsidR="005A1A86">
        <w:rPr>
          <w:rFonts w:ascii="Times New Roman" w:hAnsi="Times New Roman" w:cs="Times New Roman"/>
          <w:bCs/>
        </w:rPr>
        <w:t xml:space="preserve">the high variability in values we observed for known prey DNA read abundances in </w:t>
      </w:r>
      <w:r w:rsidR="001658D1">
        <w:rPr>
          <w:rFonts w:ascii="Times New Roman" w:hAnsi="Times New Roman" w:cs="Times New Roman"/>
          <w:bCs/>
        </w:rPr>
        <w:t xml:space="preserve">both groups of </w:t>
      </w:r>
      <w:r w:rsidR="008C40C9">
        <w:rPr>
          <w:rFonts w:ascii="Times New Roman" w:hAnsi="Times New Roman" w:cs="Times New Roman"/>
          <w:bCs/>
        </w:rPr>
        <w:t>consumer</w:t>
      </w:r>
      <w:r w:rsidR="001658D1">
        <w:rPr>
          <w:rFonts w:ascii="Times New Roman" w:hAnsi="Times New Roman" w:cs="Times New Roman"/>
          <w:bCs/>
        </w:rPr>
        <w:t>s</w:t>
      </w:r>
      <w:r w:rsidR="005A1A86">
        <w:rPr>
          <w:rFonts w:ascii="Times New Roman" w:hAnsi="Times New Roman" w:cs="Times New Roman"/>
          <w:bCs/>
        </w:rPr>
        <w:t xml:space="preserve"> (0 – 5,391 reads per predator</w:t>
      </w:r>
      <w:r w:rsidR="001658D1">
        <w:rPr>
          <w:rFonts w:ascii="Times New Roman" w:hAnsi="Times New Roman" w:cs="Times New Roman"/>
          <w:bCs/>
        </w:rPr>
        <w:t xml:space="preserve"> for mesocosm</w:t>
      </w:r>
      <w:r w:rsidR="005A1A86">
        <w:rPr>
          <w:rFonts w:ascii="Times New Roman" w:hAnsi="Times New Roman" w:cs="Times New Roman"/>
          <w:bCs/>
        </w:rPr>
        <w:t>;</w:t>
      </w:r>
      <w:r w:rsidR="001658D1">
        <w:rPr>
          <w:rFonts w:ascii="Times New Roman" w:hAnsi="Times New Roman" w:cs="Times New Roman"/>
          <w:bCs/>
        </w:rPr>
        <w:t xml:space="preserve"> 0 – 4,082 for field</w:t>
      </w:r>
      <w:r w:rsidR="005A1A86">
        <w:rPr>
          <w:rFonts w:ascii="Times New Roman" w:hAnsi="Times New Roman" w:cs="Times New Roman"/>
          <w:bCs/>
        </w:rPr>
        <w:t xml:space="preserve">) </w:t>
      </w:r>
      <w:r>
        <w:rPr>
          <w:rFonts w:ascii="Times New Roman" w:hAnsi="Times New Roman" w:cs="Times New Roman"/>
          <w:bCs/>
        </w:rPr>
        <w:t xml:space="preserve">highlight why the field has chosen to conservatively approach interactions with detection-only data. </w:t>
      </w:r>
      <w:r w:rsidR="00FE4311">
        <w:rPr>
          <w:rFonts w:ascii="Times New Roman" w:hAnsi="Times New Roman" w:cs="Times New Roman"/>
          <w:bCs/>
        </w:rPr>
        <w:t xml:space="preserve">Many factors could contribute to this variation in read abundances, including how much prey was </w:t>
      </w:r>
      <w:r w:rsidR="00FE4311">
        <w:rPr>
          <w:rFonts w:ascii="Times New Roman" w:hAnsi="Times New Roman" w:cs="Times New Roman"/>
          <w:bCs/>
        </w:rPr>
        <w:lastRenderedPageBreak/>
        <w:t>ingested (</w:t>
      </w:r>
      <w:r w:rsidR="003306F9">
        <w:rPr>
          <w:rFonts w:ascii="Times New Roman" w:hAnsi="Times New Roman" w:cs="Times New Roman"/>
          <w:bCs/>
        </w:rPr>
        <w:t xml:space="preserve">i.e. sample biomass: </w:t>
      </w:r>
      <w:proofErr w:type="spellStart"/>
      <w:r w:rsidR="00FE4311">
        <w:rPr>
          <w:rFonts w:ascii="Times New Roman" w:hAnsi="Times New Roman" w:cs="Times New Roman"/>
          <w:bCs/>
        </w:rPr>
        <w:t>Elbrecht</w:t>
      </w:r>
      <w:proofErr w:type="spellEnd"/>
      <w:r w:rsidR="00FE4311">
        <w:rPr>
          <w:rFonts w:ascii="Times New Roman" w:hAnsi="Times New Roman" w:cs="Times New Roman"/>
          <w:bCs/>
        </w:rPr>
        <w:t xml:space="preserve"> </w:t>
      </w:r>
      <w:r w:rsidR="003306F9">
        <w:rPr>
          <w:rFonts w:ascii="Times New Roman" w:hAnsi="Times New Roman" w:cs="Times New Roman"/>
          <w:bCs/>
        </w:rPr>
        <w:t xml:space="preserve">et al. </w:t>
      </w:r>
      <w:r w:rsidR="002312BC">
        <w:rPr>
          <w:rFonts w:ascii="Times New Roman" w:hAnsi="Times New Roman" w:cs="Times New Roman"/>
          <w:bCs/>
        </w:rPr>
        <w:t>201</w:t>
      </w:r>
      <w:r w:rsidR="003306F9">
        <w:rPr>
          <w:rFonts w:ascii="Times New Roman" w:hAnsi="Times New Roman" w:cs="Times New Roman"/>
          <w:bCs/>
        </w:rPr>
        <w:t>7</w:t>
      </w:r>
      <w:r w:rsidR="002312BC">
        <w:rPr>
          <w:rFonts w:ascii="Times New Roman" w:hAnsi="Times New Roman" w:cs="Times New Roman"/>
          <w:bCs/>
        </w:rPr>
        <w:t>).</w:t>
      </w:r>
      <w:r w:rsidR="00FE4311">
        <w:rPr>
          <w:rFonts w:ascii="Times New Roman" w:hAnsi="Times New Roman" w:cs="Times New Roman"/>
          <w:bCs/>
        </w:rPr>
        <w:t xml:space="preserve"> how recently prey was ingested (</w:t>
      </w:r>
      <w:proofErr w:type="spellStart"/>
      <w:r w:rsidR="003306F9">
        <w:rPr>
          <w:rFonts w:ascii="Times New Roman" w:hAnsi="Times New Roman" w:cs="Times New Roman"/>
          <w:bCs/>
        </w:rPr>
        <w:t>Marcias</w:t>
      </w:r>
      <w:proofErr w:type="spellEnd"/>
      <w:r w:rsidR="003306F9">
        <w:rPr>
          <w:rFonts w:ascii="Times New Roman" w:hAnsi="Times New Roman" w:cs="Times New Roman"/>
          <w:bCs/>
        </w:rPr>
        <w:t>-Hernandez</w:t>
      </w:r>
      <w:r w:rsidR="00FE4311">
        <w:rPr>
          <w:rFonts w:ascii="Times New Roman" w:hAnsi="Times New Roman" w:cs="Times New Roman"/>
          <w:bCs/>
        </w:rPr>
        <w:t>), random variability in the DNA extraction and PCR protocols (</w:t>
      </w:r>
      <w:r w:rsidR="003306F9">
        <w:rPr>
          <w:rFonts w:ascii="Times New Roman" w:hAnsi="Times New Roman" w:cs="Times New Roman"/>
          <w:bCs/>
        </w:rPr>
        <w:t xml:space="preserve">e.g. primer bias; </w:t>
      </w:r>
      <w:proofErr w:type="spellStart"/>
      <w:r w:rsidR="00FE4311">
        <w:rPr>
          <w:rFonts w:ascii="Times New Roman" w:hAnsi="Times New Roman" w:cs="Times New Roman"/>
          <w:bCs/>
        </w:rPr>
        <w:t>Elbrecht</w:t>
      </w:r>
      <w:proofErr w:type="spellEnd"/>
      <w:r w:rsidR="00FE4311">
        <w:rPr>
          <w:rFonts w:ascii="Times New Roman" w:hAnsi="Times New Roman" w:cs="Times New Roman"/>
          <w:bCs/>
        </w:rPr>
        <w:t xml:space="preserve"> </w:t>
      </w:r>
      <w:r w:rsidR="003306F9">
        <w:rPr>
          <w:rFonts w:ascii="Times New Roman" w:hAnsi="Times New Roman" w:cs="Times New Roman"/>
          <w:bCs/>
        </w:rPr>
        <w:t>2015</w:t>
      </w:r>
      <w:r w:rsidR="00FE4311">
        <w:rPr>
          <w:rFonts w:ascii="Times New Roman" w:hAnsi="Times New Roman" w:cs="Times New Roman"/>
          <w:bCs/>
        </w:rPr>
        <w:t>), and randomness in the sequencing platform (</w:t>
      </w:r>
      <w:r w:rsidR="002312BC">
        <w:rPr>
          <w:rFonts w:ascii="Times New Roman" w:hAnsi="Times New Roman" w:cs="Times New Roman"/>
          <w:bCs/>
        </w:rPr>
        <w:t>Wen et al. 2017</w:t>
      </w:r>
      <w:r w:rsidR="00FE4311">
        <w:rPr>
          <w:rFonts w:ascii="Times New Roman" w:hAnsi="Times New Roman" w:cs="Times New Roman"/>
          <w:bCs/>
        </w:rPr>
        <w:t>). While the randomness introduced via DNA extraction, PCR, and sequencing is harder to control, if variability is due to aspects of the interaction</w:t>
      </w:r>
      <w:r w:rsidR="003306F9">
        <w:rPr>
          <w:rFonts w:ascii="Times New Roman" w:hAnsi="Times New Roman" w:cs="Times New Roman"/>
          <w:bCs/>
        </w:rPr>
        <w:t xml:space="preserve"> (e.g. ingestion amount or time)</w:t>
      </w:r>
      <w:r w:rsidR="00FE4311">
        <w:rPr>
          <w:rFonts w:ascii="Times New Roman" w:hAnsi="Times New Roman" w:cs="Times New Roman"/>
          <w:bCs/>
        </w:rPr>
        <w:t xml:space="preserve">, future studies could elucidate how to correct for this so that read abundances can be used with confidence in understanding both the frequency and biomass of interactions in DNA metabarcoding studies. </w:t>
      </w:r>
    </w:p>
    <w:p w14:paraId="2A969608" w14:textId="6E067371" w:rsidR="005A1A86" w:rsidRDefault="005A1A86" w:rsidP="000A7CEB">
      <w:pPr>
        <w:rPr>
          <w:rFonts w:ascii="Times New Roman" w:hAnsi="Times New Roman" w:cs="Times New Roman"/>
          <w:bCs/>
        </w:rPr>
      </w:pPr>
    </w:p>
    <w:p w14:paraId="5E7F2DDF" w14:textId="0E4F05D0" w:rsidR="00640EA4" w:rsidRDefault="00AF6206" w:rsidP="006E7BE9">
      <w:pPr>
        <w:rPr>
          <w:rFonts w:ascii="Times New Roman" w:hAnsi="Times New Roman" w:cs="Times New Roman"/>
          <w:bCs/>
        </w:rPr>
      </w:pPr>
      <w:r>
        <w:rPr>
          <w:rFonts w:ascii="Times New Roman" w:hAnsi="Times New Roman" w:cs="Times New Roman"/>
          <w:bCs/>
        </w:rPr>
        <w:t xml:space="preserve">Adding to the ability to merely detect prey, common for decades in species-specific molecular diet approaches, </w:t>
      </w:r>
      <w:r w:rsidR="00FE4311">
        <w:rPr>
          <w:rFonts w:ascii="Times New Roman" w:hAnsi="Times New Roman" w:cs="Times New Roman"/>
          <w:bCs/>
        </w:rPr>
        <w:t>DNA metabarcoding also allows for analyses of prey richness and composition</w:t>
      </w:r>
      <w:r w:rsidR="000A4321">
        <w:rPr>
          <w:rFonts w:ascii="Times New Roman" w:hAnsi="Times New Roman" w:cs="Times New Roman"/>
          <w:bCs/>
        </w:rPr>
        <w:t xml:space="preserve"> (e.g. </w:t>
      </w:r>
      <w:proofErr w:type="spellStart"/>
      <w:r w:rsidR="000A4321">
        <w:rPr>
          <w:rFonts w:ascii="Times New Roman" w:hAnsi="Times New Roman" w:cs="Times New Roman"/>
          <w:bCs/>
        </w:rPr>
        <w:t>Kartzinel</w:t>
      </w:r>
      <w:proofErr w:type="spellEnd"/>
      <w:r w:rsidR="000A4321">
        <w:rPr>
          <w:rFonts w:ascii="Times New Roman" w:hAnsi="Times New Roman" w:cs="Times New Roman"/>
          <w:bCs/>
        </w:rPr>
        <w:t xml:space="preserve"> et al.)</w:t>
      </w:r>
      <w:r w:rsidR="00FE4311">
        <w:rPr>
          <w:rFonts w:ascii="Times New Roman" w:hAnsi="Times New Roman" w:cs="Times New Roman"/>
          <w:bCs/>
        </w:rPr>
        <w:t xml:space="preserve">. We found that these metrics of prey communities were not affected by surface contamination in field-collected consumers. Again, this suggests that environments </w:t>
      </w:r>
      <w:r w:rsidR="000A4321">
        <w:rPr>
          <w:rFonts w:ascii="Times New Roman" w:hAnsi="Times New Roman" w:cs="Times New Roman"/>
          <w:bCs/>
        </w:rPr>
        <w:t xml:space="preserve">similar to our field environment (factors that include sunlight, temperature, and collection method, among others) </w:t>
      </w:r>
      <w:r w:rsidR="00FE4311">
        <w:rPr>
          <w:rFonts w:ascii="Times New Roman" w:hAnsi="Times New Roman" w:cs="Times New Roman"/>
          <w:bCs/>
        </w:rPr>
        <w:t>may</w:t>
      </w:r>
      <w:r>
        <w:rPr>
          <w:rFonts w:ascii="Times New Roman" w:hAnsi="Times New Roman" w:cs="Times New Roman"/>
          <w:bCs/>
        </w:rPr>
        <w:t xml:space="preserve"> pose relatively</w:t>
      </w:r>
      <w:r w:rsidR="00FE4311">
        <w:rPr>
          <w:rFonts w:ascii="Times New Roman" w:hAnsi="Times New Roman" w:cs="Times New Roman"/>
          <w:bCs/>
        </w:rPr>
        <w:t xml:space="preserve"> </w:t>
      </w:r>
      <w:proofErr w:type="gramStart"/>
      <w:r w:rsidR="00FE4311">
        <w:rPr>
          <w:rFonts w:ascii="Times New Roman" w:hAnsi="Times New Roman" w:cs="Times New Roman"/>
          <w:bCs/>
        </w:rPr>
        <w:t>low-risk</w:t>
      </w:r>
      <w:proofErr w:type="gramEnd"/>
      <w:r w:rsidR="00FE4311">
        <w:rPr>
          <w:rFonts w:ascii="Times New Roman" w:hAnsi="Times New Roman" w:cs="Times New Roman"/>
          <w:bCs/>
        </w:rPr>
        <w:t xml:space="preserve"> for </w:t>
      </w:r>
      <w:r>
        <w:rPr>
          <w:rFonts w:ascii="Times New Roman" w:hAnsi="Times New Roman" w:cs="Times New Roman"/>
          <w:bCs/>
        </w:rPr>
        <w:t xml:space="preserve">surface contamination in </w:t>
      </w:r>
      <w:r w:rsidR="00FE4311">
        <w:rPr>
          <w:rFonts w:ascii="Times New Roman" w:hAnsi="Times New Roman" w:cs="Times New Roman"/>
          <w:bCs/>
        </w:rPr>
        <w:t xml:space="preserve">DNA diet metabarcoding studies. </w:t>
      </w:r>
      <w:r w:rsidR="00E10D8A">
        <w:rPr>
          <w:rFonts w:ascii="Times New Roman" w:hAnsi="Times New Roman" w:cs="Times New Roman"/>
          <w:bCs/>
        </w:rPr>
        <w:t>In other environments</w:t>
      </w:r>
      <w:r w:rsidR="004A77E1">
        <w:rPr>
          <w:rFonts w:ascii="Times New Roman" w:hAnsi="Times New Roman" w:cs="Times New Roman"/>
          <w:bCs/>
        </w:rPr>
        <w:t xml:space="preserve"> and collection methods</w:t>
      </w:r>
      <w:r w:rsidR="00B50070">
        <w:rPr>
          <w:rFonts w:ascii="Times New Roman" w:hAnsi="Times New Roman" w:cs="Times New Roman"/>
          <w:bCs/>
        </w:rPr>
        <w:t xml:space="preserve"> (i.e. those similar to our mesocosms)</w:t>
      </w:r>
      <w:r w:rsidR="00E10D8A">
        <w:rPr>
          <w:rFonts w:ascii="Times New Roman" w:hAnsi="Times New Roman" w:cs="Times New Roman"/>
          <w:bCs/>
        </w:rPr>
        <w:t xml:space="preserve">, however, surface contamination may be more of an issue, and </w:t>
      </w:r>
      <w:r w:rsidR="000A4321">
        <w:rPr>
          <w:rFonts w:ascii="Times New Roman" w:hAnsi="Times New Roman" w:cs="Times New Roman"/>
          <w:bCs/>
        </w:rPr>
        <w:t>alter ecological</w:t>
      </w:r>
      <w:r w:rsidR="00E10D8A">
        <w:rPr>
          <w:rFonts w:ascii="Times New Roman" w:hAnsi="Times New Roman" w:cs="Times New Roman"/>
          <w:bCs/>
        </w:rPr>
        <w:t xml:space="preserve"> inference from DNA metabarcoding studies in profound ways. </w:t>
      </w:r>
      <w:r w:rsidR="00640EA4">
        <w:rPr>
          <w:rFonts w:ascii="Times New Roman" w:hAnsi="Times New Roman" w:cs="Times New Roman"/>
          <w:bCs/>
        </w:rPr>
        <w:t xml:space="preserve">For example, based on results from our contained mesocosm environment, we </w:t>
      </w:r>
      <w:r w:rsidR="00643D8F">
        <w:rPr>
          <w:rFonts w:ascii="Times New Roman" w:hAnsi="Times New Roman" w:cs="Times New Roman"/>
          <w:bCs/>
        </w:rPr>
        <w:t xml:space="preserve">over-estimated </w:t>
      </w:r>
      <w:r w:rsidR="000A4321">
        <w:rPr>
          <w:rFonts w:ascii="Times New Roman" w:hAnsi="Times New Roman" w:cs="Times New Roman"/>
          <w:bCs/>
        </w:rPr>
        <w:t xml:space="preserve">population-level </w:t>
      </w:r>
      <w:r w:rsidR="00643D8F">
        <w:rPr>
          <w:rFonts w:ascii="Times New Roman" w:hAnsi="Times New Roman" w:cs="Times New Roman"/>
          <w:bCs/>
        </w:rPr>
        <w:t xml:space="preserve">prey consumption by 41 percent. Based on the average prey richness observed per </w:t>
      </w:r>
      <w:r w:rsidR="008C40C9">
        <w:rPr>
          <w:rFonts w:ascii="Times New Roman" w:hAnsi="Times New Roman" w:cs="Times New Roman"/>
          <w:bCs/>
        </w:rPr>
        <w:t xml:space="preserve">consumer </w:t>
      </w:r>
      <w:r w:rsidR="00643D8F">
        <w:rPr>
          <w:rFonts w:ascii="Times New Roman" w:hAnsi="Times New Roman" w:cs="Times New Roman"/>
          <w:bCs/>
        </w:rPr>
        <w:t>individual in the field environment (</w:t>
      </w:r>
      <w:r w:rsidR="008C40C9">
        <w:rPr>
          <w:rFonts w:ascii="Times New Roman" w:hAnsi="Times New Roman" w:cs="Times New Roman"/>
          <w:bCs/>
        </w:rPr>
        <w:t xml:space="preserve">roughly </w:t>
      </w:r>
      <w:r w:rsidR="00643D8F">
        <w:rPr>
          <w:rFonts w:ascii="Times New Roman" w:hAnsi="Times New Roman" w:cs="Times New Roman"/>
          <w:bCs/>
        </w:rPr>
        <w:t xml:space="preserve">2 species), </w:t>
      </w:r>
      <w:r w:rsidR="006E7BE9">
        <w:rPr>
          <w:rFonts w:ascii="Times New Roman" w:hAnsi="Times New Roman" w:cs="Times New Roman"/>
          <w:bCs/>
        </w:rPr>
        <w:t xml:space="preserve">if other contained environments have this level of </w:t>
      </w:r>
      <w:r w:rsidR="00640EA4">
        <w:rPr>
          <w:rFonts w:ascii="Times New Roman" w:hAnsi="Times New Roman" w:cs="Times New Roman"/>
          <w:bCs/>
        </w:rPr>
        <w:t>over-estimation</w:t>
      </w:r>
      <w:r w:rsidR="006E7BE9">
        <w:rPr>
          <w:rFonts w:ascii="Times New Roman" w:hAnsi="Times New Roman" w:cs="Times New Roman"/>
          <w:bCs/>
        </w:rPr>
        <w:t xml:space="preserve">, </w:t>
      </w:r>
      <w:r w:rsidR="00643D8F">
        <w:rPr>
          <w:rFonts w:ascii="Times New Roman" w:hAnsi="Times New Roman" w:cs="Times New Roman"/>
          <w:bCs/>
        </w:rPr>
        <w:t>estimates of population-level prey richness for a</w:t>
      </w:r>
      <w:r w:rsidR="000A4321">
        <w:rPr>
          <w:rFonts w:ascii="Times New Roman" w:hAnsi="Times New Roman" w:cs="Times New Roman"/>
          <w:bCs/>
        </w:rPr>
        <w:t xml:space="preserve"> similar </w:t>
      </w:r>
      <w:r w:rsidR="008C40C9">
        <w:rPr>
          <w:rFonts w:ascii="Times New Roman" w:hAnsi="Times New Roman" w:cs="Times New Roman"/>
          <w:bCs/>
        </w:rPr>
        <w:t xml:space="preserve">consumer </w:t>
      </w:r>
      <w:r w:rsidR="000A4321">
        <w:rPr>
          <w:rFonts w:ascii="Times New Roman" w:hAnsi="Times New Roman" w:cs="Times New Roman"/>
          <w:bCs/>
        </w:rPr>
        <w:t>population</w:t>
      </w:r>
      <w:r w:rsidR="00643D8F">
        <w:rPr>
          <w:rFonts w:ascii="Times New Roman" w:hAnsi="Times New Roman" w:cs="Times New Roman"/>
          <w:bCs/>
        </w:rPr>
        <w:t xml:space="preserve"> could include</w:t>
      </w:r>
      <w:r w:rsidR="00C34A82">
        <w:rPr>
          <w:rFonts w:ascii="Times New Roman" w:hAnsi="Times New Roman" w:cs="Times New Roman"/>
          <w:bCs/>
        </w:rPr>
        <w:t xml:space="preserve"> up to</w:t>
      </w:r>
      <w:r w:rsidR="00643D8F">
        <w:rPr>
          <w:rFonts w:ascii="Times New Roman" w:hAnsi="Times New Roman" w:cs="Times New Roman"/>
          <w:bCs/>
        </w:rPr>
        <w:t xml:space="preserve"> fifteen spurious diet items</w:t>
      </w:r>
      <w:r w:rsidR="00C34A82">
        <w:rPr>
          <w:rFonts w:ascii="Times New Roman" w:hAnsi="Times New Roman" w:cs="Times New Roman"/>
          <w:bCs/>
        </w:rPr>
        <w:t xml:space="preserve">. These diet items could </w:t>
      </w:r>
      <w:r w:rsidR="00643D8F">
        <w:rPr>
          <w:rFonts w:ascii="Times New Roman" w:hAnsi="Times New Roman" w:cs="Times New Roman"/>
          <w:bCs/>
        </w:rPr>
        <w:t>include species already detected in the</w:t>
      </w:r>
      <w:r w:rsidR="00C34A82">
        <w:rPr>
          <w:rFonts w:ascii="Times New Roman" w:hAnsi="Times New Roman" w:cs="Times New Roman"/>
          <w:bCs/>
        </w:rPr>
        <w:t xml:space="preserve"> diet of the population</w:t>
      </w:r>
      <w:r w:rsidR="00643D8F">
        <w:rPr>
          <w:rFonts w:ascii="Times New Roman" w:hAnsi="Times New Roman" w:cs="Times New Roman"/>
          <w:bCs/>
        </w:rPr>
        <w:t xml:space="preserve"> or new species </w:t>
      </w:r>
      <w:r w:rsidR="006E7BE9">
        <w:rPr>
          <w:rFonts w:ascii="Times New Roman" w:hAnsi="Times New Roman" w:cs="Times New Roman"/>
          <w:bCs/>
        </w:rPr>
        <w:t>that could represent up to</w:t>
      </w:r>
      <w:r w:rsidR="00643D8F">
        <w:rPr>
          <w:rFonts w:ascii="Times New Roman" w:hAnsi="Times New Roman" w:cs="Times New Roman"/>
          <w:bCs/>
        </w:rPr>
        <w:t xml:space="preserve"> </w:t>
      </w:r>
      <w:r w:rsidR="00C34A82">
        <w:rPr>
          <w:rFonts w:ascii="Times New Roman" w:hAnsi="Times New Roman" w:cs="Times New Roman"/>
          <w:bCs/>
        </w:rPr>
        <w:t>40</w:t>
      </w:r>
      <w:r w:rsidR="00643D8F">
        <w:rPr>
          <w:rFonts w:ascii="Times New Roman" w:hAnsi="Times New Roman" w:cs="Times New Roman"/>
          <w:bCs/>
        </w:rPr>
        <w:t xml:space="preserve">% </w:t>
      </w:r>
      <w:r w:rsidR="00C34A82">
        <w:rPr>
          <w:rFonts w:ascii="Times New Roman" w:hAnsi="Times New Roman" w:cs="Times New Roman"/>
          <w:bCs/>
        </w:rPr>
        <w:t xml:space="preserve">(15/38 diet items in this example) </w:t>
      </w:r>
      <w:r w:rsidR="00643D8F">
        <w:rPr>
          <w:rFonts w:ascii="Times New Roman" w:hAnsi="Times New Roman" w:cs="Times New Roman"/>
          <w:bCs/>
        </w:rPr>
        <w:t xml:space="preserve">of the total diet diversity </w:t>
      </w:r>
      <w:r w:rsidR="006E7BE9">
        <w:rPr>
          <w:rFonts w:ascii="Times New Roman" w:hAnsi="Times New Roman" w:cs="Times New Roman"/>
          <w:bCs/>
        </w:rPr>
        <w:t>detected</w:t>
      </w:r>
      <w:r w:rsidR="00643D8F">
        <w:rPr>
          <w:rFonts w:ascii="Times New Roman" w:hAnsi="Times New Roman" w:cs="Times New Roman"/>
          <w:bCs/>
        </w:rPr>
        <w:t xml:space="preserve">. This </w:t>
      </w:r>
      <w:r w:rsidR="006E7BE9">
        <w:rPr>
          <w:rFonts w:ascii="Times New Roman" w:hAnsi="Times New Roman" w:cs="Times New Roman"/>
          <w:bCs/>
        </w:rPr>
        <w:t>could</w:t>
      </w:r>
      <w:r w:rsidR="00643D8F">
        <w:rPr>
          <w:rFonts w:ascii="Times New Roman" w:hAnsi="Times New Roman" w:cs="Times New Roman"/>
          <w:bCs/>
        </w:rPr>
        <w:t xml:space="preserve"> have profound effects on the predictions drawn from these systems related to food web structure (e.g. </w:t>
      </w:r>
      <w:r w:rsidR="00C34A82">
        <w:rPr>
          <w:rFonts w:ascii="Times New Roman" w:hAnsi="Times New Roman" w:cs="Times New Roman"/>
          <w:bCs/>
        </w:rPr>
        <w:t xml:space="preserve">food web resolution and aggregation: </w:t>
      </w:r>
      <w:r w:rsidR="00643D8F">
        <w:rPr>
          <w:rFonts w:ascii="Times New Roman" w:hAnsi="Times New Roman" w:cs="Times New Roman"/>
          <w:bCs/>
        </w:rPr>
        <w:t xml:space="preserve">Martinez 1991), intraspecific diet specialization (e.g. Quevedo et al. 2009), and other important emergent properties of </w:t>
      </w:r>
      <w:r w:rsidR="006E7BE9">
        <w:rPr>
          <w:rFonts w:ascii="Times New Roman" w:hAnsi="Times New Roman" w:cs="Times New Roman"/>
          <w:bCs/>
        </w:rPr>
        <w:t>combinations of multiple species interactions (</w:t>
      </w:r>
      <w:r w:rsidR="00C34A82">
        <w:rPr>
          <w:rFonts w:ascii="Times New Roman" w:hAnsi="Times New Roman" w:cs="Times New Roman"/>
          <w:bCs/>
        </w:rPr>
        <w:t xml:space="preserve">e.g. species distributions, ecological functions, and species </w:t>
      </w:r>
      <w:r w:rsidR="000F1DE5">
        <w:rPr>
          <w:rFonts w:ascii="Times New Roman" w:hAnsi="Times New Roman" w:cs="Times New Roman"/>
          <w:bCs/>
        </w:rPr>
        <w:t xml:space="preserve">adaptation or </w:t>
      </w:r>
      <w:r w:rsidR="00C34A82">
        <w:rPr>
          <w:rFonts w:ascii="Times New Roman" w:hAnsi="Times New Roman" w:cs="Times New Roman"/>
          <w:bCs/>
        </w:rPr>
        <w:t xml:space="preserve">evolution: </w:t>
      </w:r>
      <w:r w:rsidR="006E7BE9">
        <w:rPr>
          <w:rFonts w:ascii="Times New Roman" w:hAnsi="Times New Roman" w:cs="Times New Roman"/>
          <w:bCs/>
        </w:rPr>
        <w:t xml:space="preserve">Kissling and </w:t>
      </w:r>
      <w:proofErr w:type="spellStart"/>
      <w:r w:rsidR="006E7BE9">
        <w:rPr>
          <w:rFonts w:ascii="Times New Roman" w:hAnsi="Times New Roman" w:cs="Times New Roman"/>
          <w:bCs/>
        </w:rPr>
        <w:t>Schleuning</w:t>
      </w:r>
      <w:proofErr w:type="spellEnd"/>
      <w:r w:rsidR="006E7BE9">
        <w:rPr>
          <w:rFonts w:ascii="Times New Roman" w:hAnsi="Times New Roman" w:cs="Times New Roman"/>
          <w:bCs/>
        </w:rPr>
        <w:t xml:space="preserve"> 2015, Weber et al. 2017). </w:t>
      </w:r>
    </w:p>
    <w:p w14:paraId="02BCFF25" w14:textId="77777777" w:rsidR="00640EA4" w:rsidRDefault="00640EA4" w:rsidP="006E7BE9">
      <w:pPr>
        <w:rPr>
          <w:rFonts w:ascii="Times New Roman" w:hAnsi="Times New Roman" w:cs="Times New Roman"/>
          <w:bCs/>
        </w:rPr>
      </w:pPr>
    </w:p>
    <w:p w14:paraId="3938D9ED" w14:textId="10D77CDB" w:rsidR="006F5A12" w:rsidRDefault="006E7BE9" w:rsidP="006E7BE9">
      <w:pPr>
        <w:rPr>
          <w:rFonts w:ascii="Times New Roman" w:hAnsi="Times New Roman" w:cs="Times New Roman"/>
          <w:bCs/>
        </w:rPr>
      </w:pPr>
      <w:r>
        <w:rPr>
          <w:rFonts w:ascii="Times New Roman" w:hAnsi="Times New Roman" w:cs="Times New Roman"/>
          <w:bCs/>
        </w:rPr>
        <w:t xml:space="preserve">Our mesocosm environments represented the potential risk of contained environments to inflate prey richness estimates; conversely, in other environments where </w:t>
      </w:r>
      <w:r w:rsidR="008C40C9">
        <w:rPr>
          <w:rFonts w:ascii="Times New Roman" w:hAnsi="Times New Roman" w:cs="Times New Roman"/>
          <w:bCs/>
        </w:rPr>
        <w:t>consumers</w:t>
      </w:r>
      <w:r>
        <w:rPr>
          <w:rFonts w:ascii="Times New Roman" w:hAnsi="Times New Roman" w:cs="Times New Roman"/>
          <w:bCs/>
        </w:rPr>
        <w:t xml:space="preserve"> </w:t>
      </w:r>
      <w:r w:rsidR="000F1DE5">
        <w:rPr>
          <w:rFonts w:ascii="Times New Roman" w:hAnsi="Times New Roman" w:cs="Times New Roman"/>
          <w:bCs/>
        </w:rPr>
        <w:t xml:space="preserve">share surfaces with </w:t>
      </w:r>
      <w:r w:rsidR="00640EA4">
        <w:rPr>
          <w:rFonts w:ascii="Times New Roman" w:hAnsi="Times New Roman" w:cs="Times New Roman"/>
          <w:bCs/>
        </w:rPr>
        <w:t>non-prey items that are also amplified with selected PCR primers, prey richness could be under-estimated</w:t>
      </w:r>
      <w:r w:rsidR="000F1DE5">
        <w:rPr>
          <w:rFonts w:ascii="Times New Roman" w:hAnsi="Times New Roman" w:cs="Times New Roman"/>
          <w:bCs/>
        </w:rPr>
        <w:t xml:space="preserve"> as non-prey amplification drowns out potentially rare prey items</w:t>
      </w:r>
      <w:r w:rsidR="00640EA4">
        <w:rPr>
          <w:rFonts w:ascii="Times New Roman" w:hAnsi="Times New Roman" w:cs="Times New Roman"/>
          <w:bCs/>
        </w:rPr>
        <w:t>. In our study, we used a general metazoan primer set (</w:t>
      </w:r>
      <w:proofErr w:type="spellStart"/>
      <w:r w:rsidR="00640EA4">
        <w:rPr>
          <w:rFonts w:ascii="Times New Roman" w:hAnsi="Times New Roman" w:cs="Times New Roman"/>
          <w:bCs/>
        </w:rPr>
        <w:t>Leray</w:t>
      </w:r>
      <w:proofErr w:type="spellEnd"/>
      <w:r w:rsidR="00640EA4">
        <w:rPr>
          <w:rFonts w:ascii="Times New Roman" w:hAnsi="Times New Roman" w:cs="Times New Roman"/>
          <w:bCs/>
        </w:rPr>
        <w:t xml:space="preserve"> et al.; other, </w:t>
      </w:r>
      <w:proofErr w:type="spellStart"/>
      <w:r w:rsidR="00640EA4">
        <w:rPr>
          <w:rFonts w:ascii="Times New Roman" w:hAnsi="Times New Roman" w:cs="Times New Roman"/>
          <w:bCs/>
        </w:rPr>
        <w:t>Krehenwinkel</w:t>
      </w:r>
      <w:proofErr w:type="spellEnd"/>
      <w:r w:rsidR="00640EA4">
        <w:rPr>
          <w:rFonts w:ascii="Times New Roman" w:hAnsi="Times New Roman" w:cs="Times New Roman"/>
          <w:bCs/>
        </w:rPr>
        <w:t xml:space="preserve">) because our predator is a known generalist that will consume invertebrates and vertebrates in this system. This means that this primer set could also detect a large suite of non-diet items. In </w:t>
      </w:r>
      <w:r w:rsidR="000F1DE5">
        <w:rPr>
          <w:rFonts w:ascii="Times New Roman" w:hAnsi="Times New Roman" w:cs="Times New Roman"/>
          <w:bCs/>
        </w:rPr>
        <w:t>our</w:t>
      </w:r>
      <w:r w:rsidR="00640EA4">
        <w:rPr>
          <w:rFonts w:ascii="Times New Roman" w:hAnsi="Times New Roman" w:cs="Times New Roman"/>
          <w:bCs/>
        </w:rPr>
        <w:t xml:space="preserve"> study system on Palmyra Atoll</w:t>
      </w:r>
      <w:r w:rsidR="007061CA">
        <w:rPr>
          <w:rFonts w:ascii="Times New Roman" w:hAnsi="Times New Roman" w:cs="Times New Roman"/>
          <w:bCs/>
        </w:rPr>
        <w:t xml:space="preserve">, which is species poor and in which </w:t>
      </w:r>
      <w:r w:rsidR="008C40C9">
        <w:rPr>
          <w:rFonts w:ascii="Times New Roman" w:hAnsi="Times New Roman" w:cs="Times New Roman"/>
          <w:bCs/>
          <w:i/>
          <w:iCs/>
        </w:rPr>
        <w:t xml:space="preserve">H. </w:t>
      </w:r>
      <w:proofErr w:type="spellStart"/>
      <w:r w:rsidR="008C40C9">
        <w:rPr>
          <w:rFonts w:ascii="Times New Roman" w:hAnsi="Times New Roman" w:cs="Times New Roman"/>
          <w:bCs/>
          <w:i/>
          <w:iCs/>
        </w:rPr>
        <w:t>venatoria</w:t>
      </w:r>
      <w:proofErr w:type="spellEnd"/>
      <w:r w:rsidR="007061CA">
        <w:rPr>
          <w:rFonts w:ascii="Times New Roman" w:hAnsi="Times New Roman" w:cs="Times New Roman"/>
          <w:bCs/>
        </w:rPr>
        <w:t xml:space="preserve"> represents a top </w:t>
      </w:r>
      <w:r w:rsidR="008C40C9">
        <w:rPr>
          <w:rFonts w:ascii="Times New Roman" w:hAnsi="Times New Roman" w:cs="Times New Roman"/>
          <w:bCs/>
        </w:rPr>
        <w:t>consumer</w:t>
      </w:r>
      <w:r w:rsidR="00B0774F">
        <w:rPr>
          <w:rFonts w:ascii="Times New Roman" w:hAnsi="Times New Roman" w:cs="Times New Roman"/>
          <w:bCs/>
        </w:rPr>
        <w:t xml:space="preserve"> that </w:t>
      </w:r>
      <w:r w:rsidR="008C40C9">
        <w:rPr>
          <w:rFonts w:ascii="Times New Roman" w:hAnsi="Times New Roman" w:cs="Times New Roman"/>
          <w:bCs/>
        </w:rPr>
        <w:t xml:space="preserve">can </w:t>
      </w:r>
      <w:r w:rsidR="00B0774F">
        <w:rPr>
          <w:rFonts w:ascii="Times New Roman" w:hAnsi="Times New Roman" w:cs="Times New Roman"/>
          <w:bCs/>
        </w:rPr>
        <w:t>eat most other species</w:t>
      </w:r>
      <w:r w:rsidR="00640EA4">
        <w:rPr>
          <w:rFonts w:ascii="Times New Roman" w:hAnsi="Times New Roman" w:cs="Times New Roman"/>
          <w:bCs/>
        </w:rPr>
        <w:t xml:space="preserve">, most DNA amplified by these primers is a possible prey item for this </w:t>
      </w:r>
      <w:r w:rsidR="008C40C9">
        <w:rPr>
          <w:rFonts w:ascii="Times New Roman" w:hAnsi="Times New Roman" w:cs="Times New Roman"/>
          <w:bCs/>
        </w:rPr>
        <w:t>consumer</w:t>
      </w:r>
      <w:r w:rsidR="00B0774F">
        <w:rPr>
          <w:rFonts w:ascii="Times New Roman" w:hAnsi="Times New Roman" w:cs="Times New Roman"/>
          <w:bCs/>
        </w:rPr>
        <w:t>. H</w:t>
      </w:r>
      <w:r w:rsidR="00640EA4">
        <w:rPr>
          <w:rFonts w:ascii="Times New Roman" w:hAnsi="Times New Roman" w:cs="Times New Roman"/>
          <w:bCs/>
        </w:rPr>
        <w:t xml:space="preserve">owever, in an environment where a </w:t>
      </w:r>
      <w:r w:rsidR="008C40C9">
        <w:rPr>
          <w:rFonts w:ascii="Times New Roman" w:hAnsi="Times New Roman" w:cs="Times New Roman"/>
          <w:bCs/>
        </w:rPr>
        <w:t>consumer</w:t>
      </w:r>
      <w:r w:rsidR="00640EA4">
        <w:rPr>
          <w:rFonts w:ascii="Times New Roman" w:hAnsi="Times New Roman" w:cs="Times New Roman"/>
          <w:bCs/>
        </w:rPr>
        <w:t xml:space="preserve"> had a generalist diet (thus necessitating general primers) and shared substrate</w:t>
      </w:r>
      <w:r w:rsidR="000F1DE5">
        <w:rPr>
          <w:rFonts w:ascii="Times New Roman" w:hAnsi="Times New Roman" w:cs="Times New Roman"/>
          <w:bCs/>
        </w:rPr>
        <w:t>s</w:t>
      </w:r>
      <w:r w:rsidR="00640EA4">
        <w:rPr>
          <w:rFonts w:ascii="Times New Roman" w:hAnsi="Times New Roman" w:cs="Times New Roman"/>
          <w:bCs/>
        </w:rPr>
        <w:t xml:space="preserve"> with many other animals</w:t>
      </w:r>
      <w:r w:rsidR="008C40C9">
        <w:rPr>
          <w:rFonts w:ascii="Times New Roman" w:hAnsi="Times New Roman" w:cs="Times New Roman"/>
          <w:bCs/>
        </w:rPr>
        <w:t xml:space="preserve"> that were likely not prey</w:t>
      </w:r>
      <w:r w:rsidR="00640EA4">
        <w:rPr>
          <w:rFonts w:ascii="Times New Roman" w:hAnsi="Times New Roman" w:cs="Times New Roman"/>
          <w:bCs/>
        </w:rPr>
        <w:t xml:space="preserve">, these items could contaminate </w:t>
      </w:r>
      <w:r w:rsidR="00AF6206">
        <w:rPr>
          <w:rFonts w:ascii="Times New Roman" w:hAnsi="Times New Roman" w:cs="Times New Roman"/>
          <w:bCs/>
        </w:rPr>
        <w:t>sequencing results</w:t>
      </w:r>
      <w:r w:rsidR="00640EA4">
        <w:rPr>
          <w:rFonts w:ascii="Times New Roman" w:hAnsi="Times New Roman" w:cs="Times New Roman"/>
          <w:bCs/>
        </w:rPr>
        <w:t xml:space="preserve"> and drown out prey items</w:t>
      </w:r>
      <w:r w:rsidR="007061CA">
        <w:rPr>
          <w:rFonts w:ascii="Times New Roman" w:hAnsi="Times New Roman" w:cs="Times New Roman"/>
          <w:bCs/>
        </w:rPr>
        <w:t xml:space="preserve"> (e.g. soil environments; pools</w:t>
      </w:r>
      <w:r w:rsidR="000F1DE5">
        <w:rPr>
          <w:rFonts w:ascii="Times New Roman" w:hAnsi="Times New Roman" w:cs="Times New Roman"/>
          <w:bCs/>
        </w:rPr>
        <w:t>,</w:t>
      </w:r>
      <w:r w:rsidR="007061CA">
        <w:rPr>
          <w:rFonts w:ascii="Times New Roman" w:hAnsi="Times New Roman" w:cs="Times New Roman"/>
          <w:bCs/>
        </w:rPr>
        <w:t xml:space="preserve"> and lakes)</w:t>
      </w:r>
      <w:r w:rsidR="00640EA4">
        <w:rPr>
          <w:rFonts w:ascii="Times New Roman" w:hAnsi="Times New Roman" w:cs="Times New Roman"/>
          <w:bCs/>
        </w:rPr>
        <w:t xml:space="preserve">. This could both hide </w:t>
      </w:r>
      <w:r w:rsidR="007061CA">
        <w:rPr>
          <w:rFonts w:ascii="Times New Roman" w:hAnsi="Times New Roman" w:cs="Times New Roman"/>
          <w:bCs/>
        </w:rPr>
        <w:t>low-biomass</w:t>
      </w:r>
      <w:r w:rsidR="00640EA4">
        <w:rPr>
          <w:rFonts w:ascii="Times New Roman" w:hAnsi="Times New Roman" w:cs="Times New Roman"/>
          <w:bCs/>
        </w:rPr>
        <w:t xml:space="preserve"> prey items</w:t>
      </w:r>
      <w:r w:rsidR="007061CA">
        <w:rPr>
          <w:rFonts w:ascii="Times New Roman" w:hAnsi="Times New Roman" w:cs="Times New Roman"/>
          <w:bCs/>
        </w:rPr>
        <w:t xml:space="preserve"> (e.g. </w:t>
      </w:r>
      <w:proofErr w:type="spellStart"/>
      <w:r w:rsidR="007061CA">
        <w:rPr>
          <w:rFonts w:ascii="Times New Roman" w:hAnsi="Times New Roman" w:cs="Times New Roman"/>
          <w:bCs/>
        </w:rPr>
        <w:t>Elbrecht</w:t>
      </w:r>
      <w:proofErr w:type="spellEnd"/>
      <w:r w:rsidR="007061CA">
        <w:rPr>
          <w:rFonts w:ascii="Times New Roman" w:hAnsi="Times New Roman" w:cs="Times New Roman"/>
          <w:bCs/>
        </w:rPr>
        <w:t xml:space="preserve"> et al. 2017)</w:t>
      </w:r>
      <w:r w:rsidR="00640EA4">
        <w:rPr>
          <w:rFonts w:ascii="Times New Roman" w:hAnsi="Times New Roman" w:cs="Times New Roman"/>
          <w:bCs/>
        </w:rPr>
        <w:t xml:space="preserve"> as well as items of food that had been eaten longer ago</w:t>
      </w:r>
      <w:r w:rsidR="007061CA">
        <w:rPr>
          <w:rFonts w:ascii="Times New Roman" w:hAnsi="Times New Roman" w:cs="Times New Roman"/>
          <w:bCs/>
        </w:rPr>
        <w:t xml:space="preserve"> (</w:t>
      </w:r>
      <w:proofErr w:type="spellStart"/>
      <w:r w:rsidR="007061CA">
        <w:rPr>
          <w:rFonts w:ascii="Times New Roman" w:hAnsi="Times New Roman" w:cs="Times New Roman"/>
          <w:bCs/>
        </w:rPr>
        <w:t>Marcias</w:t>
      </w:r>
      <w:proofErr w:type="spellEnd"/>
      <w:r w:rsidR="007061CA">
        <w:rPr>
          <w:rFonts w:ascii="Times New Roman" w:hAnsi="Times New Roman" w:cs="Times New Roman"/>
          <w:bCs/>
        </w:rPr>
        <w:t>-Hernandez et al.)</w:t>
      </w:r>
      <w:r w:rsidR="00640EA4">
        <w:rPr>
          <w:rFonts w:ascii="Times New Roman" w:hAnsi="Times New Roman" w:cs="Times New Roman"/>
          <w:bCs/>
        </w:rPr>
        <w:t>, thus both decreasing the prey richness in samples and also reducing the snapshot of time f</w:t>
      </w:r>
      <w:r w:rsidR="0098197D">
        <w:rPr>
          <w:rFonts w:ascii="Times New Roman" w:hAnsi="Times New Roman" w:cs="Times New Roman"/>
          <w:bCs/>
        </w:rPr>
        <w:t>rom</w:t>
      </w:r>
      <w:r w:rsidR="00640EA4">
        <w:rPr>
          <w:rFonts w:ascii="Times New Roman" w:hAnsi="Times New Roman" w:cs="Times New Roman"/>
          <w:bCs/>
        </w:rPr>
        <w:t xml:space="preserve"> which DNA diet data is drawn</w:t>
      </w:r>
      <w:r w:rsidR="007061CA">
        <w:rPr>
          <w:rFonts w:ascii="Times New Roman" w:hAnsi="Times New Roman" w:cs="Times New Roman"/>
          <w:bCs/>
        </w:rPr>
        <w:t xml:space="preserve">. </w:t>
      </w:r>
      <w:r w:rsidR="0098197D">
        <w:rPr>
          <w:rFonts w:ascii="Times New Roman" w:hAnsi="Times New Roman" w:cs="Times New Roman"/>
          <w:bCs/>
        </w:rPr>
        <w:t xml:space="preserve">This reduction in the time frame for which diet data could be detected is </w:t>
      </w:r>
      <w:r w:rsidR="0098197D">
        <w:rPr>
          <w:rFonts w:ascii="Times New Roman" w:hAnsi="Times New Roman" w:cs="Times New Roman"/>
          <w:bCs/>
        </w:rPr>
        <w:lastRenderedPageBreak/>
        <w:t xml:space="preserve">particularly important in </w:t>
      </w:r>
      <w:r w:rsidR="008C40C9">
        <w:rPr>
          <w:rFonts w:ascii="Times New Roman" w:hAnsi="Times New Roman" w:cs="Times New Roman"/>
          <w:bCs/>
        </w:rPr>
        <w:t>consumer</w:t>
      </w:r>
      <w:r w:rsidR="0098197D">
        <w:rPr>
          <w:rFonts w:ascii="Times New Roman" w:hAnsi="Times New Roman" w:cs="Times New Roman"/>
          <w:bCs/>
        </w:rPr>
        <w:t xml:space="preserve"> interaction</w:t>
      </w:r>
      <w:r w:rsidR="008C40C9">
        <w:rPr>
          <w:rFonts w:ascii="Times New Roman" w:hAnsi="Times New Roman" w:cs="Times New Roman"/>
          <w:bCs/>
        </w:rPr>
        <w:t>s</w:t>
      </w:r>
      <w:r w:rsidR="0098197D">
        <w:rPr>
          <w:rFonts w:ascii="Times New Roman" w:hAnsi="Times New Roman" w:cs="Times New Roman"/>
          <w:bCs/>
        </w:rPr>
        <w:t xml:space="preserve"> where </w:t>
      </w:r>
      <w:r w:rsidR="008C40C9">
        <w:rPr>
          <w:rFonts w:ascii="Times New Roman" w:hAnsi="Times New Roman" w:cs="Times New Roman"/>
          <w:bCs/>
        </w:rPr>
        <w:t>consumers</w:t>
      </w:r>
      <w:r w:rsidR="0098197D">
        <w:rPr>
          <w:rFonts w:ascii="Times New Roman" w:hAnsi="Times New Roman" w:cs="Times New Roman"/>
          <w:bCs/>
        </w:rPr>
        <w:t xml:space="preserve"> </w:t>
      </w:r>
      <w:r w:rsidR="0085618A">
        <w:rPr>
          <w:rFonts w:ascii="Times New Roman" w:hAnsi="Times New Roman" w:cs="Times New Roman"/>
          <w:bCs/>
        </w:rPr>
        <w:t xml:space="preserve">go long periods between feeding events (i.e. when prey densities </w:t>
      </w:r>
      <w:r w:rsidR="00B0774F">
        <w:rPr>
          <w:rFonts w:ascii="Times New Roman" w:hAnsi="Times New Roman" w:cs="Times New Roman"/>
          <w:bCs/>
        </w:rPr>
        <w:t xml:space="preserve">or predator-prey ratios are low; Abrams and </w:t>
      </w:r>
      <w:proofErr w:type="spellStart"/>
      <w:r w:rsidR="00B0774F">
        <w:rPr>
          <w:rFonts w:ascii="Times New Roman" w:hAnsi="Times New Roman" w:cs="Times New Roman"/>
          <w:bCs/>
        </w:rPr>
        <w:t>Ginzberg</w:t>
      </w:r>
      <w:proofErr w:type="spellEnd"/>
      <w:r w:rsidR="00B0774F">
        <w:rPr>
          <w:rFonts w:ascii="Times New Roman" w:hAnsi="Times New Roman" w:cs="Times New Roman"/>
          <w:bCs/>
        </w:rPr>
        <w:t xml:space="preserve"> 2000).</w:t>
      </w:r>
    </w:p>
    <w:p w14:paraId="6A9636BB" w14:textId="1FBE8FD5" w:rsidR="00ED7FAB" w:rsidRDefault="00ED7FAB" w:rsidP="000A7CEB">
      <w:pPr>
        <w:rPr>
          <w:rFonts w:ascii="Times New Roman" w:hAnsi="Times New Roman" w:cs="Times New Roman"/>
          <w:bCs/>
        </w:rPr>
      </w:pPr>
    </w:p>
    <w:p w14:paraId="5F0FDA23" w14:textId="1CF20CDE" w:rsidR="00843C85" w:rsidRDefault="00ED3971" w:rsidP="000A7CEB">
      <w:pPr>
        <w:rPr>
          <w:rFonts w:ascii="Times New Roman" w:hAnsi="Times New Roman" w:cs="Times New Roman"/>
          <w:bCs/>
        </w:rPr>
      </w:pPr>
      <w:commentRangeStart w:id="179"/>
      <w:r>
        <w:rPr>
          <w:rFonts w:ascii="Times New Roman" w:hAnsi="Times New Roman" w:cs="Times New Roman"/>
          <w:bCs/>
        </w:rPr>
        <w:t>The</w:t>
      </w:r>
      <w:commentRangeEnd w:id="179"/>
      <w:r w:rsidR="00183774">
        <w:rPr>
          <w:rStyle w:val="CommentReference"/>
        </w:rPr>
        <w:commentReference w:id="179"/>
      </w:r>
      <w:r>
        <w:rPr>
          <w:rFonts w:ascii="Times New Roman" w:hAnsi="Times New Roman" w:cs="Times New Roman"/>
          <w:bCs/>
        </w:rPr>
        <w:t xml:space="preserve"> outcomes of our study highlight that the environmental</w:t>
      </w:r>
      <w:r w:rsidR="00995141">
        <w:rPr>
          <w:rFonts w:ascii="Times New Roman" w:hAnsi="Times New Roman" w:cs="Times New Roman"/>
          <w:bCs/>
        </w:rPr>
        <w:t xml:space="preserve"> </w:t>
      </w:r>
      <w:r>
        <w:rPr>
          <w:rFonts w:ascii="Times New Roman" w:hAnsi="Times New Roman" w:cs="Times New Roman"/>
          <w:bCs/>
        </w:rPr>
        <w:t xml:space="preserve">aspects of any DNA metabarcoding study may warrant surface sterilizing consumers prior to diet metabarcoding. We have highlighted one aspect of this environmental context: namely, that </w:t>
      </w:r>
      <w:r w:rsidR="00995141">
        <w:rPr>
          <w:rFonts w:ascii="Times New Roman" w:hAnsi="Times New Roman" w:cs="Times New Roman"/>
          <w:bCs/>
        </w:rPr>
        <w:t xml:space="preserve">there are environments where </w:t>
      </w:r>
      <w:r>
        <w:rPr>
          <w:rFonts w:ascii="Times New Roman" w:hAnsi="Times New Roman" w:cs="Times New Roman"/>
          <w:bCs/>
        </w:rPr>
        <w:t>consumer</w:t>
      </w:r>
      <w:r w:rsidR="00995141">
        <w:rPr>
          <w:rFonts w:ascii="Times New Roman" w:hAnsi="Times New Roman" w:cs="Times New Roman"/>
          <w:bCs/>
        </w:rPr>
        <w:t>s are more likely to come</w:t>
      </w:r>
      <w:r>
        <w:rPr>
          <w:rFonts w:ascii="Times New Roman" w:hAnsi="Times New Roman" w:cs="Times New Roman"/>
          <w:bCs/>
        </w:rPr>
        <w:t xml:space="preserve"> into contact with contaminant DNA (either prey or non-prey</w:t>
      </w:r>
      <w:r w:rsidR="00995141">
        <w:rPr>
          <w:rFonts w:ascii="Times New Roman" w:hAnsi="Times New Roman" w:cs="Times New Roman"/>
          <w:bCs/>
        </w:rPr>
        <w:t xml:space="preserve">), and that this seems to be </w:t>
      </w:r>
      <w:r w:rsidR="00843C85">
        <w:rPr>
          <w:rFonts w:ascii="Times New Roman" w:hAnsi="Times New Roman" w:cs="Times New Roman"/>
          <w:bCs/>
        </w:rPr>
        <w:t>driven through the degree with which consumers and prey</w:t>
      </w:r>
      <w:r w:rsidR="00995141">
        <w:rPr>
          <w:rFonts w:ascii="Times New Roman" w:hAnsi="Times New Roman" w:cs="Times New Roman"/>
          <w:bCs/>
        </w:rPr>
        <w:t xml:space="preserve"> share substrate or environmental space</w:t>
      </w:r>
      <w:r>
        <w:rPr>
          <w:rFonts w:ascii="Times New Roman" w:hAnsi="Times New Roman" w:cs="Times New Roman"/>
          <w:bCs/>
        </w:rPr>
        <w:t xml:space="preserve">. </w:t>
      </w:r>
      <w:r w:rsidR="00843C85">
        <w:rPr>
          <w:rFonts w:ascii="Times New Roman" w:hAnsi="Times New Roman" w:cs="Times New Roman"/>
          <w:bCs/>
        </w:rPr>
        <w:t xml:space="preserve">There are other factors that may contribute to this pattern, including abiotic conditions which favor the persistence or degradation of DNA in the environment (e.g. pH, salinity, sunlight; </w:t>
      </w:r>
      <w:r w:rsidR="008D666D">
        <w:rPr>
          <w:rFonts w:ascii="Times New Roman" w:hAnsi="Times New Roman" w:cs="Times New Roman"/>
          <w:bCs/>
        </w:rPr>
        <w:t>Strickler et al. 2019</w:t>
      </w:r>
      <w:r w:rsidR="00843C85">
        <w:rPr>
          <w:rFonts w:ascii="Times New Roman" w:hAnsi="Times New Roman" w:cs="Times New Roman"/>
          <w:bCs/>
        </w:rPr>
        <w:t xml:space="preserve">). We have also suggested that ecological factors of an environment </w:t>
      </w:r>
      <w:r w:rsidR="008D666D">
        <w:rPr>
          <w:rFonts w:ascii="Times New Roman" w:hAnsi="Times New Roman" w:cs="Times New Roman"/>
          <w:bCs/>
        </w:rPr>
        <w:t xml:space="preserve">or consumer </w:t>
      </w:r>
      <w:r w:rsidR="00843C85">
        <w:rPr>
          <w:rFonts w:ascii="Times New Roman" w:hAnsi="Times New Roman" w:cs="Times New Roman"/>
          <w:bCs/>
        </w:rPr>
        <w:t xml:space="preserve">could shape this rate of contamination, including prey density, </w:t>
      </w:r>
      <w:r w:rsidR="008C40C9">
        <w:rPr>
          <w:rFonts w:ascii="Times New Roman" w:hAnsi="Times New Roman" w:cs="Times New Roman"/>
          <w:bCs/>
        </w:rPr>
        <w:t>consumer</w:t>
      </w:r>
      <w:r w:rsidR="00843C85">
        <w:rPr>
          <w:rFonts w:ascii="Times New Roman" w:hAnsi="Times New Roman" w:cs="Times New Roman"/>
          <w:bCs/>
        </w:rPr>
        <w:t>-prey population ratios, and</w:t>
      </w:r>
      <w:r w:rsidR="008C40C9">
        <w:rPr>
          <w:rFonts w:ascii="Times New Roman" w:hAnsi="Times New Roman" w:cs="Times New Roman"/>
          <w:bCs/>
        </w:rPr>
        <w:t xml:space="preserve"> consumer</w:t>
      </w:r>
      <w:r w:rsidR="00843C85">
        <w:rPr>
          <w:rFonts w:ascii="Times New Roman" w:hAnsi="Times New Roman" w:cs="Times New Roman"/>
          <w:bCs/>
        </w:rPr>
        <w:t>-prey body size ratios</w:t>
      </w:r>
      <w:r w:rsidR="008D666D">
        <w:rPr>
          <w:rFonts w:ascii="Times New Roman" w:hAnsi="Times New Roman" w:cs="Times New Roman"/>
          <w:bCs/>
        </w:rPr>
        <w:t xml:space="preserve">, which can increase contact probability and contact (handling) times, predisposing consumers to having diet DNA on body surfaces even if ingestion has not occurred (Scharf et al. 1998, </w:t>
      </w:r>
      <w:proofErr w:type="spellStart"/>
      <w:r w:rsidR="008D666D">
        <w:rPr>
          <w:rFonts w:ascii="Times New Roman" w:hAnsi="Times New Roman" w:cs="Times New Roman"/>
          <w:bCs/>
        </w:rPr>
        <w:t>Jeschke</w:t>
      </w:r>
      <w:proofErr w:type="spellEnd"/>
      <w:r w:rsidR="008D666D">
        <w:rPr>
          <w:rFonts w:ascii="Times New Roman" w:hAnsi="Times New Roman" w:cs="Times New Roman"/>
          <w:bCs/>
        </w:rPr>
        <w:t xml:space="preserve"> et al. 2002, </w:t>
      </w:r>
      <w:proofErr w:type="spellStart"/>
      <w:r w:rsidR="008D666D">
        <w:rPr>
          <w:rFonts w:ascii="Times New Roman" w:hAnsi="Times New Roman" w:cs="Times New Roman"/>
          <w:bCs/>
        </w:rPr>
        <w:t>Samu</w:t>
      </w:r>
      <w:proofErr w:type="spellEnd"/>
      <w:r w:rsidR="008D666D">
        <w:rPr>
          <w:rFonts w:ascii="Times New Roman" w:hAnsi="Times New Roman" w:cs="Times New Roman"/>
          <w:bCs/>
        </w:rPr>
        <w:t xml:space="preserve"> and Biro 1993). </w:t>
      </w:r>
      <w:r w:rsidR="00843C85">
        <w:rPr>
          <w:rFonts w:ascii="Times New Roman" w:hAnsi="Times New Roman" w:cs="Times New Roman"/>
          <w:bCs/>
        </w:rPr>
        <w:t xml:space="preserve">Finally, collection method may contribute to contamination risk, as highlighted with mass-collection methods in Greenstone et al. (2011/2012); and this contamination is doubly important in metabarcoding studies (as opposed to studies of one or few diet items, as these studies) where not only prey detection, but also prey diversity and composition could be greatly influenced by contaminant DNA. Our findings also highlight that surface sterilization does not seem to be degrading DNA (also see Supplementary analyses), and so despite any environmental, ecological, or methodological </w:t>
      </w:r>
      <w:r w:rsidR="006F5A12">
        <w:rPr>
          <w:rFonts w:ascii="Times New Roman" w:hAnsi="Times New Roman" w:cs="Times New Roman"/>
          <w:bCs/>
        </w:rPr>
        <w:t>considerations, it appears that</w:t>
      </w:r>
      <w:r w:rsidR="00843C85">
        <w:rPr>
          <w:rFonts w:ascii="Times New Roman" w:hAnsi="Times New Roman" w:cs="Times New Roman"/>
          <w:bCs/>
        </w:rPr>
        <w:t xml:space="preserve"> </w:t>
      </w:r>
      <w:r w:rsidR="006F5A12">
        <w:rPr>
          <w:rFonts w:ascii="Times New Roman" w:hAnsi="Times New Roman" w:cs="Times New Roman"/>
          <w:bCs/>
        </w:rPr>
        <w:t xml:space="preserve">surface sterilization is a conservative approach </w:t>
      </w:r>
      <w:r w:rsidR="00843C85">
        <w:rPr>
          <w:rFonts w:ascii="Times New Roman" w:hAnsi="Times New Roman" w:cs="Times New Roman"/>
          <w:bCs/>
        </w:rPr>
        <w:t xml:space="preserve">in any context that will not lead to the loss of diet information and will solidify confidence in findings and interpretation. </w:t>
      </w:r>
    </w:p>
    <w:p w14:paraId="2DA22DC2" w14:textId="41C24923" w:rsidR="00E14A8E" w:rsidRDefault="00E14A8E" w:rsidP="000A7CEB">
      <w:pPr>
        <w:rPr>
          <w:rFonts w:ascii="Times New Roman" w:hAnsi="Times New Roman" w:cs="Times New Roman"/>
          <w:bCs/>
        </w:rPr>
      </w:pPr>
    </w:p>
    <w:p w14:paraId="39B25374" w14:textId="7905BE90" w:rsidR="00F55BE0" w:rsidRDefault="00AF6206" w:rsidP="00072953">
      <w:pPr>
        <w:rPr>
          <w:rFonts w:ascii="Times New Roman" w:hAnsi="Times New Roman" w:cs="Times New Roman"/>
          <w:bCs/>
        </w:rPr>
      </w:pPr>
      <w:r>
        <w:rPr>
          <w:rFonts w:ascii="Times New Roman" w:hAnsi="Times New Roman" w:cs="Times New Roman"/>
          <w:bCs/>
        </w:rPr>
        <w:t>DNA metabarcoding is providing</w:t>
      </w:r>
      <w:r w:rsidR="00072953">
        <w:rPr>
          <w:rFonts w:ascii="Times New Roman" w:hAnsi="Times New Roman" w:cs="Times New Roman"/>
          <w:bCs/>
        </w:rPr>
        <w:t xml:space="preserve"> the first glimpse at</w:t>
      </w:r>
      <w:r>
        <w:rPr>
          <w:rFonts w:ascii="Times New Roman" w:hAnsi="Times New Roman" w:cs="Times New Roman"/>
          <w:bCs/>
        </w:rPr>
        <w:t xml:space="preserve"> </w:t>
      </w:r>
      <w:r w:rsidR="00072953">
        <w:rPr>
          <w:rFonts w:ascii="Times New Roman" w:hAnsi="Times New Roman" w:cs="Times New Roman"/>
          <w:bCs/>
        </w:rPr>
        <w:t>comprehensive diet for a suite of consumers important to the field of food web ecology and to the maintenance of biodiversity on the planet (</w:t>
      </w:r>
      <w:r w:rsidR="008C40C9">
        <w:rPr>
          <w:rFonts w:ascii="Times New Roman" w:hAnsi="Times New Roman" w:cs="Times New Roman"/>
          <w:bCs/>
        </w:rPr>
        <w:t>Nielson et al. 2018</w:t>
      </w:r>
      <w:r w:rsidR="00072953">
        <w:rPr>
          <w:rFonts w:ascii="Times New Roman" w:hAnsi="Times New Roman" w:cs="Times New Roman"/>
          <w:bCs/>
        </w:rPr>
        <w:t>). DNA metabarcoding</w:t>
      </w:r>
      <w:r w:rsidR="008C40C9">
        <w:rPr>
          <w:rFonts w:ascii="Times New Roman" w:hAnsi="Times New Roman" w:cs="Times New Roman"/>
          <w:bCs/>
        </w:rPr>
        <w:t xml:space="preserve"> could be used</w:t>
      </w:r>
      <w:r w:rsidR="00072953">
        <w:rPr>
          <w:rFonts w:ascii="Times New Roman" w:hAnsi="Times New Roman" w:cs="Times New Roman"/>
          <w:bCs/>
        </w:rPr>
        <w:t xml:space="preserve"> in combination with other diet methods to understand how consumptive processes that scale from between individuals to between functional groups may regulate ecosystems and their functions (</w:t>
      </w:r>
      <w:proofErr w:type="spellStart"/>
      <w:r w:rsidR="00072953">
        <w:rPr>
          <w:rFonts w:ascii="Times New Roman" w:hAnsi="Times New Roman" w:cs="Times New Roman"/>
          <w:bCs/>
        </w:rPr>
        <w:t>Birhofer</w:t>
      </w:r>
      <w:proofErr w:type="spellEnd"/>
      <w:r w:rsidR="00072953">
        <w:rPr>
          <w:rFonts w:ascii="Times New Roman" w:hAnsi="Times New Roman" w:cs="Times New Roman"/>
          <w:bCs/>
        </w:rPr>
        <w:t xml:space="preserve"> et al. 2017). Like any method for determining consumptive interactions in nature, DNA metabarcoding needs refinement (e.g.  discussion in Zinger et al. 2019).</w:t>
      </w:r>
      <w:r w:rsidR="00BA300F">
        <w:rPr>
          <w:rFonts w:ascii="Times New Roman" w:hAnsi="Times New Roman" w:cs="Times New Roman"/>
          <w:bCs/>
        </w:rPr>
        <w:t xml:space="preserve">  </w:t>
      </w:r>
      <w:r w:rsidR="00072953">
        <w:rPr>
          <w:rFonts w:ascii="Times New Roman" w:hAnsi="Times New Roman" w:cs="Times New Roman"/>
          <w:bCs/>
        </w:rPr>
        <w:t>As</w:t>
      </w:r>
      <w:r w:rsidR="00BA300F">
        <w:rPr>
          <w:rFonts w:ascii="Times New Roman" w:hAnsi="Times New Roman" w:cs="Times New Roman"/>
          <w:bCs/>
        </w:rPr>
        <w:t xml:space="preserve"> </w:t>
      </w:r>
      <w:r w:rsidR="00125BF4">
        <w:rPr>
          <w:rFonts w:ascii="Times New Roman" w:hAnsi="Times New Roman" w:cs="Times New Roman"/>
          <w:bCs/>
        </w:rPr>
        <w:t xml:space="preserve">DNA </w:t>
      </w:r>
      <w:r w:rsidR="00BA300F">
        <w:rPr>
          <w:rFonts w:ascii="Times New Roman" w:hAnsi="Times New Roman" w:cs="Times New Roman"/>
          <w:bCs/>
        </w:rPr>
        <w:t>methods become more st</w:t>
      </w:r>
      <w:r w:rsidR="00072953">
        <w:rPr>
          <w:rFonts w:ascii="Times New Roman" w:hAnsi="Times New Roman" w:cs="Times New Roman"/>
          <w:bCs/>
        </w:rPr>
        <w:t>andardized</w:t>
      </w:r>
      <w:r w:rsidR="00125BF4">
        <w:rPr>
          <w:rFonts w:ascii="Times New Roman" w:hAnsi="Times New Roman" w:cs="Times New Roman"/>
          <w:bCs/>
        </w:rPr>
        <w:t xml:space="preserve"> </w:t>
      </w:r>
      <w:r w:rsidR="00BA300F">
        <w:rPr>
          <w:rFonts w:ascii="Times New Roman" w:hAnsi="Times New Roman" w:cs="Times New Roman"/>
          <w:bCs/>
        </w:rPr>
        <w:t>and cost-efficient</w:t>
      </w:r>
      <w:r w:rsidR="008239A4">
        <w:rPr>
          <w:rFonts w:ascii="Times New Roman" w:hAnsi="Times New Roman" w:cs="Times New Roman"/>
          <w:bCs/>
        </w:rPr>
        <w:t xml:space="preserve"> (including </w:t>
      </w:r>
      <w:r w:rsidR="00125BF4">
        <w:rPr>
          <w:rFonts w:ascii="Times New Roman" w:hAnsi="Times New Roman" w:cs="Times New Roman"/>
          <w:bCs/>
        </w:rPr>
        <w:t xml:space="preserve">extending to </w:t>
      </w:r>
      <w:r w:rsidR="008239A4">
        <w:rPr>
          <w:rFonts w:ascii="Times New Roman" w:hAnsi="Times New Roman" w:cs="Times New Roman"/>
          <w:bCs/>
        </w:rPr>
        <w:t>metagenomics, which can differentiate individuals of a species in a sample</w:t>
      </w:r>
      <w:r w:rsidR="00961D4F">
        <w:rPr>
          <w:rFonts w:ascii="Times New Roman" w:hAnsi="Times New Roman" w:cs="Times New Roman"/>
          <w:bCs/>
        </w:rPr>
        <w:t>; Gomez-Rodriguez et al. 2017</w:t>
      </w:r>
      <w:r w:rsidR="008239A4">
        <w:rPr>
          <w:rFonts w:ascii="Times New Roman" w:hAnsi="Times New Roman" w:cs="Times New Roman"/>
          <w:bCs/>
        </w:rPr>
        <w:t>)</w:t>
      </w:r>
      <w:r w:rsidR="00BA300F">
        <w:rPr>
          <w:rFonts w:ascii="Times New Roman" w:hAnsi="Times New Roman" w:cs="Times New Roman"/>
          <w:bCs/>
        </w:rPr>
        <w:t>, online taxonomy databases become more complete</w:t>
      </w:r>
      <w:r w:rsidR="008239A4">
        <w:rPr>
          <w:rFonts w:ascii="Times New Roman" w:hAnsi="Times New Roman" w:cs="Times New Roman"/>
          <w:bCs/>
        </w:rPr>
        <w:t xml:space="preserve"> (</w:t>
      </w:r>
      <w:proofErr w:type="spellStart"/>
      <w:r w:rsidR="008239A4">
        <w:rPr>
          <w:rFonts w:ascii="Times New Roman" w:hAnsi="Times New Roman" w:cs="Times New Roman"/>
          <w:bCs/>
        </w:rPr>
        <w:t>Kvist</w:t>
      </w:r>
      <w:proofErr w:type="spellEnd"/>
      <w:r w:rsidR="008239A4">
        <w:rPr>
          <w:rFonts w:ascii="Times New Roman" w:hAnsi="Times New Roman" w:cs="Times New Roman"/>
          <w:bCs/>
        </w:rPr>
        <w:t xml:space="preserve"> 2013), and new techniques ari</w:t>
      </w:r>
      <w:r w:rsidR="00961D4F">
        <w:rPr>
          <w:rFonts w:ascii="Times New Roman" w:hAnsi="Times New Roman" w:cs="Times New Roman"/>
          <w:bCs/>
        </w:rPr>
        <w:t>se</w:t>
      </w:r>
      <w:r w:rsidR="008239A4">
        <w:rPr>
          <w:rFonts w:ascii="Times New Roman" w:hAnsi="Times New Roman" w:cs="Times New Roman"/>
          <w:bCs/>
        </w:rPr>
        <w:t xml:space="preserve"> (e.g. real-time field sequencing with </w:t>
      </w:r>
      <w:proofErr w:type="spellStart"/>
      <w:r w:rsidR="008239A4">
        <w:rPr>
          <w:rFonts w:ascii="Times New Roman" w:hAnsi="Times New Roman" w:cs="Times New Roman"/>
          <w:bCs/>
        </w:rPr>
        <w:t>MinION</w:t>
      </w:r>
      <w:proofErr w:type="spellEnd"/>
      <w:r w:rsidR="008239A4">
        <w:rPr>
          <w:rFonts w:ascii="Times New Roman" w:hAnsi="Times New Roman" w:cs="Times New Roman"/>
          <w:bCs/>
        </w:rPr>
        <w:t xml:space="preserve"> technology; Jain et al. 2015)</w:t>
      </w:r>
      <w:r w:rsidR="00961D4F">
        <w:rPr>
          <w:rFonts w:ascii="Times New Roman" w:hAnsi="Times New Roman" w:cs="Times New Roman"/>
          <w:bCs/>
        </w:rPr>
        <w:t>, DNA-based diet approaches may surpass many other similar-performing methods</w:t>
      </w:r>
      <w:r w:rsidR="00FA7560">
        <w:rPr>
          <w:rFonts w:ascii="Times New Roman" w:hAnsi="Times New Roman" w:cs="Times New Roman"/>
          <w:bCs/>
        </w:rPr>
        <w:t xml:space="preserve"> (</w:t>
      </w:r>
      <w:r w:rsidR="00072953">
        <w:rPr>
          <w:rFonts w:ascii="Times New Roman" w:hAnsi="Times New Roman" w:cs="Times New Roman"/>
          <w:bCs/>
        </w:rPr>
        <w:t>e.g.</w:t>
      </w:r>
      <w:r w:rsidR="00FA7560">
        <w:rPr>
          <w:rFonts w:ascii="Times New Roman" w:hAnsi="Times New Roman" w:cs="Times New Roman"/>
          <w:bCs/>
        </w:rPr>
        <w:t xml:space="preserve"> </w:t>
      </w:r>
      <w:proofErr w:type="spellStart"/>
      <w:r w:rsidR="00FA7560">
        <w:rPr>
          <w:rFonts w:ascii="Times New Roman" w:hAnsi="Times New Roman" w:cs="Times New Roman"/>
          <w:bCs/>
        </w:rPr>
        <w:t>Riccioni</w:t>
      </w:r>
      <w:proofErr w:type="spellEnd"/>
      <w:r w:rsidR="00FA7560">
        <w:rPr>
          <w:rFonts w:ascii="Times New Roman" w:hAnsi="Times New Roman" w:cs="Times New Roman"/>
          <w:bCs/>
        </w:rPr>
        <w:t xml:space="preserve"> et al. 2018)</w:t>
      </w:r>
      <w:r w:rsidR="00961D4F">
        <w:rPr>
          <w:rFonts w:ascii="Times New Roman" w:hAnsi="Times New Roman" w:cs="Times New Roman"/>
          <w:bCs/>
        </w:rPr>
        <w:t xml:space="preserve">. </w:t>
      </w:r>
      <w:r w:rsidR="00072953">
        <w:rPr>
          <w:rFonts w:ascii="Times New Roman" w:hAnsi="Times New Roman" w:cs="Times New Roman"/>
          <w:bCs/>
        </w:rPr>
        <w:t xml:space="preserve">Being able to </w:t>
      </w:r>
      <w:r w:rsidR="00F55BE0">
        <w:rPr>
          <w:rFonts w:ascii="Times New Roman" w:hAnsi="Times New Roman" w:cs="Times New Roman"/>
          <w:bCs/>
        </w:rPr>
        <w:t xml:space="preserve">determine consumptive interactions </w:t>
      </w:r>
      <w:r w:rsidR="00125BF4">
        <w:rPr>
          <w:rFonts w:ascii="Times New Roman" w:hAnsi="Times New Roman" w:cs="Times New Roman"/>
          <w:bCs/>
        </w:rPr>
        <w:t xml:space="preserve">for many species and environments for the first time </w:t>
      </w:r>
      <w:r w:rsidR="00F55BE0">
        <w:rPr>
          <w:rFonts w:ascii="Times New Roman" w:hAnsi="Times New Roman" w:cs="Times New Roman"/>
          <w:bCs/>
        </w:rPr>
        <w:t>will only continue to build a bigger picture of the complex structure of nature, and how species interactions can scale up to create unique ecosystems and ecosystem functions (</w:t>
      </w:r>
      <w:proofErr w:type="spellStart"/>
      <w:r w:rsidR="00F55BE0">
        <w:rPr>
          <w:rFonts w:ascii="Times New Roman" w:hAnsi="Times New Roman" w:cs="Times New Roman"/>
          <w:bCs/>
        </w:rPr>
        <w:t>Pilosof</w:t>
      </w:r>
      <w:proofErr w:type="spellEnd"/>
      <w:r w:rsidR="00F55BE0">
        <w:rPr>
          <w:rFonts w:ascii="Times New Roman" w:hAnsi="Times New Roman" w:cs="Times New Roman"/>
          <w:bCs/>
        </w:rPr>
        <w:t xml:space="preserve"> et al. 2017, Ives et al. 2005, Rudolf and Lafferty 2011</w:t>
      </w:r>
      <w:r w:rsidR="00A76A4A">
        <w:rPr>
          <w:rFonts w:ascii="Times New Roman" w:hAnsi="Times New Roman" w:cs="Times New Roman"/>
          <w:bCs/>
        </w:rPr>
        <w:t>, Brophy et al. 2017</w:t>
      </w:r>
      <w:r w:rsidR="00B5655B">
        <w:rPr>
          <w:rFonts w:ascii="Times New Roman" w:hAnsi="Times New Roman" w:cs="Times New Roman"/>
          <w:bCs/>
        </w:rPr>
        <w:t xml:space="preserve">, </w:t>
      </w:r>
      <w:proofErr w:type="spellStart"/>
      <w:r w:rsidR="00B5655B">
        <w:rPr>
          <w:rFonts w:ascii="Times New Roman" w:hAnsi="Times New Roman" w:cs="Times New Roman"/>
          <w:bCs/>
        </w:rPr>
        <w:t>Orlofske</w:t>
      </w:r>
      <w:proofErr w:type="spellEnd"/>
      <w:r w:rsidR="00B5655B">
        <w:rPr>
          <w:rFonts w:ascii="Times New Roman" w:hAnsi="Times New Roman" w:cs="Times New Roman"/>
          <w:bCs/>
        </w:rPr>
        <w:t xml:space="preserve"> et al. 2012, Dunne et al. PARASITES</w:t>
      </w:r>
      <w:r w:rsidR="00F55BE0">
        <w:rPr>
          <w:rFonts w:ascii="Times New Roman" w:hAnsi="Times New Roman" w:cs="Times New Roman"/>
          <w:bCs/>
        </w:rPr>
        <w:t xml:space="preserve">). </w:t>
      </w:r>
      <w:r w:rsidR="00072953">
        <w:rPr>
          <w:rFonts w:ascii="Times New Roman" w:hAnsi="Times New Roman" w:cs="Times New Roman"/>
          <w:bCs/>
        </w:rPr>
        <w:t>In addition to building more realistic models of community interactions, a</w:t>
      </w:r>
      <w:r w:rsidR="00F55BE0">
        <w:rPr>
          <w:rFonts w:ascii="Times New Roman" w:hAnsi="Times New Roman" w:cs="Times New Roman"/>
          <w:bCs/>
        </w:rPr>
        <w:t xml:space="preserve"> more complete picture of how consumptive interactions shape </w:t>
      </w:r>
      <w:r w:rsidR="00072953">
        <w:rPr>
          <w:rFonts w:ascii="Times New Roman" w:hAnsi="Times New Roman" w:cs="Times New Roman"/>
          <w:bCs/>
        </w:rPr>
        <w:t xml:space="preserve">ecosystems </w:t>
      </w:r>
      <w:r w:rsidR="00F55BE0">
        <w:rPr>
          <w:rFonts w:ascii="Times New Roman" w:hAnsi="Times New Roman" w:cs="Times New Roman"/>
          <w:bCs/>
        </w:rPr>
        <w:t>could be key to predicting and curbing future biodiversity loss due to human change (</w:t>
      </w:r>
      <w:proofErr w:type="spellStart"/>
      <w:r w:rsidR="00F55BE0">
        <w:rPr>
          <w:rFonts w:ascii="Times New Roman" w:hAnsi="Times New Roman" w:cs="Times New Roman"/>
          <w:bCs/>
        </w:rPr>
        <w:t>Tylianakis</w:t>
      </w:r>
      <w:proofErr w:type="spellEnd"/>
      <w:r w:rsidR="00F55BE0">
        <w:rPr>
          <w:rFonts w:ascii="Times New Roman" w:hAnsi="Times New Roman" w:cs="Times New Roman"/>
          <w:bCs/>
        </w:rPr>
        <w:t xml:space="preserve"> et al. 2008, Harvey et al.2017).</w:t>
      </w:r>
    </w:p>
    <w:p w14:paraId="6C6C9FE8" w14:textId="20BABC2F" w:rsidR="0069730B" w:rsidRDefault="0069730B" w:rsidP="00072953">
      <w:pPr>
        <w:rPr>
          <w:rFonts w:ascii="Times New Roman" w:hAnsi="Times New Roman" w:cs="Times New Roman"/>
          <w:bCs/>
        </w:rPr>
      </w:pPr>
    </w:p>
    <w:p w14:paraId="36D20827" w14:textId="0A29CB81" w:rsidR="008264A3" w:rsidRDefault="008264A3" w:rsidP="00072953">
      <w:pPr>
        <w:rPr>
          <w:rFonts w:ascii="Times New Roman" w:hAnsi="Times New Roman" w:cs="Times New Roman"/>
          <w:b/>
        </w:rPr>
      </w:pPr>
      <w:r>
        <w:rPr>
          <w:rFonts w:ascii="Times New Roman" w:hAnsi="Times New Roman" w:cs="Times New Roman"/>
          <w:b/>
        </w:rPr>
        <w:lastRenderedPageBreak/>
        <w:t>Acknowledgements</w:t>
      </w:r>
    </w:p>
    <w:p w14:paraId="0070DA73" w14:textId="4DDC756A" w:rsidR="008264A3" w:rsidRPr="000D7DA1" w:rsidRDefault="009F7C2F" w:rsidP="00072953">
      <w:pPr>
        <w:rPr>
          <w:rFonts w:ascii="Times New Roman" w:hAnsi="Times New Roman" w:cs="Times New Roman"/>
          <w:bCs/>
        </w:rPr>
      </w:pPr>
      <w:r>
        <w:rPr>
          <w:rFonts w:ascii="Times New Roman" w:hAnsi="Times New Roman" w:cs="Times New Roman"/>
          <w:bCs/>
        </w:rPr>
        <w:t xml:space="preserve">Field work for this project was funded by the National Science Foundation (DEB </w:t>
      </w:r>
      <w:r w:rsidRPr="00651B22">
        <w:rPr>
          <w:rFonts w:ascii="Times New Roman" w:hAnsi="Times New Roman" w:cs="Times New Roman"/>
          <w:bCs/>
        </w:rPr>
        <w:t>#1457371</w:t>
      </w:r>
      <w:r>
        <w:rPr>
          <w:rFonts w:ascii="Times New Roman" w:hAnsi="Times New Roman" w:cs="Times New Roman"/>
          <w:bCs/>
        </w:rPr>
        <w:t xml:space="preserve">), National Geographic Society, and a Faculty Research Grant from the UC Santa Barbara Academic Senate. We would like to thank field technicians Carina Motta and Michelle Lee for help collecting samples for this project and laboratory technicians Emily Lutz and Tessa Chou for helping prepare genetic samples. We would like to thank the U.S. Fish and Wildlife Service and Palmyra Atoll Research Consortium for supporting field work for this project. We would like to thank Dr. </w:t>
      </w:r>
      <w:proofErr w:type="spellStart"/>
      <w:r>
        <w:rPr>
          <w:rFonts w:ascii="Times New Roman" w:hAnsi="Times New Roman" w:cs="Times New Roman"/>
          <w:bCs/>
        </w:rPr>
        <w:t>Ryoko</w:t>
      </w:r>
      <w:proofErr w:type="spellEnd"/>
      <w:r>
        <w:rPr>
          <w:rFonts w:ascii="Times New Roman" w:hAnsi="Times New Roman" w:cs="Times New Roman"/>
          <w:bCs/>
        </w:rPr>
        <w:t xml:space="preserve"> </w:t>
      </w:r>
      <w:proofErr w:type="spellStart"/>
      <w:r>
        <w:rPr>
          <w:rFonts w:ascii="Times New Roman" w:hAnsi="Times New Roman" w:cs="Times New Roman"/>
          <w:bCs/>
        </w:rPr>
        <w:t>Oono</w:t>
      </w:r>
      <w:proofErr w:type="spellEnd"/>
      <w:r>
        <w:rPr>
          <w:rFonts w:ascii="Times New Roman" w:hAnsi="Times New Roman" w:cs="Times New Roman"/>
          <w:bCs/>
        </w:rPr>
        <w:t xml:space="preserve"> for use of her laboratory space and equipment. We acknowledge the use of the Biological Nanostructures Laboratory within the California </w:t>
      </w:r>
      <w:proofErr w:type="spellStart"/>
      <w:r>
        <w:rPr>
          <w:rFonts w:ascii="Times New Roman" w:hAnsi="Times New Roman" w:cs="Times New Roman"/>
          <w:bCs/>
        </w:rPr>
        <w:t>NanoSystems</w:t>
      </w:r>
      <w:proofErr w:type="spellEnd"/>
      <w:r>
        <w:rPr>
          <w:rFonts w:ascii="Times New Roman" w:hAnsi="Times New Roman" w:cs="Times New Roman"/>
          <w:bCs/>
        </w:rPr>
        <w:t xml:space="preserve"> Institute, supported by the University of California (UC) Santa Barbara and the University of California Office of the President. We especially thank Dr. Jennifer Smith, manager of the Biological Nanostructures Laboratory for her assistance in preparing and troubleshooting our samples. We acknowledge the use of computational facilities at the Center for Scientific Computing (CSC), which was purchased with funds from the National Science Foundation (CNS-1725797) and is supported by the California </w:t>
      </w:r>
      <w:proofErr w:type="spellStart"/>
      <w:r>
        <w:rPr>
          <w:rFonts w:ascii="Times New Roman" w:hAnsi="Times New Roman" w:cs="Times New Roman"/>
          <w:bCs/>
        </w:rPr>
        <w:t>NanoSystems</w:t>
      </w:r>
      <w:proofErr w:type="spellEnd"/>
      <w:r>
        <w:rPr>
          <w:rFonts w:ascii="Times New Roman" w:hAnsi="Times New Roman" w:cs="Times New Roman"/>
          <w:bCs/>
        </w:rPr>
        <w:t xml:space="preserve"> Institute and the Materials Research Science and Engineering Center (MRSEC; NSF DMR 1720256) at UC Santa Barbara. Drs. Chris </w:t>
      </w:r>
      <w:proofErr w:type="spellStart"/>
      <w:r>
        <w:rPr>
          <w:rFonts w:ascii="Times New Roman" w:hAnsi="Times New Roman" w:cs="Times New Roman"/>
          <w:bCs/>
        </w:rPr>
        <w:t>Jerde</w:t>
      </w:r>
      <w:proofErr w:type="spellEnd"/>
      <w:r>
        <w:rPr>
          <w:rFonts w:ascii="Times New Roman" w:hAnsi="Times New Roman" w:cs="Times New Roman"/>
          <w:bCs/>
        </w:rPr>
        <w:t xml:space="preserve">, Mike Lee, and Ricardo Ramiro provided invaluable feedback on error statistics and bioinformatics protocols. </w:t>
      </w:r>
      <w:r w:rsidR="00E85E4D">
        <w:rPr>
          <w:rFonts w:ascii="Times New Roman" w:hAnsi="Times New Roman" w:cs="Times New Roman"/>
          <w:bCs/>
        </w:rPr>
        <w:t xml:space="preserve">We thank B. DiFiore, D. Orr, E. Forbes, H. Lowman, D. Preston, D. </w:t>
      </w:r>
      <w:proofErr w:type="spellStart"/>
      <w:r w:rsidR="00E85E4D">
        <w:rPr>
          <w:rFonts w:ascii="Times New Roman" w:hAnsi="Times New Roman" w:cs="Times New Roman"/>
          <w:bCs/>
        </w:rPr>
        <w:t>Trovillion</w:t>
      </w:r>
      <w:proofErr w:type="spellEnd"/>
      <w:r w:rsidR="00E85E4D">
        <w:rPr>
          <w:rFonts w:ascii="Times New Roman" w:hAnsi="Times New Roman" w:cs="Times New Roman"/>
          <w:bCs/>
        </w:rPr>
        <w:t xml:space="preserve">, E. Crone, E. Sauer, L. </w:t>
      </w:r>
      <w:proofErr w:type="spellStart"/>
      <w:r w:rsidR="00E85E4D">
        <w:rPr>
          <w:rFonts w:ascii="Times New Roman" w:hAnsi="Times New Roman" w:cs="Times New Roman"/>
          <w:bCs/>
        </w:rPr>
        <w:t>Falke</w:t>
      </w:r>
      <w:proofErr w:type="spellEnd"/>
      <w:r w:rsidR="00E85E4D">
        <w:rPr>
          <w:rFonts w:ascii="Times New Roman" w:hAnsi="Times New Roman" w:cs="Times New Roman"/>
          <w:bCs/>
        </w:rPr>
        <w:t xml:space="preserve"> for help in framing and editing this manuscript </w:t>
      </w:r>
      <w:r>
        <w:rPr>
          <w:rFonts w:ascii="Times New Roman" w:hAnsi="Times New Roman" w:cs="Times New Roman"/>
          <w:bCs/>
        </w:rPr>
        <w:t>LAB MEMBERS OR WHOEVER EDITS HERE. We thank XX anonymous reviewers for help revising this manuscript. This is publication number PARC-XXX from the Palmyra Atoll Research Consortium.</w:t>
      </w:r>
    </w:p>
    <w:p w14:paraId="1F9FC68D" w14:textId="77777777" w:rsidR="000D7DA1" w:rsidRDefault="000D7DA1" w:rsidP="00072953">
      <w:pPr>
        <w:rPr>
          <w:rFonts w:ascii="Times New Roman" w:hAnsi="Times New Roman" w:cs="Times New Roman"/>
          <w:b/>
        </w:rPr>
      </w:pPr>
    </w:p>
    <w:p w14:paraId="3698C54E" w14:textId="44E4ED76" w:rsidR="008264A3" w:rsidRDefault="008264A3" w:rsidP="00072953">
      <w:pPr>
        <w:rPr>
          <w:rFonts w:ascii="Times New Roman" w:hAnsi="Times New Roman" w:cs="Times New Roman"/>
          <w:b/>
        </w:rPr>
      </w:pPr>
      <w:r>
        <w:rPr>
          <w:rFonts w:ascii="Times New Roman" w:hAnsi="Times New Roman" w:cs="Times New Roman"/>
          <w:b/>
        </w:rPr>
        <w:t>References</w:t>
      </w:r>
    </w:p>
    <w:p w14:paraId="1D76A41B" w14:textId="29B5F27C" w:rsidR="008264A3" w:rsidRPr="0022192A" w:rsidRDefault="0022192A" w:rsidP="00072953">
      <w:pPr>
        <w:rPr>
          <w:rFonts w:ascii="Times New Roman" w:hAnsi="Times New Roman" w:cs="Times New Roman"/>
          <w:bCs/>
        </w:rPr>
      </w:pPr>
      <w:r>
        <w:rPr>
          <w:rFonts w:ascii="Times New Roman" w:hAnsi="Times New Roman" w:cs="Times New Roman"/>
          <w:bCs/>
        </w:rPr>
        <w:t>Will be putting in after some rounds of edits.</w:t>
      </w:r>
    </w:p>
    <w:p w14:paraId="1D4AD462" w14:textId="77777777" w:rsidR="0022192A" w:rsidRDefault="0022192A" w:rsidP="00072953">
      <w:pPr>
        <w:rPr>
          <w:rFonts w:ascii="Times New Roman" w:hAnsi="Times New Roman" w:cs="Times New Roman"/>
          <w:b/>
        </w:rPr>
      </w:pPr>
    </w:p>
    <w:p w14:paraId="0534617E" w14:textId="27A64283" w:rsidR="008264A3" w:rsidRDefault="008264A3" w:rsidP="00072953">
      <w:pPr>
        <w:rPr>
          <w:rFonts w:ascii="Times New Roman" w:hAnsi="Times New Roman" w:cs="Times New Roman"/>
          <w:b/>
        </w:rPr>
      </w:pPr>
      <w:r>
        <w:rPr>
          <w:rFonts w:ascii="Times New Roman" w:hAnsi="Times New Roman" w:cs="Times New Roman"/>
          <w:b/>
        </w:rPr>
        <w:t>Data Accessibility</w:t>
      </w:r>
    </w:p>
    <w:p w14:paraId="3052640C" w14:textId="1B734929" w:rsidR="008264A3" w:rsidRPr="008264A3" w:rsidRDefault="008264A3" w:rsidP="00072953">
      <w:pPr>
        <w:rPr>
          <w:rFonts w:ascii="Times New Roman" w:hAnsi="Times New Roman" w:cs="Times New Roman"/>
          <w:bCs/>
        </w:rPr>
      </w:pPr>
      <w:r>
        <w:rPr>
          <w:rFonts w:ascii="Times New Roman" w:hAnsi="Times New Roman" w:cs="Times New Roman"/>
          <w:bCs/>
        </w:rPr>
        <w:t>Data will be available on Dryad and I will be uploading my sequence data to GenBank.</w:t>
      </w:r>
    </w:p>
    <w:p w14:paraId="00586E0E" w14:textId="77777777" w:rsidR="008264A3" w:rsidRDefault="008264A3" w:rsidP="00072953">
      <w:pPr>
        <w:rPr>
          <w:rFonts w:ascii="Times New Roman" w:hAnsi="Times New Roman" w:cs="Times New Roman"/>
          <w:b/>
        </w:rPr>
      </w:pPr>
    </w:p>
    <w:p w14:paraId="7A86FF9B" w14:textId="390B78A1" w:rsidR="008264A3" w:rsidRPr="008264A3" w:rsidRDefault="008264A3" w:rsidP="00072953">
      <w:pPr>
        <w:rPr>
          <w:rFonts w:ascii="Times New Roman" w:hAnsi="Times New Roman" w:cs="Times New Roman"/>
          <w:b/>
        </w:rPr>
      </w:pPr>
      <w:r>
        <w:rPr>
          <w:rFonts w:ascii="Times New Roman" w:hAnsi="Times New Roman" w:cs="Times New Roman"/>
          <w:b/>
        </w:rPr>
        <w:t>Author Contributions</w:t>
      </w:r>
    </w:p>
    <w:p w14:paraId="714EB7C4" w14:textId="256D6424" w:rsidR="0069730B" w:rsidRPr="008264A3" w:rsidRDefault="008264A3" w:rsidP="00072953">
      <w:pPr>
        <w:rPr>
          <w:rFonts w:ascii="Times New Roman" w:hAnsi="Times New Roman" w:cs="Times New Roman"/>
          <w:bCs/>
        </w:rPr>
      </w:pPr>
      <w:r>
        <w:rPr>
          <w:rFonts w:ascii="Times New Roman" w:hAnsi="Times New Roman" w:cs="Times New Roman"/>
          <w:bCs/>
        </w:rPr>
        <w:t>AM-</w:t>
      </w:r>
      <w:proofErr w:type="spellStart"/>
      <w:r>
        <w:rPr>
          <w:rFonts w:ascii="Times New Roman" w:hAnsi="Times New Roman" w:cs="Times New Roman"/>
          <w:bCs/>
        </w:rPr>
        <w:t>tK</w:t>
      </w:r>
      <w:proofErr w:type="spellEnd"/>
      <w:r>
        <w:rPr>
          <w:rFonts w:ascii="Times New Roman" w:hAnsi="Times New Roman" w:cs="Times New Roman"/>
          <w:bCs/>
        </w:rPr>
        <w:t>, AA, and HY conceived the idea for this study. AM-</w:t>
      </w:r>
      <w:proofErr w:type="spellStart"/>
      <w:r>
        <w:rPr>
          <w:rFonts w:ascii="Times New Roman" w:hAnsi="Times New Roman" w:cs="Times New Roman"/>
          <w:bCs/>
        </w:rPr>
        <w:t>tK</w:t>
      </w:r>
      <w:proofErr w:type="spellEnd"/>
      <w:r>
        <w:rPr>
          <w:rFonts w:ascii="Times New Roman" w:hAnsi="Times New Roman" w:cs="Times New Roman"/>
          <w:bCs/>
        </w:rPr>
        <w:t xml:space="preserve"> collected field samples and conducted mesocosm study. AM-</w:t>
      </w:r>
      <w:proofErr w:type="spellStart"/>
      <w:r>
        <w:rPr>
          <w:rFonts w:ascii="Times New Roman" w:hAnsi="Times New Roman" w:cs="Times New Roman"/>
          <w:bCs/>
        </w:rPr>
        <w:t>tK</w:t>
      </w:r>
      <w:proofErr w:type="spellEnd"/>
      <w:r>
        <w:rPr>
          <w:rFonts w:ascii="Times New Roman" w:hAnsi="Times New Roman" w:cs="Times New Roman"/>
          <w:bCs/>
        </w:rPr>
        <w:t xml:space="preserve"> and AA designed laboratory analyses for this study. AM-</w:t>
      </w:r>
      <w:proofErr w:type="spellStart"/>
      <w:r>
        <w:rPr>
          <w:rFonts w:ascii="Times New Roman" w:hAnsi="Times New Roman" w:cs="Times New Roman"/>
          <w:bCs/>
        </w:rPr>
        <w:t>tK</w:t>
      </w:r>
      <w:proofErr w:type="spellEnd"/>
      <w:r>
        <w:rPr>
          <w:rFonts w:ascii="Times New Roman" w:hAnsi="Times New Roman" w:cs="Times New Roman"/>
          <w:bCs/>
        </w:rPr>
        <w:t xml:space="preserve"> performed all lab processing and data analyses for the study. AA and HY provided feedback on data analysis methods. AM-</w:t>
      </w:r>
      <w:proofErr w:type="spellStart"/>
      <w:r>
        <w:rPr>
          <w:rFonts w:ascii="Times New Roman" w:hAnsi="Times New Roman" w:cs="Times New Roman"/>
          <w:bCs/>
        </w:rPr>
        <w:t>tK</w:t>
      </w:r>
      <w:proofErr w:type="spellEnd"/>
      <w:r>
        <w:rPr>
          <w:rFonts w:ascii="Times New Roman" w:hAnsi="Times New Roman" w:cs="Times New Roman"/>
          <w:bCs/>
        </w:rPr>
        <w:t xml:space="preserve"> led the writing of the manuscript. All authors contributed to editing of the manuscript. </w:t>
      </w:r>
    </w:p>
    <w:p w14:paraId="05393299" w14:textId="612F9B06" w:rsidR="00BA300F" w:rsidRDefault="00BA300F" w:rsidP="006F5A12">
      <w:pPr>
        <w:rPr>
          <w:rFonts w:ascii="Times New Roman" w:hAnsi="Times New Roman" w:cs="Times New Roman"/>
          <w:bCs/>
        </w:rPr>
      </w:pPr>
    </w:p>
    <w:p w14:paraId="4DD4853E" w14:textId="77777777" w:rsidR="00AA0E5B" w:rsidRDefault="00AA0E5B">
      <w:pPr>
        <w:rPr>
          <w:rFonts w:ascii="Times New Roman" w:hAnsi="Times New Roman" w:cs="Times New Roman"/>
          <w:b/>
        </w:rPr>
      </w:pPr>
      <w:r>
        <w:rPr>
          <w:rFonts w:ascii="Times New Roman" w:hAnsi="Times New Roman" w:cs="Times New Roman"/>
          <w:b/>
        </w:rPr>
        <w:br w:type="page"/>
      </w:r>
    </w:p>
    <w:p w14:paraId="7A5B1323" w14:textId="5D7682B8" w:rsidR="009A2E35" w:rsidRDefault="00AA0E5B" w:rsidP="006F5A12">
      <w:pPr>
        <w:rPr>
          <w:rFonts w:ascii="Times New Roman" w:hAnsi="Times New Roman" w:cs="Times New Roman"/>
          <w:b/>
        </w:rPr>
      </w:pPr>
      <w:commentRangeStart w:id="180"/>
      <w:r>
        <w:rPr>
          <w:rFonts w:ascii="Times New Roman" w:hAnsi="Times New Roman" w:cs="Times New Roman"/>
          <w:b/>
        </w:rPr>
        <w:lastRenderedPageBreak/>
        <w:t>Figures</w:t>
      </w:r>
      <w:commentRangeEnd w:id="180"/>
      <w:r w:rsidR="00AB3807">
        <w:rPr>
          <w:rStyle w:val="CommentReference"/>
        </w:rPr>
        <w:commentReference w:id="180"/>
      </w:r>
      <w:r w:rsidR="007006F7">
        <w:rPr>
          <w:rFonts w:ascii="Times New Roman" w:hAnsi="Times New Roman" w:cs="Times New Roman"/>
          <w:b/>
        </w:rPr>
        <w:t xml:space="preserve"> and Tables</w:t>
      </w:r>
      <w:r>
        <w:rPr>
          <w:rFonts w:ascii="Times New Roman" w:hAnsi="Times New Roman" w:cs="Times New Roman"/>
          <w:b/>
        </w:rPr>
        <w:t>:</w:t>
      </w:r>
    </w:p>
    <w:p w14:paraId="4B80CE40" w14:textId="6D087D4D" w:rsidR="00AA0E5B" w:rsidRDefault="00AA0E5B" w:rsidP="006F5A12">
      <w:pPr>
        <w:rPr>
          <w:rFonts w:ascii="Times New Roman" w:hAnsi="Times New Roman" w:cs="Times New Roman"/>
          <w:b/>
        </w:rPr>
      </w:pPr>
    </w:p>
    <w:p w14:paraId="79BBF4BF" w14:textId="36598A58" w:rsidR="00AA0E5B" w:rsidRDefault="007006F7" w:rsidP="006F5A12">
      <w:pPr>
        <w:rPr>
          <w:rFonts w:ascii="Times New Roman" w:hAnsi="Times New Roman" w:cs="Times New Roman"/>
          <w:bCs/>
        </w:rPr>
      </w:pPr>
      <w:r>
        <w:rPr>
          <w:rFonts w:ascii="Times New Roman" w:hAnsi="Times New Roman" w:cs="Times New Roman"/>
          <w:bCs/>
        </w:rPr>
        <w:t xml:space="preserve">Table 1: Primers with Illumina overhang adapters (in bold) used to amplify the COI region in this study. </w:t>
      </w:r>
    </w:p>
    <w:p w14:paraId="241D133C" w14:textId="77777777" w:rsidR="00170EC9" w:rsidRDefault="00170EC9" w:rsidP="006F5A12">
      <w:pPr>
        <w:rPr>
          <w:rFonts w:ascii="Times New Roman" w:hAnsi="Times New Roman" w:cs="Times New Roman"/>
          <w:bCs/>
        </w:rPr>
      </w:pPr>
    </w:p>
    <w:tbl>
      <w:tblPr>
        <w:tblStyle w:val="TableGrid"/>
        <w:tblW w:w="0" w:type="auto"/>
        <w:tblLayout w:type="fixed"/>
        <w:tblLook w:val="04A0" w:firstRow="1" w:lastRow="0" w:firstColumn="1" w:lastColumn="0" w:noHBand="0" w:noVBand="1"/>
      </w:tblPr>
      <w:tblGrid>
        <w:gridCol w:w="1615"/>
        <w:gridCol w:w="5850"/>
        <w:gridCol w:w="1885"/>
      </w:tblGrid>
      <w:tr w:rsidR="007006F7" w14:paraId="2BCA0092" w14:textId="77777777" w:rsidTr="007006F7">
        <w:tc>
          <w:tcPr>
            <w:tcW w:w="1615" w:type="dxa"/>
          </w:tcPr>
          <w:p w14:paraId="0C303AD5" w14:textId="00AB72A8" w:rsidR="007006F7" w:rsidRDefault="007006F7" w:rsidP="006F5A12">
            <w:pPr>
              <w:rPr>
                <w:rFonts w:ascii="Times New Roman" w:hAnsi="Times New Roman" w:cs="Times New Roman"/>
                <w:bCs/>
              </w:rPr>
            </w:pPr>
            <w:r>
              <w:rPr>
                <w:rFonts w:ascii="Times New Roman" w:hAnsi="Times New Roman" w:cs="Times New Roman"/>
                <w:bCs/>
              </w:rPr>
              <w:t xml:space="preserve">Primer </w:t>
            </w:r>
          </w:p>
        </w:tc>
        <w:tc>
          <w:tcPr>
            <w:tcW w:w="5850" w:type="dxa"/>
          </w:tcPr>
          <w:p w14:paraId="314DAADD" w14:textId="5036A923" w:rsidR="007006F7" w:rsidRDefault="007006F7" w:rsidP="006F5A12">
            <w:pPr>
              <w:rPr>
                <w:rFonts w:ascii="Times New Roman" w:hAnsi="Times New Roman" w:cs="Times New Roman"/>
                <w:bCs/>
              </w:rPr>
            </w:pPr>
            <w:r>
              <w:rPr>
                <w:rFonts w:ascii="Times New Roman" w:hAnsi="Times New Roman" w:cs="Times New Roman"/>
                <w:bCs/>
              </w:rPr>
              <w:t>Sequence (5’ – 3’)</w:t>
            </w:r>
          </w:p>
        </w:tc>
        <w:tc>
          <w:tcPr>
            <w:tcW w:w="1885" w:type="dxa"/>
          </w:tcPr>
          <w:p w14:paraId="0BA09D94" w14:textId="23D0A981" w:rsidR="007006F7" w:rsidRDefault="007006F7" w:rsidP="006F5A12">
            <w:pPr>
              <w:rPr>
                <w:rFonts w:ascii="Times New Roman" w:hAnsi="Times New Roman" w:cs="Times New Roman"/>
                <w:bCs/>
              </w:rPr>
            </w:pPr>
            <w:r>
              <w:rPr>
                <w:rFonts w:ascii="Times New Roman" w:hAnsi="Times New Roman" w:cs="Times New Roman"/>
                <w:bCs/>
              </w:rPr>
              <w:t>Source</w:t>
            </w:r>
          </w:p>
        </w:tc>
      </w:tr>
      <w:tr w:rsidR="007006F7" w14:paraId="0B691126" w14:textId="77777777" w:rsidTr="007006F7">
        <w:tc>
          <w:tcPr>
            <w:tcW w:w="1615" w:type="dxa"/>
          </w:tcPr>
          <w:p w14:paraId="7F84B7A7" w14:textId="15BA6D92" w:rsidR="007006F7" w:rsidRDefault="007006F7" w:rsidP="006F5A12">
            <w:pPr>
              <w:rPr>
                <w:rFonts w:ascii="Times New Roman" w:hAnsi="Times New Roman" w:cs="Times New Roman"/>
                <w:bCs/>
              </w:rPr>
            </w:pPr>
            <w:proofErr w:type="spellStart"/>
            <w:r>
              <w:rPr>
                <w:rFonts w:ascii="Times New Roman" w:hAnsi="Times New Roman" w:cs="Times New Roman"/>
                <w:bCs/>
              </w:rPr>
              <w:t>mICOIintF</w:t>
            </w:r>
            <w:proofErr w:type="spellEnd"/>
          </w:p>
        </w:tc>
        <w:tc>
          <w:tcPr>
            <w:tcW w:w="5850" w:type="dxa"/>
          </w:tcPr>
          <w:p w14:paraId="218680F9" w14:textId="6AB50B2F" w:rsidR="007006F7" w:rsidRDefault="007006F7" w:rsidP="006F5A12">
            <w:pPr>
              <w:rPr>
                <w:rFonts w:ascii="Times New Roman" w:hAnsi="Times New Roman" w:cs="Times New Roman"/>
                <w:bCs/>
              </w:rPr>
            </w:pPr>
            <w:r w:rsidRPr="007006F7">
              <w:rPr>
                <w:rFonts w:ascii="Times New Roman" w:hAnsi="Times New Roman" w:cs="Times New Roman"/>
                <w:b/>
              </w:rPr>
              <w:t>TCGTCGGCAGCGTCAGATGTGTATAAGAGACAG</w:t>
            </w:r>
            <w:r w:rsidRPr="007006F7">
              <w:rPr>
                <w:rFonts w:ascii="Times New Roman" w:hAnsi="Times New Roman" w:cs="Times New Roman"/>
                <w:bCs/>
              </w:rPr>
              <w:t>GGWACWGGWTGAACWGTWTAYCCYCC</w:t>
            </w:r>
          </w:p>
        </w:tc>
        <w:tc>
          <w:tcPr>
            <w:tcW w:w="1885" w:type="dxa"/>
          </w:tcPr>
          <w:p w14:paraId="400E9B50" w14:textId="3FA36D9C" w:rsidR="007006F7" w:rsidRDefault="007006F7" w:rsidP="006F5A12">
            <w:pPr>
              <w:rPr>
                <w:rFonts w:ascii="Times New Roman" w:hAnsi="Times New Roman" w:cs="Times New Roman"/>
                <w:bCs/>
              </w:rPr>
            </w:pPr>
            <w:r>
              <w:rPr>
                <w:rFonts w:ascii="Times New Roman" w:hAnsi="Times New Roman" w:cs="Times New Roman"/>
                <w:bCs/>
              </w:rPr>
              <w:t>Yu et al. 2012</w:t>
            </w:r>
          </w:p>
        </w:tc>
      </w:tr>
      <w:tr w:rsidR="007006F7" w14:paraId="6BC32813" w14:textId="77777777" w:rsidTr="007006F7">
        <w:tc>
          <w:tcPr>
            <w:tcW w:w="1615" w:type="dxa"/>
          </w:tcPr>
          <w:p w14:paraId="58C3A469" w14:textId="24E50B3A" w:rsidR="007006F7" w:rsidRDefault="007006F7" w:rsidP="006F5A12">
            <w:pPr>
              <w:rPr>
                <w:rFonts w:ascii="Times New Roman" w:hAnsi="Times New Roman" w:cs="Times New Roman"/>
                <w:bCs/>
              </w:rPr>
            </w:pPr>
            <w:proofErr w:type="spellStart"/>
            <w:r>
              <w:rPr>
                <w:rFonts w:ascii="Times New Roman" w:hAnsi="Times New Roman" w:cs="Times New Roman"/>
                <w:bCs/>
              </w:rPr>
              <w:t>Fol</w:t>
            </w:r>
            <w:proofErr w:type="spellEnd"/>
            <w:r>
              <w:rPr>
                <w:rFonts w:ascii="Times New Roman" w:hAnsi="Times New Roman" w:cs="Times New Roman"/>
                <w:bCs/>
              </w:rPr>
              <w:t>-</w:t>
            </w:r>
            <w:proofErr w:type="spellStart"/>
            <w:r>
              <w:rPr>
                <w:rFonts w:ascii="Times New Roman" w:hAnsi="Times New Roman" w:cs="Times New Roman"/>
                <w:bCs/>
              </w:rPr>
              <w:t>degen</w:t>
            </w:r>
            <w:proofErr w:type="spellEnd"/>
            <w:r>
              <w:rPr>
                <w:rFonts w:ascii="Times New Roman" w:hAnsi="Times New Roman" w:cs="Times New Roman"/>
                <w:bCs/>
              </w:rPr>
              <w:t>-rev</w:t>
            </w:r>
          </w:p>
        </w:tc>
        <w:tc>
          <w:tcPr>
            <w:tcW w:w="5850" w:type="dxa"/>
          </w:tcPr>
          <w:p w14:paraId="64874688" w14:textId="0A25E453" w:rsidR="007006F7" w:rsidRDefault="007006F7" w:rsidP="007006F7">
            <w:pPr>
              <w:rPr>
                <w:rFonts w:ascii="Times New Roman" w:hAnsi="Times New Roman" w:cs="Times New Roman"/>
                <w:bCs/>
              </w:rPr>
            </w:pPr>
            <w:r w:rsidRPr="007006F7">
              <w:rPr>
                <w:rFonts w:ascii="Times New Roman" w:hAnsi="Times New Roman" w:cs="Times New Roman"/>
                <w:b/>
              </w:rPr>
              <w:t>GTCTCGTGGGCTCGGAGATGTGTATAAGAGACAG</w:t>
            </w:r>
            <w:r w:rsidRPr="007006F7">
              <w:rPr>
                <w:rFonts w:ascii="Times New Roman" w:hAnsi="Times New Roman" w:cs="Times New Roman"/>
                <w:bCs/>
              </w:rPr>
              <w:t>TANACYTCNGGRTGNCCRAARAAYCA</w:t>
            </w:r>
          </w:p>
        </w:tc>
        <w:tc>
          <w:tcPr>
            <w:tcW w:w="1885" w:type="dxa"/>
          </w:tcPr>
          <w:p w14:paraId="34A9A8F2" w14:textId="0EA2DBC5" w:rsidR="007006F7" w:rsidRDefault="007006F7" w:rsidP="006F5A12">
            <w:pPr>
              <w:rPr>
                <w:rFonts w:ascii="Times New Roman" w:hAnsi="Times New Roman" w:cs="Times New Roman"/>
                <w:bCs/>
              </w:rPr>
            </w:pPr>
            <w:proofErr w:type="spellStart"/>
            <w:r>
              <w:rPr>
                <w:rFonts w:ascii="Times New Roman" w:hAnsi="Times New Roman" w:cs="Times New Roman"/>
                <w:bCs/>
              </w:rPr>
              <w:t>Leray</w:t>
            </w:r>
            <w:proofErr w:type="spellEnd"/>
            <w:r>
              <w:rPr>
                <w:rFonts w:ascii="Times New Roman" w:hAnsi="Times New Roman" w:cs="Times New Roman"/>
                <w:bCs/>
              </w:rPr>
              <w:t xml:space="preserve"> et al. 2013</w:t>
            </w:r>
          </w:p>
        </w:tc>
      </w:tr>
    </w:tbl>
    <w:p w14:paraId="34664FCF" w14:textId="5AD4F2B9" w:rsidR="00843C11" w:rsidRDefault="00843C11" w:rsidP="006F5A12">
      <w:pPr>
        <w:rPr>
          <w:rFonts w:ascii="Times New Roman" w:hAnsi="Times New Roman" w:cs="Times New Roman"/>
          <w:bCs/>
        </w:rPr>
      </w:pPr>
    </w:p>
    <w:p w14:paraId="367077CD" w14:textId="77777777" w:rsidR="00843C11" w:rsidRDefault="00843C11">
      <w:pPr>
        <w:rPr>
          <w:rFonts w:ascii="Times New Roman" w:hAnsi="Times New Roman" w:cs="Times New Roman"/>
          <w:bCs/>
        </w:rPr>
      </w:pPr>
      <w:r>
        <w:rPr>
          <w:rFonts w:ascii="Times New Roman" w:hAnsi="Times New Roman" w:cs="Times New Roman"/>
          <w:bCs/>
        </w:rPr>
        <w:br w:type="page"/>
      </w:r>
    </w:p>
    <w:p w14:paraId="48009EB2" w14:textId="77777777" w:rsidR="007006F7" w:rsidRPr="007006F7" w:rsidRDefault="007006F7" w:rsidP="006F5A12">
      <w:pPr>
        <w:rPr>
          <w:rFonts w:ascii="Times New Roman" w:hAnsi="Times New Roman" w:cs="Times New Roman"/>
          <w:bCs/>
        </w:rPr>
      </w:pPr>
    </w:p>
    <w:p w14:paraId="59FDB58D" w14:textId="2FC319B1" w:rsidR="007006F7" w:rsidRDefault="00843C11" w:rsidP="006F5A12">
      <w:pPr>
        <w:rPr>
          <w:rFonts w:ascii="Times New Roman" w:hAnsi="Times New Roman" w:cs="Times New Roman"/>
          <w:b/>
        </w:rPr>
      </w:pPr>
      <w:r>
        <w:rPr>
          <w:rFonts w:ascii="Times New Roman" w:hAnsi="Times New Roman" w:cs="Times New Roman"/>
          <w:b/>
          <w:noProof/>
        </w:rPr>
        <w:drawing>
          <wp:inline distT="0" distB="0" distL="0" distR="0" wp14:anchorId="6ABD6A59" wp14:editId="5123882E">
            <wp:extent cx="5943600" cy="61017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1.pdf"/>
                    <pic:cNvPicPr/>
                  </pic:nvPicPr>
                  <pic:blipFill>
                    <a:blip r:embed="rId9">
                      <a:extLst>
                        <a:ext uri="{28A0092B-C50C-407E-A947-70E740481C1C}">
                          <a14:useLocalDpi xmlns:a14="http://schemas.microsoft.com/office/drawing/2010/main" val="0"/>
                        </a:ext>
                      </a:extLst>
                    </a:blip>
                    <a:stretch>
                      <a:fillRect/>
                    </a:stretch>
                  </pic:blipFill>
                  <pic:spPr>
                    <a:xfrm>
                      <a:off x="0" y="0"/>
                      <a:ext cx="5943600" cy="6101715"/>
                    </a:xfrm>
                    <a:prstGeom prst="rect">
                      <a:avLst/>
                    </a:prstGeom>
                  </pic:spPr>
                </pic:pic>
              </a:graphicData>
            </a:graphic>
          </wp:inline>
        </w:drawing>
      </w:r>
    </w:p>
    <w:p w14:paraId="38D0321A" w14:textId="34442C05" w:rsidR="00035E15" w:rsidRPr="00035E15" w:rsidRDefault="00035E15" w:rsidP="006F5A12">
      <w:pPr>
        <w:rPr>
          <w:rFonts w:ascii="Times New Roman" w:hAnsi="Times New Roman" w:cs="Times New Roman"/>
          <w:bCs/>
        </w:rPr>
      </w:pPr>
      <w:r>
        <w:rPr>
          <w:rFonts w:ascii="Times New Roman" w:hAnsi="Times New Roman" w:cs="Times New Roman"/>
          <w:bCs/>
        </w:rPr>
        <w:t>Figure:</w:t>
      </w:r>
      <w:r w:rsidR="00D06C49">
        <w:rPr>
          <w:rFonts w:ascii="Times New Roman" w:hAnsi="Times New Roman" w:cs="Times New Roman"/>
          <w:bCs/>
        </w:rPr>
        <w:t xml:space="preserve"> a)</w:t>
      </w:r>
      <w:r>
        <w:rPr>
          <w:rFonts w:ascii="Times New Roman" w:hAnsi="Times New Roman" w:cs="Times New Roman"/>
          <w:bCs/>
        </w:rPr>
        <w:t xml:space="preserve"> Detection of fed prey (</w:t>
      </w:r>
      <w:proofErr w:type="spellStart"/>
      <w:r>
        <w:rPr>
          <w:rFonts w:ascii="Times New Roman" w:hAnsi="Times New Roman" w:cs="Times New Roman"/>
          <w:bCs/>
          <w:i/>
          <w:iCs/>
        </w:rPr>
        <w:t>Oxya</w:t>
      </w:r>
      <w:proofErr w:type="spellEnd"/>
      <w:r>
        <w:rPr>
          <w:rFonts w:ascii="Times New Roman" w:hAnsi="Times New Roman" w:cs="Times New Roman"/>
          <w:bCs/>
          <w:i/>
          <w:iCs/>
        </w:rPr>
        <w:t xml:space="preserve"> japonica</w:t>
      </w:r>
      <w:r>
        <w:rPr>
          <w:rFonts w:ascii="Times New Roman" w:hAnsi="Times New Roman" w:cs="Times New Roman"/>
          <w:bCs/>
        </w:rPr>
        <w:t xml:space="preserve">) DNA in mesocosm </w:t>
      </w:r>
      <w:r w:rsidR="00170EC9">
        <w:rPr>
          <w:rFonts w:ascii="Times New Roman" w:hAnsi="Times New Roman" w:cs="Times New Roman"/>
          <w:bCs/>
        </w:rPr>
        <w:t>consumers</w:t>
      </w:r>
      <w:r>
        <w:rPr>
          <w:rFonts w:ascii="Times New Roman" w:hAnsi="Times New Roman" w:cs="Times New Roman"/>
          <w:bCs/>
        </w:rPr>
        <w:t xml:space="preserve"> that were and were not surface sterilized. Significant decrease with surface sterilization. </w:t>
      </w:r>
      <w:r w:rsidR="00D06C49">
        <w:rPr>
          <w:rFonts w:ascii="Times New Roman" w:hAnsi="Times New Roman" w:cs="Times New Roman"/>
          <w:bCs/>
        </w:rPr>
        <w:t xml:space="preserve">B) </w:t>
      </w:r>
      <w:r>
        <w:rPr>
          <w:rFonts w:ascii="Times New Roman" w:hAnsi="Times New Roman" w:cs="Times New Roman"/>
          <w:bCs/>
        </w:rPr>
        <w:t xml:space="preserve">Detection of </w:t>
      </w:r>
      <w:r w:rsidR="00D06C49">
        <w:rPr>
          <w:rFonts w:ascii="Times New Roman" w:hAnsi="Times New Roman" w:cs="Times New Roman"/>
          <w:bCs/>
        </w:rPr>
        <w:t xml:space="preserve">all </w:t>
      </w:r>
      <w:r>
        <w:rPr>
          <w:rFonts w:ascii="Times New Roman" w:hAnsi="Times New Roman" w:cs="Times New Roman"/>
          <w:bCs/>
        </w:rPr>
        <w:t xml:space="preserve">prey DNA in field-collected </w:t>
      </w:r>
      <w:r w:rsidR="00170EC9">
        <w:rPr>
          <w:rFonts w:ascii="Times New Roman" w:hAnsi="Times New Roman" w:cs="Times New Roman"/>
          <w:bCs/>
        </w:rPr>
        <w:t>consumers</w:t>
      </w:r>
      <w:r>
        <w:rPr>
          <w:rFonts w:ascii="Times New Roman" w:hAnsi="Times New Roman" w:cs="Times New Roman"/>
          <w:bCs/>
        </w:rPr>
        <w:t xml:space="preserve"> that were and were not surface sterilized. Non-significant </w:t>
      </w:r>
      <w:commentRangeStart w:id="181"/>
      <w:r>
        <w:rPr>
          <w:rFonts w:ascii="Times New Roman" w:hAnsi="Times New Roman" w:cs="Times New Roman"/>
          <w:bCs/>
        </w:rPr>
        <w:t>difference</w:t>
      </w:r>
      <w:commentRangeEnd w:id="181"/>
      <w:r w:rsidR="00864C9F">
        <w:rPr>
          <w:rStyle w:val="CommentReference"/>
        </w:rPr>
        <w:commentReference w:id="181"/>
      </w:r>
      <w:r>
        <w:rPr>
          <w:rFonts w:ascii="Times New Roman" w:hAnsi="Times New Roman" w:cs="Times New Roman"/>
          <w:bCs/>
        </w:rPr>
        <w:t>.</w:t>
      </w:r>
    </w:p>
    <w:p w14:paraId="61310925" w14:textId="13B0D016" w:rsidR="00AA0E5B" w:rsidRDefault="00AA0E5B" w:rsidP="006F5A12">
      <w:pPr>
        <w:rPr>
          <w:rFonts w:ascii="Times New Roman" w:hAnsi="Times New Roman" w:cs="Times New Roman"/>
          <w:b/>
        </w:rPr>
      </w:pPr>
    </w:p>
    <w:p w14:paraId="012BA2F4" w14:textId="43B198CA" w:rsidR="00843C11" w:rsidRDefault="00843C11" w:rsidP="006F5A12">
      <w:pPr>
        <w:rPr>
          <w:rFonts w:ascii="Times New Roman" w:hAnsi="Times New Roman" w:cs="Times New Roman"/>
          <w:b/>
        </w:rPr>
      </w:pPr>
      <w:r>
        <w:rPr>
          <w:rFonts w:ascii="Times New Roman" w:hAnsi="Times New Roman" w:cs="Times New Roman"/>
          <w:b/>
          <w:noProof/>
        </w:rPr>
        <w:lastRenderedPageBreak/>
        <w:drawing>
          <wp:inline distT="0" distB="0" distL="0" distR="0" wp14:anchorId="0F3F50A2" wp14:editId="0C4DE5E0">
            <wp:extent cx="5943600" cy="58223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2.pdf"/>
                    <pic:cNvPicPr/>
                  </pic:nvPicPr>
                  <pic:blipFill>
                    <a:blip r:embed="rId10">
                      <a:extLst>
                        <a:ext uri="{28A0092B-C50C-407E-A947-70E740481C1C}">
                          <a14:useLocalDpi xmlns:a14="http://schemas.microsoft.com/office/drawing/2010/main" val="0"/>
                        </a:ext>
                      </a:extLst>
                    </a:blip>
                    <a:stretch>
                      <a:fillRect/>
                    </a:stretch>
                  </pic:blipFill>
                  <pic:spPr>
                    <a:xfrm>
                      <a:off x="0" y="0"/>
                      <a:ext cx="5943600" cy="5822315"/>
                    </a:xfrm>
                    <a:prstGeom prst="rect">
                      <a:avLst/>
                    </a:prstGeom>
                  </pic:spPr>
                </pic:pic>
              </a:graphicData>
            </a:graphic>
          </wp:inline>
        </w:drawing>
      </w:r>
    </w:p>
    <w:p w14:paraId="64AEF374" w14:textId="2F0C0449" w:rsidR="00035E15" w:rsidRPr="00035E15" w:rsidRDefault="00035E15" w:rsidP="00035E15">
      <w:pPr>
        <w:rPr>
          <w:rFonts w:ascii="Times New Roman" w:hAnsi="Times New Roman" w:cs="Times New Roman"/>
          <w:bCs/>
        </w:rPr>
      </w:pPr>
      <w:r>
        <w:rPr>
          <w:rFonts w:ascii="Times New Roman" w:hAnsi="Times New Roman" w:cs="Times New Roman"/>
          <w:bCs/>
        </w:rPr>
        <w:t xml:space="preserve">Figure: </w:t>
      </w:r>
      <w:r w:rsidR="00D06C49">
        <w:rPr>
          <w:rFonts w:ascii="Times New Roman" w:hAnsi="Times New Roman" w:cs="Times New Roman"/>
          <w:bCs/>
        </w:rPr>
        <w:t xml:space="preserve">a) </w:t>
      </w:r>
      <w:r>
        <w:rPr>
          <w:rFonts w:ascii="Times New Roman" w:hAnsi="Times New Roman" w:cs="Times New Roman"/>
          <w:bCs/>
        </w:rPr>
        <w:t>In mesocosm</w:t>
      </w:r>
      <w:r w:rsidR="00170EC9">
        <w:rPr>
          <w:rFonts w:ascii="Times New Roman" w:hAnsi="Times New Roman" w:cs="Times New Roman"/>
          <w:bCs/>
        </w:rPr>
        <w:t xml:space="preserve"> consumers</w:t>
      </w:r>
      <w:r>
        <w:rPr>
          <w:rFonts w:ascii="Times New Roman" w:hAnsi="Times New Roman" w:cs="Times New Roman"/>
          <w:bCs/>
        </w:rPr>
        <w:t xml:space="preserve"> for which the fed prey was detected, the </w:t>
      </w:r>
      <w:r w:rsidR="00D06C49">
        <w:rPr>
          <w:rFonts w:ascii="Times New Roman" w:hAnsi="Times New Roman" w:cs="Times New Roman"/>
          <w:bCs/>
        </w:rPr>
        <w:t xml:space="preserve">proportional </w:t>
      </w:r>
      <w:r>
        <w:rPr>
          <w:rFonts w:ascii="Times New Roman" w:hAnsi="Times New Roman" w:cs="Times New Roman"/>
          <w:bCs/>
        </w:rPr>
        <w:t xml:space="preserve">abundance of DNA from that prey item in individual spiders. The difference is significant, but driven by one very high data point, and when that is removed, the difference is no longer significant. </w:t>
      </w:r>
      <w:r w:rsidR="00D06C49">
        <w:rPr>
          <w:rFonts w:ascii="Times New Roman" w:hAnsi="Times New Roman" w:cs="Times New Roman"/>
          <w:bCs/>
        </w:rPr>
        <w:t xml:space="preserve">b) </w:t>
      </w:r>
      <w:r>
        <w:rPr>
          <w:rFonts w:ascii="Times New Roman" w:hAnsi="Times New Roman" w:cs="Times New Roman"/>
          <w:bCs/>
        </w:rPr>
        <w:t xml:space="preserve">In field-collected </w:t>
      </w:r>
      <w:r w:rsidR="00170EC9">
        <w:rPr>
          <w:rFonts w:ascii="Times New Roman" w:hAnsi="Times New Roman" w:cs="Times New Roman"/>
          <w:bCs/>
        </w:rPr>
        <w:t>consumers</w:t>
      </w:r>
      <w:r>
        <w:rPr>
          <w:rFonts w:ascii="Times New Roman" w:hAnsi="Times New Roman" w:cs="Times New Roman"/>
          <w:bCs/>
        </w:rPr>
        <w:t xml:space="preserve"> for which prey DNA was detected, the</w:t>
      </w:r>
      <w:r w:rsidR="00D06C49">
        <w:rPr>
          <w:rFonts w:ascii="Times New Roman" w:hAnsi="Times New Roman" w:cs="Times New Roman"/>
          <w:bCs/>
        </w:rPr>
        <w:t xml:space="preserve"> proportional</w:t>
      </w:r>
      <w:r>
        <w:rPr>
          <w:rFonts w:ascii="Times New Roman" w:hAnsi="Times New Roman" w:cs="Times New Roman"/>
          <w:bCs/>
        </w:rPr>
        <w:t xml:space="preserve"> abundance of DNA from that prey item in individual </w:t>
      </w:r>
      <w:r w:rsidR="00170EC9">
        <w:rPr>
          <w:rFonts w:ascii="Times New Roman" w:hAnsi="Times New Roman" w:cs="Times New Roman"/>
          <w:bCs/>
        </w:rPr>
        <w:t>consumers</w:t>
      </w:r>
      <w:r>
        <w:rPr>
          <w:rFonts w:ascii="Times New Roman" w:hAnsi="Times New Roman" w:cs="Times New Roman"/>
          <w:bCs/>
        </w:rPr>
        <w:t xml:space="preserve">. The difference is non-significant. </w:t>
      </w:r>
    </w:p>
    <w:p w14:paraId="41249976" w14:textId="34201949" w:rsidR="00AA0E5B" w:rsidRDefault="00AA0E5B" w:rsidP="006F5A12">
      <w:pPr>
        <w:rPr>
          <w:rFonts w:ascii="Times New Roman" w:hAnsi="Times New Roman" w:cs="Times New Roman"/>
          <w:b/>
        </w:rPr>
      </w:pPr>
    </w:p>
    <w:p w14:paraId="4E76E20E" w14:textId="16297ADA" w:rsidR="00AA0E5B" w:rsidRDefault="00843C11" w:rsidP="006F5A12">
      <w:pPr>
        <w:rPr>
          <w:rFonts w:ascii="Times New Roman" w:hAnsi="Times New Roman" w:cs="Times New Roman"/>
          <w:b/>
        </w:rPr>
      </w:pPr>
      <w:r>
        <w:rPr>
          <w:rFonts w:ascii="Times New Roman" w:hAnsi="Times New Roman" w:cs="Times New Roman"/>
          <w:b/>
          <w:noProof/>
        </w:rPr>
        <w:lastRenderedPageBreak/>
        <w:drawing>
          <wp:inline distT="0" distB="0" distL="0" distR="0" wp14:anchorId="505AB910" wp14:editId="612025AB">
            <wp:extent cx="5943600" cy="57099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3.pdf"/>
                    <pic:cNvPicPr/>
                  </pic:nvPicPr>
                  <pic:blipFill>
                    <a:blip r:embed="rId11">
                      <a:extLst>
                        <a:ext uri="{28A0092B-C50C-407E-A947-70E740481C1C}">
                          <a14:useLocalDpi xmlns:a14="http://schemas.microsoft.com/office/drawing/2010/main" val="0"/>
                        </a:ext>
                      </a:extLst>
                    </a:blip>
                    <a:stretch>
                      <a:fillRect/>
                    </a:stretch>
                  </pic:blipFill>
                  <pic:spPr>
                    <a:xfrm>
                      <a:off x="0" y="0"/>
                      <a:ext cx="5943600" cy="5709920"/>
                    </a:xfrm>
                    <a:prstGeom prst="rect">
                      <a:avLst/>
                    </a:prstGeom>
                  </pic:spPr>
                </pic:pic>
              </a:graphicData>
            </a:graphic>
          </wp:inline>
        </w:drawing>
      </w:r>
    </w:p>
    <w:p w14:paraId="23C22A0F" w14:textId="51CBF58F" w:rsidR="00035E15" w:rsidRPr="00035E15" w:rsidRDefault="00035E15" w:rsidP="006F5A12">
      <w:pPr>
        <w:rPr>
          <w:rFonts w:ascii="Times New Roman" w:hAnsi="Times New Roman" w:cs="Times New Roman"/>
          <w:bCs/>
        </w:rPr>
      </w:pPr>
      <w:r>
        <w:rPr>
          <w:rFonts w:ascii="Times New Roman" w:hAnsi="Times New Roman" w:cs="Times New Roman"/>
          <w:bCs/>
        </w:rPr>
        <w:t xml:space="preserve">Figure: Prey richness (number of unique prey taxonomic assignments) for field collected </w:t>
      </w:r>
      <w:r w:rsidR="00170EC9">
        <w:rPr>
          <w:rFonts w:ascii="Times New Roman" w:hAnsi="Times New Roman" w:cs="Times New Roman"/>
          <w:bCs/>
        </w:rPr>
        <w:t xml:space="preserve">consumers </w:t>
      </w:r>
      <w:r>
        <w:rPr>
          <w:rFonts w:ascii="Times New Roman" w:hAnsi="Times New Roman" w:cs="Times New Roman"/>
          <w:bCs/>
        </w:rPr>
        <w:t xml:space="preserve">that were and were not surface sterilized. There is no significant difference. </w:t>
      </w:r>
    </w:p>
    <w:p w14:paraId="0FD8F239" w14:textId="10D137FF" w:rsidR="00AA0E5B" w:rsidRDefault="00AA0E5B" w:rsidP="006F5A12">
      <w:pPr>
        <w:rPr>
          <w:rFonts w:ascii="Times New Roman" w:hAnsi="Times New Roman" w:cs="Times New Roman"/>
          <w:b/>
        </w:rPr>
      </w:pPr>
    </w:p>
    <w:p w14:paraId="4539CEFA" w14:textId="26C166E8" w:rsidR="00035E15" w:rsidRDefault="00843C11" w:rsidP="006F5A12">
      <w:pPr>
        <w:rPr>
          <w:rFonts w:ascii="Times New Roman" w:hAnsi="Times New Roman" w:cs="Times New Roman"/>
          <w:b/>
        </w:rPr>
      </w:pPr>
      <w:r>
        <w:rPr>
          <w:rFonts w:ascii="Times New Roman" w:hAnsi="Times New Roman" w:cs="Times New Roman"/>
          <w:b/>
          <w:noProof/>
        </w:rPr>
        <w:lastRenderedPageBreak/>
        <w:drawing>
          <wp:inline distT="0" distB="0" distL="0" distR="0" wp14:anchorId="649589F3" wp14:editId="681FF612">
            <wp:extent cx="5740400" cy="6502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4.pdf"/>
                    <pic:cNvPicPr/>
                  </pic:nvPicPr>
                  <pic:blipFill>
                    <a:blip r:embed="rId12">
                      <a:extLst>
                        <a:ext uri="{28A0092B-C50C-407E-A947-70E740481C1C}">
                          <a14:useLocalDpi xmlns:a14="http://schemas.microsoft.com/office/drawing/2010/main" val="0"/>
                        </a:ext>
                      </a:extLst>
                    </a:blip>
                    <a:stretch>
                      <a:fillRect/>
                    </a:stretch>
                  </pic:blipFill>
                  <pic:spPr>
                    <a:xfrm>
                      <a:off x="0" y="0"/>
                      <a:ext cx="5740400" cy="6502400"/>
                    </a:xfrm>
                    <a:prstGeom prst="rect">
                      <a:avLst/>
                    </a:prstGeom>
                  </pic:spPr>
                </pic:pic>
              </a:graphicData>
            </a:graphic>
          </wp:inline>
        </w:drawing>
      </w:r>
    </w:p>
    <w:p w14:paraId="2C9820A6" w14:textId="01A570FC" w:rsidR="00035E15" w:rsidRPr="00035E15" w:rsidRDefault="00035E15" w:rsidP="006F5A12">
      <w:pPr>
        <w:rPr>
          <w:rFonts w:ascii="Times New Roman" w:hAnsi="Times New Roman" w:cs="Times New Roman"/>
          <w:bCs/>
        </w:rPr>
      </w:pPr>
      <w:r>
        <w:rPr>
          <w:rFonts w:ascii="Times New Roman" w:hAnsi="Times New Roman" w:cs="Times New Roman"/>
          <w:bCs/>
        </w:rPr>
        <w:t xml:space="preserve">Figure: Presence (indicated by a colored box) and abundance (indicated by color depth) of diet items in field-collected </w:t>
      </w:r>
      <w:r w:rsidR="00170EC9">
        <w:rPr>
          <w:rFonts w:ascii="Times New Roman" w:hAnsi="Times New Roman" w:cs="Times New Roman"/>
          <w:bCs/>
        </w:rPr>
        <w:t>consumers</w:t>
      </w:r>
      <w:r>
        <w:rPr>
          <w:rFonts w:ascii="Times New Roman" w:hAnsi="Times New Roman" w:cs="Times New Roman"/>
          <w:bCs/>
        </w:rPr>
        <w:t xml:space="preserve"> that were and were not surface sterilized. Neither presence- </w:t>
      </w:r>
      <w:proofErr w:type="gramStart"/>
      <w:r>
        <w:rPr>
          <w:rFonts w:ascii="Times New Roman" w:hAnsi="Times New Roman" w:cs="Times New Roman"/>
          <w:bCs/>
        </w:rPr>
        <w:t>or</w:t>
      </w:r>
      <w:proofErr w:type="gramEnd"/>
      <w:r>
        <w:rPr>
          <w:rFonts w:ascii="Times New Roman" w:hAnsi="Times New Roman" w:cs="Times New Roman"/>
          <w:bCs/>
        </w:rPr>
        <w:t xml:space="preserve"> abundance-based community metrics demonstrate a significant difference between these two groups of </w:t>
      </w:r>
      <w:r w:rsidR="00170EC9">
        <w:rPr>
          <w:rFonts w:ascii="Times New Roman" w:hAnsi="Times New Roman" w:cs="Times New Roman"/>
          <w:bCs/>
        </w:rPr>
        <w:t>consumers</w:t>
      </w:r>
      <w:r>
        <w:rPr>
          <w:rFonts w:ascii="Times New Roman" w:hAnsi="Times New Roman" w:cs="Times New Roman"/>
          <w:bCs/>
        </w:rPr>
        <w:t xml:space="preserve">. Because of the wide range of abundances per prey item, color depth is divided by quartiles of DNA sequence abundance. </w:t>
      </w:r>
    </w:p>
    <w:p w14:paraId="1C4AD74E" w14:textId="7E3288EC" w:rsidR="00AA0E5B" w:rsidRDefault="00AA0E5B" w:rsidP="006F5A12">
      <w:pPr>
        <w:rPr>
          <w:rFonts w:ascii="Times New Roman" w:hAnsi="Times New Roman" w:cs="Times New Roman"/>
          <w:b/>
        </w:rPr>
      </w:pPr>
    </w:p>
    <w:p w14:paraId="73BBD1C6" w14:textId="076B8581" w:rsidR="00AA0E5B" w:rsidRDefault="00AA0E5B" w:rsidP="006F5A12">
      <w:pPr>
        <w:rPr>
          <w:rFonts w:ascii="Times New Roman" w:hAnsi="Times New Roman" w:cs="Times New Roman"/>
          <w:b/>
        </w:rPr>
      </w:pPr>
    </w:p>
    <w:p w14:paraId="6B79FF3F" w14:textId="2D2FF3BF" w:rsidR="00AA0E5B" w:rsidRDefault="00AA0E5B" w:rsidP="006F5A12">
      <w:pPr>
        <w:rPr>
          <w:rFonts w:ascii="Times New Roman" w:hAnsi="Times New Roman" w:cs="Times New Roman"/>
          <w:b/>
        </w:rPr>
      </w:pPr>
    </w:p>
    <w:p w14:paraId="23A6ACBF" w14:textId="77777777" w:rsidR="00843C11" w:rsidRDefault="00843C11" w:rsidP="006F5A12">
      <w:pPr>
        <w:rPr>
          <w:rFonts w:ascii="Times New Roman" w:hAnsi="Times New Roman" w:cs="Times New Roman"/>
          <w:b/>
        </w:rPr>
      </w:pPr>
    </w:p>
    <w:p w14:paraId="7B09B3AF" w14:textId="5573029B" w:rsidR="00AA0E5B" w:rsidRDefault="008B1140" w:rsidP="006F5A12">
      <w:pPr>
        <w:rPr>
          <w:rFonts w:ascii="Times New Roman" w:hAnsi="Times New Roman" w:cs="Times New Roman"/>
          <w:b/>
        </w:rPr>
      </w:pPr>
      <w:r>
        <w:rPr>
          <w:rFonts w:ascii="Times New Roman" w:hAnsi="Times New Roman" w:cs="Times New Roman"/>
          <w:b/>
        </w:rPr>
        <w:lastRenderedPageBreak/>
        <w:t>Supplementary Info and Figures:</w:t>
      </w:r>
    </w:p>
    <w:p w14:paraId="4CD03A64" w14:textId="3837E048" w:rsidR="008B1140" w:rsidRDefault="008B1140" w:rsidP="006F5A12">
      <w:pPr>
        <w:rPr>
          <w:rFonts w:ascii="Times New Roman" w:hAnsi="Times New Roman" w:cs="Times New Roman"/>
          <w:b/>
        </w:rPr>
      </w:pPr>
    </w:p>
    <w:p w14:paraId="3490A3B3" w14:textId="38EA9D17" w:rsidR="001213F3" w:rsidRDefault="001213F3" w:rsidP="006F5A12">
      <w:pPr>
        <w:rPr>
          <w:rFonts w:ascii="Times New Roman" w:hAnsi="Times New Roman" w:cs="Times New Roman"/>
          <w:bCs/>
        </w:rPr>
      </w:pPr>
      <w:r>
        <w:rPr>
          <w:rFonts w:ascii="Times New Roman" w:hAnsi="Times New Roman" w:cs="Times New Roman"/>
          <w:bCs/>
        </w:rPr>
        <w:t>Data: Raw data files as well as code for each step of the cleaning and analysis process.</w:t>
      </w:r>
    </w:p>
    <w:p w14:paraId="1B99520D" w14:textId="41AA0A3E" w:rsidR="001213F3" w:rsidRDefault="001213F3" w:rsidP="006F5A12">
      <w:pPr>
        <w:rPr>
          <w:rFonts w:ascii="Times New Roman" w:hAnsi="Times New Roman" w:cs="Times New Roman"/>
          <w:bCs/>
        </w:rPr>
      </w:pPr>
    </w:p>
    <w:p w14:paraId="3357C371" w14:textId="0684D117" w:rsidR="00AB3807" w:rsidRDefault="00AB3807" w:rsidP="006F5A12">
      <w:pPr>
        <w:rPr>
          <w:rFonts w:ascii="Times New Roman" w:hAnsi="Times New Roman" w:cs="Times New Roman"/>
          <w:bCs/>
        </w:rPr>
      </w:pPr>
      <w:r>
        <w:rPr>
          <w:rFonts w:ascii="Times New Roman" w:hAnsi="Times New Roman" w:cs="Times New Roman"/>
          <w:bCs/>
        </w:rPr>
        <w:t xml:space="preserve">Supplement A: model outputs for GLMMs in main text </w:t>
      </w:r>
    </w:p>
    <w:p w14:paraId="30561D8C" w14:textId="77777777" w:rsidR="00AB3807" w:rsidRDefault="00AB3807" w:rsidP="006F5A12">
      <w:pPr>
        <w:rPr>
          <w:rFonts w:ascii="Times New Roman" w:hAnsi="Times New Roman" w:cs="Times New Roman"/>
          <w:bCs/>
        </w:rPr>
      </w:pPr>
    </w:p>
    <w:p w14:paraId="52A3FA2E" w14:textId="2490BD7B" w:rsidR="008B1140" w:rsidRDefault="008B1140" w:rsidP="006F5A12">
      <w:pPr>
        <w:rPr>
          <w:rFonts w:ascii="Times New Roman" w:hAnsi="Times New Roman" w:cs="Times New Roman"/>
          <w:bCs/>
        </w:rPr>
      </w:pPr>
      <w:r>
        <w:rPr>
          <w:rFonts w:ascii="Times New Roman" w:hAnsi="Times New Roman" w:cs="Times New Roman"/>
          <w:bCs/>
        </w:rPr>
        <w:t xml:space="preserve">Supplement </w:t>
      </w:r>
      <w:r w:rsidR="00AB3807">
        <w:rPr>
          <w:rFonts w:ascii="Times New Roman" w:hAnsi="Times New Roman" w:cs="Times New Roman"/>
          <w:bCs/>
        </w:rPr>
        <w:t>B</w:t>
      </w:r>
      <w:r>
        <w:rPr>
          <w:rFonts w:ascii="Times New Roman" w:hAnsi="Times New Roman" w:cs="Times New Roman"/>
          <w:bCs/>
        </w:rPr>
        <w:t>: Full DNA extraction and PCR protocol</w:t>
      </w:r>
    </w:p>
    <w:p w14:paraId="7E526409" w14:textId="39D4B531" w:rsidR="008B1140" w:rsidRDefault="008B1140" w:rsidP="006F5A12">
      <w:pPr>
        <w:rPr>
          <w:rFonts w:ascii="Times New Roman" w:hAnsi="Times New Roman" w:cs="Times New Roman"/>
          <w:bCs/>
        </w:rPr>
      </w:pPr>
    </w:p>
    <w:p w14:paraId="3037DF76" w14:textId="2925AF5C" w:rsidR="008B1140" w:rsidRDefault="008B1140" w:rsidP="006F5A12">
      <w:pPr>
        <w:rPr>
          <w:rFonts w:ascii="Times New Roman" w:hAnsi="Times New Roman" w:cs="Times New Roman"/>
          <w:bCs/>
        </w:rPr>
      </w:pPr>
      <w:r>
        <w:rPr>
          <w:rFonts w:ascii="Times New Roman" w:hAnsi="Times New Roman" w:cs="Times New Roman"/>
          <w:bCs/>
        </w:rPr>
        <w:t xml:space="preserve">Supplement </w:t>
      </w:r>
      <w:r w:rsidR="00AB3807">
        <w:rPr>
          <w:rFonts w:ascii="Times New Roman" w:hAnsi="Times New Roman" w:cs="Times New Roman"/>
          <w:bCs/>
        </w:rPr>
        <w:t>C</w:t>
      </w:r>
      <w:r>
        <w:rPr>
          <w:rFonts w:ascii="Times New Roman" w:hAnsi="Times New Roman" w:cs="Times New Roman"/>
          <w:bCs/>
        </w:rPr>
        <w:t>: Comparison of UNOISE3 and DADA2 in prey DNA detection</w:t>
      </w:r>
    </w:p>
    <w:p w14:paraId="37E82AAA" w14:textId="60B9997E" w:rsidR="008B1140" w:rsidRDefault="008B1140" w:rsidP="006F5A12">
      <w:pPr>
        <w:rPr>
          <w:rFonts w:ascii="Times New Roman" w:hAnsi="Times New Roman" w:cs="Times New Roman"/>
          <w:bCs/>
        </w:rPr>
      </w:pPr>
    </w:p>
    <w:p w14:paraId="4B427088" w14:textId="482B6D8D" w:rsidR="008B1140" w:rsidRDefault="008B1140" w:rsidP="006F5A12">
      <w:pPr>
        <w:rPr>
          <w:rFonts w:ascii="Times New Roman" w:hAnsi="Times New Roman" w:cs="Times New Roman"/>
          <w:bCs/>
        </w:rPr>
      </w:pPr>
      <w:r>
        <w:rPr>
          <w:rFonts w:ascii="Times New Roman" w:hAnsi="Times New Roman" w:cs="Times New Roman"/>
          <w:bCs/>
        </w:rPr>
        <w:t xml:space="preserve">Supplement </w:t>
      </w:r>
      <w:r w:rsidR="00AB3807">
        <w:rPr>
          <w:rFonts w:ascii="Times New Roman" w:hAnsi="Times New Roman" w:cs="Times New Roman"/>
          <w:bCs/>
        </w:rPr>
        <w:t>D</w:t>
      </w:r>
      <w:r>
        <w:rPr>
          <w:rFonts w:ascii="Times New Roman" w:hAnsi="Times New Roman" w:cs="Times New Roman"/>
          <w:bCs/>
        </w:rPr>
        <w:t xml:space="preserve">: Additional figures and statistical analyses, including </w:t>
      </w:r>
      <w:r w:rsidR="00AB3807">
        <w:rPr>
          <w:rFonts w:ascii="Times New Roman" w:hAnsi="Times New Roman" w:cs="Times New Roman"/>
          <w:bCs/>
        </w:rPr>
        <w:t>consumer</w:t>
      </w:r>
      <w:r>
        <w:rPr>
          <w:rFonts w:ascii="Times New Roman" w:hAnsi="Times New Roman" w:cs="Times New Roman"/>
          <w:bCs/>
        </w:rPr>
        <w:t xml:space="preserve"> and other prey DNA abundance for mesocosm </w:t>
      </w:r>
      <w:r w:rsidR="00AB3807">
        <w:rPr>
          <w:rFonts w:ascii="Times New Roman" w:hAnsi="Times New Roman" w:cs="Times New Roman"/>
          <w:bCs/>
        </w:rPr>
        <w:t>consumers</w:t>
      </w:r>
      <w:r>
        <w:rPr>
          <w:rFonts w:ascii="Times New Roman" w:hAnsi="Times New Roman" w:cs="Times New Roman"/>
          <w:bCs/>
        </w:rPr>
        <w:t xml:space="preserve">, by-species presence and composition effect graphs from both mesocosm and field PERMANOVA analyses. </w:t>
      </w:r>
    </w:p>
    <w:p w14:paraId="3D202D59" w14:textId="1804FC5B" w:rsidR="007A54E9" w:rsidRDefault="007A54E9" w:rsidP="006F5A12">
      <w:pPr>
        <w:rPr>
          <w:rFonts w:ascii="Times New Roman" w:hAnsi="Times New Roman" w:cs="Times New Roman"/>
          <w:bCs/>
        </w:rPr>
      </w:pPr>
    </w:p>
    <w:p w14:paraId="1251F08D" w14:textId="317D3E66" w:rsidR="007A54E9" w:rsidRDefault="007A54E9" w:rsidP="006F5A12">
      <w:pPr>
        <w:rPr>
          <w:rFonts w:ascii="Times New Roman" w:hAnsi="Times New Roman" w:cs="Times New Roman"/>
          <w:bCs/>
        </w:rPr>
      </w:pPr>
      <w:r>
        <w:rPr>
          <w:rFonts w:ascii="Times New Roman" w:hAnsi="Times New Roman" w:cs="Times New Roman"/>
          <w:bCs/>
          <w:noProof/>
        </w:rPr>
        <w:drawing>
          <wp:inline distT="0" distB="0" distL="0" distR="0" wp14:anchorId="2CCFAA78" wp14:editId="28300455">
            <wp:extent cx="5943600" cy="1992630"/>
            <wp:effectExtent l="0" t="0" r="0" b="0"/>
            <wp:docPr id="9" name="Picture 9" descr="A picture containing dark, man, holding, stan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upp_ampureDNA.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1992630"/>
                    </a:xfrm>
                    <a:prstGeom prst="rect">
                      <a:avLst/>
                    </a:prstGeom>
                  </pic:spPr>
                </pic:pic>
              </a:graphicData>
            </a:graphic>
          </wp:inline>
        </w:drawing>
      </w:r>
    </w:p>
    <w:p w14:paraId="6B04E8FE" w14:textId="77777777" w:rsidR="007A54E9" w:rsidRDefault="007A54E9" w:rsidP="006F5A12">
      <w:pPr>
        <w:rPr>
          <w:rFonts w:ascii="Times New Roman" w:hAnsi="Times New Roman" w:cs="Times New Roman"/>
          <w:bCs/>
        </w:rPr>
      </w:pPr>
    </w:p>
    <w:p w14:paraId="2B1BD8AC" w14:textId="48796078" w:rsidR="00170EC9" w:rsidRDefault="007A54E9" w:rsidP="006F5A12">
      <w:pPr>
        <w:rPr>
          <w:rFonts w:ascii="Times New Roman" w:hAnsi="Times New Roman" w:cs="Times New Roman"/>
          <w:bCs/>
        </w:rPr>
      </w:pPr>
      <w:r>
        <w:rPr>
          <w:rFonts w:ascii="Times New Roman" w:hAnsi="Times New Roman" w:cs="Times New Roman"/>
          <w:bCs/>
        </w:rPr>
        <w:t xml:space="preserve">Supp Figure: </w:t>
      </w:r>
      <w:proofErr w:type="spellStart"/>
      <w:r>
        <w:rPr>
          <w:rFonts w:ascii="Times New Roman" w:hAnsi="Times New Roman" w:cs="Times New Roman"/>
          <w:bCs/>
        </w:rPr>
        <w:t>Ampure</w:t>
      </w:r>
      <w:proofErr w:type="spellEnd"/>
      <w:r>
        <w:rPr>
          <w:rFonts w:ascii="Times New Roman" w:hAnsi="Times New Roman" w:cs="Times New Roman"/>
          <w:bCs/>
        </w:rPr>
        <w:t xml:space="preserve"> XP bead cleaning of DNA to remove consumer DNA. </w:t>
      </w:r>
    </w:p>
    <w:p w14:paraId="7376A95E" w14:textId="77777777" w:rsidR="00170EC9" w:rsidRDefault="00170EC9">
      <w:pPr>
        <w:rPr>
          <w:rFonts w:ascii="Times New Roman" w:hAnsi="Times New Roman" w:cs="Times New Roman"/>
          <w:bCs/>
        </w:rPr>
      </w:pPr>
      <w:r>
        <w:rPr>
          <w:rFonts w:ascii="Times New Roman" w:hAnsi="Times New Roman" w:cs="Times New Roman"/>
          <w:bCs/>
        </w:rPr>
        <w:br w:type="page"/>
      </w:r>
    </w:p>
    <w:p w14:paraId="0B11E48B" w14:textId="77777777" w:rsidR="007A54E9" w:rsidRDefault="007A54E9" w:rsidP="006F5A12">
      <w:pPr>
        <w:rPr>
          <w:rFonts w:ascii="Times New Roman" w:hAnsi="Times New Roman" w:cs="Times New Roman"/>
          <w:bCs/>
        </w:rPr>
      </w:pPr>
    </w:p>
    <w:p w14:paraId="376A8A7A" w14:textId="641B0C08" w:rsidR="007A54E9" w:rsidRDefault="007A54E9" w:rsidP="006F5A12">
      <w:pPr>
        <w:rPr>
          <w:rFonts w:ascii="Times New Roman" w:hAnsi="Times New Roman" w:cs="Times New Roman"/>
          <w:bCs/>
        </w:rPr>
      </w:pPr>
    </w:p>
    <w:p w14:paraId="7CA97DB9" w14:textId="5C81A5E8" w:rsidR="007A54E9" w:rsidRDefault="007A54E9" w:rsidP="006F5A12">
      <w:pPr>
        <w:rPr>
          <w:rFonts w:ascii="Times New Roman" w:hAnsi="Times New Roman" w:cs="Times New Roman"/>
          <w:bCs/>
        </w:rPr>
      </w:pPr>
      <w:r>
        <w:rPr>
          <w:rFonts w:ascii="Times New Roman" w:hAnsi="Times New Roman" w:cs="Times New Roman"/>
          <w:bCs/>
          <w:noProof/>
        </w:rPr>
        <w:drawing>
          <wp:inline distT="0" distB="0" distL="0" distR="0" wp14:anchorId="74C68DC5" wp14:editId="6D0D9B8E">
            <wp:extent cx="5943600" cy="29533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upp_library_prep.pdf"/>
                    <pic:cNvPicPr/>
                  </pic:nvPicPr>
                  <pic:blipFill>
                    <a:blip r:embed="rId14">
                      <a:extLst>
                        <a:ext uri="{28A0092B-C50C-407E-A947-70E740481C1C}">
                          <a14:useLocalDpi xmlns:a14="http://schemas.microsoft.com/office/drawing/2010/main" val="0"/>
                        </a:ext>
                      </a:extLst>
                    </a:blip>
                    <a:stretch>
                      <a:fillRect/>
                    </a:stretch>
                  </pic:blipFill>
                  <pic:spPr>
                    <a:xfrm>
                      <a:off x="0" y="0"/>
                      <a:ext cx="5943600" cy="2953385"/>
                    </a:xfrm>
                    <a:prstGeom prst="rect">
                      <a:avLst/>
                    </a:prstGeom>
                  </pic:spPr>
                </pic:pic>
              </a:graphicData>
            </a:graphic>
          </wp:inline>
        </w:drawing>
      </w:r>
    </w:p>
    <w:p w14:paraId="33DFD71D" w14:textId="2D4C36AC" w:rsidR="007A54E9" w:rsidRDefault="007A54E9" w:rsidP="006F5A12">
      <w:pPr>
        <w:rPr>
          <w:rFonts w:ascii="Times New Roman" w:hAnsi="Times New Roman" w:cs="Times New Roman"/>
          <w:bCs/>
        </w:rPr>
      </w:pPr>
    </w:p>
    <w:p w14:paraId="5FDA34BB" w14:textId="2A4C69D2" w:rsidR="007A54E9" w:rsidRDefault="007A54E9" w:rsidP="006F5A12">
      <w:pPr>
        <w:rPr>
          <w:rFonts w:ascii="Times New Roman" w:hAnsi="Times New Roman" w:cs="Times New Roman"/>
          <w:bCs/>
        </w:rPr>
      </w:pPr>
      <w:r>
        <w:rPr>
          <w:rFonts w:ascii="Times New Roman" w:hAnsi="Times New Roman" w:cs="Times New Roman"/>
          <w:bCs/>
        </w:rPr>
        <w:t>Supp Figure: Library prep, starting with</w:t>
      </w:r>
      <w:r w:rsidR="00170EC9">
        <w:rPr>
          <w:rFonts w:ascii="Times New Roman" w:hAnsi="Times New Roman" w:cs="Times New Roman"/>
          <w:bCs/>
        </w:rPr>
        <w:t xml:space="preserve"> attaching the COI primer pair</w:t>
      </w:r>
      <w:r>
        <w:rPr>
          <w:rFonts w:ascii="Times New Roman" w:hAnsi="Times New Roman" w:cs="Times New Roman"/>
          <w:bCs/>
        </w:rPr>
        <w:t xml:space="preserve"> </w:t>
      </w:r>
      <w:r w:rsidR="00170EC9">
        <w:rPr>
          <w:rFonts w:ascii="Times New Roman" w:hAnsi="Times New Roman" w:cs="Times New Roman"/>
          <w:bCs/>
        </w:rPr>
        <w:t xml:space="preserve">with Illumina tag to </w:t>
      </w:r>
      <w:r>
        <w:rPr>
          <w:rFonts w:ascii="Times New Roman" w:hAnsi="Times New Roman" w:cs="Times New Roman"/>
          <w:bCs/>
        </w:rPr>
        <w:t>diluted, bead-cleaned DNA</w:t>
      </w:r>
      <w:r w:rsidR="00170EC9">
        <w:rPr>
          <w:rFonts w:ascii="Times New Roman" w:hAnsi="Times New Roman" w:cs="Times New Roman"/>
          <w:bCs/>
        </w:rPr>
        <w:t xml:space="preserve">. Then, this PCR product is bead cleaned at a 0.8x ratio and run through a subsequent PCR step to attach Illumina tag, index, and P5/P7 identifiers. This PCR product is then cleaned again at a 0.7x bead ratio, diluted to 5nM, and pooled for sequencing on an Illumina </w:t>
      </w:r>
      <w:proofErr w:type="spellStart"/>
      <w:r w:rsidR="00170EC9">
        <w:rPr>
          <w:rFonts w:ascii="Times New Roman" w:hAnsi="Times New Roman" w:cs="Times New Roman"/>
          <w:bCs/>
        </w:rPr>
        <w:t>MiSeq</w:t>
      </w:r>
      <w:proofErr w:type="spellEnd"/>
      <w:r w:rsidR="00170EC9">
        <w:rPr>
          <w:rFonts w:ascii="Times New Roman" w:hAnsi="Times New Roman" w:cs="Times New Roman"/>
          <w:bCs/>
        </w:rPr>
        <w:t xml:space="preserve">. </w:t>
      </w:r>
    </w:p>
    <w:p w14:paraId="50845BB4" w14:textId="00BEEDFF" w:rsidR="00170EC9" w:rsidRDefault="00170EC9">
      <w:pPr>
        <w:rPr>
          <w:rFonts w:ascii="Times New Roman" w:hAnsi="Times New Roman" w:cs="Times New Roman"/>
          <w:bCs/>
        </w:rPr>
      </w:pPr>
      <w:r>
        <w:rPr>
          <w:rFonts w:ascii="Times New Roman" w:hAnsi="Times New Roman" w:cs="Times New Roman"/>
          <w:bCs/>
        </w:rPr>
        <w:br w:type="page"/>
      </w:r>
    </w:p>
    <w:p w14:paraId="37BD0ECD" w14:textId="77777777" w:rsidR="00170EC9" w:rsidRPr="008B1140" w:rsidRDefault="00170EC9" w:rsidP="006F5A12">
      <w:pPr>
        <w:rPr>
          <w:rFonts w:ascii="Times New Roman" w:hAnsi="Times New Roman" w:cs="Times New Roman"/>
          <w:bCs/>
        </w:rPr>
      </w:pPr>
    </w:p>
    <w:p w14:paraId="01CE09E4" w14:textId="32FDAC5C" w:rsidR="008B1140" w:rsidRDefault="008B1140" w:rsidP="006F5A12">
      <w:pPr>
        <w:rPr>
          <w:rFonts w:ascii="Times New Roman" w:hAnsi="Times New Roman" w:cs="Times New Roman"/>
          <w:b/>
        </w:rPr>
      </w:pPr>
      <w:r w:rsidRPr="004713B1">
        <w:rPr>
          <w:rFonts w:ascii="Times New Roman" w:hAnsi="Times New Roman" w:cs="Times New Roman"/>
          <w:bCs/>
          <w:noProof/>
        </w:rPr>
        <w:drawing>
          <wp:inline distT="0" distB="0" distL="0" distR="0" wp14:anchorId="48CA23C2" wp14:editId="3F7E438A">
            <wp:extent cx="5943600" cy="3069590"/>
            <wp:effectExtent l="0" t="0" r="0" b="3810"/>
            <wp:docPr id="2" name="Picture 2" descr="A picture containing screenshot, f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noise_pictur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069590"/>
                    </a:xfrm>
                    <a:prstGeom prst="rect">
                      <a:avLst/>
                    </a:prstGeom>
                  </pic:spPr>
                </pic:pic>
              </a:graphicData>
            </a:graphic>
          </wp:inline>
        </w:drawing>
      </w:r>
    </w:p>
    <w:p w14:paraId="68D5CDAD" w14:textId="4B05E26A" w:rsidR="008B1140" w:rsidRDefault="008B1140" w:rsidP="006F5A12">
      <w:pPr>
        <w:rPr>
          <w:rFonts w:ascii="Times New Roman" w:hAnsi="Times New Roman" w:cs="Times New Roman"/>
          <w:bCs/>
        </w:rPr>
      </w:pPr>
      <w:r>
        <w:rPr>
          <w:rFonts w:ascii="Times New Roman" w:hAnsi="Times New Roman" w:cs="Times New Roman"/>
          <w:bCs/>
        </w:rPr>
        <w:t>Supp Figure: Denoising algorithms like UNOISE3 and DADA2 take into account DNA sequence abundance and error rates to assign groups of similar sequences to one amplicon sequence variant (ASV).</w:t>
      </w:r>
    </w:p>
    <w:p w14:paraId="1B2389F0" w14:textId="33D0AB10" w:rsidR="00AA0E5B" w:rsidRDefault="00170EC9" w:rsidP="006F5A12">
      <w:pPr>
        <w:rPr>
          <w:rFonts w:ascii="Times New Roman" w:hAnsi="Times New Roman" w:cs="Times New Roman"/>
          <w:b/>
        </w:rPr>
      </w:pPr>
      <w:r>
        <w:rPr>
          <w:rFonts w:ascii="Times New Roman" w:hAnsi="Times New Roman" w:cs="Times New Roman"/>
          <w:b/>
          <w:noProof/>
        </w:rPr>
        <w:lastRenderedPageBreak/>
        <w:drawing>
          <wp:inline distT="0" distB="0" distL="0" distR="0" wp14:anchorId="673F5608" wp14:editId="076E9793">
            <wp:extent cx="5943600" cy="5486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upp_pred_prey.pdf"/>
                    <pic:cNvPicPr/>
                  </pic:nvPicPr>
                  <pic:blipFill>
                    <a:blip r:embed="rId16">
                      <a:extLst>
                        <a:ext uri="{28A0092B-C50C-407E-A947-70E740481C1C}">
                          <a14:useLocalDpi xmlns:a14="http://schemas.microsoft.com/office/drawing/2010/main" val="0"/>
                        </a:ext>
                      </a:extLst>
                    </a:blip>
                    <a:stretch>
                      <a:fillRect/>
                    </a:stretch>
                  </pic:blipFill>
                  <pic:spPr>
                    <a:xfrm>
                      <a:off x="0" y="0"/>
                      <a:ext cx="5943600" cy="5486400"/>
                    </a:xfrm>
                    <a:prstGeom prst="rect">
                      <a:avLst/>
                    </a:prstGeom>
                  </pic:spPr>
                </pic:pic>
              </a:graphicData>
            </a:graphic>
          </wp:inline>
        </w:drawing>
      </w:r>
    </w:p>
    <w:p w14:paraId="782CB224" w14:textId="510E9FBB" w:rsidR="00AA0E5B" w:rsidRDefault="00035E15" w:rsidP="006F5A12">
      <w:pPr>
        <w:rPr>
          <w:rFonts w:ascii="Times New Roman" w:hAnsi="Times New Roman" w:cs="Times New Roman"/>
          <w:bCs/>
        </w:rPr>
      </w:pPr>
      <w:r>
        <w:rPr>
          <w:rFonts w:ascii="Times New Roman" w:hAnsi="Times New Roman" w:cs="Times New Roman"/>
          <w:bCs/>
        </w:rPr>
        <w:t>Supp Figure:</w:t>
      </w:r>
      <w:r w:rsidR="00170EC9">
        <w:rPr>
          <w:rFonts w:ascii="Times New Roman" w:hAnsi="Times New Roman" w:cs="Times New Roman"/>
          <w:bCs/>
        </w:rPr>
        <w:t xml:space="preserve"> Consumer</w:t>
      </w:r>
      <w:r>
        <w:rPr>
          <w:rFonts w:ascii="Times New Roman" w:hAnsi="Times New Roman" w:cs="Times New Roman"/>
          <w:bCs/>
        </w:rPr>
        <w:t xml:space="preserve"> and other prey DNA read abundances from mesocosm </w:t>
      </w:r>
      <w:r w:rsidR="00170EC9">
        <w:rPr>
          <w:rFonts w:ascii="Times New Roman" w:hAnsi="Times New Roman" w:cs="Times New Roman"/>
          <w:bCs/>
        </w:rPr>
        <w:t>consumers</w:t>
      </w:r>
      <w:r>
        <w:rPr>
          <w:rFonts w:ascii="Times New Roman" w:hAnsi="Times New Roman" w:cs="Times New Roman"/>
          <w:bCs/>
        </w:rPr>
        <w:t xml:space="preserve"> that were and were not surface sterilized. The surface sterilized/not surface sterilized </w:t>
      </w:r>
      <w:r w:rsidR="00170EC9">
        <w:rPr>
          <w:rFonts w:ascii="Times New Roman" w:hAnsi="Times New Roman" w:cs="Times New Roman"/>
          <w:bCs/>
        </w:rPr>
        <w:t>treatment g</w:t>
      </w:r>
      <w:r>
        <w:rPr>
          <w:rFonts w:ascii="Times New Roman" w:hAnsi="Times New Roman" w:cs="Times New Roman"/>
          <w:bCs/>
        </w:rPr>
        <w:t xml:space="preserve">roups are not significantly different for either type of other DNA, suggesting that the reduction in prey detection for mesocosm-fed </w:t>
      </w:r>
      <w:r w:rsidR="00170EC9">
        <w:rPr>
          <w:rFonts w:ascii="Times New Roman" w:hAnsi="Times New Roman" w:cs="Times New Roman"/>
          <w:bCs/>
        </w:rPr>
        <w:t xml:space="preserve">consumers </w:t>
      </w:r>
      <w:r>
        <w:rPr>
          <w:rFonts w:ascii="Times New Roman" w:hAnsi="Times New Roman" w:cs="Times New Roman"/>
          <w:bCs/>
        </w:rPr>
        <w:t xml:space="preserve">is due to surface contamination as opposed to DNA degradation. </w:t>
      </w:r>
    </w:p>
    <w:p w14:paraId="68AD0260" w14:textId="1DFEA049" w:rsidR="008B1140" w:rsidRDefault="00272EFB" w:rsidP="006F5A12">
      <w:pPr>
        <w:rPr>
          <w:rFonts w:ascii="Times New Roman" w:hAnsi="Times New Roman" w:cs="Times New Roman"/>
          <w:bCs/>
        </w:rPr>
      </w:pPr>
      <w:r>
        <w:rPr>
          <w:rFonts w:ascii="Times New Roman" w:hAnsi="Times New Roman" w:cs="Times New Roman"/>
          <w:bCs/>
          <w:noProof/>
        </w:rPr>
        <w:lastRenderedPageBreak/>
        <w:drawing>
          <wp:inline distT="0" distB="0" distL="0" distR="0" wp14:anchorId="4C57D5E7" wp14:editId="5B5FFC12">
            <wp:extent cx="5943600" cy="45929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upp_lab_effects.pdf"/>
                    <pic:cNvPicPr/>
                  </pic:nvPicPr>
                  <pic:blipFill>
                    <a:blip r:embed="rId17">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74F4E1B5" w14:textId="64EFEE82" w:rsidR="008B1140" w:rsidRDefault="008B1140" w:rsidP="006F5A12">
      <w:pPr>
        <w:rPr>
          <w:rFonts w:ascii="Times New Roman" w:hAnsi="Times New Roman" w:cs="Times New Roman"/>
          <w:bCs/>
        </w:rPr>
      </w:pPr>
      <w:r>
        <w:rPr>
          <w:rFonts w:ascii="Times New Roman" w:hAnsi="Times New Roman" w:cs="Times New Roman"/>
          <w:bCs/>
        </w:rPr>
        <w:t xml:space="preserve">Supp Figure: </w:t>
      </w:r>
      <w:r w:rsidR="00D06C49">
        <w:rPr>
          <w:rFonts w:ascii="Times New Roman" w:hAnsi="Times New Roman" w:cs="Times New Roman"/>
          <w:bCs/>
        </w:rPr>
        <w:t xml:space="preserve">The composition by-species of other prey in the mesocosm </w:t>
      </w:r>
      <w:r w:rsidR="00170EC9">
        <w:rPr>
          <w:rFonts w:ascii="Times New Roman" w:hAnsi="Times New Roman" w:cs="Times New Roman"/>
          <w:bCs/>
        </w:rPr>
        <w:t>consumer</w:t>
      </w:r>
      <w:r w:rsidR="00D06C49">
        <w:rPr>
          <w:rFonts w:ascii="Times New Roman" w:hAnsi="Times New Roman" w:cs="Times New Roman"/>
          <w:bCs/>
        </w:rPr>
        <w:t>s, demonstrating that both presence- and abundance-based prey communities did not shift with surface sterilization treatment.</w:t>
      </w:r>
      <w:r w:rsidR="00272EFB">
        <w:rPr>
          <w:rFonts w:ascii="Times New Roman" w:hAnsi="Times New Roman" w:cs="Times New Roman"/>
          <w:bCs/>
        </w:rPr>
        <w:t xml:space="preserve"> (more positive means more present/abundant in unsterilized; more negative means more present/abundant in sterilized).</w:t>
      </w:r>
    </w:p>
    <w:p w14:paraId="6B096DCC" w14:textId="489659E2" w:rsidR="00D06C49" w:rsidRDefault="00272EFB" w:rsidP="006F5A12">
      <w:pPr>
        <w:rPr>
          <w:rFonts w:ascii="Times New Roman" w:hAnsi="Times New Roman" w:cs="Times New Roman"/>
          <w:bCs/>
        </w:rPr>
      </w:pPr>
      <w:r>
        <w:rPr>
          <w:rFonts w:ascii="Times New Roman" w:hAnsi="Times New Roman" w:cs="Times New Roman"/>
          <w:bCs/>
          <w:noProof/>
        </w:rPr>
        <w:lastRenderedPageBreak/>
        <w:drawing>
          <wp:inline distT="0" distB="0" distL="0" distR="0" wp14:anchorId="4B03048C" wp14:editId="60489D1F">
            <wp:extent cx="5943600" cy="45929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upp_fld_effect.pdf"/>
                    <pic:cNvPicPr/>
                  </pic:nvPicPr>
                  <pic:blipFill>
                    <a:blip r:embed="rId18">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41F48AC7" w14:textId="3E2DF958" w:rsidR="00D06C49" w:rsidRPr="00035E15" w:rsidRDefault="00D06C49" w:rsidP="006F5A12">
      <w:pPr>
        <w:rPr>
          <w:rFonts w:ascii="Times New Roman" w:hAnsi="Times New Roman" w:cs="Times New Roman"/>
          <w:bCs/>
        </w:rPr>
      </w:pPr>
      <w:r>
        <w:rPr>
          <w:rFonts w:ascii="Times New Roman" w:hAnsi="Times New Roman" w:cs="Times New Roman"/>
          <w:bCs/>
        </w:rPr>
        <w:t xml:space="preserve">Supp Figure: The composition by-species of prey in the field </w:t>
      </w:r>
      <w:r w:rsidR="00170EC9">
        <w:rPr>
          <w:rFonts w:ascii="Times New Roman" w:hAnsi="Times New Roman" w:cs="Times New Roman"/>
          <w:bCs/>
        </w:rPr>
        <w:t>consumers</w:t>
      </w:r>
      <w:r>
        <w:rPr>
          <w:rFonts w:ascii="Times New Roman" w:hAnsi="Times New Roman" w:cs="Times New Roman"/>
          <w:bCs/>
        </w:rPr>
        <w:t xml:space="preserve">, demonstrating that both presence- and abundance-based prey communities did not shift with surface sterilization treatment. </w:t>
      </w:r>
      <w:r w:rsidR="00272EFB">
        <w:rPr>
          <w:rFonts w:ascii="Times New Roman" w:hAnsi="Times New Roman" w:cs="Times New Roman"/>
          <w:bCs/>
        </w:rPr>
        <w:t xml:space="preserve">More positive values mean more present/abundant in non-sterilized; more negative values mean more present/abundant in surface sterilized </w:t>
      </w:r>
      <w:r w:rsidR="00170EC9">
        <w:rPr>
          <w:rFonts w:ascii="Times New Roman" w:hAnsi="Times New Roman" w:cs="Times New Roman"/>
          <w:bCs/>
        </w:rPr>
        <w:t>consumers</w:t>
      </w:r>
      <w:r w:rsidR="00272EFB">
        <w:rPr>
          <w:rFonts w:ascii="Times New Roman" w:hAnsi="Times New Roman" w:cs="Times New Roman"/>
          <w:bCs/>
        </w:rPr>
        <w:t xml:space="preserve">). </w:t>
      </w:r>
    </w:p>
    <w:p w14:paraId="5306FD2F" w14:textId="4E2BCA8A" w:rsidR="00AA0E5B" w:rsidRDefault="00AA0E5B" w:rsidP="006F5A12">
      <w:pPr>
        <w:rPr>
          <w:rFonts w:ascii="Times New Roman" w:hAnsi="Times New Roman" w:cs="Times New Roman"/>
          <w:b/>
        </w:rPr>
      </w:pPr>
    </w:p>
    <w:p w14:paraId="01060181" w14:textId="5E745E85" w:rsidR="00AA0E5B" w:rsidRDefault="00AA0E5B" w:rsidP="006F5A12">
      <w:pPr>
        <w:rPr>
          <w:rFonts w:ascii="Times New Roman" w:hAnsi="Times New Roman" w:cs="Times New Roman"/>
          <w:b/>
        </w:rPr>
      </w:pPr>
    </w:p>
    <w:p w14:paraId="315AF80C" w14:textId="09EAC09A" w:rsidR="00AA0E5B" w:rsidRDefault="00AA0E5B" w:rsidP="006F5A12">
      <w:pPr>
        <w:rPr>
          <w:rFonts w:ascii="Times New Roman" w:hAnsi="Times New Roman" w:cs="Times New Roman"/>
          <w:b/>
        </w:rPr>
      </w:pPr>
    </w:p>
    <w:p w14:paraId="0DEB7810" w14:textId="1D69C66C" w:rsidR="00AA0E5B" w:rsidRDefault="00AA0E5B" w:rsidP="006F5A12">
      <w:pPr>
        <w:rPr>
          <w:rFonts w:ascii="Times New Roman" w:hAnsi="Times New Roman" w:cs="Times New Roman"/>
          <w:b/>
        </w:rPr>
      </w:pPr>
    </w:p>
    <w:p w14:paraId="7DEDD115" w14:textId="277B0725" w:rsidR="00AA0E5B" w:rsidRDefault="00AA0E5B" w:rsidP="006F5A12">
      <w:pPr>
        <w:rPr>
          <w:rFonts w:ascii="Times New Roman" w:hAnsi="Times New Roman" w:cs="Times New Roman"/>
          <w:b/>
        </w:rPr>
      </w:pPr>
    </w:p>
    <w:p w14:paraId="35CDDB4D" w14:textId="3562F00A" w:rsidR="00AA0E5B" w:rsidRDefault="00AA0E5B" w:rsidP="006F5A12">
      <w:pPr>
        <w:rPr>
          <w:rFonts w:ascii="Times New Roman" w:hAnsi="Times New Roman" w:cs="Times New Roman"/>
          <w:b/>
        </w:rPr>
      </w:pPr>
    </w:p>
    <w:p w14:paraId="26C35DD4" w14:textId="77777777" w:rsidR="00B55B35" w:rsidRPr="00732ACA" w:rsidRDefault="00B55B35">
      <w:pPr>
        <w:rPr>
          <w:rFonts w:ascii="Times New Roman" w:hAnsi="Times New Roman" w:cs="Times New Roman"/>
          <w:bCs/>
        </w:rPr>
      </w:pPr>
    </w:p>
    <w:sectPr w:rsidR="00B55B35" w:rsidRPr="00732ACA" w:rsidSect="001F052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Microsoft Office User" w:date="2020-05-22T09:42:00Z" w:initials="Office">
    <w:p w14:paraId="50C2D3A8" w14:textId="57B7DA18" w:rsidR="00784226" w:rsidRDefault="00784226">
      <w:pPr>
        <w:pStyle w:val="CommentText"/>
      </w:pPr>
      <w:r>
        <w:rPr>
          <w:rStyle w:val="CommentReference"/>
        </w:rPr>
        <w:annotationRef/>
      </w:r>
      <w:r>
        <w:t xml:space="preserve">Vague.  Can you make this more understandable so people will use it more?  For methods paper I think you aim for </w:t>
      </w:r>
      <w:proofErr w:type="spellStart"/>
      <w:r>
        <w:t>specificirty</w:t>
      </w:r>
      <w:proofErr w:type="spellEnd"/>
    </w:p>
  </w:comment>
  <w:comment w:id="6" w:author="Microsoft Office User" w:date="2020-05-22T09:46:00Z" w:initials="Office">
    <w:p w14:paraId="0CA50184" w14:textId="128A2B11" w:rsidR="00784226" w:rsidRDefault="00784226">
      <w:pPr>
        <w:pStyle w:val="CommentText"/>
      </w:pPr>
      <w:r>
        <w:rPr>
          <w:rStyle w:val="CommentReference"/>
        </w:rPr>
        <w:annotationRef/>
      </w:r>
      <w:r>
        <w:t>Maybe unexplored?</w:t>
      </w:r>
    </w:p>
  </w:comment>
  <w:comment w:id="27" w:author="Microsoft Office User" w:date="2020-05-22T09:55:00Z" w:initials="Office">
    <w:p w14:paraId="261A8E25" w14:textId="068DB052" w:rsidR="00FC6515" w:rsidRDefault="00FC6515">
      <w:pPr>
        <w:pStyle w:val="CommentText"/>
      </w:pPr>
      <w:r>
        <w:rPr>
          <w:rStyle w:val="CommentReference"/>
        </w:rPr>
        <w:annotationRef/>
      </w:r>
      <w:r>
        <w:t>I’m not really understanding the difference between ‘prey detection’ and ‘prey abundance’</w:t>
      </w:r>
    </w:p>
  </w:comment>
  <w:comment w:id="28" w:author="Microsoft Office User" w:date="2020-05-22T09:52:00Z" w:initials="Office">
    <w:p w14:paraId="64B0CC86" w14:textId="3BBFEEB5" w:rsidR="00A6771E" w:rsidRDefault="00A6771E">
      <w:pPr>
        <w:pStyle w:val="CommentText"/>
      </w:pPr>
      <w:r>
        <w:rPr>
          <w:rStyle w:val="CommentReference"/>
        </w:rPr>
        <w:annotationRef/>
      </w:r>
      <w:r>
        <w:t xml:space="preserve">I remain really confused by this conclusion.  You seem to have only used spiders where you KNOW they ate the grasshopper right?  If </w:t>
      </w:r>
      <w:proofErr w:type="gramStart"/>
      <w:r>
        <w:t>so</w:t>
      </w:r>
      <w:proofErr w:type="gramEnd"/>
      <w:r>
        <w:t xml:space="preserve"> isn’t the conclusion kind of </w:t>
      </w:r>
      <w:r w:rsidR="00FF1D5E">
        <w:t xml:space="preserve">the opposite – that maybe surface sterilization is reducing detectability?  </w:t>
      </w:r>
    </w:p>
  </w:comment>
  <w:comment w:id="51" w:author="Ana Miller-Ter Kuile" w:date="2020-04-28T11:34:00Z" w:initials="AMK">
    <w:p w14:paraId="3AEE45FE" w14:textId="0887F66D" w:rsidR="00814E6D" w:rsidRDefault="00814E6D" w:rsidP="004713B1">
      <w:pPr>
        <w:rPr>
          <w:rFonts w:ascii="Times New Roman" w:hAnsi="Times New Roman" w:cs="Times New Roman"/>
          <w:bCs/>
        </w:rPr>
      </w:pPr>
      <w:r>
        <w:rPr>
          <w:rStyle w:val="CommentReference"/>
        </w:rPr>
        <w:annotationRef/>
      </w:r>
      <w:r>
        <w:rPr>
          <w:rFonts w:ascii="Times New Roman" w:hAnsi="Times New Roman" w:cs="Times New Roman"/>
          <w:bCs/>
        </w:rPr>
        <w:t>Alternative: zoom in to diet analyses intro from the next paragraph earlier than this, and maybe weave in these broader ecological things throughout, or in less detail?</w:t>
      </w:r>
    </w:p>
    <w:p w14:paraId="3369F339" w14:textId="61FFE23A" w:rsidR="00814E6D" w:rsidRDefault="00814E6D">
      <w:pPr>
        <w:pStyle w:val="CommentText"/>
      </w:pPr>
    </w:p>
  </w:comment>
  <w:comment w:id="77" w:author="Ana Miller-Ter Kuile" w:date="2020-04-28T10:41:00Z" w:initials="AMK">
    <w:p w14:paraId="43344BDF" w14:textId="0109BAE6" w:rsidR="00814E6D" w:rsidRDefault="00814E6D">
      <w:pPr>
        <w:pStyle w:val="CommentText"/>
      </w:pPr>
      <w:r>
        <w:rPr>
          <w:rStyle w:val="CommentReference"/>
        </w:rPr>
        <w:annotationRef/>
      </w:r>
      <w:r>
        <w:t>Roughly half, but not exactly half. “some” is vague, but not sure if roughly half sounds weird.</w:t>
      </w:r>
    </w:p>
  </w:comment>
  <w:comment w:id="80" w:author="Microsoft Office User" w:date="2020-05-22T11:55:00Z" w:initials="Office">
    <w:p w14:paraId="152DACF1" w14:textId="5E004A57" w:rsidR="00067A42" w:rsidRDefault="00067A42">
      <w:pPr>
        <w:pStyle w:val="CommentText"/>
      </w:pPr>
      <w:r>
        <w:rPr>
          <w:rStyle w:val="CommentReference"/>
        </w:rPr>
        <w:annotationRef/>
      </w:r>
      <w:r>
        <w:t xml:space="preserve">I would strongly recommend making these hypotheses driven.   And </w:t>
      </w:r>
      <w:proofErr w:type="spellStart"/>
      <w:r>
        <w:t>marshall</w:t>
      </w:r>
      <w:proofErr w:type="spellEnd"/>
      <w:r>
        <w:t xml:space="preserve"> data around the questions/hypotheses.  Probably more background on context issue would be helpful </w:t>
      </w:r>
    </w:p>
  </w:comment>
  <w:comment w:id="90" w:author="Microsoft Office User" w:date="2020-05-22T10:22:00Z" w:initials="Office">
    <w:p w14:paraId="5CF1ABF0" w14:textId="78014BD2" w:rsidR="009322C7" w:rsidRDefault="009322C7">
      <w:pPr>
        <w:pStyle w:val="CommentText"/>
      </w:pPr>
      <w:r>
        <w:rPr>
          <w:rStyle w:val="CommentReference"/>
        </w:rPr>
        <w:annotationRef/>
      </w:r>
      <w:r>
        <w:t xml:space="preserve">Maybe another sentence on habitat / biology of these spiders given the point you are making about environmental context being </w:t>
      </w:r>
      <w:proofErr w:type="spellStart"/>
      <w:r>
        <w:t>habigtat</w:t>
      </w:r>
      <w:proofErr w:type="spellEnd"/>
    </w:p>
  </w:comment>
  <w:comment w:id="140" w:author="Microsoft Office User" w:date="2020-05-22T09:51:00Z" w:initials="Office">
    <w:p w14:paraId="160DBFEB" w14:textId="52CEDAE8" w:rsidR="00A6771E" w:rsidRDefault="00A6771E">
      <w:pPr>
        <w:pStyle w:val="CommentText"/>
      </w:pPr>
      <w:r>
        <w:rPr>
          <w:rStyle w:val="CommentReference"/>
        </w:rPr>
        <w:annotationRef/>
      </w:r>
      <w:proofErr w:type="gramStart"/>
      <w:r>
        <w:t>So</w:t>
      </w:r>
      <w:proofErr w:type="gramEnd"/>
      <w:r>
        <w:t xml:space="preserve"> I am correct that you only used spiders where they HAD fed on the grasshopper right?  </w:t>
      </w:r>
    </w:p>
  </w:comment>
  <w:comment w:id="156" w:author="Microsoft Office User" w:date="2020-05-22T10:58:00Z" w:initials="Office">
    <w:p w14:paraId="02500B96" w14:textId="687E4E20" w:rsidR="00617464" w:rsidRDefault="00617464">
      <w:pPr>
        <w:pStyle w:val="CommentText"/>
      </w:pPr>
      <w:r>
        <w:rPr>
          <w:rStyle w:val="CommentReference"/>
        </w:rPr>
        <w:annotationRef/>
      </w:r>
      <w:r>
        <w:t xml:space="preserve">Huh?  Proportion of what? </w:t>
      </w:r>
    </w:p>
  </w:comment>
  <w:comment w:id="159" w:author="Microsoft Office User" w:date="2020-05-22T11:01:00Z" w:initials="Office">
    <w:p w14:paraId="168A6BC6" w14:textId="06FB1619" w:rsidR="00C14E43" w:rsidRDefault="00C14E43">
      <w:pPr>
        <w:pStyle w:val="CommentText"/>
      </w:pPr>
      <w:r>
        <w:rPr>
          <w:rStyle w:val="CommentReference"/>
        </w:rPr>
        <w:annotationRef/>
      </w:r>
      <w:r>
        <w:t xml:space="preserve">This diverges a bit from what I understood in methods in </w:t>
      </w:r>
      <w:proofErr w:type="spellStart"/>
      <w:r>
        <w:t>fied</w:t>
      </w:r>
      <w:proofErr w:type="spellEnd"/>
      <w:r>
        <w:t xml:space="preserve">.  Please correct and </w:t>
      </w:r>
      <w:r w:rsidR="00477E38">
        <w:t xml:space="preserve">change my previous </w:t>
      </w:r>
      <w:proofErr w:type="spellStart"/>
      <w:r w:rsidR="00477E38">
        <w:t>leae</w:t>
      </w:r>
      <w:proofErr w:type="spellEnd"/>
    </w:p>
  </w:comment>
  <w:comment w:id="160" w:author="Ana Miller-Ter Kuile" w:date="2020-04-29T09:58:00Z" w:initials="AMK">
    <w:p w14:paraId="22C72743" w14:textId="77777777" w:rsidR="00F3466C" w:rsidRDefault="00F3466C" w:rsidP="00F3466C">
      <w:pPr>
        <w:pStyle w:val="CommentText"/>
      </w:pPr>
      <w:r>
        <w:rPr>
          <w:rStyle w:val="CommentReference"/>
        </w:rPr>
        <w:annotationRef/>
      </w:r>
      <w:r>
        <w:t>Could shorten this section to say:</w:t>
      </w:r>
    </w:p>
    <w:p w14:paraId="4D3A0BE2" w14:textId="77777777" w:rsidR="00F3466C" w:rsidRDefault="00F3466C" w:rsidP="00F3466C">
      <w:pPr>
        <w:pStyle w:val="CommentText"/>
      </w:pPr>
      <w:r>
        <w:t xml:space="preserve">We ran reactions for PCR amplification with a 25uL reaction volume and 10ng of template DNA. We used the </w:t>
      </w:r>
      <w:proofErr w:type="spellStart"/>
      <w:r>
        <w:t>GoTaq</w:t>
      </w:r>
      <w:proofErr w:type="spellEnd"/>
      <w:r>
        <w:t xml:space="preserve"> Green Master Mix. </w:t>
      </w:r>
    </w:p>
    <w:p w14:paraId="46E6AF13" w14:textId="77777777" w:rsidR="00F3466C" w:rsidRDefault="00F3466C" w:rsidP="00F3466C">
      <w:pPr>
        <w:pStyle w:val="CommentText"/>
      </w:pPr>
    </w:p>
    <w:p w14:paraId="011FBC11" w14:textId="1AD73ACE" w:rsidR="00F3466C" w:rsidRDefault="00F3466C" w:rsidP="00F3466C">
      <w:pPr>
        <w:pStyle w:val="CommentText"/>
      </w:pPr>
      <w:r>
        <w:t xml:space="preserve">I would like replication of our method to be </w:t>
      </w:r>
      <w:proofErr w:type="gramStart"/>
      <w:r>
        <w:t>possible, and</w:t>
      </w:r>
      <w:proofErr w:type="gramEnd"/>
      <w:r>
        <w:t xml:space="preserve"> given the experience I had with trying to replicate someone else’s “methods” paper with some serious stumbling blocks, I am trying </w:t>
      </w:r>
      <w:proofErr w:type="spellStart"/>
      <w:r>
        <w:t>t</w:t>
      </w:r>
      <w:proofErr w:type="spellEnd"/>
      <w:r>
        <w:t xml:space="preserve"> </w:t>
      </w:r>
      <w:proofErr w:type="spellStart"/>
      <w:r>
        <w:t>obe</w:t>
      </w:r>
      <w:proofErr w:type="spellEnd"/>
      <w:r>
        <w:t xml:space="preserve"> as transparent as possible. Could also shove to a supplement.</w:t>
      </w:r>
    </w:p>
  </w:comment>
  <w:comment w:id="161" w:author="Ana Miller-Ter Kuile" w:date="2020-04-29T14:30:00Z" w:initials="AMK">
    <w:p w14:paraId="76B6F74F" w14:textId="51969318" w:rsidR="00E10921" w:rsidRDefault="00E10921">
      <w:pPr>
        <w:pStyle w:val="CommentText"/>
      </w:pPr>
      <w:r>
        <w:rPr>
          <w:rStyle w:val="CommentReference"/>
        </w:rPr>
        <w:annotationRef/>
      </w:r>
      <w:r>
        <w:t xml:space="preserve">Is this justification sufficient? </w:t>
      </w:r>
    </w:p>
  </w:comment>
  <w:comment w:id="162" w:author="Microsoft Office User" w:date="2020-05-22T11:07:00Z" w:initials="Office">
    <w:p w14:paraId="6096A12E" w14:textId="33676472" w:rsidR="00163E89" w:rsidRDefault="00163E89">
      <w:pPr>
        <w:pStyle w:val="CommentText"/>
      </w:pPr>
      <w:r>
        <w:rPr>
          <w:rStyle w:val="CommentReference"/>
        </w:rPr>
        <w:annotationRef/>
      </w:r>
      <w:r>
        <w:t>I have very little ability to comment on all the methods provided in these last paragraphs.  I’m sure you have others editing this but just highlighting that I am not able to edit meaningfully</w:t>
      </w:r>
    </w:p>
  </w:comment>
  <w:comment w:id="163" w:author="Microsoft Office User" w:date="2020-05-22T11:08:00Z" w:initials="Office">
    <w:p w14:paraId="208539AA" w14:textId="3201F6D7" w:rsidR="00163E89" w:rsidRDefault="00163E89">
      <w:pPr>
        <w:pStyle w:val="CommentText"/>
      </w:pPr>
      <w:r>
        <w:rPr>
          <w:rStyle w:val="CommentReference"/>
        </w:rPr>
        <w:annotationRef/>
      </w:r>
    </w:p>
  </w:comment>
  <w:comment w:id="164" w:author="Microsoft Office User" w:date="2020-05-22T11:19:00Z" w:initials="Office">
    <w:p w14:paraId="26494A95" w14:textId="4F36A9FC" w:rsidR="002A51DF" w:rsidRDefault="002A51DF">
      <w:pPr>
        <w:pStyle w:val="CommentText"/>
      </w:pPr>
      <w:r>
        <w:rPr>
          <w:rStyle w:val="CommentReference"/>
        </w:rPr>
        <w:annotationRef/>
      </w:r>
      <w:r>
        <w:t xml:space="preserve">I would restructure this to answer questions about 1) evidence of </w:t>
      </w:r>
      <w:r w:rsidR="006C7331">
        <w:t xml:space="preserve">data loss, 2) evidence of removing contamination.  Then explain which data </w:t>
      </w:r>
      <w:proofErr w:type="spellStart"/>
      <w:r w:rsidR="006C7331">
        <w:t>sterams</w:t>
      </w:r>
      <w:proofErr w:type="spellEnd"/>
      <w:r w:rsidR="006C7331">
        <w:t xml:space="preserve"> are used to test both.    </w:t>
      </w:r>
    </w:p>
  </w:comment>
  <w:comment w:id="165" w:author="Microsoft Office User" w:date="2020-05-22T11:20:00Z" w:initials="Office">
    <w:p w14:paraId="7F24133E" w14:textId="7304626D" w:rsidR="006C7331" w:rsidRDefault="006C7331">
      <w:pPr>
        <w:pStyle w:val="CommentText"/>
      </w:pPr>
      <w:r>
        <w:rPr>
          <w:rStyle w:val="CommentReference"/>
        </w:rPr>
        <w:annotationRef/>
      </w:r>
      <w:r>
        <w:t>What does this mean?  Be more precise.  We only explored results related to detection of selected prey and did not detect diversity or abundance of other prey items.</w:t>
      </w:r>
    </w:p>
  </w:comment>
  <w:comment w:id="166" w:author="Microsoft Office User" w:date="2020-05-22T11:22:00Z" w:initials="Office">
    <w:p w14:paraId="0A40E41D" w14:textId="66545707" w:rsidR="006C7331" w:rsidRDefault="006C7331">
      <w:pPr>
        <w:pStyle w:val="CommentText"/>
      </w:pPr>
      <w:r>
        <w:rPr>
          <w:rStyle w:val="CommentReference"/>
        </w:rPr>
        <w:annotationRef/>
      </w:r>
      <w:r>
        <w:t xml:space="preserve">I understand this may be </w:t>
      </w:r>
      <w:proofErr w:type="spellStart"/>
      <w:r>
        <w:t>conteniuos</w:t>
      </w:r>
      <w:proofErr w:type="spellEnd"/>
      <w:r>
        <w:t xml:space="preserve">?  Maybe defend against people who may argue </w:t>
      </w:r>
      <w:proofErr w:type="spellStart"/>
      <w:r>
        <w:t>againast</w:t>
      </w:r>
      <w:proofErr w:type="spellEnd"/>
      <w:r>
        <w:t xml:space="preserve"> this.</w:t>
      </w:r>
    </w:p>
  </w:comment>
  <w:comment w:id="167" w:author="Microsoft Office User" w:date="2020-05-22T11:23:00Z" w:initials="Office">
    <w:p w14:paraId="4C9B9E74" w14:textId="3B97CF76" w:rsidR="006C7331" w:rsidRDefault="006C7331">
      <w:pPr>
        <w:pStyle w:val="CommentText"/>
      </w:pPr>
      <w:r>
        <w:rPr>
          <w:rStyle w:val="CommentReference"/>
        </w:rPr>
        <w:annotationRef/>
      </w:r>
      <w:r>
        <w:t xml:space="preserve">This is a hell </w:t>
      </w:r>
      <w:proofErr w:type="gramStart"/>
      <w:r>
        <w:t>of  a</w:t>
      </w:r>
      <w:proofErr w:type="gramEnd"/>
      <w:r>
        <w:t xml:space="preserve"> long paragraph.  Can you break this up?</w:t>
      </w:r>
    </w:p>
  </w:comment>
  <w:comment w:id="168" w:author="Microsoft Office User" w:date="2020-05-22T11:25:00Z" w:initials="Office">
    <w:p w14:paraId="49FEAB26" w14:textId="016F40B9" w:rsidR="006C7331" w:rsidRDefault="006C7331">
      <w:pPr>
        <w:pStyle w:val="CommentText"/>
      </w:pPr>
      <w:r>
        <w:rPr>
          <w:rStyle w:val="CommentReference"/>
        </w:rPr>
        <w:annotationRef/>
      </w:r>
      <w:r>
        <w:t>Move out of supplement, move to a full question.</w:t>
      </w:r>
    </w:p>
  </w:comment>
  <w:comment w:id="169" w:author="Ana Miller-Ter Kuile" w:date="2020-04-29T10:41:00Z" w:initials="AMK">
    <w:p w14:paraId="6F3ABDB6" w14:textId="3795CBB3" w:rsidR="00405B05" w:rsidRDefault="00405B05">
      <w:pPr>
        <w:pStyle w:val="CommentText"/>
      </w:pPr>
      <w:r>
        <w:rPr>
          <w:rStyle w:val="CommentReference"/>
        </w:rPr>
        <w:annotationRef/>
      </w:r>
      <w:r w:rsidR="00040901">
        <w:t xml:space="preserve">Need to figure out which </w:t>
      </w:r>
      <w:r w:rsidR="008C40C9">
        <w:t xml:space="preserve">model values to report here vs. throw in a supplement. </w:t>
      </w:r>
      <w:r w:rsidR="00CB353A">
        <w:t xml:space="preserve"> </w:t>
      </w:r>
    </w:p>
  </w:comment>
  <w:comment w:id="170" w:author="Microsoft Office User" w:date="2020-05-22T11:32:00Z" w:initials="Office">
    <w:p w14:paraId="43980699" w14:textId="4F8B785E" w:rsidR="00864C9F" w:rsidRDefault="00864C9F">
      <w:pPr>
        <w:pStyle w:val="CommentText"/>
      </w:pPr>
      <w:r>
        <w:rPr>
          <w:rStyle w:val="CommentReference"/>
        </w:rPr>
        <w:annotationRef/>
      </w:r>
      <w:r>
        <w:t xml:space="preserve">What does this </w:t>
      </w:r>
      <w:proofErr w:type="spellStart"/>
      <w:r>
        <w:t>smean</w:t>
      </w:r>
      <w:proofErr w:type="spellEnd"/>
      <w:r>
        <w:t xml:space="preserve">? </w:t>
      </w:r>
    </w:p>
  </w:comment>
  <w:comment w:id="171" w:author="Microsoft Office User" w:date="2020-05-22T11:33:00Z" w:initials="Office">
    <w:p w14:paraId="271E439F" w14:textId="7F9574DA" w:rsidR="000B5F13" w:rsidRDefault="000B5F13">
      <w:pPr>
        <w:pStyle w:val="CommentText"/>
      </w:pPr>
      <w:r>
        <w:rPr>
          <w:rStyle w:val="CommentReference"/>
        </w:rPr>
        <w:annotationRef/>
      </w:r>
      <w:r>
        <w:t xml:space="preserve">Are conclusions that sterilization matter based on this P value?  I would be very dubious of making too much of this.  If this </w:t>
      </w:r>
      <w:r w:rsidR="00E86E48">
        <w:t xml:space="preserve">is the primary </w:t>
      </w:r>
      <w:proofErr w:type="spellStart"/>
      <w:r w:rsidR="00E86E48">
        <w:t>signifincat</w:t>
      </w:r>
      <w:proofErr w:type="spellEnd"/>
      <w:r w:rsidR="00E86E48">
        <w:t xml:space="preserve"> result you may have to shift focus to instead a stronger focus on the lack of costs and possibility </w:t>
      </w:r>
      <w:proofErr w:type="gramStart"/>
      <w:r w:rsidR="00E86E48">
        <w:t>of  benefits</w:t>
      </w:r>
      <w:proofErr w:type="gramEnd"/>
      <w:r w:rsidR="00E86E48">
        <w:t>.  My experience is that reviewers will be all of you if you try and run with conclusions based on a P of &gt;0.05</w:t>
      </w:r>
    </w:p>
  </w:comment>
  <w:comment w:id="172" w:author="Microsoft Office User" w:date="2020-05-22T11:39:00Z" w:initials="Office">
    <w:p w14:paraId="44449E52" w14:textId="5ACB7848" w:rsidR="00D92C6E" w:rsidRDefault="00D92C6E">
      <w:pPr>
        <w:pStyle w:val="CommentText"/>
      </w:pPr>
      <w:r>
        <w:rPr>
          <w:rStyle w:val="CommentReference"/>
        </w:rPr>
        <w:annotationRef/>
      </w:r>
      <w:proofErr w:type="gramStart"/>
      <w:r>
        <w:t>So</w:t>
      </w:r>
      <w:proofErr w:type="gramEnd"/>
      <w:r>
        <w:t xml:space="preserve"> prey abundance reads does change with surface sterilization?  I am </w:t>
      </w:r>
      <w:proofErr w:type="spellStart"/>
      <w:r>
        <w:t>reconfused</w:t>
      </w:r>
      <w:proofErr w:type="spellEnd"/>
      <w:r>
        <w:t xml:space="preserve"> doesn’t this suggest potential of quality reduction/</w:t>
      </w:r>
      <w:proofErr w:type="spellStart"/>
      <w:r>
        <w:t>losss</w:t>
      </w:r>
      <w:proofErr w:type="spellEnd"/>
      <w:r>
        <w:t xml:space="preserve"> via surface </w:t>
      </w:r>
      <w:proofErr w:type="spellStart"/>
      <w:r>
        <w:t>sterilizatiln</w:t>
      </w:r>
      <w:proofErr w:type="spellEnd"/>
      <w:r>
        <w:t xml:space="preserve">? </w:t>
      </w:r>
    </w:p>
  </w:comment>
  <w:comment w:id="173" w:author="Microsoft Office User" w:date="2020-05-22T11:40:00Z" w:initials="Office">
    <w:p w14:paraId="2C09BE69" w14:textId="4900D335" w:rsidR="00FF4570" w:rsidRDefault="00FF4570">
      <w:pPr>
        <w:pStyle w:val="CommentText"/>
      </w:pPr>
      <w:r>
        <w:rPr>
          <w:rStyle w:val="CommentReference"/>
        </w:rPr>
        <w:annotationRef/>
      </w:r>
      <w:r>
        <w:t>Ah, ok.  Just make the case to exclude and then drop the other to sup materials</w:t>
      </w:r>
    </w:p>
  </w:comment>
  <w:comment w:id="174" w:author="Microsoft Office User" w:date="2020-05-22T11:41:00Z" w:initials="Office">
    <w:p w14:paraId="3FB367FA" w14:textId="14A8ECDB" w:rsidR="00FF4570" w:rsidRDefault="00FF4570">
      <w:pPr>
        <w:pStyle w:val="CommentText"/>
      </w:pPr>
      <w:r>
        <w:rPr>
          <w:rStyle w:val="CommentReference"/>
        </w:rPr>
        <w:annotationRef/>
      </w:r>
      <w:r>
        <w:t>Can you move this to main text?</w:t>
      </w:r>
    </w:p>
  </w:comment>
  <w:comment w:id="175" w:author="Microsoft Office User" w:date="2020-05-22T11:42:00Z" w:initials="Office">
    <w:p w14:paraId="2F9357BD" w14:textId="7BD7E42B" w:rsidR="00FF4570" w:rsidRDefault="00FF4570">
      <w:pPr>
        <w:pStyle w:val="CommentText"/>
      </w:pPr>
      <w:r>
        <w:rPr>
          <w:rStyle w:val="CommentReference"/>
        </w:rPr>
        <w:annotationRef/>
      </w:r>
      <w:r>
        <w:t xml:space="preserve">Here or in intro I would draw more on what we know from other systems about costs/benefits of surface sterilization.  I know you are most interested in consumer links, but </w:t>
      </w:r>
      <w:proofErr w:type="spellStart"/>
      <w:r>
        <w:t>i</w:t>
      </w:r>
      <w:proofErr w:type="spellEnd"/>
      <w:r>
        <w:t xml:space="preserve"> think really the relevant context here needs to be the methods literature, not as much as the food web literature.  As per our discussion I would restructure around questions of ‘does it decrease quality of samples?” and “does it increase yield”?</w:t>
      </w:r>
    </w:p>
  </w:comment>
  <w:comment w:id="176" w:author="Microsoft Office User" w:date="2020-05-22T11:46:00Z" w:initials="Office">
    <w:p w14:paraId="2459521D" w14:textId="7DE9ACB9" w:rsidR="00FF4570" w:rsidRDefault="00FF4570">
      <w:pPr>
        <w:pStyle w:val="CommentText"/>
      </w:pPr>
      <w:r>
        <w:rPr>
          <w:rStyle w:val="CommentReference"/>
        </w:rPr>
        <w:annotationRef/>
      </w:r>
      <w:r>
        <w:t xml:space="preserve">Is this the mean of the 90 and 50?  Or where does the 74 come from?  I wouldn’t average those, use what you thin </w:t>
      </w:r>
      <w:proofErr w:type="spellStart"/>
      <w:r>
        <w:t>kyou</w:t>
      </w:r>
      <w:proofErr w:type="spellEnd"/>
      <w:r>
        <w:t xml:space="preserve"> trust and explain.  Or give range.  And how does this fit into what we know or think we know.  Can you provide context explaining that you believe this (e.g. we think </w:t>
      </w:r>
      <w:proofErr w:type="spellStart"/>
      <w:r>
        <w:t>its</w:t>
      </w:r>
      <w:proofErr w:type="spellEnd"/>
      <w:r>
        <w:t xml:space="preserve"> realistic that mesocosm animals may not have fed much?)</w:t>
      </w:r>
    </w:p>
  </w:comment>
  <w:comment w:id="177" w:author="Microsoft Office User" w:date="2020-05-22T11:48:00Z" w:initials="Office">
    <w:p w14:paraId="08943F74" w14:textId="0850600C" w:rsidR="00FF4570" w:rsidRDefault="00FF4570">
      <w:pPr>
        <w:pStyle w:val="CommentText"/>
      </w:pPr>
      <w:r>
        <w:rPr>
          <w:rStyle w:val="CommentReference"/>
        </w:rPr>
        <w:annotationRef/>
      </w:r>
      <w:r>
        <w:t xml:space="preserve">Again, more context on where surface sterilization is used, what we </w:t>
      </w:r>
      <w:proofErr w:type="spellStart"/>
      <w:r>
        <w:t>knjow</w:t>
      </w:r>
      <w:proofErr w:type="spellEnd"/>
      <w:r>
        <w:t xml:space="preserve"> from other systems.</w:t>
      </w:r>
    </w:p>
  </w:comment>
  <w:comment w:id="178" w:author="Microsoft Office User" w:date="2020-05-22T11:49:00Z" w:initials="Office">
    <w:p w14:paraId="0E81672E" w14:textId="18657EE7" w:rsidR="00FF4570" w:rsidRDefault="00FF4570">
      <w:pPr>
        <w:pStyle w:val="CommentText"/>
      </w:pPr>
      <w:r>
        <w:rPr>
          <w:rStyle w:val="CommentReference"/>
        </w:rPr>
        <w:annotationRef/>
      </w:r>
      <w:r>
        <w:t xml:space="preserve">I think you need to bring in natural history of this system.  Hot, wet, bright.  Maybe </w:t>
      </w:r>
      <w:proofErr w:type="spellStart"/>
      <w:r>
        <w:t>asystem</w:t>
      </w:r>
      <w:proofErr w:type="spellEnd"/>
      <w:r>
        <w:t xml:space="preserve"> where you would NOT expect env to be important?  Probably should come in intro too.  In intro you should set up your hypotheses a bit </w:t>
      </w:r>
      <w:proofErr w:type="gramStart"/>
      <w:r>
        <w:t>more..</w:t>
      </w:r>
      <w:proofErr w:type="gramEnd"/>
    </w:p>
  </w:comment>
  <w:comment w:id="179" w:author="Ana Miller-Ter Kuile" w:date="2020-05-19T10:15:00Z" w:initials="AMK">
    <w:p w14:paraId="3FCC9C65" w14:textId="7A56FF71" w:rsidR="00183774" w:rsidRDefault="00183774">
      <w:pPr>
        <w:pStyle w:val="CommentText"/>
      </w:pPr>
      <w:r>
        <w:rPr>
          <w:rStyle w:val="CommentReference"/>
        </w:rPr>
        <w:annotationRef/>
      </w:r>
      <w:r>
        <w:t>This paragraph feels a little repetitive to me right now, wondering if either taking this info out of other locations and really talking about it here or just removing/shortening this section would help.</w:t>
      </w:r>
    </w:p>
  </w:comment>
  <w:comment w:id="180" w:author="Ana Miller-Ter Kuile" w:date="2020-05-19T10:07:00Z" w:initials="AMK">
    <w:p w14:paraId="2972F583" w14:textId="34371EEC" w:rsidR="00AB3807" w:rsidRDefault="00AB3807">
      <w:pPr>
        <w:pStyle w:val="CommentText"/>
      </w:pPr>
      <w:r>
        <w:rPr>
          <w:rStyle w:val="CommentReference"/>
        </w:rPr>
        <w:annotationRef/>
      </w:r>
      <w:r>
        <w:t xml:space="preserve">Will be updating figure design and caption descriptions. </w:t>
      </w:r>
    </w:p>
  </w:comment>
  <w:comment w:id="181" w:author="Microsoft Office User" w:date="2020-05-22T11:27:00Z" w:initials="Office">
    <w:p w14:paraId="45913052" w14:textId="33AE5FA5" w:rsidR="00864C9F" w:rsidRDefault="00864C9F">
      <w:pPr>
        <w:pStyle w:val="CommentText"/>
      </w:pPr>
      <w:r>
        <w:rPr>
          <w:rStyle w:val="CommentReference"/>
        </w:rPr>
        <w:annotationRef/>
      </w:r>
      <w:r>
        <w:t>Can you label “mesocosm” and “field</w:t>
      </w:r>
      <w:proofErr w:type="gramStart"/>
      <w:r>
        <w:t>”</w:t>
      </w:r>
      <w:proofErr w:type="gramEnd"/>
      <w:r>
        <w:t xml:space="preserve"> so it is clear visually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0C2D3A8" w15:done="0"/>
  <w15:commentEx w15:paraId="0CA50184" w15:done="0"/>
  <w15:commentEx w15:paraId="261A8E25" w15:done="0"/>
  <w15:commentEx w15:paraId="64B0CC86" w15:done="0"/>
  <w15:commentEx w15:paraId="3369F339" w15:done="0"/>
  <w15:commentEx w15:paraId="43344BDF" w15:done="0"/>
  <w15:commentEx w15:paraId="152DACF1" w15:done="0"/>
  <w15:commentEx w15:paraId="5CF1ABF0" w15:done="0"/>
  <w15:commentEx w15:paraId="160DBFEB" w15:done="0"/>
  <w15:commentEx w15:paraId="02500B96" w15:done="0"/>
  <w15:commentEx w15:paraId="168A6BC6" w15:done="0"/>
  <w15:commentEx w15:paraId="011FBC11" w15:done="0"/>
  <w15:commentEx w15:paraId="76B6F74F" w15:done="0"/>
  <w15:commentEx w15:paraId="6096A12E" w15:done="0"/>
  <w15:commentEx w15:paraId="208539AA" w15:paraIdParent="6096A12E" w15:done="0"/>
  <w15:commentEx w15:paraId="26494A95" w15:done="0"/>
  <w15:commentEx w15:paraId="7F24133E" w15:done="0"/>
  <w15:commentEx w15:paraId="0A40E41D" w15:done="0"/>
  <w15:commentEx w15:paraId="4C9B9E74" w15:done="0"/>
  <w15:commentEx w15:paraId="49FEAB26" w15:done="0"/>
  <w15:commentEx w15:paraId="6F3ABDB6" w15:done="0"/>
  <w15:commentEx w15:paraId="43980699" w15:done="0"/>
  <w15:commentEx w15:paraId="271E439F" w15:done="0"/>
  <w15:commentEx w15:paraId="44449E52" w15:done="0"/>
  <w15:commentEx w15:paraId="2C09BE69" w15:done="0"/>
  <w15:commentEx w15:paraId="3FB367FA" w15:done="0"/>
  <w15:commentEx w15:paraId="2F9357BD" w15:done="0"/>
  <w15:commentEx w15:paraId="2459521D" w15:done="0"/>
  <w15:commentEx w15:paraId="08943F74" w15:done="0"/>
  <w15:commentEx w15:paraId="0E81672E" w15:done="0"/>
  <w15:commentEx w15:paraId="3FCC9C65" w15:done="0"/>
  <w15:commentEx w15:paraId="2972F583" w15:done="0"/>
  <w15:commentEx w15:paraId="4591305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E303A" w16cex:dateUtc="2020-05-19T15:15:00Z"/>
  <w16cex:commentExtensible w16cex:durableId="226E2E67" w16cex:dateUtc="2020-05-19T15: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0C2D3A8" w16cid:durableId="22760B37"/>
  <w16cid:commentId w16cid:paraId="0CA50184" w16cid:durableId="22760B38"/>
  <w16cid:commentId w16cid:paraId="261A8E25" w16cid:durableId="22760B39"/>
  <w16cid:commentId w16cid:paraId="64B0CC86" w16cid:durableId="22760B3A"/>
  <w16cid:commentId w16cid:paraId="3369F339" w16cid:durableId="22529356"/>
  <w16cid:commentId w16cid:paraId="43344BDF" w16cid:durableId="225286D8"/>
  <w16cid:commentId w16cid:paraId="152DACF1" w16cid:durableId="22760B3D"/>
  <w16cid:commentId w16cid:paraId="5CF1ABF0" w16cid:durableId="22760B3E"/>
  <w16cid:commentId w16cid:paraId="160DBFEB" w16cid:durableId="22760B3F"/>
  <w16cid:commentId w16cid:paraId="02500B96" w16cid:durableId="22760B40"/>
  <w16cid:commentId w16cid:paraId="168A6BC6" w16cid:durableId="22760B41"/>
  <w16cid:commentId w16cid:paraId="011FBC11" w16cid:durableId="2253CE3F"/>
  <w16cid:commentId w16cid:paraId="76B6F74F" w16cid:durableId="22540DFE"/>
  <w16cid:commentId w16cid:paraId="6096A12E" w16cid:durableId="22760B44"/>
  <w16cid:commentId w16cid:paraId="208539AA" w16cid:durableId="22760B45"/>
  <w16cid:commentId w16cid:paraId="26494A95" w16cid:durableId="22760B46"/>
  <w16cid:commentId w16cid:paraId="7F24133E" w16cid:durableId="22760B47"/>
  <w16cid:commentId w16cid:paraId="0A40E41D" w16cid:durableId="22760B48"/>
  <w16cid:commentId w16cid:paraId="4C9B9E74" w16cid:durableId="22760B49"/>
  <w16cid:commentId w16cid:paraId="49FEAB26" w16cid:durableId="22760B4A"/>
  <w16cid:commentId w16cid:paraId="6F3ABDB6" w16cid:durableId="2253D851"/>
  <w16cid:commentId w16cid:paraId="43980699" w16cid:durableId="22760B4C"/>
  <w16cid:commentId w16cid:paraId="271E439F" w16cid:durableId="22760B4D"/>
  <w16cid:commentId w16cid:paraId="44449E52" w16cid:durableId="22760B4E"/>
  <w16cid:commentId w16cid:paraId="2C09BE69" w16cid:durableId="22760B4F"/>
  <w16cid:commentId w16cid:paraId="3FB367FA" w16cid:durableId="22760B50"/>
  <w16cid:commentId w16cid:paraId="2F9357BD" w16cid:durableId="22760B51"/>
  <w16cid:commentId w16cid:paraId="2459521D" w16cid:durableId="22760B52"/>
  <w16cid:commentId w16cid:paraId="08943F74" w16cid:durableId="22760B53"/>
  <w16cid:commentId w16cid:paraId="0E81672E" w16cid:durableId="22760B54"/>
  <w16cid:commentId w16cid:paraId="3FCC9C65" w16cid:durableId="226E303A"/>
  <w16cid:commentId w16cid:paraId="2972F583" w16cid:durableId="226E2E67"/>
  <w16cid:commentId w16cid:paraId="45913052" w16cid:durableId="22760B5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31904"/>
    <w:multiLevelType w:val="hybridMultilevel"/>
    <w:tmpl w:val="A7C815FC"/>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2C7062"/>
    <w:multiLevelType w:val="hybridMultilevel"/>
    <w:tmpl w:val="812029F2"/>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E93B8A"/>
    <w:multiLevelType w:val="hybridMultilevel"/>
    <w:tmpl w:val="F4DE72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3920D1"/>
    <w:multiLevelType w:val="hybridMultilevel"/>
    <w:tmpl w:val="ED546A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167CDE"/>
    <w:multiLevelType w:val="hybridMultilevel"/>
    <w:tmpl w:val="D9307F1A"/>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23C54CE"/>
    <w:multiLevelType w:val="hybridMultilevel"/>
    <w:tmpl w:val="FB7674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D95BC6"/>
    <w:multiLevelType w:val="hybridMultilevel"/>
    <w:tmpl w:val="4E42C77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2CD4940"/>
    <w:multiLevelType w:val="hybridMultilevel"/>
    <w:tmpl w:val="EFE0FA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EC2171"/>
    <w:multiLevelType w:val="hybridMultilevel"/>
    <w:tmpl w:val="A41404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224575"/>
    <w:multiLevelType w:val="hybridMultilevel"/>
    <w:tmpl w:val="BD3C5E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AF6D5D"/>
    <w:multiLevelType w:val="multilevel"/>
    <w:tmpl w:val="AF7A6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1274AC"/>
    <w:multiLevelType w:val="hybridMultilevel"/>
    <w:tmpl w:val="09766872"/>
    <w:lvl w:ilvl="0" w:tplc="9D44CA64">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7B7A455C"/>
    <w:multiLevelType w:val="hybridMultilevel"/>
    <w:tmpl w:val="9E8496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2"/>
  </w:num>
  <w:num w:numId="4">
    <w:abstractNumId w:val="6"/>
  </w:num>
  <w:num w:numId="5">
    <w:abstractNumId w:val="1"/>
  </w:num>
  <w:num w:numId="6">
    <w:abstractNumId w:val="4"/>
  </w:num>
  <w:num w:numId="7">
    <w:abstractNumId w:val="9"/>
  </w:num>
  <w:num w:numId="8">
    <w:abstractNumId w:val="7"/>
  </w:num>
  <w:num w:numId="9">
    <w:abstractNumId w:val="5"/>
  </w:num>
  <w:num w:numId="10">
    <w:abstractNumId w:val="0"/>
  </w:num>
  <w:num w:numId="11">
    <w:abstractNumId w:val="8"/>
  </w:num>
  <w:num w:numId="12">
    <w:abstractNumId w:val="11"/>
  </w:num>
  <w:num w:numId="13">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icrosoft Office User">
    <w15:presenceInfo w15:providerId="None" w15:userId="Microsoft Office User"/>
  </w15:person>
  <w15:person w15:author="Ana Miller-Ter Kuile">
    <w15:presenceInfo w15:providerId="AD" w15:userId="S::ana00@umail.ucsb.edu::72e8dace-931d-4365-9f0f-d4fcb4a542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1302"/>
    <w:rsid w:val="0000128C"/>
    <w:rsid w:val="00003CED"/>
    <w:rsid w:val="00007DD1"/>
    <w:rsid w:val="00021A76"/>
    <w:rsid w:val="00035E15"/>
    <w:rsid w:val="000360F9"/>
    <w:rsid w:val="00036400"/>
    <w:rsid w:val="00040901"/>
    <w:rsid w:val="00046672"/>
    <w:rsid w:val="0005167F"/>
    <w:rsid w:val="000525CC"/>
    <w:rsid w:val="000536BD"/>
    <w:rsid w:val="00061BCE"/>
    <w:rsid w:val="00065CFA"/>
    <w:rsid w:val="00067A42"/>
    <w:rsid w:val="00067F3E"/>
    <w:rsid w:val="00071729"/>
    <w:rsid w:val="00072953"/>
    <w:rsid w:val="00073876"/>
    <w:rsid w:val="00075F91"/>
    <w:rsid w:val="00077B7F"/>
    <w:rsid w:val="00081302"/>
    <w:rsid w:val="00083D3E"/>
    <w:rsid w:val="00084870"/>
    <w:rsid w:val="000862E6"/>
    <w:rsid w:val="00091935"/>
    <w:rsid w:val="00097037"/>
    <w:rsid w:val="000A341F"/>
    <w:rsid w:val="000A4321"/>
    <w:rsid w:val="000A666B"/>
    <w:rsid w:val="000A7CEB"/>
    <w:rsid w:val="000B5F13"/>
    <w:rsid w:val="000B7D9C"/>
    <w:rsid w:val="000D3852"/>
    <w:rsid w:val="000D7723"/>
    <w:rsid w:val="000D7DA1"/>
    <w:rsid w:val="000F16E2"/>
    <w:rsid w:val="000F1DE5"/>
    <w:rsid w:val="00106FCE"/>
    <w:rsid w:val="00114B35"/>
    <w:rsid w:val="00114E1C"/>
    <w:rsid w:val="001207A7"/>
    <w:rsid w:val="001213F3"/>
    <w:rsid w:val="001222AE"/>
    <w:rsid w:val="00123AD3"/>
    <w:rsid w:val="00125BF4"/>
    <w:rsid w:val="00133BBF"/>
    <w:rsid w:val="001425DE"/>
    <w:rsid w:val="00147D08"/>
    <w:rsid w:val="0015397E"/>
    <w:rsid w:val="00160B63"/>
    <w:rsid w:val="00163E89"/>
    <w:rsid w:val="001658D1"/>
    <w:rsid w:val="00170EC9"/>
    <w:rsid w:val="0017585E"/>
    <w:rsid w:val="00183774"/>
    <w:rsid w:val="00190632"/>
    <w:rsid w:val="00190AD5"/>
    <w:rsid w:val="00194B29"/>
    <w:rsid w:val="00196972"/>
    <w:rsid w:val="001A069A"/>
    <w:rsid w:val="001A278E"/>
    <w:rsid w:val="001A4175"/>
    <w:rsid w:val="001A604A"/>
    <w:rsid w:val="001A62D4"/>
    <w:rsid w:val="001A72A0"/>
    <w:rsid w:val="001A7609"/>
    <w:rsid w:val="001B6C80"/>
    <w:rsid w:val="001C03EA"/>
    <w:rsid w:val="001C1510"/>
    <w:rsid w:val="001C5513"/>
    <w:rsid w:val="001C65CE"/>
    <w:rsid w:val="001D2693"/>
    <w:rsid w:val="001D31CF"/>
    <w:rsid w:val="001D56DE"/>
    <w:rsid w:val="001E7721"/>
    <w:rsid w:val="001F0529"/>
    <w:rsid w:val="001F29D8"/>
    <w:rsid w:val="00203151"/>
    <w:rsid w:val="00203BAB"/>
    <w:rsid w:val="002059A8"/>
    <w:rsid w:val="00214489"/>
    <w:rsid w:val="00216531"/>
    <w:rsid w:val="00217639"/>
    <w:rsid w:val="0022192A"/>
    <w:rsid w:val="002231D4"/>
    <w:rsid w:val="00226436"/>
    <w:rsid w:val="00226C1C"/>
    <w:rsid w:val="002312BC"/>
    <w:rsid w:val="002426A3"/>
    <w:rsid w:val="002445DB"/>
    <w:rsid w:val="00253764"/>
    <w:rsid w:val="00270952"/>
    <w:rsid w:val="00270D90"/>
    <w:rsid w:val="00272EFB"/>
    <w:rsid w:val="00273017"/>
    <w:rsid w:val="00273ACE"/>
    <w:rsid w:val="002760B8"/>
    <w:rsid w:val="002922BE"/>
    <w:rsid w:val="002958A0"/>
    <w:rsid w:val="002A1492"/>
    <w:rsid w:val="002A42EC"/>
    <w:rsid w:val="002A4D0D"/>
    <w:rsid w:val="002A51DF"/>
    <w:rsid w:val="002A6C05"/>
    <w:rsid w:val="002B3C72"/>
    <w:rsid w:val="002C2884"/>
    <w:rsid w:val="002C7633"/>
    <w:rsid w:val="002D051C"/>
    <w:rsid w:val="002D31CE"/>
    <w:rsid w:val="002D473A"/>
    <w:rsid w:val="002E385B"/>
    <w:rsid w:val="002F4139"/>
    <w:rsid w:val="002F44FC"/>
    <w:rsid w:val="00301173"/>
    <w:rsid w:val="00302A91"/>
    <w:rsid w:val="0031571D"/>
    <w:rsid w:val="00321D6A"/>
    <w:rsid w:val="0032361E"/>
    <w:rsid w:val="003306F9"/>
    <w:rsid w:val="00331CB7"/>
    <w:rsid w:val="00340530"/>
    <w:rsid w:val="0034555D"/>
    <w:rsid w:val="00346BEE"/>
    <w:rsid w:val="00346DAC"/>
    <w:rsid w:val="00350160"/>
    <w:rsid w:val="003508AC"/>
    <w:rsid w:val="003535DE"/>
    <w:rsid w:val="003566DA"/>
    <w:rsid w:val="00360070"/>
    <w:rsid w:val="003818EE"/>
    <w:rsid w:val="00385208"/>
    <w:rsid w:val="00391116"/>
    <w:rsid w:val="00393574"/>
    <w:rsid w:val="00396A7D"/>
    <w:rsid w:val="003A298D"/>
    <w:rsid w:val="003A480B"/>
    <w:rsid w:val="003A492F"/>
    <w:rsid w:val="003A5031"/>
    <w:rsid w:val="003A6E4E"/>
    <w:rsid w:val="003B43D9"/>
    <w:rsid w:val="003C37F6"/>
    <w:rsid w:val="003C3E1A"/>
    <w:rsid w:val="003D029A"/>
    <w:rsid w:val="003D49D1"/>
    <w:rsid w:val="003E1C66"/>
    <w:rsid w:val="003E48D7"/>
    <w:rsid w:val="003F1842"/>
    <w:rsid w:val="003F1B0E"/>
    <w:rsid w:val="003F44FA"/>
    <w:rsid w:val="003F517B"/>
    <w:rsid w:val="003F6695"/>
    <w:rsid w:val="004052AA"/>
    <w:rsid w:val="00405B05"/>
    <w:rsid w:val="00407305"/>
    <w:rsid w:val="00413CD9"/>
    <w:rsid w:val="00413EB3"/>
    <w:rsid w:val="00415135"/>
    <w:rsid w:val="0042564D"/>
    <w:rsid w:val="00425746"/>
    <w:rsid w:val="00425A58"/>
    <w:rsid w:val="004269F2"/>
    <w:rsid w:val="00426EB0"/>
    <w:rsid w:val="00440059"/>
    <w:rsid w:val="00443C40"/>
    <w:rsid w:val="00444E4B"/>
    <w:rsid w:val="00445670"/>
    <w:rsid w:val="004465C3"/>
    <w:rsid w:val="004501F9"/>
    <w:rsid w:val="00450DDE"/>
    <w:rsid w:val="00454BE8"/>
    <w:rsid w:val="00456546"/>
    <w:rsid w:val="0045799C"/>
    <w:rsid w:val="004713B1"/>
    <w:rsid w:val="004716BE"/>
    <w:rsid w:val="00477025"/>
    <w:rsid w:val="00477E38"/>
    <w:rsid w:val="00482260"/>
    <w:rsid w:val="00484BBB"/>
    <w:rsid w:val="004918C6"/>
    <w:rsid w:val="0049468F"/>
    <w:rsid w:val="00496DB3"/>
    <w:rsid w:val="004A0AD0"/>
    <w:rsid w:val="004A77E1"/>
    <w:rsid w:val="004B2E63"/>
    <w:rsid w:val="004C55FF"/>
    <w:rsid w:val="004C5705"/>
    <w:rsid w:val="004E04DC"/>
    <w:rsid w:val="004E3F66"/>
    <w:rsid w:val="004E5D74"/>
    <w:rsid w:val="004F08CF"/>
    <w:rsid w:val="004F7EE0"/>
    <w:rsid w:val="00512E71"/>
    <w:rsid w:val="00514074"/>
    <w:rsid w:val="00522BA0"/>
    <w:rsid w:val="00527F9E"/>
    <w:rsid w:val="00530B09"/>
    <w:rsid w:val="005329E2"/>
    <w:rsid w:val="00532C05"/>
    <w:rsid w:val="00554148"/>
    <w:rsid w:val="00557883"/>
    <w:rsid w:val="00561547"/>
    <w:rsid w:val="0056359D"/>
    <w:rsid w:val="00566CE5"/>
    <w:rsid w:val="005764A1"/>
    <w:rsid w:val="005847DD"/>
    <w:rsid w:val="00586083"/>
    <w:rsid w:val="00586CA5"/>
    <w:rsid w:val="00587DA1"/>
    <w:rsid w:val="0059591B"/>
    <w:rsid w:val="005A126F"/>
    <w:rsid w:val="005A1A86"/>
    <w:rsid w:val="005A27E3"/>
    <w:rsid w:val="005B2E0C"/>
    <w:rsid w:val="005B386D"/>
    <w:rsid w:val="005B3B7B"/>
    <w:rsid w:val="005C3872"/>
    <w:rsid w:val="005D2866"/>
    <w:rsid w:val="005D6393"/>
    <w:rsid w:val="005E3746"/>
    <w:rsid w:val="005F0B55"/>
    <w:rsid w:val="00602643"/>
    <w:rsid w:val="00606BD6"/>
    <w:rsid w:val="00615AD9"/>
    <w:rsid w:val="00617464"/>
    <w:rsid w:val="0062131F"/>
    <w:rsid w:val="0062282C"/>
    <w:rsid w:val="006248BF"/>
    <w:rsid w:val="00625E48"/>
    <w:rsid w:val="00627850"/>
    <w:rsid w:val="0063271C"/>
    <w:rsid w:val="00637018"/>
    <w:rsid w:val="00640EA4"/>
    <w:rsid w:val="00641F85"/>
    <w:rsid w:val="00643D8F"/>
    <w:rsid w:val="00646DCC"/>
    <w:rsid w:val="00650F3B"/>
    <w:rsid w:val="00651B22"/>
    <w:rsid w:val="00652E10"/>
    <w:rsid w:val="00655EED"/>
    <w:rsid w:val="00656623"/>
    <w:rsid w:val="00662555"/>
    <w:rsid w:val="006655DB"/>
    <w:rsid w:val="006701BE"/>
    <w:rsid w:val="00670E78"/>
    <w:rsid w:val="006732DC"/>
    <w:rsid w:val="006825C3"/>
    <w:rsid w:val="00682D6F"/>
    <w:rsid w:val="00690C22"/>
    <w:rsid w:val="00693153"/>
    <w:rsid w:val="0069432B"/>
    <w:rsid w:val="00694D33"/>
    <w:rsid w:val="0069730B"/>
    <w:rsid w:val="006A05C4"/>
    <w:rsid w:val="006A5998"/>
    <w:rsid w:val="006A64DA"/>
    <w:rsid w:val="006B1440"/>
    <w:rsid w:val="006B2858"/>
    <w:rsid w:val="006C47D4"/>
    <w:rsid w:val="006C580A"/>
    <w:rsid w:val="006C6013"/>
    <w:rsid w:val="006C6765"/>
    <w:rsid w:val="006C7331"/>
    <w:rsid w:val="006D0DB3"/>
    <w:rsid w:val="006D1EE4"/>
    <w:rsid w:val="006D20F4"/>
    <w:rsid w:val="006D2B36"/>
    <w:rsid w:val="006D6575"/>
    <w:rsid w:val="006E00A0"/>
    <w:rsid w:val="006E7962"/>
    <w:rsid w:val="006E7BE9"/>
    <w:rsid w:val="006F5A12"/>
    <w:rsid w:val="006F7F22"/>
    <w:rsid w:val="007002EA"/>
    <w:rsid w:val="007006F7"/>
    <w:rsid w:val="007061CA"/>
    <w:rsid w:val="00712C9B"/>
    <w:rsid w:val="00714692"/>
    <w:rsid w:val="00716FCF"/>
    <w:rsid w:val="007217A2"/>
    <w:rsid w:val="00724428"/>
    <w:rsid w:val="00727C9D"/>
    <w:rsid w:val="007327B7"/>
    <w:rsid w:val="00732ACA"/>
    <w:rsid w:val="00734E90"/>
    <w:rsid w:val="00740FD0"/>
    <w:rsid w:val="00741496"/>
    <w:rsid w:val="0074311F"/>
    <w:rsid w:val="00747051"/>
    <w:rsid w:val="007517E2"/>
    <w:rsid w:val="00755D0A"/>
    <w:rsid w:val="00761C14"/>
    <w:rsid w:val="007652B1"/>
    <w:rsid w:val="00767AF4"/>
    <w:rsid w:val="007704E2"/>
    <w:rsid w:val="00775D8E"/>
    <w:rsid w:val="00782BBA"/>
    <w:rsid w:val="00784226"/>
    <w:rsid w:val="00787DC3"/>
    <w:rsid w:val="00790332"/>
    <w:rsid w:val="007912D6"/>
    <w:rsid w:val="0079366F"/>
    <w:rsid w:val="00793F23"/>
    <w:rsid w:val="007A0E12"/>
    <w:rsid w:val="007A54E9"/>
    <w:rsid w:val="007B516B"/>
    <w:rsid w:val="007B5F64"/>
    <w:rsid w:val="007C66A8"/>
    <w:rsid w:val="007D150A"/>
    <w:rsid w:val="007D2DC0"/>
    <w:rsid w:val="007D5A3D"/>
    <w:rsid w:val="007D631E"/>
    <w:rsid w:val="007E2333"/>
    <w:rsid w:val="007E4B0A"/>
    <w:rsid w:val="007E52CA"/>
    <w:rsid w:val="007E6F6B"/>
    <w:rsid w:val="007E70C8"/>
    <w:rsid w:val="007F1B51"/>
    <w:rsid w:val="00811475"/>
    <w:rsid w:val="00814E6D"/>
    <w:rsid w:val="00821919"/>
    <w:rsid w:val="008239A4"/>
    <w:rsid w:val="00824FFA"/>
    <w:rsid w:val="008264A3"/>
    <w:rsid w:val="008322D9"/>
    <w:rsid w:val="00841A82"/>
    <w:rsid w:val="00841D1F"/>
    <w:rsid w:val="00842F75"/>
    <w:rsid w:val="00843C11"/>
    <w:rsid w:val="00843C85"/>
    <w:rsid w:val="00846598"/>
    <w:rsid w:val="00851001"/>
    <w:rsid w:val="0085618A"/>
    <w:rsid w:val="00860BAC"/>
    <w:rsid w:val="00861F78"/>
    <w:rsid w:val="00864C9F"/>
    <w:rsid w:val="00866DBE"/>
    <w:rsid w:val="008877B8"/>
    <w:rsid w:val="00890B36"/>
    <w:rsid w:val="008A2776"/>
    <w:rsid w:val="008A565D"/>
    <w:rsid w:val="008A7880"/>
    <w:rsid w:val="008B0995"/>
    <w:rsid w:val="008B1140"/>
    <w:rsid w:val="008B17C9"/>
    <w:rsid w:val="008C40C9"/>
    <w:rsid w:val="008C46C0"/>
    <w:rsid w:val="008C5338"/>
    <w:rsid w:val="008D0EC1"/>
    <w:rsid w:val="008D4239"/>
    <w:rsid w:val="008D666D"/>
    <w:rsid w:val="008E2E6C"/>
    <w:rsid w:val="008E56D5"/>
    <w:rsid w:val="008E5B62"/>
    <w:rsid w:val="008E670D"/>
    <w:rsid w:val="008F1DFE"/>
    <w:rsid w:val="008F24B6"/>
    <w:rsid w:val="008F650C"/>
    <w:rsid w:val="009038DC"/>
    <w:rsid w:val="00920010"/>
    <w:rsid w:val="00920CDC"/>
    <w:rsid w:val="00921222"/>
    <w:rsid w:val="0092281A"/>
    <w:rsid w:val="009322C7"/>
    <w:rsid w:val="00932EFD"/>
    <w:rsid w:val="00946034"/>
    <w:rsid w:val="00950D74"/>
    <w:rsid w:val="009511AC"/>
    <w:rsid w:val="00954A86"/>
    <w:rsid w:val="00961D4F"/>
    <w:rsid w:val="00962673"/>
    <w:rsid w:val="0096389B"/>
    <w:rsid w:val="009812BA"/>
    <w:rsid w:val="0098197D"/>
    <w:rsid w:val="009838C3"/>
    <w:rsid w:val="009864F3"/>
    <w:rsid w:val="009907D0"/>
    <w:rsid w:val="00995141"/>
    <w:rsid w:val="00997CD0"/>
    <w:rsid w:val="009A1763"/>
    <w:rsid w:val="009A2E35"/>
    <w:rsid w:val="009A5E8F"/>
    <w:rsid w:val="009B03DB"/>
    <w:rsid w:val="009B1C59"/>
    <w:rsid w:val="009B30C6"/>
    <w:rsid w:val="009B7283"/>
    <w:rsid w:val="009C1559"/>
    <w:rsid w:val="009C1841"/>
    <w:rsid w:val="009C2F8A"/>
    <w:rsid w:val="009C4A48"/>
    <w:rsid w:val="009C5F85"/>
    <w:rsid w:val="009D00FF"/>
    <w:rsid w:val="009D7295"/>
    <w:rsid w:val="009E71BB"/>
    <w:rsid w:val="009E7EEC"/>
    <w:rsid w:val="009F1CC9"/>
    <w:rsid w:val="009F3946"/>
    <w:rsid w:val="009F7C2F"/>
    <w:rsid w:val="00A062CD"/>
    <w:rsid w:val="00A13618"/>
    <w:rsid w:val="00A13B07"/>
    <w:rsid w:val="00A17010"/>
    <w:rsid w:val="00A176D5"/>
    <w:rsid w:val="00A233A0"/>
    <w:rsid w:val="00A318BE"/>
    <w:rsid w:val="00A31E5D"/>
    <w:rsid w:val="00A347AB"/>
    <w:rsid w:val="00A35293"/>
    <w:rsid w:val="00A423C8"/>
    <w:rsid w:val="00A42D5A"/>
    <w:rsid w:val="00A476B1"/>
    <w:rsid w:val="00A51023"/>
    <w:rsid w:val="00A5215D"/>
    <w:rsid w:val="00A5335E"/>
    <w:rsid w:val="00A543F5"/>
    <w:rsid w:val="00A54EB0"/>
    <w:rsid w:val="00A57330"/>
    <w:rsid w:val="00A57AE8"/>
    <w:rsid w:val="00A60773"/>
    <w:rsid w:val="00A620B4"/>
    <w:rsid w:val="00A6771E"/>
    <w:rsid w:val="00A7305E"/>
    <w:rsid w:val="00A7605C"/>
    <w:rsid w:val="00A76A4A"/>
    <w:rsid w:val="00A84C2D"/>
    <w:rsid w:val="00A85FA9"/>
    <w:rsid w:val="00A86D3C"/>
    <w:rsid w:val="00A9096C"/>
    <w:rsid w:val="00A92B55"/>
    <w:rsid w:val="00AA0E5B"/>
    <w:rsid w:val="00AA256B"/>
    <w:rsid w:val="00AA3E54"/>
    <w:rsid w:val="00AB3807"/>
    <w:rsid w:val="00AB4187"/>
    <w:rsid w:val="00AB5841"/>
    <w:rsid w:val="00AC3657"/>
    <w:rsid w:val="00AD4EA0"/>
    <w:rsid w:val="00AD74BA"/>
    <w:rsid w:val="00AD7F3D"/>
    <w:rsid w:val="00AE68AD"/>
    <w:rsid w:val="00AF6206"/>
    <w:rsid w:val="00B051F4"/>
    <w:rsid w:val="00B0774F"/>
    <w:rsid w:val="00B11868"/>
    <w:rsid w:val="00B15492"/>
    <w:rsid w:val="00B15499"/>
    <w:rsid w:val="00B22BD9"/>
    <w:rsid w:val="00B23E36"/>
    <w:rsid w:val="00B32D76"/>
    <w:rsid w:val="00B35A98"/>
    <w:rsid w:val="00B44FC9"/>
    <w:rsid w:val="00B46857"/>
    <w:rsid w:val="00B50070"/>
    <w:rsid w:val="00B51C81"/>
    <w:rsid w:val="00B53364"/>
    <w:rsid w:val="00B55B35"/>
    <w:rsid w:val="00B5655B"/>
    <w:rsid w:val="00B5671B"/>
    <w:rsid w:val="00B61602"/>
    <w:rsid w:val="00B70DCB"/>
    <w:rsid w:val="00B72FDE"/>
    <w:rsid w:val="00B74713"/>
    <w:rsid w:val="00B855FE"/>
    <w:rsid w:val="00B874C7"/>
    <w:rsid w:val="00B910B3"/>
    <w:rsid w:val="00B92366"/>
    <w:rsid w:val="00BA300F"/>
    <w:rsid w:val="00BA52DB"/>
    <w:rsid w:val="00BB4333"/>
    <w:rsid w:val="00BB4663"/>
    <w:rsid w:val="00BC2726"/>
    <w:rsid w:val="00BC3C36"/>
    <w:rsid w:val="00BC3CB0"/>
    <w:rsid w:val="00BC7A57"/>
    <w:rsid w:val="00BD0D33"/>
    <w:rsid w:val="00BD1A1A"/>
    <w:rsid w:val="00BE1A6B"/>
    <w:rsid w:val="00BE5BD4"/>
    <w:rsid w:val="00BE5D56"/>
    <w:rsid w:val="00BF04DA"/>
    <w:rsid w:val="00BF1134"/>
    <w:rsid w:val="00BF3A93"/>
    <w:rsid w:val="00BF5075"/>
    <w:rsid w:val="00C02D8C"/>
    <w:rsid w:val="00C02F88"/>
    <w:rsid w:val="00C06B99"/>
    <w:rsid w:val="00C06C0B"/>
    <w:rsid w:val="00C14E43"/>
    <w:rsid w:val="00C15E28"/>
    <w:rsid w:val="00C17953"/>
    <w:rsid w:val="00C24F2E"/>
    <w:rsid w:val="00C27F98"/>
    <w:rsid w:val="00C30990"/>
    <w:rsid w:val="00C33D84"/>
    <w:rsid w:val="00C34486"/>
    <w:rsid w:val="00C348EC"/>
    <w:rsid w:val="00C34A82"/>
    <w:rsid w:val="00C34D07"/>
    <w:rsid w:val="00C4417C"/>
    <w:rsid w:val="00C46A29"/>
    <w:rsid w:val="00C52874"/>
    <w:rsid w:val="00C613B2"/>
    <w:rsid w:val="00C64165"/>
    <w:rsid w:val="00C64781"/>
    <w:rsid w:val="00C64F16"/>
    <w:rsid w:val="00C70E49"/>
    <w:rsid w:val="00C7187F"/>
    <w:rsid w:val="00C730DF"/>
    <w:rsid w:val="00C7584A"/>
    <w:rsid w:val="00C77A20"/>
    <w:rsid w:val="00C8753A"/>
    <w:rsid w:val="00C87AD0"/>
    <w:rsid w:val="00C9026A"/>
    <w:rsid w:val="00C91D01"/>
    <w:rsid w:val="00CA289F"/>
    <w:rsid w:val="00CA4A34"/>
    <w:rsid w:val="00CA4D34"/>
    <w:rsid w:val="00CA518D"/>
    <w:rsid w:val="00CB1D34"/>
    <w:rsid w:val="00CB353A"/>
    <w:rsid w:val="00CB5279"/>
    <w:rsid w:val="00CB6DCA"/>
    <w:rsid w:val="00CB711B"/>
    <w:rsid w:val="00CC0F3F"/>
    <w:rsid w:val="00CD0325"/>
    <w:rsid w:val="00CD2A5D"/>
    <w:rsid w:val="00CD4548"/>
    <w:rsid w:val="00CE214D"/>
    <w:rsid w:val="00CE269D"/>
    <w:rsid w:val="00CE29FA"/>
    <w:rsid w:val="00CE60A0"/>
    <w:rsid w:val="00CF0D31"/>
    <w:rsid w:val="00D01308"/>
    <w:rsid w:val="00D02159"/>
    <w:rsid w:val="00D02629"/>
    <w:rsid w:val="00D06C49"/>
    <w:rsid w:val="00D12F20"/>
    <w:rsid w:val="00D163D6"/>
    <w:rsid w:val="00D24E51"/>
    <w:rsid w:val="00D26202"/>
    <w:rsid w:val="00D2795E"/>
    <w:rsid w:val="00D30D45"/>
    <w:rsid w:val="00D32420"/>
    <w:rsid w:val="00D32469"/>
    <w:rsid w:val="00D364AF"/>
    <w:rsid w:val="00D45426"/>
    <w:rsid w:val="00D56081"/>
    <w:rsid w:val="00D65664"/>
    <w:rsid w:val="00D6766A"/>
    <w:rsid w:val="00D759B1"/>
    <w:rsid w:val="00D77E89"/>
    <w:rsid w:val="00D801AB"/>
    <w:rsid w:val="00D81063"/>
    <w:rsid w:val="00D81B5C"/>
    <w:rsid w:val="00D86217"/>
    <w:rsid w:val="00D92C6E"/>
    <w:rsid w:val="00D960E2"/>
    <w:rsid w:val="00D9796F"/>
    <w:rsid w:val="00D97FCE"/>
    <w:rsid w:val="00DA3389"/>
    <w:rsid w:val="00DA5D46"/>
    <w:rsid w:val="00DB382D"/>
    <w:rsid w:val="00DB5D7E"/>
    <w:rsid w:val="00DB6647"/>
    <w:rsid w:val="00DC542B"/>
    <w:rsid w:val="00DC696B"/>
    <w:rsid w:val="00DD33D3"/>
    <w:rsid w:val="00DD74DC"/>
    <w:rsid w:val="00DE06D8"/>
    <w:rsid w:val="00DE4272"/>
    <w:rsid w:val="00DF0301"/>
    <w:rsid w:val="00DF6B43"/>
    <w:rsid w:val="00DF7E0C"/>
    <w:rsid w:val="00E04419"/>
    <w:rsid w:val="00E05DBC"/>
    <w:rsid w:val="00E10921"/>
    <w:rsid w:val="00E10D8A"/>
    <w:rsid w:val="00E14A8E"/>
    <w:rsid w:val="00E1511A"/>
    <w:rsid w:val="00E16423"/>
    <w:rsid w:val="00E17214"/>
    <w:rsid w:val="00E260CA"/>
    <w:rsid w:val="00E266A7"/>
    <w:rsid w:val="00E4430E"/>
    <w:rsid w:val="00E46D71"/>
    <w:rsid w:val="00E506D8"/>
    <w:rsid w:val="00E51EEC"/>
    <w:rsid w:val="00E521BB"/>
    <w:rsid w:val="00E53B6E"/>
    <w:rsid w:val="00E616A3"/>
    <w:rsid w:val="00E63181"/>
    <w:rsid w:val="00E670FB"/>
    <w:rsid w:val="00E70B33"/>
    <w:rsid w:val="00E72A9A"/>
    <w:rsid w:val="00E761D3"/>
    <w:rsid w:val="00E82A27"/>
    <w:rsid w:val="00E85E4D"/>
    <w:rsid w:val="00E86E48"/>
    <w:rsid w:val="00EB1EE8"/>
    <w:rsid w:val="00EB634F"/>
    <w:rsid w:val="00EB6528"/>
    <w:rsid w:val="00EC0B50"/>
    <w:rsid w:val="00EC2DF6"/>
    <w:rsid w:val="00EC4DBF"/>
    <w:rsid w:val="00EC7B1C"/>
    <w:rsid w:val="00ED1069"/>
    <w:rsid w:val="00ED15D8"/>
    <w:rsid w:val="00ED3971"/>
    <w:rsid w:val="00ED4C9B"/>
    <w:rsid w:val="00ED5E45"/>
    <w:rsid w:val="00ED7FAB"/>
    <w:rsid w:val="00EE4F50"/>
    <w:rsid w:val="00EE60EF"/>
    <w:rsid w:val="00EE62D5"/>
    <w:rsid w:val="00EE6F84"/>
    <w:rsid w:val="00EF4AA6"/>
    <w:rsid w:val="00EF5087"/>
    <w:rsid w:val="00EF6A3F"/>
    <w:rsid w:val="00F0053E"/>
    <w:rsid w:val="00F10D68"/>
    <w:rsid w:val="00F12117"/>
    <w:rsid w:val="00F14F64"/>
    <w:rsid w:val="00F2012E"/>
    <w:rsid w:val="00F22E3B"/>
    <w:rsid w:val="00F253FE"/>
    <w:rsid w:val="00F2607E"/>
    <w:rsid w:val="00F2658B"/>
    <w:rsid w:val="00F26F40"/>
    <w:rsid w:val="00F327C9"/>
    <w:rsid w:val="00F3466C"/>
    <w:rsid w:val="00F36B72"/>
    <w:rsid w:val="00F550B3"/>
    <w:rsid w:val="00F550DF"/>
    <w:rsid w:val="00F55639"/>
    <w:rsid w:val="00F55BE0"/>
    <w:rsid w:val="00F75CD0"/>
    <w:rsid w:val="00F86929"/>
    <w:rsid w:val="00F90292"/>
    <w:rsid w:val="00F96821"/>
    <w:rsid w:val="00FA30E9"/>
    <w:rsid w:val="00FA7004"/>
    <w:rsid w:val="00FA7560"/>
    <w:rsid w:val="00FA75F0"/>
    <w:rsid w:val="00FB2C11"/>
    <w:rsid w:val="00FB58BB"/>
    <w:rsid w:val="00FB7614"/>
    <w:rsid w:val="00FC45EC"/>
    <w:rsid w:val="00FC6515"/>
    <w:rsid w:val="00FC76AF"/>
    <w:rsid w:val="00FD1461"/>
    <w:rsid w:val="00FD34F5"/>
    <w:rsid w:val="00FD778C"/>
    <w:rsid w:val="00FE26CE"/>
    <w:rsid w:val="00FE4311"/>
    <w:rsid w:val="00FE43A1"/>
    <w:rsid w:val="00FE5CBF"/>
    <w:rsid w:val="00FF10C0"/>
    <w:rsid w:val="00FF1D5E"/>
    <w:rsid w:val="00FF2288"/>
    <w:rsid w:val="00FF45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B2895"/>
  <w15:chartTrackingRefBased/>
  <w15:docId w15:val="{2CA7A85C-3331-9849-AB8F-C3B436FDD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711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130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81302"/>
    <w:rPr>
      <w:rFonts w:ascii="Times New Roman" w:hAnsi="Times New Roman" w:cs="Times New Roman"/>
      <w:sz w:val="18"/>
      <w:szCs w:val="18"/>
    </w:rPr>
  </w:style>
  <w:style w:type="character" w:styleId="Strong">
    <w:name w:val="Strong"/>
    <w:basedOn w:val="DefaultParagraphFont"/>
    <w:uiPriority w:val="22"/>
    <w:qFormat/>
    <w:rsid w:val="00E616A3"/>
    <w:rPr>
      <w:b/>
      <w:bCs/>
    </w:rPr>
  </w:style>
  <w:style w:type="paragraph" w:styleId="ListParagraph">
    <w:name w:val="List Paragraph"/>
    <w:basedOn w:val="Normal"/>
    <w:uiPriority w:val="34"/>
    <w:qFormat/>
    <w:rsid w:val="009C1841"/>
    <w:pPr>
      <w:ind w:left="720"/>
      <w:contextualSpacing/>
    </w:pPr>
  </w:style>
  <w:style w:type="table" w:styleId="TableGrid">
    <w:name w:val="Table Grid"/>
    <w:basedOn w:val="TableNormal"/>
    <w:uiPriority w:val="39"/>
    <w:rsid w:val="00A85F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61602"/>
    <w:rPr>
      <w:sz w:val="16"/>
      <w:szCs w:val="16"/>
    </w:rPr>
  </w:style>
  <w:style w:type="paragraph" w:styleId="CommentText">
    <w:name w:val="annotation text"/>
    <w:basedOn w:val="Normal"/>
    <w:link w:val="CommentTextChar"/>
    <w:uiPriority w:val="99"/>
    <w:unhideWhenUsed/>
    <w:rsid w:val="00B61602"/>
    <w:rPr>
      <w:sz w:val="20"/>
      <w:szCs w:val="20"/>
    </w:rPr>
  </w:style>
  <w:style w:type="character" w:customStyle="1" w:styleId="CommentTextChar">
    <w:name w:val="Comment Text Char"/>
    <w:basedOn w:val="DefaultParagraphFont"/>
    <w:link w:val="CommentText"/>
    <w:uiPriority w:val="99"/>
    <w:rsid w:val="00B61602"/>
    <w:rPr>
      <w:sz w:val="20"/>
      <w:szCs w:val="20"/>
    </w:rPr>
  </w:style>
  <w:style w:type="paragraph" w:styleId="CommentSubject">
    <w:name w:val="annotation subject"/>
    <w:basedOn w:val="CommentText"/>
    <w:next w:val="CommentText"/>
    <w:link w:val="CommentSubjectChar"/>
    <w:uiPriority w:val="99"/>
    <w:semiHidden/>
    <w:unhideWhenUsed/>
    <w:rsid w:val="00B61602"/>
    <w:rPr>
      <w:b/>
      <w:bCs/>
    </w:rPr>
  </w:style>
  <w:style w:type="character" w:customStyle="1" w:styleId="CommentSubjectChar">
    <w:name w:val="Comment Subject Char"/>
    <w:basedOn w:val="CommentTextChar"/>
    <w:link w:val="CommentSubject"/>
    <w:uiPriority w:val="99"/>
    <w:semiHidden/>
    <w:rsid w:val="00B61602"/>
    <w:rPr>
      <w:b/>
      <w:bCs/>
      <w:sz w:val="20"/>
      <w:szCs w:val="20"/>
    </w:rPr>
  </w:style>
  <w:style w:type="paragraph" w:styleId="Caption">
    <w:name w:val="caption"/>
    <w:basedOn w:val="Normal"/>
    <w:next w:val="Normal"/>
    <w:uiPriority w:val="35"/>
    <w:unhideWhenUsed/>
    <w:qFormat/>
    <w:rsid w:val="007327B7"/>
    <w:pPr>
      <w:spacing w:after="200"/>
    </w:pPr>
    <w:rPr>
      <w:i/>
      <w:iCs/>
      <w:color w:val="44546A" w:themeColor="text2"/>
      <w:sz w:val="18"/>
      <w:szCs w:val="18"/>
    </w:rPr>
  </w:style>
  <w:style w:type="character" w:customStyle="1" w:styleId="Heading1Char">
    <w:name w:val="Heading 1 Char"/>
    <w:basedOn w:val="DefaultParagraphFont"/>
    <w:link w:val="Heading1"/>
    <w:uiPriority w:val="9"/>
    <w:rsid w:val="00CB711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086993">
      <w:bodyDiv w:val="1"/>
      <w:marLeft w:val="0"/>
      <w:marRight w:val="0"/>
      <w:marTop w:val="0"/>
      <w:marBottom w:val="0"/>
      <w:divBdr>
        <w:top w:val="none" w:sz="0" w:space="0" w:color="auto"/>
        <w:left w:val="none" w:sz="0" w:space="0" w:color="auto"/>
        <w:bottom w:val="none" w:sz="0" w:space="0" w:color="auto"/>
        <w:right w:val="none" w:sz="0" w:space="0" w:color="auto"/>
      </w:divBdr>
    </w:div>
    <w:div w:id="149561628">
      <w:bodyDiv w:val="1"/>
      <w:marLeft w:val="0"/>
      <w:marRight w:val="0"/>
      <w:marTop w:val="0"/>
      <w:marBottom w:val="0"/>
      <w:divBdr>
        <w:top w:val="none" w:sz="0" w:space="0" w:color="auto"/>
        <w:left w:val="none" w:sz="0" w:space="0" w:color="auto"/>
        <w:bottom w:val="none" w:sz="0" w:space="0" w:color="auto"/>
        <w:right w:val="none" w:sz="0" w:space="0" w:color="auto"/>
      </w:divBdr>
    </w:div>
    <w:div w:id="182283120">
      <w:bodyDiv w:val="1"/>
      <w:marLeft w:val="0"/>
      <w:marRight w:val="0"/>
      <w:marTop w:val="0"/>
      <w:marBottom w:val="0"/>
      <w:divBdr>
        <w:top w:val="none" w:sz="0" w:space="0" w:color="auto"/>
        <w:left w:val="none" w:sz="0" w:space="0" w:color="auto"/>
        <w:bottom w:val="none" w:sz="0" w:space="0" w:color="auto"/>
        <w:right w:val="none" w:sz="0" w:space="0" w:color="auto"/>
      </w:divBdr>
    </w:div>
    <w:div w:id="402146284">
      <w:bodyDiv w:val="1"/>
      <w:marLeft w:val="0"/>
      <w:marRight w:val="0"/>
      <w:marTop w:val="0"/>
      <w:marBottom w:val="0"/>
      <w:divBdr>
        <w:top w:val="none" w:sz="0" w:space="0" w:color="auto"/>
        <w:left w:val="none" w:sz="0" w:space="0" w:color="auto"/>
        <w:bottom w:val="none" w:sz="0" w:space="0" w:color="auto"/>
        <w:right w:val="none" w:sz="0" w:space="0" w:color="auto"/>
      </w:divBdr>
    </w:div>
    <w:div w:id="563687729">
      <w:bodyDiv w:val="1"/>
      <w:marLeft w:val="0"/>
      <w:marRight w:val="0"/>
      <w:marTop w:val="0"/>
      <w:marBottom w:val="0"/>
      <w:divBdr>
        <w:top w:val="none" w:sz="0" w:space="0" w:color="auto"/>
        <w:left w:val="none" w:sz="0" w:space="0" w:color="auto"/>
        <w:bottom w:val="none" w:sz="0" w:space="0" w:color="auto"/>
        <w:right w:val="none" w:sz="0" w:space="0" w:color="auto"/>
      </w:divBdr>
    </w:div>
    <w:div w:id="660619373">
      <w:bodyDiv w:val="1"/>
      <w:marLeft w:val="0"/>
      <w:marRight w:val="0"/>
      <w:marTop w:val="0"/>
      <w:marBottom w:val="0"/>
      <w:divBdr>
        <w:top w:val="none" w:sz="0" w:space="0" w:color="auto"/>
        <w:left w:val="none" w:sz="0" w:space="0" w:color="auto"/>
        <w:bottom w:val="none" w:sz="0" w:space="0" w:color="auto"/>
        <w:right w:val="none" w:sz="0" w:space="0" w:color="auto"/>
      </w:divBdr>
    </w:div>
    <w:div w:id="712268203">
      <w:bodyDiv w:val="1"/>
      <w:marLeft w:val="0"/>
      <w:marRight w:val="0"/>
      <w:marTop w:val="0"/>
      <w:marBottom w:val="0"/>
      <w:divBdr>
        <w:top w:val="none" w:sz="0" w:space="0" w:color="auto"/>
        <w:left w:val="none" w:sz="0" w:space="0" w:color="auto"/>
        <w:bottom w:val="none" w:sz="0" w:space="0" w:color="auto"/>
        <w:right w:val="none" w:sz="0" w:space="0" w:color="auto"/>
      </w:divBdr>
    </w:div>
    <w:div w:id="1043098427">
      <w:bodyDiv w:val="1"/>
      <w:marLeft w:val="0"/>
      <w:marRight w:val="0"/>
      <w:marTop w:val="0"/>
      <w:marBottom w:val="0"/>
      <w:divBdr>
        <w:top w:val="none" w:sz="0" w:space="0" w:color="auto"/>
        <w:left w:val="none" w:sz="0" w:space="0" w:color="auto"/>
        <w:bottom w:val="none" w:sz="0" w:space="0" w:color="auto"/>
        <w:right w:val="none" w:sz="0" w:space="0" w:color="auto"/>
      </w:divBdr>
    </w:div>
    <w:div w:id="1192184521">
      <w:bodyDiv w:val="1"/>
      <w:marLeft w:val="0"/>
      <w:marRight w:val="0"/>
      <w:marTop w:val="0"/>
      <w:marBottom w:val="0"/>
      <w:divBdr>
        <w:top w:val="none" w:sz="0" w:space="0" w:color="auto"/>
        <w:left w:val="none" w:sz="0" w:space="0" w:color="auto"/>
        <w:bottom w:val="none" w:sz="0" w:space="0" w:color="auto"/>
        <w:right w:val="none" w:sz="0" w:space="0" w:color="auto"/>
      </w:divBdr>
    </w:div>
    <w:div w:id="1223829114">
      <w:bodyDiv w:val="1"/>
      <w:marLeft w:val="0"/>
      <w:marRight w:val="0"/>
      <w:marTop w:val="0"/>
      <w:marBottom w:val="0"/>
      <w:divBdr>
        <w:top w:val="none" w:sz="0" w:space="0" w:color="auto"/>
        <w:left w:val="none" w:sz="0" w:space="0" w:color="auto"/>
        <w:bottom w:val="none" w:sz="0" w:space="0" w:color="auto"/>
        <w:right w:val="none" w:sz="0" w:space="0" w:color="auto"/>
      </w:divBdr>
    </w:div>
    <w:div w:id="1554610483">
      <w:bodyDiv w:val="1"/>
      <w:marLeft w:val="0"/>
      <w:marRight w:val="0"/>
      <w:marTop w:val="0"/>
      <w:marBottom w:val="0"/>
      <w:divBdr>
        <w:top w:val="none" w:sz="0" w:space="0" w:color="auto"/>
        <w:left w:val="none" w:sz="0" w:space="0" w:color="auto"/>
        <w:bottom w:val="none" w:sz="0" w:space="0" w:color="auto"/>
        <w:right w:val="none" w:sz="0" w:space="0" w:color="auto"/>
      </w:divBdr>
    </w:div>
    <w:div w:id="1780486909">
      <w:bodyDiv w:val="1"/>
      <w:marLeft w:val="0"/>
      <w:marRight w:val="0"/>
      <w:marTop w:val="0"/>
      <w:marBottom w:val="0"/>
      <w:divBdr>
        <w:top w:val="none" w:sz="0" w:space="0" w:color="auto"/>
        <w:left w:val="none" w:sz="0" w:space="0" w:color="auto"/>
        <w:bottom w:val="none" w:sz="0" w:space="0" w:color="auto"/>
        <w:right w:val="none" w:sz="0" w:space="0" w:color="auto"/>
      </w:divBdr>
    </w:div>
    <w:div w:id="1833643416">
      <w:bodyDiv w:val="1"/>
      <w:marLeft w:val="0"/>
      <w:marRight w:val="0"/>
      <w:marTop w:val="0"/>
      <w:marBottom w:val="0"/>
      <w:divBdr>
        <w:top w:val="none" w:sz="0" w:space="0" w:color="auto"/>
        <w:left w:val="none" w:sz="0" w:space="0" w:color="auto"/>
        <w:bottom w:val="none" w:sz="0" w:space="0" w:color="auto"/>
        <w:right w:val="none" w:sz="0" w:space="0" w:color="auto"/>
      </w:divBdr>
    </w:div>
    <w:div w:id="2131821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5.png"/><Relationship Id="rId18" Type="http://schemas.openxmlformats.org/officeDocument/2006/relationships/image" Target="media/image10.emf"/><Relationship Id="rId3" Type="http://schemas.openxmlformats.org/officeDocument/2006/relationships/settings" Target="settings.xml"/><Relationship Id="rId21" Type="http://schemas.openxmlformats.org/officeDocument/2006/relationships/theme" Target="theme/theme1.xml"/><Relationship Id="rId7" Type="http://schemas.microsoft.com/office/2016/09/relationships/commentsIds" Target="commentsIds.xml"/><Relationship Id="rId12" Type="http://schemas.openxmlformats.org/officeDocument/2006/relationships/image" Target="media/image4.emf"/><Relationship Id="rId17" Type="http://schemas.openxmlformats.org/officeDocument/2006/relationships/image" Target="media/image9.emf"/><Relationship Id="rId2" Type="http://schemas.openxmlformats.org/officeDocument/2006/relationships/styles" Target="styles.xml"/><Relationship Id="rId16" Type="http://schemas.openxmlformats.org/officeDocument/2006/relationships/image" Target="media/image8.emf"/><Relationship Id="rId20" Type="http://schemas.microsoft.com/office/2011/relationships/people" Target="peop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emf"/><Relationship Id="rId5" Type="http://schemas.openxmlformats.org/officeDocument/2006/relationships/comments" Target="comments.xml"/><Relationship Id="rId15" Type="http://schemas.openxmlformats.org/officeDocument/2006/relationships/image" Target="media/image7.png"/><Relationship Id="rId10" Type="http://schemas.openxmlformats.org/officeDocument/2006/relationships/image" Target="media/image2.e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25</Pages>
  <Words>8421</Words>
  <Characters>48001</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Miller-Ter Kuile</dc:creator>
  <cp:keywords/>
  <dc:description/>
  <cp:lastModifiedBy>Ana Miller-Ter Kuile</cp:lastModifiedBy>
  <cp:revision>2</cp:revision>
  <dcterms:created xsi:type="dcterms:W3CDTF">2020-05-25T14:20:00Z</dcterms:created>
  <dcterms:modified xsi:type="dcterms:W3CDTF">2020-05-25T14:20:00Z</dcterms:modified>
</cp:coreProperties>
</file>