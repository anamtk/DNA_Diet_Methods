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012AE11D"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 xml:space="preserve">Effects of surface sterilization on diet DNA metabarcoding data of </w:t>
      </w:r>
      <w:ins w:id="0" w:author="Ana Miller-Ter Kuile" w:date="2020-12-03T10:55:00Z">
        <w:r w:rsidR="00A35BB4">
          <w:rPr>
            <w:rFonts w:ascii="Times New Roman" w:hAnsi="Times New Roman" w:cs="Times New Roman"/>
            <w:bCs/>
          </w:rPr>
          <w:t xml:space="preserve">terrestrial </w:t>
        </w:r>
      </w:ins>
      <w:r w:rsidRPr="00826AD2">
        <w:rPr>
          <w:rFonts w:ascii="Times New Roman" w:hAnsi="Times New Roman" w:cs="Times New Roman"/>
          <w:bCs/>
        </w:rPr>
        <w:t xml:space="preserve">invertebrate consumers </w:t>
      </w:r>
      <w:ins w:id="1" w:author="Ana Miller-Ter Kuile" w:date="2020-12-04T09:06:00Z">
        <w:r w:rsidR="002E1D10">
          <w:rPr>
            <w:rFonts w:ascii="Times New Roman" w:hAnsi="Times New Roman" w:cs="Times New Roman"/>
            <w:bCs/>
          </w:rPr>
          <w:t>in natural environments and feeding trials</w:t>
        </w:r>
      </w:ins>
      <w:del w:id="2" w:author="Ana Miller-Ter Kuile" w:date="2020-11-30T13:08:00Z">
        <w:r w:rsidRPr="00826AD2" w:rsidDel="00D00849">
          <w:rPr>
            <w:rFonts w:ascii="Times New Roman" w:hAnsi="Times New Roman" w:cs="Times New Roman"/>
            <w:bCs/>
          </w:rPr>
          <w:delText>in mesocosms and natural environments</w:delText>
        </w:r>
      </w:del>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E96616D" w14:textId="2E14F46B" w:rsidR="00826AD2" w:rsidRPr="00826AD2" w:rsidRDefault="00826AD2" w:rsidP="00826AD2">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r>
        <w:rPr>
          <w:rFonts w:ascii="Times New Roman" w:hAnsi="Times New Roman" w:cs="Times New Roman"/>
          <w:b/>
        </w:rPr>
        <w:lastRenderedPageBreak/>
        <w:t xml:space="preserve">Abstract </w:t>
      </w:r>
    </w:p>
    <w:p w14:paraId="5834A750" w14:textId="2DE77C0F" w:rsidR="002D2352" w:rsidRPr="0080213E" w:rsidDel="009438AE" w:rsidRDefault="0029450A">
      <w:pPr>
        <w:spacing w:line="480" w:lineRule="auto"/>
        <w:rPr>
          <w:del w:id="3" w:author="Ana Miller-Ter Kuile" w:date="2020-12-03T13:32:00Z"/>
          <w:rFonts w:ascii="Times New Roman" w:hAnsi="Times New Roman" w:cs="Times New Roman"/>
          <w:bCs/>
          <w:rPrChange w:id="4" w:author="Ana Miller-Ter Kuile" w:date="2020-12-07T15:04:00Z">
            <w:rPr>
              <w:del w:id="5" w:author="Ana Miller-Ter Kuile" w:date="2020-12-03T13:32:00Z"/>
              <w:rFonts w:ascii="Times New Roman" w:eastAsiaTheme="minorEastAsia" w:hAnsi="Times New Roman" w:cs="Times New Roman"/>
              <w:bCs/>
            </w:rPr>
          </w:rPrChange>
        </w:rPr>
      </w:pPr>
      <w:r>
        <w:rPr>
          <w:rFonts w:ascii="Times New Roman" w:hAnsi="Times New Roman" w:cs="Times New Roman"/>
          <w:bCs/>
        </w:rPr>
        <w:t>D</w:t>
      </w:r>
      <w:r w:rsidR="00773B6A">
        <w:rPr>
          <w:rFonts w:ascii="Times New Roman" w:hAnsi="Times New Roman" w:cs="Times New Roman"/>
          <w:bCs/>
        </w:rPr>
        <w:t xml:space="preserve">NA metabarcoding is an emerging tool </w:t>
      </w:r>
      <w:ins w:id="6" w:author="Ana Miller-Ter Kuile" w:date="2020-12-07T15:08:00Z">
        <w:r w:rsidR="0080213E">
          <w:rPr>
            <w:rFonts w:ascii="Times New Roman" w:hAnsi="Times New Roman" w:cs="Times New Roman"/>
            <w:bCs/>
          </w:rPr>
          <w:t xml:space="preserve">used </w:t>
        </w:r>
      </w:ins>
      <w:r w:rsidR="00773B6A">
        <w:rPr>
          <w:rFonts w:ascii="Times New Roman" w:hAnsi="Times New Roman" w:cs="Times New Roman"/>
          <w:bCs/>
        </w:rPr>
        <w:t xml:space="preserve">to </w:t>
      </w:r>
      <w:r>
        <w:rPr>
          <w:rFonts w:ascii="Times New Roman" w:hAnsi="Times New Roman" w:cs="Times New Roman"/>
          <w:bCs/>
        </w:rPr>
        <w:t>quantify</w:t>
      </w:r>
      <w:r w:rsidR="00CB7B0A">
        <w:rPr>
          <w:rFonts w:ascii="Times New Roman" w:hAnsi="Times New Roman" w:cs="Times New Roman"/>
          <w:bCs/>
        </w:rPr>
        <w:t xml:space="preserve"> </w:t>
      </w:r>
      <w:r w:rsidR="003878A8">
        <w:rPr>
          <w:rFonts w:ascii="Times New Roman" w:hAnsi="Times New Roman" w:cs="Times New Roman"/>
          <w:bCs/>
        </w:rPr>
        <w:t>diet</w:t>
      </w:r>
      <w:r w:rsidR="00773B6A">
        <w:rPr>
          <w:rFonts w:ascii="Times New Roman" w:hAnsi="Times New Roman" w:cs="Times New Roman"/>
          <w:bCs/>
        </w:rPr>
        <w:t xml:space="preserve"> in </w:t>
      </w:r>
      <w:r>
        <w:rPr>
          <w:rFonts w:ascii="Times New Roman" w:hAnsi="Times New Roman" w:cs="Times New Roman"/>
          <w:bCs/>
        </w:rPr>
        <w:t>environments and consumer groups</w:t>
      </w:r>
      <w:r w:rsidR="003878A8">
        <w:rPr>
          <w:rFonts w:ascii="Times New Roman" w:hAnsi="Times New Roman" w:cs="Times New Roman"/>
          <w:bCs/>
        </w:rPr>
        <w:t xml:space="preserve"> where traditional approaches are unviable</w:t>
      </w:r>
      <w:r>
        <w:rPr>
          <w:rFonts w:ascii="Times New Roman" w:hAnsi="Times New Roman" w:cs="Times New Roman"/>
          <w:bCs/>
        </w:rPr>
        <w:t>, including small</w:t>
      </w:r>
      <w:r w:rsidR="003878A8">
        <w:rPr>
          <w:rFonts w:ascii="Times New Roman" w:hAnsi="Times New Roman" w:cs="Times New Roman"/>
          <w:bCs/>
        </w:rPr>
        <w:t xml:space="preserve">-bodied invertebrate </w:t>
      </w:r>
      <w:r>
        <w:rPr>
          <w:rFonts w:ascii="Times New Roman" w:hAnsi="Times New Roman" w:cs="Times New Roman"/>
          <w:bCs/>
        </w:rPr>
        <w:t xml:space="preserve">taxa. </w:t>
      </w:r>
      <w:r w:rsidR="00CB7B0A">
        <w:rPr>
          <w:rFonts w:ascii="Times New Roman" w:hAnsi="Times New Roman" w:cs="Times New Roman"/>
          <w:bCs/>
        </w:rPr>
        <w:t xml:space="preserve">However, </w:t>
      </w:r>
      <w:r w:rsidR="003878A8">
        <w:rPr>
          <w:rFonts w:ascii="Times New Roman" w:hAnsi="Times New Roman" w:cs="Times New Roman"/>
          <w:bCs/>
        </w:rPr>
        <w:t>metabarcoding of small taxa</w:t>
      </w:r>
      <w:r>
        <w:rPr>
          <w:rFonts w:ascii="Times New Roman" w:hAnsi="Times New Roman" w:cs="Times New Roman"/>
          <w:bCs/>
        </w:rPr>
        <w:t xml:space="preserve">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3878A8">
        <w:rPr>
          <w:rFonts w:ascii="Times New Roman" w:hAnsi="Times New Roman" w:cs="Times New Roman"/>
          <w:bCs/>
        </w:rPr>
        <w:t xml:space="preserve">from body parts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del w:id="7" w:author="Ana Miller-Ter Kuile" w:date="2020-12-07T15:08:00Z">
        <w:r w:rsidR="00FD7436" w:rsidDel="0080213E">
          <w:rPr>
            <w:rFonts w:ascii="Times New Roman" w:hAnsi="Times New Roman" w:cs="Times New Roman"/>
            <w:bCs/>
          </w:rPr>
          <w:delText xml:space="preserve">diet </w:delText>
        </w:r>
        <w:r w:rsidR="00773B6A" w:rsidDel="0080213E">
          <w:rPr>
            <w:rFonts w:ascii="Times New Roman" w:hAnsi="Times New Roman" w:cs="Times New Roman"/>
            <w:bCs/>
          </w:rPr>
          <w:delText>me</w:delText>
        </w:r>
        <w:r w:rsidR="003878A8" w:rsidDel="0080213E">
          <w:rPr>
            <w:rFonts w:ascii="Times New Roman" w:hAnsi="Times New Roman" w:cs="Times New Roman"/>
            <w:bCs/>
          </w:rPr>
          <w:delText>trics</w:delText>
        </w:r>
      </w:del>
      <w:ins w:id="8" w:author="Ana Miller-Ter Kuile" w:date="2020-12-07T15:08:00Z">
        <w:r w:rsidR="0080213E">
          <w:rPr>
            <w:rFonts w:ascii="Times New Roman" w:hAnsi="Times New Roman" w:cs="Times New Roman"/>
            <w:bCs/>
          </w:rPr>
          <w:t xml:space="preserve">presumed diet presence or </w:t>
        </w:r>
      </w:ins>
      <w:ins w:id="9" w:author="Ana Miller-Ter Kuile" w:date="2020-12-07T15:09:00Z">
        <w:r w:rsidR="0080213E">
          <w:rPr>
            <w:rFonts w:ascii="Times New Roman" w:hAnsi="Times New Roman" w:cs="Times New Roman"/>
            <w:bCs/>
          </w:rPr>
          <w:t>diversity</w:t>
        </w:r>
      </w:ins>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w:t>
      </w:r>
      <w:ins w:id="10" w:author="Ana Miller-Ter Kuile" w:date="2020-12-03T13:26:00Z">
        <w:r w:rsidR="009438AE">
          <w:rPr>
            <w:rFonts w:ascii="Times New Roman" w:hAnsi="Times New Roman" w:cs="Times New Roman"/>
            <w:bCs/>
          </w:rPr>
          <w:t>four d</w:t>
        </w:r>
      </w:ins>
      <w:del w:id="11" w:author="Ana Miller-Ter Kuile" w:date="2020-12-03T13:26:00Z">
        <w:r w:rsidR="00773B6A" w:rsidDel="009438AE">
          <w:rPr>
            <w:rFonts w:ascii="Times New Roman" w:hAnsi="Times New Roman" w:cs="Times New Roman"/>
            <w:bCs/>
          </w:rPr>
          <w:delText>d</w:delText>
        </w:r>
      </w:del>
      <w:r w:rsidR="00773B6A">
        <w:rPr>
          <w:rFonts w:ascii="Times New Roman" w:hAnsi="Times New Roman" w:cs="Times New Roman"/>
          <w:bCs/>
        </w:rPr>
        <w:t>ifferent measures of diet (</w:t>
      </w:r>
      <w:ins w:id="12" w:author="Ana Miller-Ter Kuile" w:date="2020-12-03T13:27:00Z">
        <w:r w:rsidR="009438AE">
          <w:rPr>
            <w:rFonts w:ascii="Times New Roman" w:hAnsi="Times New Roman" w:cs="Times New Roman"/>
            <w:bCs/>
          </w:rPr>
          <w:t>presence, rarefied read abundance, richness, and species composition</w:t>
        </w:r>
      </w:ins>
      <w:del w:id="13" w:author="Ana Miller-Ter Kuile" w:date="2020-12-03T13:26:00Z">
        <w:r w:rsidR="003878A8" w:rsidDel="009438AE">
          <w:rPr>
            <w:rFonts w:ascii="Times New Roman" w:hAnsi="Times New Roman" w:cs="Times New Roman"/>
            <w:bCs/>
          </w:rPr>
          <w:delText xml:space="preserve">population </w:delText>
        </w:r>
        <w:r w:rsidR="00773B6A" w:rsidDel="009438AE">
          <w:rPr>
            <w:rFonts w:ascii="Times New Roman" w:hAnsi="Times New Roman" w:cs="Times New Roman"/>
            <w:bCs/>
          </w:rPr>
          <w:delText>consumption</w:delText>
        </w:r>
        <w:r w:rsidR="009A514C" w:rsidDel="009438AE">
          <w:rPr>
            <w:rFonts w:ascii="Times New Roman" w:hAnsi="Times New Roman" w:cs="Times New Roman"/>
            <w:bCs/>
          </w:rPr>
          <w:delText xml:space="preserve"> frequency</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sequence </w:delText>
        </w:r>
        <w:r w:rsidR="00773B6A" w:rsidDel="009438AE">
          <w:rPr>
            <w:rFonts w:ascii="Times New Roman" w:hAnsi="Times New Roman" w:cs="Times New Roman"/>
            <w:bCs/>
          </w:rPr>
          <w:delText>abundance, diversity, and composition</w:delText>
        </w:r>
      </w:del>
      <w:r w:rsidR="00773B6A">
        <w:rPr>
          <w:rFonts w:ascii="Times New Roman" w:hAnsi="Times New Roman" w:cs="Times New Roman"/>
          <w:bCs/>
        </w:rPr>
        <w:t xml:space="preserve">) </w:t>
      </w:r>
      <w:ins w:id="14" w:author="Ana Miller-Ter Kuile" w:date="2020-12-03T13:27:00Z">
        <w:r w:rsidR="009438AE">
          <w:rPr>
            <w:rFonts w:ascii="Times New Roman" w:hAnsi="Times New Roman" w:cs="Times New Roman"/>
            <w:bCs/>
          </w:rPr>
          <w:t>for a</w:t>
        </w:r>
      </w:ins>
      <w:ins w:id="15" w:author="Ana Miller-Ter Kuile" w:date="2020-12-04T09:06:00Z">
        <w:r w:rsidR="002E1D10">
          <w:rPr>
            <w:rFonts w:ascii="Times New Roman" w:hAnsi="Times New Roman" w:cs="Times New Roman"/>
            <w:bCs/>
          </w:rPr>
          <w:t xml:space="preserve"> terrestrial </w:t>
        </w:r>
      </w:ins>
      <w:ins w:id="16" w:author="Ana Miller-Ter Kuile" w:date="2020-12-03T13:27:00Z">
        <w:r w:rsidR="009438AE">
          <w:rPr>
            <w:rFonts w:ascii="Times New Roman" w:hAnsi="Times New Roman" w:cs="Times New Roman"/>
            <w:bCs/>
          </w:rPr>
          <w:t xml:space="preserve">invertebrate consumer (the spider </w:t>
        </w:r>
        <w:proofErr w:type="spellStart"/>
        <w:r w:rsidR="009438AE">
          <w:rPr>
            <w:rFonts w:ascii="Times New Roman" w:hAnsi="Times New Roman" w:cs="Times New Roman"/>
            <w:bCs/>
            <w:i/>
            <w:iCs/>
          </w:rPr>
          <w:t>Heteropoda</w:t>
        </w:r>
        <w:proofErr w:type="spellEnd"/>
        <w:r w:rsidR="009438AE">
          <w:rPr>
            <w:rFonts w:ascii="Times New Roman" w:hAnsi="Times New Roman" w:cs="Times New Roman"/>
            <w:bCs/>
            <w:i/>
            <w:iCs/>
          </w:rPr>
          <w:t xml:space="preserve"> </w:t>
        </w:r>
        <w:proofErr w:type="spellStart"/>
        <w:r w:rsidR="009438AE">
          <w:rPr>
            <w:rFonts w:ascii="Times New Roman" w:hAnsi="Times New Roman" w:cs="Times New Roman"/>
            <w:bCs/>
            <w:i/>
            <w:iCs/>
          </w:rPr>
          <w:t>venatoria</w:t>
        </w:r>
        <w:proofErr w:type="spellEnd"/>
        <w:r w:rsidR="009438AE">
          <w:rPr>
            <w:rFonts w:ascii="Times New Roman" w:hAnsi="Times New Roman" w:cs="Times New Roman"/>
            <w:bCs/>
          </w:rPr>
          <w:t xml:space="preserve">) </w:t>
        </w:r>
      </w:ins>
      <w:ins w:id="17" w:author="Ana Miller-Ter Kuile" w:date="2020-12-07T15:09:00Z">
        <w:r w:rsidR="0080213E">
          <w:rPr>
            <w:rFonts w:ascii="Times New Roman" w:hAnsi="Times New Roman" w:cs="Times New Roman"/>
            <w:bCs/>
          </w:rPr>
          <w:t xml:space="preserve">both </w:t>
        </w:r>
      </w:ins>
      <w:ins w:id="18" w:author="Ana Miller-Ter Kuile" w:date="2020-12-03T13:27:00Z">
        <w:r w:rsidR="009438AE">
          <w:rPr>
            <w:rFonts w:ascii="Times New Roman" w:hAnsi="Times New Roman" w:cs="Times New Roman"/>
            <w:bCs/>
          </w:rPr>
          <w:t xml:space="preserve">collected in its natural environment and fed an offered diet item in </w:t>
        </w:r>
      </w:ins>
      <w:ins w:id="19" w:author="Ana Miller-Ter Kuile" w:date="2020-12-03T13:28:00Z">
        <w:r w:rsidR="009438AE">
          <w:rPr>
            <w:rFonts w:ascii="Times New Roman" w:hAnsi="Times New Roman" w:cs="Times New Roman"/>
            <w:bCs/>
          </w:rPr>
          <w:t xml:space="preserve">contained feeding trials </w:t>
        </w:r>
      </w:ins>
      <w:del w:id="20" w:author="Ana Miller-Ter Kuile" w:date="2020-12-03T13:27:00Z">
        <w:r w:rsidR="00773B6A" w:rsidDel="009438AE">
          <w:rPr>
            <w:rFonts w:ascii="Times New Roman" w:hAnsi="Times New Roman" w:cs="Times New Roman"/>
            <w:bCs/>
          </w:rPr>
          <w:delText xml:space="preserve">in </w:delText>
        </w:r>
        <w:r w:rsidR="003878A8" w:rsidDel="009438AE">
          <w:rPr>
            <w:rFonts w:ascii="Times New Roman" w:hAnsi="Times New Roman" w:cs="Times New Roman"/>
            <w:bCs/>
          </w:rPr>
          <w:delText xml:space="preserve">both </w:delText>
        </w:r>
      </w:del>
      <w:del w:id="21" w:author="Ana Miller-Ter Kuile" w:date="2020-12-03T13:28:00Z">
        <w:r w:rsidR="003878A8" w:rsidDel="009438AE">
          <w:rPr>
            <w:rFonts w:ascii="Times New Roman" w:hAnsi="Times New Roman" w:cs="Times New Roman"/>
            <w:bCs/>
          </w:rPr>
          <w:delText>mesocosms</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where individuals were</w:delText>
        </w:r>
        <w:r w:rsidR="00773B6A" w:rsidDel="009438AE">
          <w:rPr>
            <w:rFonts w:ascii="Times New Roman" w:hAnsi="Times New Roman" w:cs="Times New Roman"/>
            <w:bCs/>
          </w:rPr>
          <w:delText xml:space="preserve"> offered a known diet item</w:delText>
        </w:r>
        <w:r w:rsidR="003878A8" w:rsidDel="009438AE">
          <w:rPr>
            <w:rFonts w:ascii="Times New Roman" w:hAnsi="Times New Roman" w:cs="Times New Roman"/>
            <w:bCs/>
          </w:rPr>
          <w:delText>) and natural systems</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for </w:delText>
        </w:r>
        <w:r w:rsidR="00CE14A8" w:rsidDel="009438AE">
          <w:rPr>
            <w:rFonts w:ascii="Times New Roman" w:hAnsi="Times New Roman" w:cs="Times New Roman"/>
            <w:bCs/>
          </w:rPr>
          <w:delText xml:space="preserve">an </w:delText>
        </w:r>
        <w:r w:rsidR="00773B6A" w:rsidDel="009438AE">
          <w:rPr>
            <w:rFonts w:ascii="Times New Roman" w:hAnsi="Times New Roman" w:cs="Times New Roman"/>
            <w:bCs/>
          </w:rPr>
          <w:delText>invertebrate consumer</w:delText>
        </w:r>
        <w:r w:rsidR="00144834" w:rsidDel="009438AE">
          <w:rPr>
            <w:rFonts w:ascii="Times New Roman" w:hAnsi="Times New Roman" w:cs="Times New Roman"/>
            <w:bCs/>
          </w:rPr>
          <w:delText xml:space="preserve"> (the spider </w:delText>
        </w:r>
        <w:r w:rsidR="00144834" w:rsidDel="009438AE">
          <w:rPr>
            <w:rFonts w:ascii="Times New Roman" w:hAnsi="Times New Roman" w:cs="Times New Roman"/>
            <w:bCs/>
            <w:i/>
            <w:iCs/>
          </w:rPr>
          <w:delText>Heteropoda venatoria</w:delText>
        </w:r>
        <w:r w:rsidR="00144834" w:rsidDel="009438AE">
          <w:rPr>
            <w:rFonts w:ascii="Times New Roman" w:hAnsi="Times New Roman" w:cs="Times New Roman"/>
            <w:bCs/>
          </w:rPr>
          <w:delText xml:space="preserve">) </w:delText>
        </w:r>
      </w:del>
      <w:r w:rsidR="00144834">
        <w:rPr>
          <w:rFonts w:ascii="Times New Roman" w:hAnsi="Times New Roman" w:cs="Times New Roman"/>
          <w:bCs/>
        </w:rPr>
        <w:t>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w:t>
      </w:r>
      <w:r w:rsidR="003878A8">
        <w:rPr>
          <w:rFonts w:ascii="Times New Roman" w:hAnsi="Times New Roman" w:cs="Times New Roman"/>
          <w:bCs/>
        </w:rPr>
        <w:t>compared diet from individuals surface sterilized in 10% commercial bleach solution followed by deionized water with a set of unsterilized individuals.</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 xml:space="preserve">alter any measure of diet </w:t>
      </w:r>
      <w:del w:id="22" w:author="Ana Miller-Ter Kuile" w:date="2020-12-03T13:28:00Z">
        <w:r w:rsidR="00773B6A" w:rsidDel="009438AE">
          <w:rPr>
            <w:rFonts w:ascii="Times New Roman" w:hAnsi="Times New Roman" w:cs="Times New Roman"/>
            <w:bCs/>
          </w:rPr>
          <w:delText>(</w:delText>
        </w:r>
        <w:r w:rsidR="003878A8" w:rsidDel="009438AE">
          <w:rPr>
            <w:rFonts w:ascii="Times New Roman" w:hAnsi="Times New Roman" w:cs="Times New Roman"/>
            <w:bCs/>
          </w:rPr>
          <w:delText xml:space="preserve">population </w:delText>
        </w:r>
        <w:r w:rsidR="00773B6A" w:rsidDel="009438AE">
          <w:rPr>
            <w:rFonts w:ascii="Times New Roman" w:hAnsi="Times New Roman" w:cs="Times New Roman"/>
            <w:bCs/>
          </w:rPr>
          <w:delText>consumption</w:delText>
        </w:r>
        <w:r w:rsidR="003878A8" w:rsidDel="009438AE">
          <w:rPr>
            <w:rFonts w:ascii="Times New Roman" w:hAnsi="Times New Roman" w:cs="Times New Roman"/>
            <w:bCs/>
          </w:rPr>
          <w:delText xml:space="preserve"> frequency</w:delText>
        </w:r>
        <w:r w:rsidR="00773B6A"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sequence </w:delText>
        </w:r>
        <w:r w:rsidR="00773B6A" w:rsidDel="009438AE">
          <w:rPr>
            <w:rFonts w:ascii="Times New Roman" w:hAnsi="Times New Roman" w:cs="Times New Roman"/>
            <w:bCs/>
          </w:rPr>
          <w:delText xml:space="preserve">abundance, diversity, or composition) </w:delText>
        </w:r>
      </w:del>
      <w:r w:rsidR="00773B6A">
        <w:rPr>
          <w:rFonts w:ascii="Times New Roman" w:hAnsi="Times New Roman" w:cs="Times New Roman"/>
          <w:bCs/>
        </w:rPr>
        <w:t xml:space="preserve">for </w:t>
      </w:r>
      <w:ins w:id="23" w:author="Ana Miller-Ter Kuile" w:date="2020-12-03T13:28:00Z">
        <w:r w:rsidR="009438AE">
          <w:rPr>
            <w:rFonts w:ascii="Times New Roman" w:hAnsi="Times New Roman" w:cs="Times New Roman"/>
            <w:bCs/>
          </w:rPr>
          <w:t>either</w:t>
        </w:r>
      </w:ins>
      <w:ins w:id="24" w:author="Ana Miller-Ter Kuile" w:date="2020-12-03T13:29:00Z">
        <w:r w:rsidR="009438AE">
          <w:rPr>
            <w:rFonts w:ascii="Times New Roman" w:hAnsi="Times New Roman" w:cs="Times New Roman"/>
            <w:bCs/>
          </w:rPr>
          <w:t xml:space="preserve"> consumers from a natural environment or in feeding trials</w:t>
        </w:r>
      </w:ins>
      <w:ins w:id="25" w:author="Ana Miller-Ter Kuile" w:date="2020-12-07T15:30:00Z">
        <w:r w:rsidR="00043738">
          <w:rPr>
            <w:rFonts w:ascii="Times New Roman" w:hAnsi="Times New Roman" w:cs="Times New Roman"/>
            <w:bCs/>
          </w:rPr>
          <w:t xml:space="preserve">. </w:t>
        </w:r>
      </w:ins>
      <w:ins w:id="26" w:author="Ana Miller-Ter Kuile" w:date="2020-12-10T13:37:00Z">
        <w:r w:rsidR="00AE60A2">
          <w:rPr>
            <w:rFonts w:ascii="Times New Roman" w:hAnsi="Times New Roman" w:cs="Times New Roman"/>
            <w:bCs/>
          </w:rPr>
          <w:t>T</w:t>
        </w:r>
      </w:ins>
      <w:ins w:id="27" w:author="Ana Miller-Ter Kuile" w:date="2020-12-07T15:32:00Z">
        <w:r w:rsidR="00043738">
          <w:rPr>
            <w:rFonts w:ascii="Times New Roman" w:hAnsi="Times New Roman" w:cs="Times New Roman"/>
            <w:bCs/>
          </w:rPr>
          <w:t>he</w:t>
        </w:r>
      </w:ins>
      <w:ins w:id="28" w:author="Ana Miller-Ter Kuile" w:date="2020-12-07T15:30:00Z">
        <w:r w:rsidR="00043738">
          <w:rPr>
            <w:rFonts w:ascii="Times New Roman" w:hAnsi="Times New Roman" w:cs="Times New Roman"/>
            <w:bCs/>
          </w:rPr>
          <w:t xml:space="preserve"> </w:t>
        </w:r>
      </w:ins>
      <w:ins w:id="29" w:author="Ana Miller-Ter Kuile" w:date="2020-12-08T09:13:00Z">
        <w:r w:rsidR="00647593">
          <w:rPr>
            <w:rFonts w:ascii="Times New Roman" w:hAnsi="Times New Roman" w:cs="Times New Roman"/>
            <w:bCs/>
          </w:rPr>
          <w:t xml:space="preserve">best-fitting </w:t>
        </w:r>
      </w:ins>
      <w:ins w:id="30" w:author="Ana Miller-Ter Kuile" w:date="2020-12-07T15:30:00Z">
        <w:r w:rsidR="00043738">
          <w:rPr>
            <w:rFonts w:ascii="Times New Roman" w:hAnsi="Times New Roman" w:cs="Times New Roman"/>
            <w:bCs/>
          </w:rPr>
          <w:t>model predicting diet</w:t>
        </w:r>
      </w:ins>
      <w:ins w:id="31" w:author="Ana Miller-Ter Kuile" w:date="2020-12-07T15:28:00Z">
        <w:r w:rsidR="00043738">
          <w:rPr>
            <w:rFonts w:ascii="Times New Roman" w:hAnsi="Times New Roman" w:cs="Times New Roman"/>
            <w:bCs/>
          </w:rPr>
          <w:t xml:space="preserve"> detection in feeding trial consumers </w:t>
        </w:r>
      </w:ins>
      <w:ins w:id="32" w:author="Ana Miller-Ter Kuile" w:date="2020-12-07T15:30:00Z">
        <w:r w:rsidR="00043738">
          <w:rPr>
            <w:rFonts w:ascii="Times New Roman" w:hAnsi="Times New Roman" w:cs="Times New Roman"/>
            <w:bCs/>
          </w:rPr>
          <w:t xml:space="preserve">included surface sterilization, </w:t>
        </w:r>
      </w:ins>
      <w:ins w:id="33" w:author="Ana Miller-Ter Kuile" w:date="2020-12-10T13:38:00Z">
        <w:r w:rsidR="00AE60A2">
          <w:rPr>
            <w:rFonts w:ascii="Times New Roman" w:hAnsi="Times New Roman" w:cs="Times New Roman"/>
            <w:bCs/>
          </w:rPr>
          <w:t>but</w:t>
        </w:r>
      </w:ins>
      <w:ins w:id="34" w:author="Ana Miller-Ter Kuile" w:date="2020-12-07T15:30:00Z">
        <w:r w:rsidR="00043738">
          <w:rPr>
            <w:rFonts w:ascii="Times New Roman" w:hAnsi="Times New Roman" w:cs="Times New Roman"/>
            <w:bCs/>
          </w:rPr>
          <w:t xml:space="preserve"> this term</w:t>
        </w:r>
      </w:ins>
      <w:ins w:id="35" w:author="Ana Miller-Ter Kuile" w:date="2020-12-07T15:31:00Z">
        <w:r w:rsidR="00043738">
          <w:rPr>
            <w:rFonts w:ascii="Times New Roman" w:hAnsi="Times New Roman" w:cs="Times New Roman"/>
            <w:bCs/>
          </w:rPr>
          <w:t xml:space="preserve"> was not statistically significant (</w:t>
        </w:r>
        <w:proofErr w:type="spellStart"/>
        <w:r w:rsidR="00043738">
          <w:rPr>
            <w:rFonts w:ascii="Times New Roman" w:hAnsi="Times New Roman" w:cs="Times New Roman"/>
            <w:bCs/>
          </w:rPr>
          <w:t>ΔAICc</w:t>
        </w:r>
        <w:proofErr w:type="spellEnd"/>
        <w:r w:rsidR="00043738">
          <w:rPr>
            <w:rFonts w:ascii="Times New Roman" w:hAnsi="Times New Roman" w:cs="Times New Roman"/>
            <w:bCs/>
          </w:rPr>
          <w:t xml:space="preserve"> = 1.59 </w:t>
        </w:r>
      </w:ins>
      <w:ins w:id="36" w:author="Ana Miller-Ter Kuile" w:date="2020-12-07T15:34:00Z">
        <w:r w:rsidR="00043738">
          <w:rPr>
            <w:rFonts w:ascii="Times New Roman" w:hAnsi="Times New Roman" w:cs="Times New Roman"/>
            <w:bCs/>
          </w:rPr>
          <w:t>compared to the</w:t>
        </w:r>
      </w:ins>
      <w:ins w:id="37" w:author="Ana Miller-Ter Kuile" w:date="2020-12-07T15:31:00Z">
        <w:r w:rsidR="00043738">
          <w:rPr>
            <w:rFonts w:ascii="Times New Roman" w:hAnsi="Times New Roman" w:cs="Times New Roman"/>
            <w:bCs/>
          </w:rPr>
          <w:t xml:space="preserve"> null model, β = -2.3, p-value = 0.07).</w:t>
        </w:r>
      </w:ins>
      <w:ins w:id="38" w:author="Ana Miller-Ter Kuile" w:date="2020-12-07T15:29:00Z">
        <w:r w:rsidR="00043738">
          <w:rPr>
            <w:rFonts w:ascii="Times New Roman" w:hAnsi="Times New Roman" w:cs="Times New Roman"/>
            <w:bCs/>
          </w:rPr>
          <w:t xml:space="preserve"> </w:t>
        </w:r>
      </w:ins>
      <w:ins w:id="39" w:author="Ana Miller-Ter Kuile" w:date="2020-12-03T13:33:00Z">
        <w:r w:rsidR="009438AE">
          <w:rPr>
            <w:rFonts w:ascii="Times New Roman" w:hAnsi="Times New Roman" w:cs="Times New Roman"/>
            <w:bCs/>
          </w:rPr>
          <w:t>Our</w:t>
        </w:r>
      </w:ins>
      <w:ins w:id="40" w:author="Ana Miller-Ter Kuile" w:date="2020-12-03T13:30:00Z">
        <w:r w:rsidR="009438AE">
          <w:rPr>
            <w:rFonts w:ascii="Times New Roman" w:hAnsi="Times New Roman" w:cs="Times New Roman"/>
            <w:bCs/>
          </w:rPr>
          <w:t xml:space="preserve"> results </w:t>
        </w:r>
      </w:ins>
      <w:ins w:id="41" w:author="Ana Miller-Ter Kuile" w:date="2020-12-03T13:31:00Z">
        <w:r w:rsidR="009438AE">
          <w:rPr>
            <w:rFonts w:ascii="Times New Roman" w:hAnsi="Times New Roman" w:cs="Times New Roman"/>
            <w:bCs/>
          </w:rPr>
          <w:t xml:space="preserve">suggest </w:t>
        </w:r>
      </w:ins>
      <w:ins w:id="42" w:author="Ana Miller-Ter Kuile" w:date="2020-12-03T13:30:00Z">
        <w:r w:rsidR="009438AE">
          <w:rPr>
            <w:rFonts w:ascii="Times New Roman" w:hAnsi="Times New Roman" w:cs="Times New Roman"/>
            <w:bCs/>
          </w:rPr>
          <w:t xml:space="preserve">that surface contamination </w:t>
        </w:r>
      </w:ins>
      <w:ins w:id="43" w:author="Ana Miller-Ter Kuile" w:date="2020-12-07T15:34:00Z">
        <w:r w:rsidR="00043738">
          <w:rPr>
            <w:rFonts w:ascii="Times New Roman" w:hAnsi="Times New Roman" w:cs="Times New Roman"/>
            <w:bCs/>
          </w:rPr>
          <w:t>does not</w:t>
        </w:r>
      </w:ins>
      <w:ins w:id="44" w:author="Ana Miller-Ter Kuile" w:date="2020-12-03T13:30:00Z">
        <w:r w:rsidR="009438AE">
          <w:rPr>
            <w:rFonts w:ascii="Times New Roman" w:hAnsi="Times New Roman" w:cs="Times New Roman"/>
            <w:bCs/>
          </w:rPr>
          <w:t xml:space="preserve"> seem to be a significant concern in</w:t>
        </w:r>
      </w:ins>
      <w:ins w:id="45" w:author="Ana Miller-Ter Kuile" w:date="2020-12-03T13:32:00Z">
        <w:r w:rsidR="009438AE">
          <w:rPr>
            <w:rFonts w:ascii="Times New Roman" w:hAnsi="Times New Roman" w:cs="Times New Roman"/>
            <w:bCs/>
          </w:rPr>
          <w:t xml:space="preserve"> this</w:t>
        </w:r>
      </w:ins>
      <w:ins w:id="46" w:author="Ana Miller-Ter Kuile" w:date="2020-12-03T13:30:00Z">
        <w:r w:rsidR="009438AE">
          <w:rPr>
            <w:rFonts w:ascii="Times New Roman" w:hAnsi="Times New Roman" w:cs="Times New Roman"/>
            <w:bCs/>
          </w:rPr>
          <w:t xml:space="preserve"> DNA diet metabarcoding stud</w:t>
        </w:r>
      </w:ins>
      <w:ins w:id="47" w:author="Ana Miller-Ter Kuile" w:date="2020-12-03T13:32:00Z">
        <w:r w:rsidR="009438AE">
          <w:rPr>
            <w:rFonts w:ascii="Times New Roman" w:hAnsi="Times New Roman" w:cs="Times New Roman"/>
            <w:bCs/>
          </w:rPr>
          <w:t>y</w:t>
        </w:r>
      </w:ins>
      <w:ins w:id="48" w:author="Ana Miller-Ter Kuile" w:date="2020-12-03T13:31:00Z">
        <w:r w:rsidR="009438AE">
          <w:rPr>
            <w:rFonts w:ascii="Times New Roman" w:hAnsi="Times New Roman" w:cs="Times New Roman"/>
            <w:bCs/>
          </w:rPr>
          <w:t xml:space="preserve"> </w:t>
        </w:r>
      </w:ins>
      <w:ins w:id="49" w:author="Ana Miller-Ter Kuile" w:date="2020-12-03T13:34:00Z">
        <w:r w:rsidR="009438AE">
          <w:rPr>
            <w:rFonts w:ascii="Times New Roman" w:hAnsi="Times New Roman" w:cs="Times New Roman"/>
            <w:bCs/>
          </w:rPr>
          <w:t xml:space="preserve">for consumers </w:t>
        </w:r>
      </w:ins>
      <w:ins w:id="50" w:author="Ana Miller-Ter Kuile" w:date="2020-12-03T13:31:00Z">
        <w:r w:rsidR="009438AE">
          <w:rPr>
            <w:rFonts w:ascii="Times New Roman" w:hAnsi="Times New Roman" w:cs="Times New Roman"/>
            <w:bCs/>
          </w:rPr>
          <w:t xml:space="preserve">in either </w:t>
        </w:r>
      </w:ins>
      <w:ins w:id="51" w:author="Ana Miller-Ter Kuile" w:date="2020-12-07T15:34:00Z">
        <w:r w:rsidR="00043738">
          <w:rPr>
            <w:rFonts w:ascii="Times New Roman" w:hAnsi="Times New Roman" w:cs="Times New Roman"/>
            <w:bCs/>
          </w:rPr>
          <w:t>a</w:t>
        </w:r>
        <w:r w:rsidR="00451DE8">
          <w:rPr>
            <w:rFonts w:ascii="Times New Roman" w:hAnsi="Times New Roman" w:cs="Times New Roman"/>
            <w:bCs/>
          </w:rPr>
          <w:t xml:space="preserve"> natural</w:t>
        </w:r>
      </w:ins>
      <w:ins w:id="52" w:author="Ana Miller-Ter Kuile" w:date="2020-12-07T15:21:00Z">
        <w:r w:rsidR="00DE71A3">
          <w:rPr>
            <w:rFonts w:ascii="Times New Roman" w:hAnsi="Times New Roman" w:cs="Times New Roman"/>
            <w:bCs/>
          </w:rPr>
          <w:t xml:space="preserve"> </w:t>
        </w:r>
      </w:ins>
      <w:ins w:id="53" w:author="Ana Miller-Ter Kuile" w:date="2020-12-07T15:20:00Z">
        <w:r w:rsidR="00DE71A3">
          <w:rPr>
            <w:rFonts w:ascii="Times New Roman" w:hAnsi="Times New Roman" w:cs="Times New Roman"/>
            <w:bCs/>
          </w:rPr>
          <w:t xml:space="preserve">terrestrial </w:t>
        </w:r>
      </w:ins>
      <w:ins w:id="54" w:author="Ana Miller-Ter Kuile" w:date="2020-12-07T15:21:00Z">
        <w:r w:rsidR="00DE71A3">
          <w:rPr>
            <w:rFonts w:ascii="Times New Roman" w:hAnsi="Times New Roman" w:cs="Times New Roman"/>
            <w:bCs/>
          </w:rPr>
          <w:t xml:space="preserve">environment </w:t>
        </w:r>
      </w:ins>
      <w:ins w:id="55" w:author="Ana Miller-Ter Kuile" w:date="2020-12-03T13:31:00Z">
        <w:r w:rsidR="009438AE">
          <w:rPr>
            <w:rFonts w:ascii="Times New Roman" w:hAnsi="Times New Roman" w:cs="Times New Roman"/>
            <w:bCs/>
          </w:rPr>
          <w:t xml:space="preserve">or </w:t>
        </w:r>
      </w:ins>
      <w:ins w:id="56" w:author="Ana Miller-Ter Kuile" w:date="2020-12-07T15:21:00Z">
        <w:r w:rsidR="00DE71A3">
          <w:rPr>
            <w:rFonts w:ascii="Times New Roman" w:hAnsi="Times New Roman" w:cs="Times New Roman"/>
            <w:bCs/>
          </w:rPr>
          <w:t xml:space="preserve">in </w:t>
        </w:r>
      </w:ins>
      <w:ins w:id="57" w:author="Ana Miller-Ter Kuile" w:date="2020-12-03T13:31:00Z">
        <w:r w:rsidR="009438AE">
          <w:rPr>
            <w:rFonts w:ascii="Times New Roman" w:hAnsi="Times New Roman" w:cs="Times New Roman"/>
            <w:bCs/>
          </w:rPr>
          <w:t>feeding trial</w:t>
        </w:r>
      </w:ins>
      <w:ins w:id="58" w:author="Ana Miller-Ter Kuile" w:date="2020-12-07T15:21:00Z">
        <w:r w:rsidR="00DE71A3">
          <w:rPr>
            <w:rFonts w:ascii="Times New Roman" w:hAnsi="Times New Roman" w:cs="Times New Roman"/>
            <w:bCs/>
          </w:rPr>
          <w:t xml:space="preserve">s. </w:t>
        </w:r>
      </w:ins>
      <w:ins w:id="59" w:author="Ana Miller-Ter Kuile" w:date="2020-12-07T15:11:00Z">
        <w:r w:rsidR="0080213E">
          <w:rPr>
            <w:rFonts w:ascii="Times New Roman" w:hAnsi="Times New Roman" w:cs="Times New Roman"/>
            <w:bCs/>
          </w:rPr>
          <w:t>As the field of diet DNA metabarcoding continues to progress into new environmental contexts</w:t>
        </w:r>
      </w:ins>
      <w:ins w:id="60" w:author="Ana Miller-Ter Kuile" w:date="2020-12-10T13:38:00Z">
        <w:r w:rsidR="00AE60A2">
          <w:rPr>
            <w:rFonts w:ascii="Times New Roman" w:hAnsi="Times New Roman" w:cs="Times New Roman"/>
            <w:bCs/>
          </w:rPr>
          <w:t xml:space="preserve"> with </w:t>
        </w:r>
      </w:ins>
      <w:ins w:id="61" w:author="Ana Miller-Ter Kuile" w:date="2020-12-10T08:36:00Z">
        <w:r w:rsidR="000944CC">
          <w:rPr>
            <w:rFonts w:ascii="Times New Roman" w:hAnsi="Times New Roman" w:cs="Times New Roman"/>
            <w:bCs/>
          </w:rPr>
          <w:t xml:space="preserve">various </w:t>
        </w:r>
      </w:ins>
      <w:ins w:id="62" w:author="Ana Miller-Ter Kuile" w:date="2020-12-07T15:11:00Z">
        <w:r w:rsidR="0080213E">
          <w:rPr>
            <w:rFonts w:ascii="Times New Roman" w:hAnsi="Times New Roman" w:cs="Times New Roman"/>
            <w:bCs/>
          </w:rPr>
          <w:t xml:space="preserve">molecular </w:t>
        </w:r>
      </w:ins>
      <w:ins w:id="63" w:author="Ana Miller-Ter Kuile" w:date="2020-12-10T08:36:00Z">
        <w:r w:rsidR="000944CC">
          <w:rPr>
            <w:rFonts w:ascii="Times New Roman" w:hAnsi="Times New Roman" w:cs="Times New Roman"/>
            <w:bCs/>
          </w:rPr>
          <w:t>approaches</w:t>
        </w:r>
      </w:ins>
      <w:ins w:id="64" w:author="Ana Miller-Ter Kuile" w:date="2020-12-07T15:12:00Z">
        <w:r w:rsidR="0080213E">
          <w:rPr>
            <w:rFonts w:ascii="Times New Roman" w:hAnsi="Times New Roman" w:cs="Times New Roman"/>
            <w:bCs/>
          </w:rPr>
          <w:t xml:space="preserve">, we suggest ongoing </w:t>
        </w:r>
      </w:ins>
      <w:ins w:id="65" w:author="Ana Miller-Ter Kuile" w:date="2020-12-07T15:15:00Z">
        <w:r w:rsidR="00093A68">
          <w:rPr>
            <w:rFonts w:ascii="Times New Roman" w:hAnsi="Times New Roman" w:cs="Times New Roman"/>
            <w:bCs/>
          </w:rPr>
          <w:t xml:space="preserve">context-specific </w:t>
        </w:r>
      </w:ins>
      <w:ins w:id="66" w:author="Ana Miller-Ter Kuile" w:date="2020-12-07T15:14:00Z">
        <w:r w:rsidR="00093A68">
          <w:rPr>
            <w:rFonts w:ascii="Times New Roman" w:hAnsi="Times New Roman" w:cs="Times New Roman"/>
            <w:bCs/>
          </w:rPr>
          <w:t>consideration of the possibility of surface contamination</w:t>
        </w:r>
      </w:ins>
      <w:ins w:id="67" w:author="Ana Miller-Ter Kuile" w:date="2020-12-07T15:15:00Z">
        <w:r w:rsidR="00093A68">
          <w:rPr>
            <w:rFonts w:ascii="Times New Roman" w:hAnsi="Times New Roman" w:cs="Times New Roman"/>
            <w:bCs/>
          </w:rPr>
          <w:t>.</w:t>
        </w:r>
      </w:ins>
      <w:del w:id="68" w:author="Ana Miller-Ter Kuile" w:date="2020-12-03T13:29:00Z">
        <w:r w:rsidR="00773B6A" w:rsidDel="009438AE">
          <w:rPr>
            <w:rFonts w:ascii="Times New Roman" w:hAnsi="Times New Roman" w:cs="Times New Roman"/>
            <w:bCs/>
          </w:rPr>
          <w:delText xml:space="preserve">consumers </w:delText>
        </w:r>
      </w:del>
      <w:del w:id="69" w:author="Ana Miller-Ter Kuile" w:date="2020-12-03T13:28:00Z">
        <w:r w:rsidR="00773B6A" w:rsidDel="009438AE">
          <w:rPr>
            <w:rFonts w:ascii="Times New Roman" w:hAnsi="Times New Roman" w:cs="Times New Roman"/>
            <w:bCs/>
          </w:rPr>
          <w:delText xml:space="preserve">collected </w:delText>
        </w:r>
        <w:r w:rsidDel="009438AE">
          <w:rPr>
            <w:rFonts w:ascii="Times New Roman" w:hAnsi="Times New Roman" w:cs="Times New Roman"/>
            <w:bCs/>
          </w:rPr>
          <w:delText xml:space="preserve">in </w:delText>
        </w:r>
        <w:r w:rsidR="00CE14A8" w:rsidDel="009438AE">
          <w:rPr>
            <w:rFonts w:ascii="Times New Roman" w:hAnsi="Times New Roman" w:cs="Times New Roman"/>
            <w:bCs/>
          </w:rPr>
          <w:delText>a natural</w:delText>
        </w:r>
        <w:r w:rsidDel="009438AE">
          <w:rPr>
            <w:rFonts w:ascii="Times New Roman" w:hAnsi="Times New Roman" w:cs="Times New Roman"/>
            <w:bCs/>
          </w:rPr>
          <w:delText xml:space="preserve"> environment</w:delText>
        </w:r>
      </w:del>
      <w:del w:id="70" w:author="Ana Miller-Ter Kuile" w:date="2020-12-03T13:29:00Z">
        <w:r w:rsidR="00773B6A" w:rsidDel="009438AE">
          <w:rPr>
            <w:rFonts w:ascii="Times New Roman" w:hAnsi="Times New Roman" w:cs="Times New Roman"/>
            <w:bCs/>
          </w:rPr>
          <w:delText xml:space="preserve">. </w:delText>
        </w:r>
        <w:r w:rsidDel="009438AE">
          <w:rPr>
            <w:rFonts w:ascii="Times New Roman" w:hAnsi="Times New Roman" w:cs="Times New Roman"/>
            <w:bCs/>
          </w:rPr>
          <w:delText>However, i</w:delText>
        </w:r>
        <w:r w:rsidR="00773B6A" w:rsidDel="009438AE">
          <w:rPr>
            <w:rFonts w:ascii="Times New Roman" w:hAnsi="Times New Roman" w:cs="Times New Roman"/>
            <w:bCs/>
          </w:rPr>
          <w:delText xml:space="preserve">n a mesocosm environment, </w:delText>
        </w:r>
        <w:r w:rsidDel="009438AE">
          <w:rPr>
            <w:rFonts w:ascii="Times New Roman" w:hAnsi="Times New Roman" w:cs="Times New Roman"/>
            <w:bCs/>
          </w:rPr>
          <w:delText xml:space="preserve">we found </w:delText>
        </w:r>
        <w:r w:rsidR="004F2E80" w:rsidDel="009438AE">
          <w:rPr>
            <w:rFonts w:ascii="Times New Roman" w:hAnsi="Times New Roman" w:cs="Times New Roman"/>
            <w:bCs/>
          </w:rPr>
          <w:delText xml:space="preserve">a </w:delText>
        </w:r>
        <w:r w:rsidDel="009438AE">
          <w:rPr>
            <w:rFonts w:ascii="Times New Roman" w:hAnsi="Times New Roman" w:cs="Times New Roman"/>
            <w:bCs/>
          </w:rPr>
          <w:delText xml:space="preserve">marginally significant </w:delText>
        </w:r>
        <w:r w:rsidR="004F2E80" w:rsidDel="009438AE">
          <w:rPr>
            <w:rFonts w:ascii="Times New Roman" w:hAnsi="Times New Roman" w:cs="Times New Roman"/>
            <w:bCs/>
          </w:rPr>
          <w:delText>reduction (</w:delText>
        </w:r>
        <w:r w:rsidR="004F2E80" w:rsidDel="009438AE">
          <w:rPr>
            <w:rFonts w:ascii="Times New Roman" w:eastAsiaTheme="minorEastAsia" w:hAnsi="Times New Roman" w:cs="Times New Roman"/>
            <w:bCs/>
          </w:rPr>
          <w:delText>p-value = 0.07</w:delText>
        </w:r>
        <w:r w:rsidR="004F2E80" w:rsidDel="009438AE">
          <w:rPr>
            <w:rFonts w:ascii="Times New Roman" w:hAnsi="Times New Roman" w:cs="Times New Roman"/>
            <w:bCs/>
          </w:rPr>
          <w:delText xml:space="preserve">) in </w:delText>
        </w:r>
        <w:r w:rsidR="003878A8" w:rsidDel="009438AE">
          <w:rPr>
            <w:rFonts w:ascii="Times New Roman" w:hAnsi="Times New Roman" w:cs="Times New Roman"/>
            <w:bCs/>
          </w:rPr>
          <w:delText>population</w:delText>
        </w:r>
        <w:r w:rsidR="004F2E80" w:rsidDel="009438AE">
          <w:rPr>
            <w:rFonts w:ascii="Times New Roman" w:hAnsi="Times New Roman" w:cs="Times New Roman"/>
            <w:bCs/>
          </w:rPr>
          <w:delText xml:space="preserve"> consumption</w:delText>
        </w:r>
        <w:r w:rsidR="003878A8" w:rsidDel="009438AE">
          <w:rPr>
            <w:rFonts w:ascii="Times New Roman" w:hAnsi="Times New Roman" w:cs="Times New Roman"/>
            <w:bCs/>
          </w:rPr>
          <w:delText xml:space="preserve"> frequency</w:delText>
        </w:r>
        <w:r w:rsidR="004F2E80" w:rsidDel="009438AE">
          <w:rPr>
            <w:rFonts w:ascii="Times New Roman" w:hAnsi="Times New Roman" w:cs="Times New Roman"/>
            <w:bCs/>
          </w:rPr>
          <w:delText xml:space="preserve"> in surface sterilized consumers, suggesting</w:delText>
        </w:r>
        <w:r w:rsidR="003878A8" w:rsidDel="009438AE">
          <w:rPr>
            <w:rFonts w:ascii="Times New Roman" w:hAnsi="Times New Roman" w:cs="Times New Roman"/>
            <w:bCs/>
          </w:rPr>
          <w:delText xml:space="preserve"> that without surface sterilization,</w:delText>
        </w:r>
        <w:r w:rsidR="004F2E80" w:rsidDel="009438AE">
          <w:rPr>
            <w:rFonts w:ascii="Times New Roman" w:hAnsi="Times New Roman" w:cs="Times New Roman"/>
            <w:bCs/>
          </w:rPr>
          <w:delText xml:space="preserve"> consumption</w:delText>
        </w:r>
        <w:r w:rsidR="003878A8" w:rsidDel="009438AE">
          <w:rPr>
            <w:rFonts w:ascii="Times New Roman" w:hAnsi="Times New Roman" w:cs="Times New Roman"/>
            <w:bCs/>
          </w:rPr>
          <w:delText xml:space="preserve"> frequency may be</w:delText>
        </w:r>
        <w:r w:rsidR="004F2E80" w:rsidDel="009438AE">
          <w:rPr>
            <w:rFonts w:ascii="Times New Roman" w:hAnsi="Times New Roman" w:cs="Times New Roman"/>
            <w:bCs/>
          </w:rPr>
          <w:delText xml:space="preserve"> inflated due to contaminant DNA </w:delText>
        </w:r>
        <w:r w:rsidR="002D2352" w:rsidDel="009438AE">
          <w:rPr>
            <w:rFonts w:ascii="Times New Roman" w:hAnsi="Times New Roman" w:cs="Times New Roman"/>
            <w:bCs/>
          </w:rPr>
          <w:delText xml:space="preserve">from </w:delText>
        </w:r>
        <w:r w:rsidDel="009438AE">
          <w:rPr>
            <w:rFonts w:ascii="Times New Roman" w:hAnsi="Times New Roman" w:cs="Times New Roman"/>
            <w:bCs/>
          </w:rPr>
          <w:delText xml:space="preserve">shared space with </w:delText>
        </w:r>
        <w:r w:rsidR="004F2E80" w:rsidDel="009438AE">
          <w:rPr>
            <w:rFonts w:ascii="Times New Roman" w:hAnsi="Times New Roman" w:cs="Times New Roman"/>
            <w:bCs/>
          </w:rPr>
          <w:delText xml:space="preserve">an </w:delText>
        </w:r>
        <w:r w:rsidR="002D2352" w:rsidDel="009438AE">
          <w:rPr>
            <w:rFonts w:ascii="Times New Roman" w:hAnsi="Times New Roman" w:cs="Times New Roman"/>
            <w:bCs/>
          </w:rPr>
          <w:delText xml:space="preserve">offered diet item </w:delText>
        </w:r>
        <w:r w:rsidR="00826B80" w:rsidDel="009438AE">
          <w:rPr>
            <w:rFonts w:ascii="Times New Roman" w:hAnsi="Times New Roman" w:cs="Times New Roman"/>
            <w:bCs/>
          </w:rPr>
          <w:delText>(</w:delText>
        </w:r>
        <w:r w:rsidR="00144834" w:rsidDel="009438AE">
          <w:rPr>
            <w:rFonts w:ascii="Times New Roman" w:hAnsi="Times New Roman" w:cs="Times New Roman"/>
            <w:bCs/>
          </w:rPr>
          <w:delText>a reduction from</w:delText>
        </w:r>
        <w:r w:rsidR="00826B80" w:rsidDel="009438AE">
          <w:rPr>
            <w:rFonts w:ascii="Times New Roman" w:hAnsi="Times New Roman" w:cs="Times New Roman"/>
            <w:bCs/>
          </w:rPr>
          <w:delText xml:space="preserve"> </w:delText>
        </w:r>
        <w:r w:rsidR="003878A8" w:rsidDel="009438AE">
          <w:rPr>
            <w:rFonts w:ascii="Times New Roman" w:hAnsi="Times New Roman" w:cs="Times New Roman"/>
            <w:bCs/>
          </w:rPr>
          <w:delText xml:space="preserve">diet detected in </w:delText>
        </w:r>
        <w:r w:rsidR="00826B80" w:rsidDel="009438AE">
          <w:rPr>
            <w:rFonts w:ascii="Times New Roman" w:hAnsi="Times New Roman" w:cs="Times New Roman"/>
            <w:bCs/>
          </w:rPr>
          <w:delText xml:space="preserve">91% </w:delText>
        </w:r>
        <w:r w:rsidR="003878A8" w:rsidDel="009438AE">
          <w:rPr>
            <w:rFonts w:ascii="Times New Roman" w:hAnsi="Times New Roman" w:cs="Times New Roman"/>
            <w:bCs/>
          </w:rPr>
          <w:delText xml:space="preserve">of the unsterilized </w:delText>
        </w:r>
        <w:r w:rsidR="00826B80" w:rsidDel="009438AE">
          <w:rPr>
            <w:rFonts w:ascii="Times New Roman" w:hAnsi="Times New Roman" w:cs="Times New Roman"/>
            <w:bCs/>
          </w:rPr>
          <w:delText>to 50%</w:delText>
        </w:r>
        <w:r w:rsidR="00144834" w:rsidDel="009438AE">
          <w:rPr>
            <w:rFonts w:ascii="Times New Roman" w:hAnsi="Times New Roman" w:cs="Times New Roman"/>
            <w:bCs/>
          </w:rPr>
          <w:delText xml:space="preserve"> </w:delText>
        </w:r>
        <w:r w:rsidR="003878A8" w:rsidDel="009438AE">
          <w:rPr>
            <w:rFonts w:ascii="Times New Roman" w:hAnsi="Times New Roman" w:cs="Times New Roman"/>
            <w:bCs/>
          </w:rPr>
          <w:delText>of the surface sterilized consumers</w:delText>
        </w:r>
        <w:r w:rsidR="00826B80" w:rsidDel="009438AE">
          <w:rPr>
            <w:rFonts w:ascii="Times New Roman" w:hAnsi="Times New Roman" w:cs="Times New Roman"/>
            <w:bCs/>
          </w:rPr>
          <w:delText>)</w:delText>
        </w:r>
        <w:r w:rsidR="004F2E80" w:rsidDel="009438AE">
          <w:rPr>
            <w:rFonts w:ascii="Times New Roman" w:hAnsi="Times New Roman" w:cs="Times New Roman"/>
            <w:bCs/>
          </w:rPr>
          <w:delText xml:space="preserve">. </w:delText>
        </w:r>
      </w:del>
      <w:del w:id="71" w:author="Ana Miller-Ter Kuile" w:date="2020-12-03T13:32:00Z">
        <w:r w:rsidR="003878A8" w:rsidDel="009438AE">
          <w:rPr>
            <w:rFonts w:ascii="Times New Roman" w:hAnsi="Times New Roman" w:cs="Times New Roman"/>
            <w:bCs/>
          </w:rPr>
          <w:delText>While s</w:delText>
        </w:r>
        <w:r w:rsidR="00694EF3" w:rsidDel="009438AE">
          <w:rPr>
            <w:rFonts w:ascii="Times New Roman" w:eastAsiaTheme="minorEastAsia" w:hAnsi="Times New Roman" w:cs="Times New Roman"/>
            <w:bCs/>
          </w:rPr>
          <w:delText>urface sterilization does not seem to be a critical need for DNA metabarcoding of full body parts of invertebrate consumers</w:delText>
        </w:r>
        <w:r w:rsidR="003878A8" w:rsidDel="009438AE">
          <w:rPr>
            <w:rFonts w:ascii="Times New Roman" w:eastAsiaTheme="minorEastAsia" w:hAnsi="Times New Roman" w:cs="Times New Roman"/>
            <w:bCs/>
          </w:rPr>
          <w:delText xml:space="preserve"> in </w:delText>
        </w:r>
        <w:r w:rsidR="00F24E58" w:rsidDel="009438AE">
          <w:rPr>
            <w:rFonts w:ascii="Times New Roman" w:eastAsiaTheme="minorEastAsia" w:hAnsi="Times New Roman" w:cs="Times New Roman"/>
            <w:bCs/>
          </w:rPr>
          <w:delText xml:space="preserve">most </w:delText>
        </w:r>
        <w:r w:rsidR="003878A8" w:rsidDel="009438AE">
          <w:rPr>
            <w:rFonts w:ascii="Times New Roman" w:eastAsiaTheme="minorEastAsia" w:hAnsi="Times New Roman" w:cs="Times New Roman"/>
            <w:bCs/>
          </w:rPr>
          <w:delText xml:space="preserve">terrestrial systems, it is advisable in contexts where environmental conditions increase the likelihood of surface contamination. </w:delText>
        </w:r>
      </w:del>
    </w:p>
    <w:p w14:paraId="60CB332D" w14:textId="274319D2" w:rsidR="00CB7B0A" w:rsidDel="00043738" w:rsidRDefault="00CB7B0A" w:rsidP="00043738">
      <w:pPr>
        <w:spacing w:line="480" w:lineRule="auto"/>
        <w:rPr>
          <w:del w:id="72" w:author="Ana Miller-Ter Kuile" w:date="2020-12-07T15:31:00Z"/>
          <w:rFonts w:ascii="Times New Roman" w:hAnsi="Times New Roman" w:cs="Times New Roman"/>
          <w:b/>
        </w:rPr>
      </w:pPr>
    </w:p>
    <w:p w14:paraId="5B4346BD" w14:textId="77777777" w:rsidR="00043738" w:rsidRDefault="00043738">
      <w:pPr>
        <w:spacing w:line="480" w:lineRule="auto"/>
        <w:rPr>
          <w:ins w:id="73" w:author="Ana Miller-Ter Kuile" w:date="2020-12-07T15:31:00Z"/>
          <w:rFonts w:ascii="Times New Roman" w:hAnsi="Times New Roman" w:cs="Times New Roman"/>
          <w:b/>
        </w:rPr>
      </w:pPr>
    </w:p>
    <w:p w14:paraId="4AC51BD4" w14:textId="0A8E70F0" w:rsidR="00231363" w:rsidRDefault="00CB7B0A">
      <w:pPr>
        <w:spacing w:line="480" w:lineRule="auto"/>
        <w:rPr>
          <w:rFonts w:ascii="Times New Roman" w:hAnsi="Times New Roman" w:cs="Times New Roman"/>
          <w:b/>
        </w:rPr>
      </w:pPr>
      <w:r>
        <w:rPr>
          <w:rFonts w:ascii="Times New Roman" w:hAnsi="Times New Roman" w:cs="Times New Roman"/>
          <w:b/>
        </w:rPr>
        <w:t xml:space="preserve">Keywords </w:t>
      </w:r>
    </w:p>
    <w:p w14:paraId="5E2625C1" w14:textId="73042765" w:rsidR="00CB7B0A" w:rsidRPr="00CB7B0A" w:rsidDel="000D42DF" w:rsidRDefault="00CB7B0A" w:rsidP="001A318B">
      <w:pPr>
        <w:spacing w:line="480" w:lineRule="auto"/>
        <w:rPr>
          <w:del w:id="74" w:author="Ana Miller-Ter Kuile" w:date="2020-12-07T15:37:00Z"/>
          <w:rFonts w:ascii="Times New Roman" w:hAnsi="Times New Roman" w:cs="Times New Roman"/>
          <w:bCs/>
        </w:rPr>
      </w:pPr>
      <w:r>
        <w:rPr>
          <w:rFonts w:ascii="Times New Roman" w:hAnsi="Times New Roman" w:cs="Times New Roman"/>
          <w:bCs/>
        </w:rPr>
        <w:t xml:space="preserve">consumptive interactions, </w:t>
      </w:r>
      <w:r w:rsidR="0020603C">
        <w:rPr>
          <w:rFonts w:ascii="Times New Roman" w:hAnsi="Times New Roman" w:cs="Times New Roman"/>
          <w:bCs/>
        </w:rPr>
        <w:t>invertebrates</w:t>
      </w:r>
      <w:r>
        <w:rPr>
          <w:rFonts w:ascii="Times New Roman" w:hAnsi="Times New Roman" w:cs="Times New Roman"/>
          <w:bCs/>
        </w:rPr>
        <w:t xml:space="preserve">, </w:t>
      </w:r>
      <w:r w:rsidR="0029450A">
        <w:rPr>
          <w:rFonts w:ascii="Times New Roman" w:hAnsi="Times New Roman" w:cs="Times New Roman"/>
          <w:bCs/>
        </w:rPr>
        <w:t>contamination</w:t>
      </w:r>
      <w:r>
        <w:rPr>
          <w:rFonts w:ascii="Times New Roman" w:hAnsi="Times New Roman" w:cs="Times New Roman"/>
          <w:bCs/>
        </w:rPr>
        <w:t>, food web, predator prey interactions</w:t>
      </w:r>
      <w:r w:rsidR="0020603C">
        <w:rPr>
          <w:rFonts w:ascii="Times New Roman" w:hAnsi="Times New Roman" w:cs="Times New Roman"/>
          <w:bCs/>
        </w:rPr>
        <w:t>, diet analysis</w:t>
      </w:r>
    </w:p>
    <w:p w14:paraId="5CC8D204" w14:textId="77777777" w:rsidR="0069730B" w:rsidDel="000D42DF" w:rsidRDefault="0069730B" w:rsidP="001A318B">
      <w:pPr>
        <w:spacing w:line="480" w:lineRule="auto"/>
        <w:rPr>
          <w:del w:id="75" w:author="Ana Miller-Ter Kuile" w:date="2020-12-07T15:37:00Z"/>
          <w:rFonts w:ascii="Times New Roman" w:hAnsi="Times New Roman" w:cs="Times New Roman"/>
          <w:b/>
        </w:rPr>
      </w:pPr>
    </w:p>
    <w:p w14:paraId="56E400FF" w14:textId="77777777" w:rsidR="00DE71A3" w:rsidRDefault="00DE71A3">
      <w:pPr>
        <w:spacing w:line="480" w:lineRule="auto"/>
        <w:rPr>
          <w:ins w:id="76" w:author="Ana Miller-Ter Kuile" w:date="2020-12-07T15:16:00Z"/>
          <w:rFonts w:ascii="Times New Roman" w:hAnsi="Times New Roman" w:cs="Times New Roman"/>
          <w:b/>
        </w:rPr>
        <w:pPrChange w:id="77" w:author="Ana Miller-Ter Kuile" w:date="2020-12-07T15:37:00Z">
          <w:pPr/>
        </w:pPrChange>
      </w:pPr>
      <w:ins w:id="78" w:author="Ana Miller-Ter Kuile" w:date="2020-12-07T15:16:00Z">
        <w:r>
          <w:rPr>
            <w:rFonts w:ascii="Times New Roman" w:hAnsi="Times New Roman" w:cs="Times New Roman"/>
            <w:b/>
          </w:rPr>
          <w:br w:type="page"/>
        </w:r>
      </w:ins>
    </w:p>
    <w:p w14:paraId="10F0CEAE" w14:textId="106D946E" w:rsidR="009C1841" w:rsidRDefault="009C1841" w:rsidP="001A318B">
      <w:pPr>
        <w:spacing w:line="480" w:lineRule="auto"/>
        <w:rPr>
          <w:rFonts w:ascii="Times New Roman" w:hAnsi="Times New Roman" w:cs="Times New Roman"/>
          <w:b/>
        </w:rPr>
      </w:pPr>
      <w:r>
        <w:rPr>
          <w:rFonts w:ascii="Times New Roman" w:hAnsi="Times New Roman" w:cs="Times New Roman"/>
          <w:b/>
        </w:rPr>
        <w:lastRenderedPageBreak/>
        <w:t>Introduction</w:t>
      </w:r>
    </w:p>
    <w:p w14:paraId="3D05911C" w14:textId="4AA7FA43"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experiments","type":"article-journal","volume":"293"},"uris":["http://www.mendeley.com/documents/?uuid=e1d95945-f003-4d64-8257-5a64af82481a"]},{"id":"ITEM-2","itemData":{"DOI":"10.1890/04-0922","ISBN":"9789012082754","ISSN":"00129615","PMID":"227254000001","abstract":"Humans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Monographs","id":"ITEM-2","issue":"1","issued":{"date-parts":[["2005"]]},"page":"3-35","title":"Effects of biodiversity on ecosystem functioning: a consensus of current knowledge","type":"article-journal","volume":"75"},"uris":["http://www.mendeley.com/documents/?uuid=170e524a-93b8-4098-bc8e-08b01c85fd28"]},{"id":"ITEM-3","itemData":{"DOI":"10.1111/ecog.00983","ISBN":"1600-0587","ISSN":"16000587","abstract":"Research linking biodiversity and ecosystem functioning (BEF) has been mostly centred on the influence of species richness on ecosystem functions in small-scale experiments with single trophic levels. In natural ecosystems, many ecosystem functions are mediated by interactions between plants and animals, such as pollination and seed dispersal by animals, for which BEF relationships are little understood. Largely disconnected from BEF research, network ecology has examined the structural diversity of complex ecological networks of interacting species. Here, we provide an overview of the most important concepts in BEF and ecological network research and exemplify their applicability to natural ecosystems with examples from pollination and seed-dispersal studies. In a synthesis, we connect the structural approaches of network analysis with the trait-based approaches of BEF research and propose a conceptual trait-based model for understanding BEF relationships of plant–animal interactions in natural ecosystems. The model describes the sequential processes that determine the BEF relationship, i.e. the responses of species to environmental filters, the matching of species in ecological networks and the functionality of species in terms of their quantitative and qualitative contributions to plant demography and ecosystem functioning. We illustrate this conceptual integration with examples from mutualistic interactions and highlight its value for predicting the consequences of biodiversity loss for multispecies interactions and ecosystem functions. We foresee that a better integration between BEF and network research will improve our mechanistic understanding of how biodiversity relates to the functioning of natural ecosystems. Our conceptual model is a step towards this integration between structural and functional biodiversity research.","author":[{"dropping-particle":"","family":"Schleuning","given":"Matthias","non-dropping-particle":"","parse-names":false,"suffix":""},{"dropping-particle":"","family":"Fründ","given":"Jochen","non-dropping-particle":"","parse-names":false,"suffix":""},{"dropping-particle":"","family":"García","given":"Daniel","non-dropping-particle":"","parse-names":false,"suffix":""}],"container-title":"Ecography","id":"ITEM-3","issue":"4","issued":{"date-parts":[["2015"]]},"page":"380-392","title":"Predicting ecosystem functions from biodiversity and mutualistic networks: An extension of trait-based concepts to plant-animal interactions","type":"article-journal","volume":"38"},"uris":["http://www.mendeley.com/documents/?uuid=3546c9f4-ff38-4059-ad45-2924bc0b68c4"]}],"mendeley":{"formattedCitation":"(J. H. Brown et al., 2001; Hooper et al., 2005; Schleuning et al., 2015)","plainTextFormattedCitation":"(J. H. Brown et al., 2001; Hooper et al., 2005; Schleuning et al., 2015)","previouslyFormattedCitation":"(J. H. Brown et al., 2001; Hooper et al., 2005; Schleuning et al., 2015)"},"properties":{"noteIndex":0},"schema":"https://github.com/citation-style-language/schema/raw/master/csl-citation.json"}</w:instrText>
      </w:r>
      <w:r w:rsidR="00282896">
        <w:rPr>
          <w:rFonts w:ascii="Times New Roman" w:hAnsi="Times New Roman" w:cs="Times New Roman"/>
          <w:bCs/>
        </w:rPr>
        <w:fldChar w:fldCharType="separate"/>
      </w:r>
      <w:r w:rsidR="006011DB" w:rsidRPr="006011DB">
        <w:rPr>
          <w:rFonts w:ascii="Times New Roman" w:hAnsi="Times New Roman" w:cs="Times New Roman"/>
          <w:bCs/>
          <w:noProof/>
        </w:rPr>
        <w:t>(J. H. Brown et al., 2001; Hooper et al., 2005; Schleuning et al., 2015)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webs","type":"article-journal","volume":"78"},"uris":["http://www.mendeley.com/documents/?uuid=6a4ebec0-e1fc-49a9-ba1c-45a18036978d"]},{"id":"ITEM-2","itemData":{"DOI":"10.1111/brv.12433","ISSN":"1469185X","abstract":"Network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Reviews","id":"ITEM-2","issue":"1","issued":{"date-parts":[["2019"]]},"page":"16-36","title":"Analysing ecological networks of species interactions","type":"article-journal","volume":"94"},"uris":["http://www.mendeley.com/documents/?uuid=d63b0cc5-128e-4736-b803-8ba332a12ede"]}],"mendeley":{"formattedCitation":"(Delmas et al., 2019; Ings et al., 2009)","plainTextFormattedCitation":"(Delmas et al., 2019; Ings et al., 2009)","previouslyFormattedCitation":"(Delmas et al., 2019; Ings et al., 2009)"},"properties":{"noteIndex":0},"schema":"https://github.com/citation-style-language/schema/raw/master/csl-citation.json"}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(Delmas et al., 2019; Ings et al., 2009)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6D08C1">
        <w:rPr>
          <w:rFonts w:ascii="Times New Roman" w:hAnsi="Times New Roman" w:cs="Times New Roman"/>
          <w:bCs/>
        </w:rPr>
        <w:instrText>ADDIN CSL_CITATION {"citationItems":[{"id":"ITEM-1","itemData":{"DOI":"10.1111/j.1095-8649.1980.tb02775.x","ISBN":"1095-8649","ISSN":"10958649","PMID":"7042","abstract":"Methods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Biology","id":"ITEM-1","issue":"4","issued":{"date-parts":[["1980"]]},"page":"411-429","title":"Stomach contents analysis - a review of methods and their application","type":"article-journal","volume":"17"},"uris":["http://www.mendeley.com/documents/?uuid=b6ec3427-e89d-4e1b-ab29-b91c91ce59bc"]},{"id":"ITEM-2","itemData":{"DOI":"10.1111/2041-210X.12869","ISSN":"2041210X","abstract":"Determining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Evolution","id":"ITEM-2","issue":"2","issued":{"date-parts":[["2018"]]},"page":"278-291","title":"Diet tracing in ecology: Method comparison and selection","type":"article-journal","volume":"9"},"uris":["http://www.mendeley.com/documents/?uuid=d1795e86-ea63-47d9-9102-328ed37dd52b"]},{"id":"ITEM-3","itemData":{"DOI":"10.1111/faf.12026","ISSN":"14672960","abstract":"Trophic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Fisheries","id":"ITEM-3","issue":"1","issued":{"date-parts":[["2014"]]},"page":"170-177","title":"Fish gut content analysis: Robust measures of diet composition","type":"article-journal","volume":"15"},"uris":["http://www.mendeley.com/documents/?uuid=5bd0ff3c-176a-4084-b3d9-d1e4d15fa1d8"]},{"id":"ITEM-4","itemData":{"author":[{"dropping-particle":"","family":"Duffy","given":"David Cameron","non-dropping-particle":"","parse-names":false,"suffix":""},{"dropping-particle":"","family":"Jackson","given":"Susan","non-dropping-particle":"","parse-names":false,"suffix":""}],"container-title":"Colonial Waterbirds","id":"ITEM-4","issue":"1","issued":{"date-parts":[["1986"]]},"page":"1-17","title":"Diet Studies of Seabirds: A Review of Methods","type":"article-journal","volume":"9"},"uris":["http://www.mendeley.com/documents/?uuid=6b061799-239f-4172-8ed4-5d67f466d8fd"]}],"mendeley":{"formattedCitation":"(Baker et al., 2014; Duffy &amp; Jackson, 1986; Hyslop, 1980; Nielsen et al., 2018)","plainTextFormattedCitation":"(Baker et al., 2014; Duffy &amp; Jackson, 1986; Hyslop, 1980; Nielsen et al., 2018)","previouslyFormattedCitation":"(Baker et al., 2014; Duffy &amp; Jackson, 1986; Hyslop, 1980; Nielsen et al., 2018)"},"properties":{"noteIndex":0},"schema":"https://github.com/citation-style-language/schema/raw/master/csl-citation.json"}</w:instrText>
      </w:r>
      <w:r w:rsidR="006011DB">
        <w:rPr>
          <w:rFonts w:ascii="Times New Roman" w:hAnsi="Times New Roman" w:cs="Times New Roman"/>
          <w:bCs/>
        </w:rPr>
        <w:fldChar w:fldCharType="separate"/>
      </w:r>
      <w:r w:rsidR="00EB252A" w:rsidRPr="00EB252A">
        <w:rPr>
          <w:rFonts w:ascii="Times New Roman" w:hAnsi="Times New Roman" w:cs="Times New Roman"/>
          <w:bCs/>
          <w:noProof/>
        </w:rPr>
        <w:t>(Baker et al., 2014; Duffy &amp; Jackson, 1986; Hyslop, 1980; Nielsen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xml:space="preserve">. This group of consumers, which includes terrestrial insects, spiders, and other arthropods, form the base of most </w:t>
      </w:r>
      <w:ins w:id="79" w:author="Ana Miller-Ter Kuile" w:date="2020-11-30T11:44:00Z">
        <w:r w:rsidR="008E11FC">
          <w:rPr>
            <w:rFonts w:ascii="Times New Roman" w:hAnsi="Times New Roman" w:cs="Times New Roman"/>
            <w:bCs/>
          </w:rPr>
          <w:t>terrestrial f</w:t>
        </w:r>
      </w:ins>
      <w:del w:id="80" w:author="Ana Miller-Ter Kuile" w:date="2020-11-30T11:44:00Z">
        <w:r w:rsidR="00600806" w:rsidDel="008E11FC">
          <w:rPr>
            <w:rFonts w:ascii="Times New Roman" w:hAnsi="Times New Roman" w:cs="Times New Roman"/>
            <w:bCs/>
          </w:rPr>
          <w:delText>f</w:delText>
        </w:r>
      </w:del>
      <w:r w:rsidR="00600806">
        <w:rPr>
          <w:rFonts w:ascii="Times New Roman" w:hAnsi="Times New Roman" w:cs="Times New Roman"/>
          <w:bCs/>
        </w:rPr>
        <w:t>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methods </w:t>
      </w:r>
      <w:r w:rsidR="00791404">
        <w:rPr>
          <w:rFonts w:ascii="Times New Roman" w:hAnsi="Times New Roman" w:cs="Times New Roman"/>
          <w:bCs/>
        </w:rPr>
        <w:t xml:space="preserve">for determining gut contents </w:t>
      </w:r>
      <w:r w:rsidR="00AA5F24">
        <w:rPr>
          <w:rFonts w:ascii="Times New Roman" w:hAnsi="Times New Roman" w:cs="Times New Roman"/>
          <w:bCs/>
        </w:rPr>
        <w:t xml:space="preserve">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04724">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range","type":"article-journal","volume":"8"},"uris":["http://www.mendeley.com/documents/?uuid=ae180a15-e925-4899-adfc-b25cccafb187"]}],"mendeley":{"formattedCitation":"(Lucas et al., 2018; Pompanon et al., 2012; Quéméré et al., 2013; Soininen et al., 2015)","plainTextFormattedCitation":"(Lucas et al., 2018; Pompanon et al., 2012; Quéméré et al., 2013; Soininen et al., 2015)","previouslyFormattedCitation":"(Lucas et al., 2018; Pompanon et al., 2012; Quéméré et al., 2013; Soininen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(Lucas et al., 2018; Pompanon et al., 2012; Quéméré et al., 2013; Soininen et al., 2015)</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082944B5" w:rsidR="00AA5F24" w:rsidRDefault="0051400F" w:rsidP="00CE14A8">
      <w:pPr>
        <w:spacing w:line="480" w:lineRule="auto"/>
        <w:rPr>
          <w:rFonts w:ascii="Times New Roman" w:hAnsi="Times New Roman" w:cs="Times New Roman"/>
          <w:bCs/>
        </w:rPr>
      </w:pPr>
      <w:r>
        <w:rPr>
          <w:rFonts w:ascii="Times New Roman" w:hAnsi="Times New Roman" w:cs="Times New Roman"/>
          <w:bCs/>
        </w:rPr>
        <w:lastRenderedPageBreak/>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ins w:id="81" w:author="Ana Miller-Ter Kuile" w:date="2020-11-30T11:10:00Z">
        <w:r w:rsidR="007E4816">
          <w:rPr>
            <w:rFonts w:ascii="Times New Roman" w:hAnsi="Times New Roman" w:cs="Times New Roman"/>
            <w:bCs/>
          </w:rPr>
          <w:t xml:space="preserve"> (</w:t>
        </w:r>
      </w:ins>
      <w:ins w:id="82" w:author="Ana Miller-Ter Kuile" w:date="2020-11-30T11:49:00Z">
        <w:r w:rsidR="008E11FC">
          <w:rPr>
            <w:rFonts w:ascii="Times New Roman" w:hAnsi="Times New Roman" w:cs="Times New Roman"/>
            <w:bCs/>
          </w:rPr>
          <w:t xml:space="preserve">e.g. </w:t>
        </w:r>
      </w:ins>
      <w:ins w:id="83" w:author="Ana Miller-Ter Kuile" w:date="2020-11-30T11:50:00Z">
        <w:r w:rsidR="008E11FC">
          <w:rPr>
            <w:rFonts w:ascii="Times New Roman" w:hAnsi="Times New Roman" w:cs="Times New Roman"/>
            <w:bCs/>
          </w:rPr>
          <w:fldChar w:fldCharType="begin" w:fldLock="1"/>
        </w:r>
      </w:ins>
      <w:r w:rsidR="00265B1F">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Toju &amp; Baba, 2018)","manualFormatting":"Jacobsen et al., 2018; Toju &amp; Baba, 2018)","plainTextFormattedCitation":"(Jacobsen et al., 2018; Toju &amp; Baba, 2018)","previouslyFormattedCitation":"(Jacobsen et al., 2018; Toju &amp; Baba, 2018)"},"properties":{"noteIndex":0},"schema":"https://github.com/citation-style-language/schema/raw/master/csl-citation.json"}</w:instrText>
      </w:r>
      <w:r w:rsidR="008E11FC">
        <w:rPr>
          <w:rFonts w:ascii="Times New Roman" w:hAnsi="Times New Roman" w:cs="Times New Roman"/>
          <w:bCs/>
        </w:rPr>
        <w:fldChar w:fldCharType="separate"/>
      </w:r>
      <w:del w:id="84" w:author="Ana Miller-Ter Kuile" w:date="2020-11-30T11:50:00Z">
        <w:r w:rsidR="008E11FC" w:rsidRPr="008E11FC" w:rsidDel="008E11FC">
          <w:rPr>
            <w:rFonts w:ascii="Times New Roman" w:hAnsi="Times New Roman" w:cs="Times New Roman"/>
            <w:bCs/>
            <w:noProof/>
          </w:rPr>
          <w:delText>(</w:delText>
        </w:r>
      </w:del>
      <w:r w:rsidR="008E11FC" w:rsidRPr="008E11FC">
        <w:rPr>
          <w:rFonts w:ascii="Times New Roman" w:hAnsi="Times New Roman" w:cs="Times New Roman"/>
          <w:bCs/>
          <w:noProof/>
        </w:rPr>
        <w:t>Jacobsen et al., 2018; Toju &amp; Baba, 2018)</w:t>
      </w:r>
      <w:ins w:id="85" w:author="Ana Miller-Ter Kuile" w:date="2020-11-30T11:50:00Z">
        <w:r w:rsidR="008E11FC">
          <w:rPr>
            <w:rFonts w:ascii="Times New Roman" w:hAnsi="Times New Roman" w:cs="Times New Roman"/>
            <w:bCs/>
          </w:rPr>
          <w:fldChar w:fldCharType="end"/>
        </w:r>
      </w:ins>
      <w:r w:rsidR="00CE14A8">
        <w:rPr>
          <w:rFonts w:ascii="Times New Roman" w:hAnsi="Times New Roman" w:cs="Times New Roman"/>
          <w:bCs/>
        </w:rPr>
        <w:t>.</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 altering the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(e.g. fungal endophyte research;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Zimmerman &amp; Vitousek, 2012)","manualFormatting":"Burgdorf et al., 2014; Zimmerman &amp; Vitousek, 2012","plainTextFormattedCitation":"(Burgdorf et al., 2014; Zimmerman &amp; Vitousek, 2012)","previouslyFormattedCitation":"(Burgdorf et al., 2014; Zimmerman &amp; Vitousek,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354772">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Sequenci","type":"chapter","volume":"1848"},"uris":["http://www.mendeley.com/documents/?uuid=77636fb6-1a07-48cf-8b2f-02a67a5aee20"]},{"id":"ITEM-2","itemData":{"DOI":"10.1139/m97-131","ISSN":"00084166","abstract":"Endophytic bacteria are ubiquitous in most plant species, residing latently or actively colonizing plant tissues locally as well as systemically. Several definitions have been proposed for endophytic bacteria; in this review endophytes will be defined as those bacteria that can be isolated from surface-disinfested plant tissue or extracted from within the plant, and that do not visibly harm the plant. While this definition does not include nonextractable endophytic bacteria, it is a practical definition based on experimental limitations and is inclusive of bacterial symbionts, as well as internal plant-colonizing nonpathogenic bacteria with no known beneficial or detrimental effects on colonized plants. Historically, endophytic bacteria have been thought to be weakly virulent plant pathogens but have recently been discovered to have several beneficial effects on host plants, such as plant growth promotion and increased resistance against plant pathogens and parasites. In general, endophytic bacteria originate from the epiphytic bacterial communities of the rhizosphere and phylloplane, as well as from endophyte-infested seeds or planting materials. Besides gaining entrance to plants through natural openings or wounds, endophytic bacteria appear to actively penetrate plant tissues using hydrolytic enzymes like cellulase and pectinase. Since these enzymes are also produced by pathogens, more knowledge on their regulation and expression is needed to distinguish endophytic bacteria from plant pathogens. In general, endophytic bacteria occur at lower population densities than pathogens, and at least some of them do not induce a hypersensitive response in the plant, indicating that they are not recognized by the plant as pathogens. Evolutionarily, endophytes appear to be intermediate between saprophytic bacteria and plant pathogens, but it can only be speculated as to whether they are saprophytes evolving toward pathogens, or are more highly evolved than plant pathogens and conserve protective shelter and nutrient supplies by not killing their host. Overall, the endophytic microfloral community is of dynamic structure and is influenced by biotic and abiotic factors, with the plant itself constituting one of the major influencing factors. Since endophytic bacteria rely on the nutritional supply offered by the plant, any parameter affecting the nutritional status of the plant could consequently affect the endophytic community. This review summarizes part of the …","author":[{"dropping-particle":"","family":"Hallmann","given":"J.","non-dropping-particle":"","parse-names":false,"suffix":""},{"dropping-particle":"","family":"Quadt-Hallmann","given":"A.","non-dropping-particle":"","parse-names":false,"suffix":""},{"dropping-particle":"","family":"Mahaffee","given":"W. F.","non-dropping-particle":"","parse-names":false,"suffix":""},{"dropping-particle":"","family":"Kloepper","given":"J. W.","non-dropping-particle":"","parse-names":false,"suffix":""}],"container-title":"Canadian Journal of Microbiology","id":"ITEM-2","issue":"10","issued":{"date-parts":[["1997"]]},"page":"895-914","title":"Bacterial endophytes in agricultural crops","type":"article-journal","volume":"43"},"uris":["http://www.mendeley.com/documents/?uuid=bf33e393-aff2-45d2-a757-a5f48df455ef"]}],"mendeley":{"formattedCitation":"(S. P. Brown et al., 2018; J. Hallmann et al., 1997)","plainTextFormattedCitation":"(S. P. Brown et al., 2018; J. Hallmann et al., 1997)","previouslyFormattedCitation":"(S. P. Brown et al., 2018; J. Hallmann et al., 1997)"},"properties":{"noteIndex":0},"schema":"https://github.com/citation-style-language/schema/raw/master/csl-citation.json"}</w:instrText>
      </w:r>
      <w:r w:rsidR="006011DB">
        <w:rPr>
          <w:rFonts w:ascii="Times New Roman" w:hAnsi="Times New Roman" w:cs="Times New Roman"/>
          <w:bCs/>
        </w:rPr>
        <w:fldChar w:fldCharType="separate"/>
      </w:r>
      <w:r w:rsidR="00B01E35" w:rsidRPr="00B01E35">
        <w:rPr>
          <w:rFonts w:ascii="Times New Roman" w:hAnsi="Times New Roman" w:cs="Times New Roman"/>
          <w:bCs/>
          <w:noProof/>
        </w:rPr>
        <w:t>(S. P. Brown et al., 2018; J. Hallmann et al., 1997)</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xml:space="preserve">, bleach washes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et al., 2016)","manualFormatting":"Anslan et al., 2016","plainTextFormattedCitation":"(Anslan et al., 2016)","previouslyFormattedCitation":"(Anslan et al.,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xml:space="preserve">, no sterilization in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2014)","manualFormatting":"Jacobsen et al., 2018; Wirta et al., 2014","plainTextFormattedCitation":"(Jacobsen et al., 2018; Wirta et al., 2014)","previouslyFormattedCitation":"(Jacobsen et al., 2018; 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destruction of DNA in relatively permeable animal cells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2012)","plainTextFormattedCitation":"(Greenstone et al., 2012)","previouslyFormattedCitation":"(Greenstone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w:t>
      </w:r>
      <w:del w:id="86" w:author="Ana Miller-Ter Kuile" w:date="2020-12-03T10:46:00Z">
        <w:r w:rsidR="00AA5F24" w:rsidDel="00064C86">
          <w:rPr>
            <w:rFonts w:ascii="Times New Roman" w:hAnsi="Times New Roman" w:cs="Times New Roman"/>
            <w:bCs/>
          </w:rPr>
          <w:delText xml:space="preserve">and to help discern </w:delText>
        </w:r>
        <w:r w:rsidR="009A514C" w:rsidDel="00064C86">
          <w:rPr>
            <w:rFonts w:ascii="Times New Roman" w:hAnsi="Times New Roman" w:cs="Times New Roman"/>
            <w:bCs/>
          </w:rPr>
          <w:delText xml:space="preserve">broad and </w:delText>
        </w:r>
        <w:r w:rsidR="00AA5F24" w:rsidDel="00064C86">
          <w:rPr>
            <w:rFonts w:ascii="Times New Roman" w:hAnsi="Times New Roman" w:cs="Times New Roman"/>
            <w:bCs/>
          </w:rPr>
          <w:delText xml:space="preserve">study-specific </w:delText>
        </w:r>
        <w:r w:rsidR="009A514C" w:rsidDel="00064C86">
          <w:rPr>
            <w:rFonts w:ascii="Times New Roman" w:hAnsi="Times New Roman" w:cs="Times New Roman"/>
            <w:bCs/>
          </w:rPr>
          <w:delText>approaches to reducing surface contamination</w:delText>
        </w:r>
        <w:r w:rsidR="006011DB" w:rsidDel="00064C86">
          <w:rPr>
            <w:rFonts w:ascii="Times New Roman" w:hAnsi="Times New Roman" w:cs="Times New Roman"/>
            <w:bCs/>
          </w:rPr>
          <w:delText xml:space="preserve"> </w:delText>
        </w:r>
      </w:del>
      <w:r w:rsidR="006011DB">
        <w:rPr>
          <w:rFonts w:ascii="Times New Roman" w:hAnsi="Times New Roman" w:cs="Times New Roman"/>
          <w:bCs/>
        </w:rPr>
        <w:fldChar w:fldCharType="begin" w:fldLock="1"/>
      </w:r>
      <w:r w:rsidR="00093513">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contents","type":"article-journal","volume":"47"},"uris":["http://www.mendeley.com/documents/?uuid=0fdd480c-7da9-46ae-8bbe-0decae298a6d"]}],"mendeley":{"formattedCitation":"(Greenstone et al., 2011, 2012; Linville &amp; Wells, 2002)","plainTextFormattedCitation":"(Greenstone et al., 2011, 2012; Linville &amp; Wells, 2002)","previouslyFormattedCitation":"(Greenstone et al., 2011, 2012; Linville &amp; Wells, 2002)"},"properties":{"noteIndex":0},"schema":"https://github.com/citation-style-language/schema/raw/master/csl-citation.json"}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(Greenstone et al., 2011, 2012; Linville &amp; Wells, 2002)</w:t>
      </w:r>
      <w:r w:rsidR="006011DB">
        <w:rPr>
          <w:rFonts w:ascii="Times New Roman" w:hAnsi="Times New Roman" w:cs="Times New Roman"/>
          <w:bCs/>
        </w:rPr>
        <w:fldChar w:fldCharType="end"/>
      </w:r>
      <w:r w:rsidR="009F2004">
        <w:rPr>
          <w:rFonts w:ascii="Times New Roman" w:hAnsi="Times New Roman" w:cs="Times New Roman"/>
          <w:bCs/>
        </w:rPr>
        <w:t>.</w:t>
      </w:r>
    </w:p>
    <w:p w14:paraId="7D10BF68" w14:textId="784D0DE0" w:rsidR="00AA5F24" w:rsidDel="00A82449" w:rsidRDefault="00AA5F24" w:rsidP="001A318B">
      <w:pPr>
        <w:spacing w:line="480" w:lineRule="auto"/>
        <w:rPr>
          <w:del w:id="87" w:author="Ana Miller-Ter Kuile" w:date="2020-11-30T13:11:00Z"/>
          <w:rFonts w:ascii="Times New Roman" w:hAnsi="Times New Roman" w:cs="Times New Roman"/>
          <w:bCs/>
        </w:rPr>
      </w:pPr>
    </w:p>
    <w:p w14:paraId="131EB06F" w14:textId="4B3450F2" w:rsidR="00DD1D92" w:rsidDel="00A82449" w:rsidRDefault="00C936B7" w:rsidP="001A318B">
      <w:pPr>
        <w:spacing w:line="480" w:lineRule="auto"/>
        <w:rPr>
          <w:del w:id="88" w:author="Ana Miller-Ter Kuile" w:date="2020-11-30T13:11:00Z"/>
          <w:rFonts w:ascii="Times New Roman" w:hAnsi="Times New Roman" w:cs="Times New Roman"/>
          <w:bCs/>
        </w:rPr>
      </w:pPr>
      <w:del w:id="89" w:author="Ana Miller-Ter Kuile" w:date="2020-11-30T13:11:00Z">
        <w:r w:rsidDel="00A82449">
          <w:rPr>
            <w:rFonts w:ascii="Times New Roman" w:hAnsi="Times New Roman" w:cs="Times New Roman"/>
            <w:bCs/>
          </w:rPr>
          <w:delText>In addition to</w:delText>
        </w:r>
        <w:r w:rsidR="00B66EF4" w:rsidDel="00A82449">
          <w:rPr>
            <w:rFonts w:ascii="Times New Roman" w:hAnsi="Times New Roman" w:cs="Times New Roman"/>
            <w:bCs/>
          </w:rPr>
          <w:delText xml:space="preserve"> considering whether surface sterilization should be common practice in diet DNA metabarcoding, there are environmental, ecological, and methodological factors that </w:delText>
        </w:r>
        <w:r w:rsidDel="00A82449">
          <w:rPr>
            <w:rFonts w:ascii="Times New Roman" w:hAnsi="Times New Roman" w:cs="Times New Roman"/>
            <w:bCs/>
          </w:rPr>
          <w:delText>may contribute to the</w:delText>
        </w:r>
        <w:r w:rsidR="00CB7B0A" w:rsidDel="00A82449">
          <w:rPr>
            <w:rFonts w:ascii="Times New Roman" w:hAnsi="Times New Roman" w:cs="Times New Roman"/>
            <w:bCs/>
          </w:rPr>
          <w:delText xml:space="preserve"> decision</w:delText>
        </w:r>
        <w:r w:rsidDel="00A82449">
          <w:rPr>
            <w:rFonts w:ascii="Times New Roman" w:hAnsi="Times New Roman" w:cs="Times New Roman"/>
            <w:bCs/>
          </w:rPr>
          <w:delText xml:space="preserve"> of whether to surface sterilize consumers prior to DNA metabarcoding.</w:delText>
        </w:r>
        <w:r w:rsidR="000C0AE6" w:rsidDel="00A82449">
          <w:rPr>
            <w:rFonts w:ascii="Times New Roman" w:hAnsi="Times New Roman" w:cs="Times New Roman"/>
            <w:bCs/>
          </w:rPr>
          <w:delText xml:space="preserve"> These factors are related to the risk of contamination by environmental DNA, and could be regulated by abiotic or biotic conditions that alter DNA persistence</w:delText>
        </w:r>
        <w:r w:rsidR="007C5DCF"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7C5DCF" w:rsidRPr="00A82449" w:rsidDel="00A82449">
          <w:rPr>
            <w:rFonts w:ascii="Times New Roman" w:hAnsi="Times New Roman" w:cs="Times New Roman"/>
            <w:bCs/>
          </w:rPr>
          <w:delInstrText>ADDIN CSL_CITATION {"citationItems":[{"id":"ITEM-1","itemData":{"DOI":"10.1016/j.biocon.2014.11.038","ISSN":"00063207","abstract":"Environmental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Conservation","id":"ITEM-1","issued":{"date-parts":[["2015"]]},"page":"85-92","publisher":"Elsevier Ltd","title":"Quantifying effects of UV-B, temperature, and pH on eDNA degradation in aquatic microcosms","type":"article-journal","volume":"183"},"uris":["http://www.mendeley.com/documents/?uuid=fb596833-952d-417e-8188-87766a9892a6"]},{"id":"ITEM-2","itemData":{"DOI":"10.1021/es404734p","ISSN":"0013936X","PMID":"24422450","abstract":"Environmental DNA (eDNA) surveillance holds great promise for improving species conservation and management. However, few studies have investigated eDNA dynamics under natural conditions, and interpretations of eDNA surveillance results are clouded by uncertainties about eDNA degradation. We conducted a literature review to assess current understanding of eDNA degradation in aquatic systems and an experiment exploring how environmental conditions can influence eDNA degradation. Previous studies have reported macrobial eDNA persistence ranging from less than 1 day to over 2 weeks, with no attempts to quantify factors affecting degradation. Using a SYBR Green quantitative PCR assay to observe Common Carp (Cyprinus carpio) eDNA degradation in laboratory mesocosms, our rate of Common Carp eDNA detection decreased over time. Common Carp eDNA concentration followed a pattern of exponential decay, and observed decay rates exceeded previously published values for aquatic macrobial eDNA. Contrary to our expectations, eDNA degradation rate declined as biochemical oxygen demand, chlorophyll, and total eDNA (i.e., from any organism) concentration increased. Our results help explain the widely divergent, previously published estimates for eDNA degradation. Measurements of local environmental conditions, consideration of environmental influence on eDNA detection, and quantification of local eDNA degradation rates will help interpret future eDNA surveillance results. © 2014 American Chemical Society.","author":[{"dropping-particle":"","family":"Barnes","given":"Matthew A.","non-dropping-particle":"","parse-names":false,"suffix":""},{"dropping-particle":"","family":"Turner","given":"Cameron R.","non-dropping-particle":"","parse-names":false,"suffix":""},{"dropping-particle":"","family":"Jerde","given":"Christopher L.","non-dropping-particle":"","parse-names":false,"suffix":""},{"dropping-particle":"","family":"Renshaw","given":"Mark A.","non-dropping-particle":"","parse-names":false,"suffix":""},{"dropping-particle":"","family":"Chadderton","given":"W. Lindsay","non-dropping-particle":"","parse-names":false,"suffix":""},{"dropping-particle":"","family":"Lodge","given":"David M.","non-dropping-particle":"","parse-names":false,"suffix":""}],"container-title":"Environmental Science and Technology","id":"ITEM-2","issue":"3","issued":{"date-parts":[["2014"]]},"page":"1819-1827","title":"Environmental conditions influence eDNA persistence in aquatic systems","type":"article-journal","volume":"48"},"uris":["http://www.mendeley.com/documents/?uuid=c7dc3052-9e2c-47f6-9b76-c8ecd142bc27"]},{"id":"ITEM-3","itemData":{"DOI":"10.1051/ebr:2007031","ISBN":"1635-7922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Res","id":"ITEM-3","issue":"2007","issued":{"date-parts":[["2007"]]},"page":"37-53","title":"Release and persistence of extracellular DNA in the environment","type":"article-journal","volume":"6"},"uris":["http://www.mendeley.com/documents/?uuid=4b6dbf70-a9a9-4ca7-b0dd-6efe3505bd41"]},{"id":"ITEM-4","itemData":{"DOI":"10.1038/nmicrobiol.2016.242","ISSN":"20585276","abstract":"Extracellular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Microbiology","id":"ITEM-4","issue":"December 2016","issued":{"date-parts":[["2016"]]},"publisher":"Nature Publishing Group","title":"Relic DNA is abundant in soil and obscures estimates of soil microbial diversity","type":"article-journal","volume":"2"},"uris":["http://www.mendeley.com/documents/?uuid=31d8d683-2225-46de-a75f-b9963d7c9907"]},{"id":"ITEM-5","itemData":{"DOI":"10.1038/s42003-018-0192-6","ISSN":"23993642","PMID":"30417122","abstract":"As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Biology","id":"ITEM-5","issue":"1","issued":{"date-parts":[["2018"]]},"page":"1-11","publisher":"Springer US","title":"Persistence of environmental DNA in marine systems","type":"article-journal","volume":"1"},"uris":["http://www.mendeley.com/documents/?uuid=34632869-3367-49cb-baad-3354f346eb47"]}],"mendeley":{"formattedCitation":"(Barnes et al., 2014; Carini et al., 2016; Collins et al., 2018; K. M. Nielsen et al., 2007; Strickler et al., 2015)","plainTextFormattedCitation":"(Barnes et al., 2014; Carini et al., 2016; Collins et al., 2018; K. M. Nielsen et al., 2007; Strickler et al., 2015)","previouslyFormattedCitation":"(Barnes et al., 2014; Carini et al., 2016; Collins et al., 2018; K. M. Nielsen et al., 2007; Strickler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A82449" w:rsidDel="00A82449">
          <w:rPr>
            <w:rFonts w:ascii="Times New Roman" w:hAnsi="Times New Roman" w:cs="Times New Roman"/>
            <w:bCs/>
            <w:noProof/>
          </w:rPr>
          <w:delText>(Barnes et al., 2014; Carini et al., 2016; Collins et al., 2018; K. M. Nielsen et al., 2007; Strickler et al., 2015)</w:delText>
        </w:r>
        <w:r w:rsidR="007C5DCF" w:rsidDel="00A82449">
          <w:rPr>
            <w:rFonts w:ascii="Times New Roman" w:hAnsi="Times New Roman" w:cs="Times New Roman"/>
            <w:bCs/>
          </w:rPr>
          <w:fldChar w:fldCharType="end"/>
        </w:r>
        <w:r w:rsidR="00F2638E" w:rsidDel="00A82449">
          <w:rPr>
            <w:rFonts w:ascii="Times New Roman" w:hAnsi="Times New Roman" w:cs="Times New Roman"/>
            <w:bCs/>
          </w:rPr>
          <w:delText xml:space="preserve"> </w:delText>
        </w:r>
        <w:r w:rsidR="000C0AE6" w:rsidDel="00A82449">
          <w:rPr>
            <w:rFonts w:ascii="Times New Roman" w:hAnsi="Times New Roman" w:cs="Times New Roman"/>
            <w:bCs/>
          </w:rPr>
          <w:delText xml:space="preserve">or the likelihood that consumers come in contact with diet items in the environment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0C0AE6" w:rsidDel="00A82449">
          <w:rPr>
            <w:rFonts w:ascii="Times New Roman" w:hAnsi="Times New Roman" w:cs="Times New Roman"/>
            <w:bCs/>
          </w:rPr>
          <w:delText xml:space="preserve"> </w:delText>
        </w:r>
        <w:r w:rsidR="00B66EF4" w:rsidDel="00A82449">
          <w:rPr>
            <w:rFonts w:ascii="Times New Roman" w:hAnsi="Times New Roman" w:cs="Times New Roman"/>
            <w:bCs/>
          </w:rPr>
          <w:delText>In any environment, the</w:delText>
        </w:r>
        <w:r w:rsidR="003C2E5A" w:rsidDel="00A82449">
          <w:rPr>
            <w:rFonts w:ascii="Times New Roman" w:hAnsi="Times New Roman" w:cs="Times New Roman"/>
            <w:bCs/>
          </w:rPr>
          <w:delText xml:space="preserve"> ecological interpretation of</w:delText>
        </w:r>
        <w:r w:rsidR="00DD1D92" w:rsidDel="00A82449">
          <w:rPr>
            <w:rFonts w:ascii="Times New Roman" w:hAnsi="Times New Roman" w:cs="Times New Roman"/>
            <w:bCs/>
          </w:rPr>
          <w:delText xml:space="preserve"> diet</w:delText>
        </w:r>
        <w:r w:rsidR="003C2E5A" w:rsidDel="00A82449">
          <w:rPr>
            <w:rFonts w:ascii="Times New Roman" w:hAnsi="Times New Roman" w:cs="Times New Roman"/>
            <w:bCs/>
          </w:rPr>
          <w:delText xml:space="preserve"> data with surface contamination could </w:delText>
        </w:r>
        <w:r w:rsidR="00DD1D92" w:rsidDel="00A82449">
          <w:rPr>
            <w:rFonts w:ascii="Times New Roman" w:hAnsi="Times New Roman" w:cs="Times New Roman"/>
            <w:bCs/>
          </w:rPr>
          <w:delText xml:space="preserve">alter </w:delText>
        </w:r>
        <w:r w:rsidR="00F2638E" w:rsidDel="00A82449">
          <w:rPr>
            <w:rFonts w:ascii="Times New Roman" w:hAnsi="Times New Roman" w:cs="Times New Roman"/>
            <w:bCs/>
          </w:rPr>
          <w:delText xml:space="preserve">most common diet measures </w:delText>
        </w:r>
        <w:r w:rsidR="00DD1D92" w:rsidDel="00A82449">
          <w:rPr>
            <w:rFonts w:ascii="Times New Roman" w:hAnsi="Times New Roman" w:cs="Times New Roman"/>
            <w:bCs/>
          </w:rPr>
          <w:delText xml:space="preserve">(e.g. </w:delText>
        </w:r>
        <w:r w:rsidR="00CB7B0A" w:rsidDel="00A82449">
          <w:rPr>
            <w:rFonts w:ascii="Times New Roman" w:hAnsi="Times New Roman" w:cs="Times New Roman"/>
            <w:bCs/>
          </w:rPr>
          <w:delText>frequency</w:delText>
        </w:r>
        <w:r w:rsidR="00DD1D92" w:rsidDel="00A82449">
          <w:rPr>
            <w:rFonts w:ascii="Times New Roman" w:hAnsi="Times New Roman" w:cs="Times New Roman"/>
            <w:bCs/>
          </w:rPr>
          <w:delText xml:space="preserve"> of consumption </w:delText>
        </w:r>
        <w:r w:rsidR="00CE14A8" w:rsidDel="00A82449">
          <w:rPr>
            <w:rFonts w:ascii="Times New Roman" w:hAnsi="Times New Roman" w:cs="Times New Roman"/>
            <w:bCs/>
          </w:rPr>
          <w:delText xml:space="preserve">and </w:delText>
        </w:r>
        <w:r w:rsidR="00DD1D92" w:rsidDel="00A82449">
          <w:rPr>
            <w:rFonts w:ascii="Times New Roman" w:hAnsi="Times New Roman" w:cs="Times New Roman"/>
            <w:bCs/>
          </w:rPr>
          <w:delText>diversity of interactions)</w:delText>
        </w:r>
        <w:r w:rsidR="00D0583C" w:rsidDel="00A82449">
          <w:rPr>
            <w:rFonts w:ascii="Times New Roman" w:hAnsi="Times New Roman" w:cs="Times New Roman"/>
            <w:bCs/>
          </w:rPr>
          <w:delText>.</w:delText>
        </w:r>
        <w:r w:rsidR="00DD1D92" w:rsidDel="00A82449">
          <w:rPr>
            <w:rFonts w:ascii="Times New Roman" w:hAnsi="Times New Roman" w:cs="Times New Roman"/>
            <w:bCs/>
          </w:rPr>
          <w:delText xml:space="preserve"> If diet data are being used to </w:delText>
        </w:r>
        <w:r w:rsidR="003C2E5A" w:rsidDel="00A82449">
          <w:rPr>
            <w:rFonts w:ascii="Times New Roman" w:hAnsi="Times New Roman" w:cs="Times New Roman"/>
            <w:bCs/>
          </w:rPr>
          <w:delText xml:space="preserve">ask questions </w:delText>
        </w:r>
        <w:r w:rsidR="00DD1D92" w:rsidDel="00A82449">
          <w:rPr>
            <w:rFonts w:ascii="Times New Roman" w:hAnsi="Times New Roman" w:cs="Times New Roman"/>
            <w:bCs/>
          </w:rPr>
          <w:delText xml:space="preserve">about the species-, population-, or community-level rate of consumption of a diet item or items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{"citationItems":[{"id":"ITEM-1","itemData":{"DOI":"10.1111/1365-2656.13184","ISSN":"13652656","abstract":"To understand the diversity and strength of predation in natural communities, researchers must quantify the total amount of prey species in the diet of predators. Metabarcoding approaches have allowed widespread characterization of predator diets with high taxonomic resolution. To determine the wider impacts of predators, researchers should combine DNA techniques with estimates of population size of predators using mark–release–recapture (MRR) methods, and with accurate metrics of food consumption by individuals. Herein, we estimate the scale of predation exerted by four damselfly species on diverse prey taxa within a well-defined 12-ha study area, resolving the prey species of individual damselflies, to what extent the diets of predatory species overlap, and which fraction of the main prey populations are consumed. We identify the taxonomic composition of diets using DNA metabarcoding and quantify damselfly population sizes by MRR. We also use predator-specific estimates of consumption rates, and independent data on prey emergence rates to estimate the collective predation pressure summed over all prey taxa and specific to their main prey (non-biting midges or chironomids) of the four damselfly species. The four damselfly species collectively consumed a prey mass equivalent to roughly 870 (95% CL 410–1,800) g, over 2 months. Each individual consumed 29%–66% (95% CL 9.4–123) of its body weight during its relatively short life span (2.1–4.7 days; 95% CL 0.74–7.9) in the focal population. This predation pressure was widely distributed across the local invertebrate prey community, including 4 classes, 19 orders and c. 140 genera. Different predator species showed extensive overlap in diets, with an average of 30% of prey shared by at least two predator species. Of the available prey individuals in the widely consumed family Chironomidae, only a relatively small proportion (0.76%; 95% CL 0.35%–1.61%) were consumed. Our synthesis of population sizes, per-capita consumption rates and taxonomic distribution of diets identifies damselflies as a comparatively minor predator group of aerial insects. As the next step, we should add estimates of predation by larger odonate species, and experimental removal of odonates, thereby establishing the full impact of odonate predation on prey communities.","author":[{"dropping-particle":"","family":"Kaunisto","given":"Kari M.","non-dropping-particle":"","parse-names":false,"suffix":""},{"dropping-particle":"","family":"Roslin","given":"Tomas","non-dropping-particle":"","parse-names":false,"suffix":""},{"dropping-particle":"","family":"Forbes","given":"Mark R.","non-dropping-particle":"","parse-names":false,"suffix":""},{"dropping-particle":"","family":"Morrill","given":"Andre","non-dropping-particle":"","parse-names":false,"suffix":""},{"dropping-particle":"","family":"Sääksjärvi","given":"Ilari E.","non-dropping-particle":"","parse-names":false,"suffix":""},{"dropping-particle":"","family":"Puisto","given":"Anna I.E.","non-dropping-particle":"","parse-names":false,"suffix":""},{"dropping-particle":"","family":"Lilley","given":"Thomas M.","non-dropping-particle":"","parse-names":false,"suffix":""},{"dropping-particle":"","family":"Vesterinen","given":"Eero J.","non-dropping-particle":"","parse-names":false,"suffix":""}],"container-title":"Journal of Animal Ecology","id":"ITEM-1","issue":"October 2019","issued":{"date-parts":[["2020"]]},"page":"1-10","title":"Threats from the air: Damselfly predation on diverse prey taxa","type":"article-journal"},"uris":["http://www.mendeley.com/documents/?uuid=7ff426d4-d3af-487a-a645-a9db954eef2a"]}],"mendeley":{"formattedCitation":"(Kaunisto et al., 2020)","plainTextFormattedCitation":"(Kaunisto et al., 2020)","previouslyFormattedCitation":"(Kaunisto et al., 2020)"},"properties":{"noteIndex":0},"schema":"https://github.com/citation-style-language/schema/raw/master/csl-citation.json"}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(Kaunisto et al., 2020)</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either inflate (i.e. contaminants are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or depress (i.e. contaminants are not potential </w:delText>
        </w:r>
        <w:r w:rsidR="00DE6D30" w:rsidDel="00A82449">
          <w:rPr>
            <w:rFonts w:ascii="Times New Roman" w:hAnsi="Times New Roman" w:cs="Times New Roman"/>
            <w:bCs/>
          </w:rPr>
          <w:delText>diet</w:delText>
        </w:r>
        <w:r w:rsidR="00DD1D92" w:rsidDel="00A82449">
          <w:rPr>
            <w:rFonts w:ascii="Times New Roman" w:hAnsi="Times New Roman" w:cs="Times New Roman"/>
            <w:bCs/>
          </w:rPr>
          <w:delText xml:space="preserve">) estimates of consumption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2011, 2012)","plainTextFormattedCitation":"(Greenstone et al., 2011, 2012)","previouslyFormattedCitation":"(Greenstone et al., 2011, 2012)"},"properties":{"noteIndex":0},"schema":"https://github.com/citation-style-language/schema/raw/master/csl-citation.json"}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(Greenstone et al., 2011, 2012)</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Similarly, if diet data are being used to ask questions about </w:delText>
        </w:r>
        <w:r w:rsidR="009123B2" w:rsidDel="00A82449">
          <w:rPr>
            <w:rFonts w:ascii="Times New Roman" w:hAnsi="Times New Roman" w:cs="Times New Roman"/>
            <w:bCs/>
          </w:rPr>
          <w:delText xml:space="preserve">a range of </w:delText>
        </w:r>
        <w:r w:rsidR="00DD1D92" w:rsidDel="00A82449">
          <w:rPr>
            <w:rFonts w:ascii="Times New Roman" w:hAnsi="Times New Roman" w:cs="Times New Roman"/>
            <w:bCs/>
          </w:rPr>
          <w:delText>interactions between groups of organisms (</w:delText>
        </w:r>
        <w:r w:rsidR="003603F7" w:rsidDel="00A82449">
          <w:rPr>
            <w:rFonts w:ascii="Times New Roman" w:hAnsi="Times New Roman" w:cs="Times New Roman"/>
            <w:bCs/>
          </w:rPr>
          <w:delText xml:space="preserve">e.g., </w:delText>
        </w:r>
        <w:r w:rsidR="007C5DCF" w:rsidDel="00A82449">
          <w:rPr>
            <w:rFonts w:ascii="Times New Roman" w:hAnsi="Times New Roman" w:cs="Times New Roman"/>
            <w:bCs/>
          </w:rPr>
          <w:fldChar w:fldCharType="begin" w:fldLock="1"/>
        </w:r>
        <w:r w:rsidR="007C5DCF" w:rsidDel="00A82449">
          <w:rPr>
            <w:rFonts w:ascii="Times New Roman" w:hAnsi="Times New Roman" w:cs="Times New Roman"/>
            <w:bCs/>
          </w:rPr>
          <w:del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2015)","manualFormatting":"Kartzinel et al., 2015","plainTextFormattedCitation":"(Kartzinel et al., 2015)","previouslyFormattedCitation":"(Kartzinel et al., 2015)"},"properties":{"noteIndex":0},"schema":"https://github.com/citation-style-language/schema/raw/master/csl-citation.json"}</w:delInstrText>
        </w:r>
        <w:r w:rsidR="007C5DCF" w:rsidDel="00A82449">
          <w:rPr>
            <w:rFonts w:ascii="Times New Roman" w:hAnsi="Times New Roman" w:cs="Times New Roman"/>
            <w:bCs/>
          </w:rPr>
          <w:fldChar w:fldCharType="separate"/>
        </w:r>
        <w:r w:rsidR="007C5DCF" w:rsidRPr="007C5DCF" w:rsidDel="00A82449">
          <w:rPr>
            <w:rFonts w:ascii="Times New Roman" w:hAnsi="Times New Roman" w:cs="Times New Roman"/>
            <w:bCs/>
            <w:noProof/>
          </w:rPr>
          <w:delText>Kartzinel et al., 2015</w:delText>
        </w:r>
        <w:r w:rsidR="007C5DCF" w:rsidDel="00A82449">
          <w:rPr>
            <w:rFonts w:ascii="Times New Roman" w:hAnsi="Times New Roman" w:cs="Times New Roman"/>
            <w:bCs/>
          </w:rPr>
          <w:fldChar w:fldCharType="end"/>
        </w:r>
        <w:r w:rsidR="00DD1D92" w:rsidDel="00A82449">
          <w:rPr>
            <w:rFonts w:ascii="Times New Roman" w:hAnsi="Times New Roman" w:cs="Times New Roman"/>
            <w:bCs/>
          </w:rPr>
          <w:delText xml:space="preserve">), then surface contaminants could introduce false diet diversity or hide real </w:delText>
        </w:r>
        <w:r w:rsidR="009123B2" w:rsidDel="00A82449">
          <w:rPr>
            <w:rFonts w:ascii="Times New Roman" w:hAnsi="Times New Roman" w:cs="Times New Roman"/>
            <w:bCs/>
          </w:rPr>
          <w:delText xml:space="preserve">diet </w:delText>
        </w:r>
        <w:r w:rsidR="00DD1D92" w:rsidDel="00A82449">
          <w:rPr>
            <w:rFonts w:ascii="Times New Roman" w:hAnsi="Times New Roman" w:cs="Times New Roman"/>
            <w:bCs/>
          </w:rPr>
          <w:delText>diversity</w:delText>
        </w:r>
        <w:r w:rsidR="009123B2" w:rsidDel="00A82449">
          <w:rPr>
            <w:rFonts w:ascii="Times New Roman" w:hAnsi="Times New Roman" w:cs="Times New Roman"/>
            <w:bCs/>
          </w:rPr>
          <w:delText xml:space="preserve">, especially if this diet diversity is low abundance because of </w:delText>
        </w:r>
        <w:r w:rsidR="00B66EF4" w:rsidDel="00A82449">
          <w:rPr>
            <w:rFonts w:ascii="Times New Roman" w:hAnsi="Times New Roman" w:cs="Times New Roman"/>
            <w:bCs/>
          </w:rPr>
          <w:delText>low biomass</w:delText>
        </w:r>
        <w:r w:rsidR="009F29BA" w:rsidDel="00A82449">
          <w:rPr>
            <w:rFonts w:ascii="Times New Roman" w:hAnsi="Times New Roman" w:cs="Times New Roman"/>
            <w:bCs/>
          </w:rPr>
          <w:delText xml:space="preserve"> or</w:delText>
        </w:r>
        <w:r w:rsidR="009123B2" w:rsidDel="00A82449">
          <w:rPr>
            <w:rFonts w:ascii="Times New Roman" w:hAnsi="Times New Roman" w:cs="Times New Roman"/>
            <w:bCs/>
          </w:rPr>
          <w:delText xml:space="preserve"> </w:delText>
        </w:r>
        <w:r w:rsidR="00B57D9F" w:rsidDel="00A82449">
          <w:rPr>
            <w:rFonts w:ascii="Times New Roman" w:hAnsi="Times New Roman" w:cs="Times New Roman"/>
            <w:bCs/>
          </w:rPr>
          <w:delText>infrequent</w:delText>
        </w:r>
        <w:r w:rsidR="009123B2" w:rsidDel="00A82449">
          <w:rPr>
            <w:rFonts w:ascii="Times New Roman" w:hAnsi="Times New Roman" w:cs="Times New Roman"/>
            <w:bCs/>
          </w:rPr>
          <w:delText xml:space="preserve"> consumpti</w:delText>
        </w:r>
        <w:r w:rsidR="00B57D9F" w:rsidDel="00A82449">
          <w:rPr>
            <w:rFonts w:ascii="Times New Roman" w:hAnsi="Times New Roman" w:cs="Times New Roman"/>
            <w:bCs/>
          </w:rPr>
          <w:delText>ve interactions</w:delText>
        </w:r>
        <w:r w:rsidR="009123B2" w:rsidDel="00A82449">
          <w:rPr>
            <w:rFonts w:ascii="Times New Roman" w:hAnsi="Times New Roman" w:cs="Times New Roman"/>
            <w:bCs/>
          </w:rPr>
          <w:delText xml:space="preserve"> </w:delText>
        </w:r>
        <w:r w:rsidR="007C5DCF" w:rsidDel="00A82449">
          <w:rPr>
            <w:rFonts w:ascii="Times New Roman" w:hAnsi="Times New Roman" w:cs="Times New Roman"/>
            <w:bCs/>
          </w:rPr>
          <w:fldChar w:fldCharType="begin" w:fldLock="1"/>
        </w:r>
        <w:r w:rsidR="00E94FDE" w:rsidDel="00A82449">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Macías-Hernández et al., 2018)","plainTextFormattedCitation":"(Elbrecht et al., 2017; Macías-Hernández et al., 2018)","previouslyFormattedCitation":"(Elbrecht et al., 2017; Macías-Hernández et al., 2018)"},"properties":{"noteIndex":0},"schema":"https://github.com/citation-style-language/schema/raw/master/csl-citation.json"}</w:delInstrText>
        </w:r>
        <w:r w:rsidR="007C5DCF" w:rsidDel="00A82449">
          <w:rPr>
            <w:rFonts w:ascii="Times New Roman" w:hAnsi="Times New Roman" w:cs="Times New Roman"/>
            <w:bCs/>
          </w:rPr>
          <w:fldChar w:fldCharType="separate"/>
        </w:r>
        <w:r w:rsidR="00521A8A" w:rsidRPr="00521A8A" w:rsidDel="00A82449">
          <w:rPr>
            <w:rFonts w:ascii="Times New Roman" w:hAnsi="Times New Roman" w:cs="Times New Roman"/>
            <w:bCs/>
            <w:noProof/>
          </w:rPr>
          <w:delText>(Elbrecht et al., 2017; Macías-Hernández et al., 2018)</w:delText>
        </w:r>
        <w:r w:rsidR="007C5DCF" w:rsidDel="00A82449">
          <w:rPr>
            <w:rFonts w:ascii="Times New Roman" w:hAnsi="Times New Roman" w:cs="Times New Roman"/>
            <w:bCs/>
          </w:rPr>
          <w:fldChar w:fldCharType="end"/>
        </w:r>
        <w:r w:rsidR="007C5DCF" w:rsidDel="00A82449">
          <w:rPr>
            <w:rFonts w:ascii="Times New Roman" w:hAnsi="Times New Roman" w:cs="Times New Roman"/>
            <w:bCs/>
          </w:rPr>
          <w:delText>.</w:delText>
        </w:r>
        <w:r w:rsidR="00DD1D92" w:rsidDel="00A82449">
          <w:rPr>
            <w:rFonts w:ascii="Times New Roman" w:hAnsi="Times New Roman" w:cs="Times New Roman"/>
            <w:bCs/>
          </w:rPr>
          <w:delText xml:space="preserve"> </w:delText>
        </w:r>
      </w:del>
    </w:p>
    <w:p w14:paraId="092CBE09" w14:textId="77777777" w:rsidR="0051400F" w:rsidRDefault="0051400F" w:rsidP="001A318B">
      <w:pPr>
        <w:spacing w:line="480" w:lineRule="auto"/>
        <w:rPr>
          <w:rFonts w:ascii="Times New Roman" w:hAnsi="Times New Roman" w:cs="Times New Roman"/>
          <w:bCs/>
        </w:rPr>
      </w:pPr>
    </w:p>
    <w:p w14:paraId="05A661B7" w14:textId="64B2F449" w:rsidR="0051400F" w:rsidRDefault="0051400F">
      <w:pPr>
        <w:spacing w:line="480" w:lineRule="auto"/>
        <w:rPr>
          <w:ins w:id="90" w:author="Ana Miller-Ter Kuile" w:date="2020-11-30T13:17:00Z"/>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used</w:t>
      </w:r>
      <w:ins w:id="91" w:author="Ana Miller-Ter Kuile" w:date="2020-11-30T11:52:00Z">
        <w:r w:rsidR="000F5F4B">
          <w:rPr>
            <w:rFonts w:ascii="Times New Roman" w:hAnsi="Times New Roman" w:cs="Times New Roman"/>
            <w:bCs/>
          </w:rPr>
          <w:t xml:space="preserve"> for diet DNA </w:t>
        </w:r>
        <w:r w:rsidR="000F5F4B">
          <w:rPr>
            <w:rFonts w:ascii="Times New Roman" w:hAnsi="Times New Roman" w:cs="Times New Roman"/>
            <w:bCs/>
          </w:rPr>
          <w:lastRenderedPageBreak/>
          <w:t>metabarcoding</w:t>
        </w:r>
      </w:ins>
      <w:del w:id="92" w:author="Ana Miller-Ter Kuile" w:date="2020-11-30T11:52:00Z">
        <w:r w:rsidDel="000F5F4B">
          <w:rPr>
            <w:rFonts w:ascii="Times New Roman" w:hAnsi="Times New Roman" w:cs="Times New Roman"/>
            <w:bCs/>
          </w:rPr>
          <w:delText xml:space="preserve"> in analyses</w:delText>
        </w:r>
      </w:del>
      <w:r>
        <w:rPr>
          <w:rFonts w:ascii="Times New Roman" w:hAnsi="Times New Roman" w:cs="Times New Roman"/>
          <w:bCs/>
        </w:rPr>
        <w:t xml:space="preserve">. </w:t>
      </w:r>
      <w:ins w:id="93" w:author="Ana Miller-Ter Kuile" w:date="2020-11-30T13:21:00Z">
        <w:r w:rsidR="00D0291B">
          <w:rPr>
            <w:rFonts w:ascii="Times New Roman" w:hAnsi="Times New Roman" w:cs="Times New Roman"/>
            <w:bCs/>
          </w:rPr>
          <w:t xml:space="preserve">Targeting the CO1 gene region, we produced high throughput sequencing results from the full body parts (opisthosomas) of an invertebrate consumer species (the spider, </w:t>
        </w:r>
        <w:proofErr w:type="spellStart"/>
        <w:r w:rsidR="00D0291B">
          <w:rPr>
            <w:rFonts w:ascii="Times New Roman" w:hAnsi="Times New Roman" w:cs="Times New Roman"/>
            <w:bCs/>
            <w:i/>
            <w:iCs/>
          </w:rPr>
          <w:t>Heteropoda</w:t>
        </w:r>
        <w:proofErr w:type="spellEnd"/>
        <w:r w:rsidR="00D0291B">
          <w:rPr>
            <w:rFonts w:ascii="Times New Roman" w:hAnsi="Times New Roman" w:cs="Times New Roman"/>
            <w:bCs/>
            <w:i/>
            <w:iCs/>
          </w:rPr>
          <w:t xml:space="preserve"> </w:t>
        </w:r>
        <w:proofErr w:type="spellStart"/>
        <w:r w:rsidR="00D0291B">
          <w:rPr>
            <w:rFonts w:ascii="Times New Roman" w:hAnsi="Times New Roman" w:cs="Times New Roman"/>
            <w:bCs/>
            <w:i/>
            <w:iCs/>
          </w:rPr>
          <w:t>venatoria</w:t>
        </w:r>
        <w:proofErr w:type="spellEnd"/>
        <w:r w:rsidR="00D0291B">
          <w:rPr>
            <w:rFonts w:ascii="Times New Roman" w:hAnsi="Times New Roman" w:cs="Times New Roman"/>
            <w:bCs/>
          </w:rPr>
          <w:t>).</w:t>
        </w:r>
      </w:ins>
      <w:ins w:id="94" w:author="Ana Miller-Ter Kuile" w:date="2020-12-03T10:51:00Z">
        <w:r w:rsidR="00A35BB4">
          <w:rPr>
            <w:rFonts w:ascii="Times New Roman" w:hAnsi="Times New Roman" w:cs="Times New Roman"/>
            <w:bCs/>
          </w:rPr>
          <w:t xml:space="preserve"> We surface sterilized half of the consumers prior to DNA extraction using a series of washes in a 1:10 dilution of bleach (10% commercial bleach) and deionized water; we left the other half of consumers unsterilized.</w:t>
        </w:r>
      </w:ins>
      <w:ins w:id="95" w:author="Ana Miller-Ter Kuile" w:date="2020-11-30T13:21:00Z">
        <w:r w:rsidR="00D0291B">
          <w:rPr>
            <w:rFonts w:ascii="Times New Roman" w:hAnsi="Times New Roman" w:cs="Times New Roman"/>
            <w:bCs/>
          </w:rPr>
          <w:t xml:space="preserve"> </w:t>
        </w:r>
      </w:ins>
      <w:ins w:id="96" w:author="Ana Miller-Ter Kuile" w:date="2020-12-03T10:46:00Z">
        <w:r w:rsidR="00064C86">
          <w:rPr>
            <w:rFonts w:ascii="Times New Roman" w:hAnsi="Times New Roman" w:cs="Times New Roman"/>
            <w:bCs/>
          </w:rPr>
          <w:t xml:space="preserve">We first </w:t>
        </w:r>
      </w:ins>
      <w:ins w:id="97" w:author="Ana Miller-Ter Kuile" w:date="2020-12-03T10:51:00Z">
        <w:r w:rsidR="00A35BB4">
          <w:rPr>
            <w:rFonts w:ascii="Times New Roman" w:hAnsi="Times New Roman" w:cs="Times New Roman"/>
            <w:bCs/>
          </w:rPr>
          <w:t xml:space="preserve">determined how surface sterilization influences </w:t>
        </w:r>
      </w:ins>
      <w:ins w:id="98" w:author="Ana Miller-Ter Kuile" w:date="2020-12-03T12:42:00Z">
        <w:r w:rsidR="007E5E64">
          <w:rPr>
            <w:rFonts w:ascii="Times New Roman" w:hAnsi="Times New Roman" w:cs="Times New Roman"/>
            <w:bCs/>
          </w:rPr>
          <w:t xml:space="preserve">potential </w:t>
        </w:r>
      </w:ins>
      <w:ins w:id="99" w:author="Ana Miller-Ter Kuile" w:date="2020-12-03T10:51:00Z">
        <w:r w:rsidR="00A35BB4">
          <w:rPr>
            <w:rFonts w:ascii="Times New Roman" w:hAnsi="Times New Roman" w:cs="Times New Roman"/>
            <w:bCs/>
          </w:rPr>
          <w:t xml:space="preserve">diet from consumers </w:t>
        </w:r>
      </w:ins>
      <w:ins w:id="100" w:author="Ana Miller-Ter Kuile" w:date="2020-12-03T10:46:00Z">
        <w:r w:rsidR="00064C86">
          <w:rPr>
            <w:rFonts w:ascii="Times New Roman" w:hAnsi="Times New Roman" w:cs="Times New Roman"/>
            <w:bCs/>
          </w:rPr>
          <w:t>co</w:t>
        </w:r>
      </w:ins>
      <w:ins w:id="101" w:author="Ana Miller-Ter Kuile" w:date="2020-12-03T10:51:00Z">
        <w:r w:rsidR="00A35BB4">
          <w:rPr>
            <w:rFonts w:ascii="Times New Roman" w:hAnsi="Times New Roman" w:cs="Times New Roman"/>
            <w:bCs/>
          </w:rPr>
          <w:t>llected</w:t>
        </w:r>
      </w:ins>
      <w:ins w:id="102" w:author="Ana Miller-Ter Kuile" w:date="2020-12-03T10:46:00Z">
        <w:r w:rsidR="00064C86">
          <w:rPr>
            <w:rFonts w:ascii="Times New Roman" w:hAnsi="Times New Roman" w:cs="Times New Roman"/>
            <w:bCs/>
          </w:rPr>
          <w:t xml:space="preserve"> in their natural environment</w:t>
        </w:r>
      </w:ins>
      <w:ins w:id="103" w:author="Ana Miller-Ter Kuile" w:date="2020-12-03T10:52:00Z">
        <w:r w:rsidR="00A35BB4">
          <w:rPr>
            <w:rFonts w:ascii="Times New Roman" w:hAnsi="Times New Roman" w:cs="Times New Roman"/>
            <w:bCs/>
          </w:rPr>
          <w:t>, comparing surface sterilized indiv</w:t>
        </w:r>
      </w:ins>
      <w:ins w:id="104" w:author="Ana Miller-Ter Kuile" w:date="2020-12-03T10:53:00Z">
        <w:r w:rsidR="00A35BB4">
          <w:rPr>
            <w:rFonts w:ascii="Times New Roman" w:hAnsi="Times New Roman" w:cs="Times New Roman"/>
            <w:bCs/>
          </w:rPr>
          <w:t>id</w:t>
        </w:r>
      </w:ins>
      <w:ins w:id="105" w:author="Ana Miller-Ter Kuile" w:date="2020-12-03T10:52:00Z">
        <w:r w:rsidR="00A35BB4">
          <w:rPr>
            <w:rFonts w:ascii="Times New Roman" w:hAnsi="Times New Roman" w:cs="Times New Roman"/>
            <w:bCs/>
          </w:rPr>
          <w:t>ual</w:t>
        </w:r>
      </w:ins>
      <w:ins w:id="106" w:author="Ana Miller-Ter Kuile" w:date="2020-12-03T10:53:00Z">
        <w:r w:rsidR="00A35BB4">
          <w:rPr>
            <w:rFonts w:ascii="Times New Roman" w:hAnsi="Times New Roman" w:cs="Times New Roman"/>
            <w:bCs/>
          </w:rPr>
          <w:t>s to those which were not surface sterilized to ask</w:t>
        </w:r>
      </w:ins>
      <w:ins w:id="107" w:author="Ana Miller-Ter Kuile" w:date="2020-12-03T10:52:00Z">
        <w:r w:rsidR="00A35BB4">
          <w:rPr>
            <w:rFonts w:ascii="Times New Roman" w:hAnsi="Times New Roman" w:cs="Times New Roman"/>
            <w:bCs/>
          </w:rPr>
          <w:t xml:space="preserve"> whether surface sterilization influences</w:t>
        </w:r>
      </w:ins>
      <w:ins w:id="108" w:author="Ana Miller-Ter Kuile" w:date="2020-12-03T10:48:00Z">
        <w:r w:rsidR="00064C86">
          <w:rPr>
            <w:rFonts w:ascii="Times New Roman" w:hAnsi="Times New Roman" w:cs="Times New Roman"/>
            <w:bCs/>
          </w:rPr>
          <w:t xml:space="preserve"> 1) detection, 2) rarefied abundance, 3) richness, and 4) composition</w:t>
        </w:r>
      </w:ins>
      <w:ins w:id="109" w:author="Ana Miller-Ter Kuile" w:date="2020-12-03T10:52:00Z">
        <w:r w:rsidR="00A35BB4">
          <w:rPr>
            <w:rFonts w:ascii="Times New Roman" w:hAnsi="Times New Roman" w:cs="Times New Roman"/>
            <w:bCs/>
          </w:rPr>
          <w:t xml:space="preserve"> of p</w:t>
        </w:r>
      </w:ins>
      <w:ins w:id="110" w:author="Ana Miller-Ter Kuile" w:date="2020-12-03T12:42:00Z">
        <w:r w:rsidR="007E5E64">
          <w:rPr>
            <w:rFonts w:ascii="Times New Roman" w:hAnsi="Times New Roman" w:cs="Times New Roman"/>
            <w:bCs/>
          </w:rPr>
          <w:t>otential</w:t>
        </w:r>
      </w:ins>
      <w:ins w:id="111" w:author="Ana Miller-Ter Kuile" w:date="2020-12-03T10:52:00Z">
        <w:r w:rsidR="00A35BB4">
          <w:rPr>
            <w:rFonts w:ascii="Times New Roman" w:hAnsi="Times New Roman" w:cs="Times New Roman"/>
            <w:bCs/>
          </w:rPr>
          <w:t xml:space="preserve"> diet items</w:t>
        </w:r>
      </w:ins>
      <w:ins w:id="112" w:author="Ana Miller-Ter Kuile" w:date="2020-12-03T10:48:00Z">
        <w:r w:rsidR="00064C86">
          <w:rPr>
            <w:rFonts w:ascii="Times New Roman" w:hAnsi="Times New Roman" w:cs="Times New Roman"/>
            <w:bCs/>
          </w:rPr>
          <w:t xml:space="preserve">. We then performed a </w:t>
        </w:r>
      </w:ins>
      <w:ins w:id="113" w:author="Ana Miller-Ter Kuile" w:date="2020-12-03T10:49:00Z">
        <w:r w:rsidR="00064C86">
          <w:rPr>
            <w:rFonts w:ascii="Times New Roman" w:hAnsi="Times New Roman" w:cs="Times New Roman"/>
            <w:bCs/>
          </w:rPr>
          <w:t xml:space="preserve">laboratory feeding trial in which we fed </w:t>
        </w:r>
      </w:ins>
      <w:ins w:id="114" w:author="Ana Miller-Ter Kuile" w:date="2020-12-03T10:53:00Z">
        <w:r w:rsidR="00A35BB4">
          <w:rPr>
            <w:rFonts w:ascii="Times New Roman" w:hAnsi="Times New Roman" w:cs="Times New Roman"/>
            <w:bCs/>
          </w:rPr>
          <w:t xml:space="preserve">consumer </w:t>
        </w:r>
      </w:ins>
      <w:ins w:id="115" w:author="Ana Miller-Ter Kuile" w:date="2020-12-03T10:49:00Z">
        <w:r w:rsidR="00064C86">
          <w:rPr>
            <w:rFonts w:ascii="Times New Roman" w:hAnsi="Times New Roman" w:cs="Times New Roman"/>
            <w:bCs/>
          </w:rPr>
          <w:t>individuals a specific diet item</w:t>
        </w:r>
      </w:ins>
      <w:ins w:id="116" w:author="Ana Miller-Ter Kuile" w:date="2020-12-03T10:54:00Z">
        <w:r w:rsidR="00A35BB4">
          <w:rPr>
            <w:rFonts w:ascii="Times New Roman" w:hAnsi="Times New Roman" w:cs="Times New Roman"/>
            <w:bCs/>
          </w:rPr>
          <w:t xml:space="preserve">, comparing surface sterilized individuals to those which were not surface sterilized to ask whether surface sterilization influenced 1) detection or 2) rarefied abundance of </w:t>
        </w:r>
      </w:ins>
      <w:ins w:id="117" w:author="Ana Miller-Ter Kuile" w:date="2020-12-03T12:43:00Z">
        <w:r w:rsidR="007E5E64">
          <w:rPr>
            <w:rFonts w:ascii="Times New Roman" w:hAnsi="Times New Roman" w:cs="Times New Roman"/>
            <w:bCs/>
          </w:rPr>
          <w:t>offered</w:t>
        </w:r>
      </w:ins>
      <w:ins w:id="118" w:author="Ana Miller-Ter Kuile" w:date="2020-12-03T10:54:00Z">
        <w:r w:rsidR="00A35BB4">
          <w:rPr>
            <w:rFonts w:ascii="Times New Roman" w:hAnsi="Times New Roman" w:cs="Times New Roman"/>
            <w:bCs/>
          </w:rPr>
          <w:t xml:space="preserve"> diet items. </w:t>
        </w:r>
      </w:ins>
      <w:ins w:id="119" w:author="Ana Miller-Ter Kuile" w:date="2020-12-03T10:55:00Z">
        <w:r w:rsidR="00A35BB4">
          <w:rPr>
            <w:rFonts w:ascii="Times New Roman" w:hAnsi="Times New Roman" w:cs="Times New Roman"/>
            <w:bCs/>
          </w:rPr>
          <w:t xml:space="preserve">Exploring these questions in both natural and contained settings </w:t>
        </w:r>
      </w:ins>
      <w:del w:id="120" w:author="Ana Miller-Ter Kuile" w:date="2020-11-30T12:26:00Z">
        <w:r w:rsidDel="007C787A">
          <w:rPr>
            <w:rFonts w:ascii="Times New Roman" w:hAnsi="Times New Roman" w:cs="Times New Roman"/>
            <w:bCs/>
          </w:rPr>
          <w:delText xml:space="preserve">We use </w:delText>
        </w:r>
      </w:del>
      <w:del w:id="121" w:author="Ana Miller-Ter Kuile" w:date="2020-11-30T13:18:00Z">
        <w:r w:rsidDel="00D0291B">
          <w:rPr>
            <w:rFonts w:ascii="Times New Roman" w:hAnsi="Times New Roman" w:cs="Times New Roman"/>
            <w:bCs/>
          </w:rPr>
          <w:delText xml:space="preserve">high throughput sequencing results </w:delText>
        </w:r>
      </w:del>
      <w:del w:id="122" w:author="Ana Miller-Ter Kuile" w:date="2020-11-30T12:26:00Z">
        <w:r w:rsidDel="007C787A">
          <w:rPr>
            <w:rFonts w:ascii="Times New Roman" w:hAnsi="Times New Roman" w:cs="Times New Roman"/>
            <w:bCs/>
          </w:rPr>
          <w:delText>of the CO</w:delText>
        </w:r>
        <w:r w:rsidR="009F29BA" w:rsidDel="007C787A">
          <w:rPr>
            <w:rFonts w:ascii="Times New Roman" w:hAnsi="Times New Roman" w:cs="Times New Roman"/>
            <w:bCs/>
          </w:rPr>
          <w:delText>1</w:delText>
        </w:r>
        <w:r w:rsidDel="007C787A">
          <w:rPr>
            <w:rFonts w:ascii="Times New Roman" w:hAnsi="Times New Roman" w:cs="Times New Roman"/>
            <w:bCs/>
          </w:rPr>
          <w:delText xml:space="preserve"> gene </w:delText>
        </w:r>
      </w:del>
      <w:del w:id="123" w:author="Ana Miller-Ter Kuile" w:date="2020-11-30T13:18:00Z">
        <w:r w:rsidDel="00D0291B">
          <w:rPr>
            <w:rFonts w:ascii="Times New Roman" w:hAnsi="Times New Roman" w:cs="Times New Roman"/>
            <w:bCs/>
          </w:rPr>
          <w:delText xml:space="preserve">from the full body parts (opisthosomas) of </w:delText>
        </w:r>
        <w:r w:rsidR="00DE27E8" w:rsidDel="00D0291B">
          <w:rPr>
            <w:rFonts w:ascii="Times New Roman" w:hAnsi="Times New Roman" w:cs="Times New Roman"/>
            <w:bCs/>
          </w:rPr>
          <w:delText xml:space="preserve">an </w:delText>
        </w:r>
        <w:r w:rsidDel="00D0291B">
          <w:rPr>
            <w:rFonts w:ascii="Times New Roman" w:hAnsi="Times New Roman" w:cs="Times New Roman"/>
            <w:bCs/>
          </w:rPr>
          <w:delText>invertebrate consumer</w:delText>
        </w:r>
        <w:r w:rsidR="00DE27E8" w:rsidDel="00D0291B">
          <w:rPr>
            <w:rFonts w:ascii="Times New Roman" w:hAnsi="Times New Roman" w:cs="Times New Roman"/>
            <w:bCs/>
          </w:rPr>
          <w:delText xml:space="preserve"> species</w:delText>
        </w:r>
        <w:r w:rsidDel="00D0291B">
          <w:rPr>
            <w:rFonts w:ascii="Times New Roman" w:hAnsi="Times New Roman" w:cs="Times New Roman"/>
            <w:bCs/>
          </w:rPr>
          <w:delText xml:space="preserve"> (the spider, </w:delText>
        </w:r>
        <w:r w:rsidDel="00D0291B">
          <w:rPr>
            <w:rFonts w:ascii="Times New Roman" w:hAnsi="Times New Roman" w:cs="Times New Roman"/>
            <w:bCs/>
            <w:i/>
            <w:iCs/>
          </w:rPr>
          <w:delText>Heteropoda venatoria</w:delText>
        </w:r>
        <w:r w:rsidDel="00D0291B">
          <w:rPr>
            <w:rFonts w:ascii="Times New Roman" w:hAnsi="Times New Roman" w:cs="Times New Roman"/>
            <w:bCs/>
          </w:rPr>
          <w:delText>)</w:delText>
        </w:r>
      </w:del>
      <w:del w:id="124" w:author="Ana Miller-Ter Kuile" w:date="2020-11-30T13:17:00Z">
        <w:r w:rsidDel="00D0291B">
          <w:rPr>
            <w:rFonts w:ascii="Times New Roman" w:hAnsi="Times New Roman" w:cs="Times New Roman"/>
            <w:bCs/>
          </w:rPr>
          <w:delText xml:space="preserve"> </w:delText>
        </w:r>
      </w:del>
      <w:del w:id="125" w:author="Ana Miller-Ter Kuile" w:date="2020-11-30T13:14:00Z">
        <w:r w:rsidDel="006C3E6D">
          <w:rPr>
            <w:rFonts w:ascii="Times New Roman" w:hAnsi="Times New Roman" w:cs="Times New Roman"/>
            <w:bCs/>
          </w:rPr>
          <w:delText xml:space="preserve">from two environments – a “contained” mesocosm environment in which </w:delText>
        </w:r>
      </w:del>
      <w:del w:id="126" w:author="Ana Miller-Ter Kuile" w:date="2020-11-30T13:17:00Z">
        <w:r w:rsidDel="00D0291B">
          <w:rPr>
            <w:rFonts w:ascii="Times New Roman" w:hAnsi="Times New Roman" w:cs="Times New Roman"/>
            <w:bCs/>
          </w:rPr>
          <w:delText>we offered consumers a potential diet item</w:delText>
        </w:r>
      </w:del>
      <w:del w:id="127" w:author="Ana Miller-Ter Kuile" w:date="2020-11-30T12:26:00Z">
        <w:r w:rsidDel="007C787A">
          <w:rPr>
            <w:rFonts w:ascii="Times New Roman" w:hAnsi="Times New Roman" w:cs="Times New Roman"/>
            <w:bCs/>
          </w:rPr>
          <w:delText>,</w:delText>
        </w:r>
      </w:del>
      <w:del w:id="128" w:author="Ana Miller-Ter Kuile" w:date="2020-11-30T13:14:00Z">
        <w:r w:rsidDel="006C3E6D">
          <w:rPr>
            <w:rFonts w:ascii="Times New Roman" w:hAnsi="Times New Roman" w:cs="Times New Roman"/>
            <w:bCs/>
          </w:rPr>
          <w:delText xml:space="preserve"> and a </w:delText>
        </w:r>
        <w:r w:rsidR="001D2CE7" w:rsidDel="006C3E6D">
          <w:rPr>
            <w:rFonts w:ascii="Times New Roman" w:hAnsi="Times New Roman" w:cs="Times New Roman"/>
            <w:bCs/>
          </w:rPr>
          <w:delText>natural</w:delText>
        </w:r>
        <w:r w:rsidDel="006C3E6D">
          <w:rPr>
            <w:rFonts w:ascii="Times New Roman" w:hAnsi="Times New Roman" w:cs="Times New Roman"/>
            <w:bCs/>
          </w:rPr>
          <w:delText xml:space="preserve"> environment in which consumers could feed on </w:delText>
        </w:r>
        <w:r w:rsidR="00A82A87" w:rsidDel="006C3E6D">
          <w:rPr>
            <w:rFonts w:ascii="Times New Roman" w:hAnsi="Times New Roman" w:cs="Times New Roman"/>
            <w:bCs/>
          </w:rPr>
          <w:delText>naturally</w:delText>
        </w:r>
        <w:r w:rsidR="001D2CE7" w:rsidDel="006C3E6D">
          <w:rPr>
            <w:rFonts w:ascii="Times New Roman" w:hAnsi="Times New Roman" w:cs="Times New Roman"/>
            <w:bCs/>
          </w:rPr>
          <w:delText>-</w:delText>
        </w:r>
        <w:r w:rsidR="00A82A87" w:rsidDel="006C3E6D">
          <w:rPr>
            <w:rFonts w:ascii="Times New Roman" w:hAnsi="Times New Roman" w:cs="Times New Roman"/>
            <w:bCs/>
          </w:rPr>
          <w:delText xml:space="preserve">occurring </w:delText>
        </w:r>
        <w:r w:rsidDel="006C3E6D">
          <w:rPr>
            <w:rFonts w:ascii="Times New Roman" w:hAnsi="Times New Roman" w:cs="Times New Roman"/>
            <w:bCs/>
          </w:rPr>
          <w:delText>diet items</w:delText>
        </w:r>
      </w:del>
      <w:del w:id="129" w:author="Ana Miller-Ter Kuile" w:date="2020-11-30T13:17:00Z">
        <w:r w:rsidDel="00D0291B">
          <w:rPr>
            <w:rFonts w:ascii="Times New Roman" w:hAnsi="Times New Roman" w:cs="Times New Roman"/>
            <w:bCs/>
          </w:rPr>
          <w:delText>.</w:delText>
        </w:r>
        <w:r w:rsidR="00DE27E8" w:rsidDel="00D0291B">
          <w:rPr>
            <w:rFonts w:ascii="Times New Roman" w:hAnsi="Times New Roman" w:cs="Times New Roman"/>
            <w:bCs/>
          </w:rPr>
          <w:delText xml:space="preserve"> These environments represent two common contexts for the study of consumptive interactions and allowed us to explore both consumption- and diversity-based diet measures.</w:delText>
        </w:r>
        <w:r w:rsidDel="00D0291B">
          <w:rPr>
            <w:rFonts w:ascii="Times New Roman" w:hAnsi="Times New Roman" w:cs="Times New Roman"/>
            <w:bCs/>
          </w:rPr>
          <w:delText xml:space="preserve"> In each environment, we </w:delText>
        </w:r>
      </w:del>
      <w:del w:id="130" w:author="Ana Miller-Ter Kuile" w:date="2020-12-03T10:51:00Z">
        <w:r w:rsidDel="00A35BB4">
          <w:rPr>
            <w:rFonts w:ascii="Times New Roman" w:hAnsi="Times New Roman" w:cs="Times New Roman"/>
            <w:bCs/>
          </w:rPr>
          <w:delText xml:space="preserve">surface sterilized half of the consumers prior to DNA extraction using a series of washes in a 1:10 dilution of </w:delText>
        </w:r>
        <w:r w:rsidR="001D2CE7" w:rsidDel="00A35BB4">
          <w:rPr>
            <w:rFonts w:ascii="Times New Roman" w:hAnsi="Times New Roman" w:cs="Times New Roman"/>
            <w:bCs/>
          </w:rPr>
          <w:delText xml:space="preserve">bleach (10% commercial bleach) </w:delText>
        </w:r>
        <w:r w:rsidDel="00A35BB4">
          <w:rPr>
            <w:rFonts w:ascii="Times New Roman" w:hAnsi="Times New Roman" w:cs="Times New Roman"/>
            <w:bCs/>
          </w:rPr>
          <w:delText xml:space="preserve">and deionized water; we left the other half of consumers unsterilized. </w:delText>
        </w:r>
      </w:del>
      <w:del w:id="131" w:author="Ana Miller-Ter Kuile" w:date="2020-12-03T10:55:00Z">
        <w:r w:rsidDel="00A35BB4">
          <w:rPr>
            <w:rFonts w:ascii="Times New Roman" w:hAnsi="Times New Roman" w:cs="Times New Roman"/>
            <w:bCs/>
          </w:rPr>
          <w:delText>Specifically, we ask</w:delText>
        </w:r>
        <w:r w:rsidR="00E055C4" w:rsidDel="00A35BB4">
          <w:rPr>
            <w:rFonts w:ascii="Times New Roman" w:hAnsi="Times New Roman" w:cs="Times New Roman"/>
            <w:bCs/>
          </w:rPr>
          <w:delText>:</w:delText>
        </w:r>
        <w:r w:rsidDel="00A35BB4">
          <w:rPr>
            <w:rFonts w:ascii="Times New Roman" w:hAnsi="Times New Roman" w:cs="Times New Roman"/>
            <w:bCs/>
          </w:rPr>
          <w:delText xml:space="preserve"> </w:delText>
        </w:r>
      </w:del>
      <w:ins w:id="132" w:author="Ana Miller-Ter Kuile" w:date="2020-11-30T13:29:00Z">
        <w:r w:rsidR="00D54E39">
          <w:rPr>
            <w:rFonts w:ascii="Times New Roman" w:hAnsi="Times New Roman" w:cs="Times New Roman"/>
            <w:bCs/>
          </w:rPr>
          <w:t>help address whether</w:t>
        </w:r>
      </w:ins>
      <w:ins w:id="133" w:author="Ana Miller-Ter Kuile" w:date="2020-11-30T13:28:00Z">
        <w:r w:rsidR="00D54E39">
          <w:rPr>
            <w:rFonts w:ascii="Times New Roman" w:hAnsi="Times New Roman" w:cs="Times New Roman"/>
            <w:bCs/>
          </w:rPr>
          <w:t xml:space="preserve"> </w:t>
        </w:r>
      </w:ins>
      <w:del w:id="134" w:author="Ana Miller-Ter Kuile" w:date="2020-11-30T13:29:00Z">
        <w:r w:rsidDel="00D54E39">
          <w:rPr>
            <w:rFonts w:ascii="Times New Roman" w:hAnsi="Times New Roman" w:cs="Times New Roman"/>
            <w:bCs/>
          </w:rPr>
          <w:delText xml:space="preserve">Does surface sterilization alter </w:delText>
        </w:r>
        <w:r w:rsidR="00E055C4" w:rsidDel="00D54E39">
          <w:rPr>
            <w:rFonts w:ascii="Times New Roman" w:hAnsi="Times New Roman" w:cs="Times New Roman"/>
            <w:bCs/>
          </w:rPr>
          <w:delText xml:space="preserve">1) </w:delText>
        </w:r>
        <w:r w:rsidDel="00D54E39">
          <w:rPr>
            <w:rFonts w:ascii="Times New Roman" w:hAnsi="Times New Roman" w:cs="Times New Roman"/>
            <w:bCs/>
          </w:rPr>
          <w:delText>detection</w:delText>
        </w:r>
        <w:r w:rsidR="00E055C4" w:rsidDel="00D54E39">
          <w:rPr>
            <w:rFonts w:ascii="Times New Roman" w:hAnsi="Times New Roman" w:cs="Times New Roman"/>
            <w:bCs/>
          </w:rPr>
          <w:delText xml:space="preserve"> </w:delText>
        </w:r>
        <w:r w:rsidR="00DE27E8" w:rsidDel="00D54E39">
          <w:rPr>
            <w:rFonts w:ascii="Times New Roman" w:hAnsi="Times New Roman" w:cs="Times New Roman"/>
            <w:bCs/>
          </w:rPr>
          <w:delText>or 2) abundance of a single offered diet species (mesocosm environment) or all potential diet items</w:delText>
        </w:r>
        <w:r w:rsidR="00CE14A8" w:rsidDel="00D54E39">
          <w:rPr>
            <w:rFonts w:ascii="Times New Roman" w:hAnsi="Times New Roman" w:cs="Times New Roman"/>
            <w:bCs/>
          </w:rPr>
          <w:delText xml:space="preserve"> (natural environment)</w:delText>
        </w:r>
        <w:r w:rsidR="00DE27E8" w:rsidDel="00D54E39">
          <w:rPr>
            <w:rFonts w:ascii="Times New Roman" w:hAnsi="Times New Roman" w:cs="Times New Roman"/>
            <w:bCs/>
          </w:rPr>
          <w:delText>, s</w:delText>
        </w:r>
        <w:r w:rsidDel="00D54E39">
          <w:rPr>
            <w:rFonts w:ascii="Times New Roman" w:hAnsi="Times New Roman" w:cs="Times New Roman"/>
            <w:bCs/>
          </w:rPr>
          <w:delText>uggesting that</w:delText>
        </w:r>
      </w:del>
      <w:ins w:id="135" w:author="Ana Miller-Ter Kuile" w:date="2020-11-30T13:29:00Z">
        <w:r w:rsidR="00D54E39">
          <w:rPr>
            <w:rFonts w:ascii="Times New Roman" w:hAnsi="Times New Roman" w:cs="Times New Roman"/>
            <w:bCs/>
          </w:rPr>
          <w:t>s</w:t>
        </w:r>
      </w:ins>
      <w:del w:id="136" w:author="Ana Miller-Ter Kuile" w:date="2020-11-30T13:29:00Z">
        <w:r w:rsidDel="00D54E39">
          <w:rPr>
            <w:rFonts w:ascii="Times New Roman" w:hAnsi="Times New Roman" w:cs="Times New Roman"/>
            <w:bCs/>
          </w:rPr>
          <w:delText xml:space="preserve"> </w:delText>
        </w:r>
      </w:del>
      <w:ins w:id="137" w:author="Ana Miller-Ter Kuile" w:date="2020-11-30T12:27:00Z">
        <w:r w:rsidR="007C787A">
          <w:rPr>
            <w:rFonts w:ascii="Times New Roman" w:hAnsi="Times New Roman" w:cs="Times New Roman"/>
            <w:bCs/>
          </w:rPr>
          <w:t>urface contamination could alter ecological interpretations of community-scale species interactions</w:t>
        </w:r>
      </w:ins>
      <w:del w:id="138" w:author="Ana Miller-Ter Kuile" w:date="2020-11-30T12:27:00Z">
        <w:r w:rsidDel="007C787A">
          <w:rPr>
            <w:rFonts w:ascii="Times New Roman" w:hAnsi="Times New Roman" w:cs="Times New Roman"/>
            <w:bCs/>
          </w:rPr>
          <w:delText xml:space="preserve">contaminants either hide or inflate diet </w:delText>
        </w:r>
        <w:r w:rsidR="00214CFC" w:rsidDel="007C787A">
          <w:rPr>
            <w:rFonts w:ascii="Times New Roman" w:hAnsi="Times New Roman" w:cs="Times New Roman"/>
            <w:bCs/>
          </w:rPr>
          <w:delText>consumption amo</w:delText>
        </w:r>
      </w:del>
      <w:del w:id="139" w:author="Ana Miller-Ter Kuile" w:date="2020-11-30T12:28:00Z">
        <w:r w:rsidR="00214CFC" w:rsidDel="007C787A">
          <w:rPr>
            <w:rFonts w:ascii="Times New Roman" w:hAnsi="Times New Roman" w:cs="Times New Roman"/>
            <w:bCs/>
          </w:rPr>
          <w:delText>unt</w:delText>
        </w:r>
      </w:del>
      <w:ins w:id="140" w:author="Ana Miller-Ter Kuile" w:date="2020-11-30T13:29:00Z">
        <w:r w:rsidR="00D54E39">
          <w:rPr>
            <w:rFonts w:ascii="Times New Roman" w:hAnsi="Times New Roman" w:cs="Times New Roman"/>
            <w:bCs/>
          </w:rPr>
          <w:t xml:space="preserve"> and whether surface sterilization needs to be incorporated into standar</w:t>
        </w:r>
      </w:ins>
      <w:ins w:id="141" w:author="Ana Miller-Ter Kuile" w:date="2020-11-30T13:30:00Z">
        <w:r w:rsidR="00D54E39">
          <w:rPr>
            <w:rFonts w:ascii="Times New Roman" w:hAnsi="Times New Roman" w:cs="Times New Roman"/>
            <w:bCs/>
          </w:rPr>
          <w:t xml:space="preserve">d protocols in this field. </w:t>
        </w:r>
      </w:ins>
      <w:del w:id="142" w:author="Ana Miller-Ter Kuile" w:date="2020-11-30T13:29:00Z">
        <w:r w:rsidR="001D2CE7" w:rsidDel="00D54E39">
          <w:rPr>
            <w:rFonts w:ascii="Times New Roman" w:hAnsi="Times New Roman" w:cs="Times New Roman"/>
            <w:bCs/>
          </w:rPr>
          <w:delText>?</w:delText>
        </w:r>
        <w:r w:rsidR="000F0FE7" w:rsidDel="00D54E39">
          <w:rPr>
            <w:rFonts w:ascii="Times New Roman" w:hAnsi="Times New Roman" w:cs="Times New Roman"/>
            <w:bCs/>
          </w:rPr>
          <w:delText xml:space="preserve"> </w:delText>
        </w:r>
        <w:r w:rsidR="009123B2" w:rsidDel="00D54E39">
          <w:rPr>
            <w:rFonts w:ascii="Times New Roman" w:hAnsi="Times New Roman" w:cs="Times New Roman"/>
            <w:bCs/>
          </w:rPr>
          <w:delText xml:space="preserve">Last, </w:delText>
        </w:r>
      </w:del>
      <w:del w:id="143" w:author="Ana Miller-Ter Kuile" w:date="2020-11-30T13:23:00Z">
        <w:r w:rsidR="000F0FE7" w:rsidDel="00D0291B">
          <w:rPr>
            <w:rFonts w:ascii="Times New Roman" w:hAnsi="Times New Roman" w:cs="Times New Roman"/>
            <w:bCs/>
          </w:rPr>
          <w:delText>3</w:delText>
        </w:r>
        <w:r w:rsidDel="00D0291B">
          <w:rPr>
            <w:rFonts w:ascii="Times New Roman" w:hAnsi="Times New Roman" w:cs="Times New Roman"/>
            <w:bCs/>
          </w:rPr>
          <w:delText xml:space="preserve">) </w:delText>
        </w:r>
        <w:r w:rsidR="00D91AC6" w:rsidDel="00D0291B">
          <w:rPr>
            <w:rFonts w:ascii="Times New Roman" w:hAnsi="Times New Roman" w:cs="Times New Roman"/>
            <w:bCs/>
          </w:rPr>
          <w:delText xml:space="preserve">Does surface sterilization alter the </w:delText>
        </w:r>
        <w:r w:rsidR="00E055C4" w:rsidDel="00D0291B">
          <w:rPr>
            <w:rFonts w:ascii="Times New Roman" w:hAnsi="Times New Roman" w:cs="Times New Roman"/>
            <w:bCs/>
          </w:rPr>
          <w:delText xml:space="preserve">richness or composition of potential </w:delText>
        </w:r>
        <w:r w:rsidR="005117D9" w:rsidDel="00D0291B">
          <w:rPr>
            <w:rFonts w:ascii="Times New Roman" w:hAnsi="Times New Roman" w:cs="Times New Roman"/>
            <w:bCs/>
          </w:rPr>
          <w:delText>diet</w:delText>
        </w:r>
        <w:r w:rsidR="00E055C4" w:rsidDel="00D0291B">
          <w:rPr>
            <w:rFonts w:ascii="Times New Roman" w:hAnsi="Times New Roman" w:cs="Times New Roman"/>
            <w:bCs/>
          </w:rPr>
          <w:delText xml:space="preserve"> items in </w:delText>
        </w:r>
        <w:r w:rsidR="009123B2" w:rsidDel="00D0291B">
          <w:rPr>
            <w:rFonts w:ascii="Times New Roman" w:hAnsi="Times New Roman" w:cs="Times New Roman"/>
            <w:bCs/>
          </w:rPr>
          <w:delText>a</w:delText>
        </w:r>
        <w:r w:rsidR="00AA1148" w:rsidDel="00D0291B">
          <w:rPr>
            <w:rFonts w:ascii="Times New Roman" w:hAnsi="Times New Roman" w:cs="Times New Roman"/>
            <w:bCs/>
          </w:rPr>
          <w:delText xml:space="preserve"> natural</w:delText>
        </w:r>
        <w:r w:rsidR="009123B2" w:rsidDel="00D0291B">
          <w:rPr>
            <w:rFonts w:ascii="Times New Roman" w:hAnsi="Times New Roman" w:cs="Times New Roman"/>
            <w:bCs/>
          </w:rPr>
          <w:delText xml:space="preserve"> environment</w:delText>
        </w:r>
        <w:r w:rsidR="00E055C4" w:rsidDel="00D0291B">
          <w:rPr>
            <w:rFonts w:ascii="Times New Roman" w:hAnsi="Times New Roman" w:cs="Times New Roman"/>
            <w:bCs/>
          </w:rPr>
          <w:delText>, suggesting that surface contamination could alter ecological interpretations of community-scale species interactions?</w:delText>
        </w:r>
        <w:r w:rsidDel="00D0291B">
          <w:rPr>
            <w:rFonts w:ascii="Times New Roman" w:hAnsi="Times New Roman" w:cs="Times New Roman"/>
            <w:bCs/>
          </w:rPr>
          <w:delText xml:space="preserve"> </w:delText>
        </w:r>
      </w:del>
      <w:del w:id="144" w:author="Ana Miller-Ter Kuile" w:date="2020-11-30T13:30:00Z">
        <w:r w:rsidR="00247970" w:rsidDel="00D54E39">
          <w:rPr>
            <w:rFonts w:ascii="Times New Roman" w:hAnsi="Times New Roman" w:cs="Times New Roman"/>
            <w:bCs/>
          </w:rPr>
          <w:delText xml:space="preserve">Examining how surface </w:delText>
        </w:r>
        <w:r w:rsidR="00063FB4" w:rsidDel="00D54E39">
          <w:rPr>
            <w:rFonts w:ascii="Times New Roman" w:hAnsi="Times New Roman" w:cs="Times New Roman"/>
            <w:bCs/>
          </w:rPr>
          <w:delText>sterilization alters</w:delText>
        </w:r>
        <w:r w:rsidR="00247970" w:rsidDel="00D54E39">
          <w:rPr>
            <w:rFonts w:ascii="Times New Roman" w:hAnsi="Times New Roman" w:cs="Times New Roman"/>
            <w:bCs/>
          </w:rPr>
          <w:delText xml:space="preserve"> estimated diet metrics for consumptive</w:delText>
        </w:r>
        <w:r w:rsidR="00CE14A8" w:rsidDel="00D54E39">
          <w:rPr>
            <w:rFonts w:ascii="Times New Roman" w:hAnsi="Times New Roman" w:cs="Times New Roman"/>
            <w:bCs/>
          </w:rPr>
          <w:delText xml:space="preserve"> interaction</w:delText>
        </w:r>
        <w:r w:rsidR="00247970" w:rsidDel="00D54E39">
          <w:rPr>
            <w:rFonts w:ascii="Times New Roman" w:hAnsi="Times New Roman" w:cs="Times New Roman"/>
            <w:bCs/>
          </w:rPr>
          <w:delText xml:space="preserve"> studies</w:delText>
        </w:r>
        <w:r w:rsidR="003603F7" w:rsidDel="00D54E39">
          <w:rPr>
            <w:rFonts w:ascii="Times New Roman" w:hAnsi="Times New Roman" w:cs="Times New Roman"/>
            <w:bCs/>
          </w:rPr>
          <w:delText xml:space="preserve"> in invertebrates</w:delText>
        </w:r>
        <w:r w:rsidR="00247970" w:rsidDel="00D54E39">
          <w:rPr>
            <w:rFonts w:ascii="Times New Roman" w:hAnsi="Times New Roman" w:cs="Times New Roman"/>
            <w:bCs/>
          </w:rPr>
          <w:delText xml:space="preserve"> is an important step for verifying and standardizing these methods.</w:delText>
        </w:r>
      </w:del>
    </w:p>
    <w:p w14:paraId="05FD446C" w14:textId="63DCCC6B" w:rsidR="00D0291B" w:rsidRPr="00A920FD" w:rsidDel="00D54E39" w:rsidRDefault="00D0291B">
      <w:pPr>
        <w:spacing w:line="480" w:lineRule="auto"/>
        <w:rPr>
          <w:del w:id="145" w:author="Ana Miller-Ter Kuile" w:date="2020-11-30T13:29:00Z"/>
          <w:rFonts w:ascii="Times New Roman" w:hAnsi="Times New Roman" w:cs="Times New Roman"/>
          <w:bCs/>
        </w:rPr>
      </w:pP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58708C4A"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t>
      </w:r>
      <w:moveToRangeStart w:id="146" w:author="Ana Miller-Ter Kuile" w:date="2020-11-30T13:32:00Z" w:name="move57635587"/>
      <w:moveTo w:id="147" w:author="Ana Miller-Ter Kuile" w:date="2020-11-30T13:32:00Z">
        <w:r w:rsidR="00390371">
          <w:rPr>
            <w:rFonts w:ascii="Times New Roman" w:hAnsi="Times New Roman" w:cs="Times New Roman"/>
            <w:bCs/>
          </w:rPr>
          <w:t xml:space="preserve">Palmyra Atoll has a well-characterized species list, and like many atolls, is relatively species poor, allowing for characterization of </w:t>
        </w:r>
      </w:moveTo>
      <w:ins w:id="148" w:author="Ana Miller-Ter Kuile" w:date="2020-11-30T13:32:00Z">
        <w:r w:rsidR="00390371">
          <w:rPr>
            <w:rFonts w:ascii="Times New Roman" w:hAnsi="Times New Roman" w:cs="Times New Roman"/>
            <w:bCs/>
          </w:rPr>
          <w:t>consumer</w:t>
        </w:r>
      </w:ins>
      <w:ins w:id="149" w:author="Ana Miller-Ter Kuile" w:date="2020-11-30T13:33:00Z">
        <w:r w:rsidR="00390371">
          <w:rPr>
            <w:rFonts w:ascii="Times New Roman" w:hAnsi="Times New Roman" w:cs="Times New Roman"/>
            <w:bCs/>
          </w:rPr>
          <w:t xml:space="preserve"> and </w:t>
        </w:r>
      </w:ins>
      <w:moveTo w:id="150" w:author="Ana Miller-Ter Kuile" w:date="2020-11-30T13:32:00Z">
        <w:r w:rsidR="00390371">
          <w:rPr>
            <w:rFonts w:ascii="Times New Roman" w:hAnsi="Times New Roman" w:cs="Times New Roman"/>
            <w:bCs/>
          </w:rPr>
          <w:t>potential diet items</w:t>
        </w:r>
      </w:moveTo>
      <w:ins w:id="151" w:author="Ana Miller-Ter Kuile" w:date="2020-11-30T13:33:00Z">
        <w:r w:rsidR="00390371">
          <w:rPr>
            <w:rFonts w:ascii="Times New Roman" w:hAnsi="Times New Roman" w:cs="Times New Roman"/>
            <w:bCs/>
          </w:rPr>
          <w:t xml:space="preserve"> in DNA metabarcoding data</w:t>
        </w:r>
      </w:ins>
      <w:moveTo w:id="152" w:author="Ana Miller-Ter Kuile" w:date="2020-11-30T13:32:00Z">
        <w:r w:rsidR="00390371">
          <w:rPr>
            <w:rFonts w:ascii="Times New Roman" w:hAnsi="Times New Roman" w:cs="Times New Roman"/>
            <w:bCs/>
          </w:rPr>
          <w:t xml:space="preserve"> </w:t>
        </w:r>
        <w:r w:rsidR="00390371">
          <w:rPr>
            <w:rFonts w:ascii="Times New Roman" w:hAnsi="Times New Roman" w:cs="Times New Roman"/>
            <w:bCs/>
          </w:rPr>
          <w:fldChar w:fldCharType="begin" w:fldLock="1"/>
        </w:r>
        <w:r w:rsidR="00390371">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390371">
          <w:rPr>
            <w:rFonts w:ascii="Times New Roman" w:hAnsi="Times New Roman" w:cs="Times New Roman"/>
            <w:bCs/>
          </w:rPr>
          <w:fldChar w:fldCharType="separate"/>
        </w:r>
        <w:r w:rsidR="00390371" w:rsidRPr="00076320">
          <w:rPr>
            <w:rFonts w:ascii="Times New Roman" w:hAnsi="Times New Roman" w:cs="Times New Roman"/>
            <w:bCs/>
            <w:noProof/>
          </w:rPr>
          <w:t>(Handler et al., 2007)</w:t>
        </w:r>
        <w:r w:rsidR="00390371">
          <w:rPr>
            <w:rFonts w:ascii="Times New Roman" w:hAnsi="Times New Roman" w:cs="Times New Roman"/>
            <w:bCs/>
          </w:rPr>
          <w:fldChar w:fldCharType="end"/>
        </w:r>
        <w:r w:rsidR="00390371">
          <w:rPr>
            <w:rFonts w:ascii="Times New Roman" w:hAnsi="Times New Roman" w:cs="Times New Roman"/>
            <w:bCs/>
          </w:rPr>
          <w:t xml:space="preserve">. </w:t>
        </w:r>
      </w:moveTo>
      <w:moveToRangeEnd w:id="146"/>
      <w:r>
        <w:rPr>
          <w:rFonts w:ascii="Times New Roman" w:hAnsi="Times New Roman" w:cs="Times New Roman"/>
          <w:bCs/>
        </w:rPr>
        <w:t>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ins w:id="153" w:author="Ana Miller-Ter Kuile" w:date="2020-11-30T13:33:00Z">
        <w:r w:rsidR="00390371">
          <w:rPr>
            <w:rFonts w:ascii="Times New Roman" w:hAnsi="Times New Roman" w:cs="Times New Roman"/>
            <w:bCs/>
          </w:rPr>
          <w:t xml:space="preserve">a) </w:t>
        </w:r>
      </w:ins>
      <w:del w:id="154" w:author="Ana Miller-Ter Kuile" w:date="2020-11-30T13:32:00Z">
        <w:r w:rsidR="00063FB4" w:rsidDel="00390371">
          <w:rPr>
            <w:rFonts w:ascii="Times New Roman" w:hAnsi="Times New Roman" w:cs="Times New Roman"/>
            <w:bCs/>
          </w:rPr>
          <w:delText xml:space="preserve">1) </w:delText>
        </w:r>
      </w:del>
      <w:r w:rsidR="00063FB4">
        <w:rPr>
          <w:rFonts w:ascii="Times New Roman" w:hAnsi="Times New Roman" w:cs="Times New Roman"/>
          <w:bCs/>
        </w:rPr>
        <w:t xml:space="preserve">it occurs in high </w:t>
      </w:r>
      <w:r w:rsidR="00063FB4">
        <w:rPr>
          <w:rFonts w:ascii="Times New Roman" w:hAnsi="Times New Roman" w:cs="Times New Roman"/>
          <w:bCs/>
        </w:rPr>
        <w:lastRenderedPageBreak/>
        <w:t>abundance on the atoll and is therefore easy to collect</w:t>
      </w:r>
      <w:ins w:id="155" w:author="Ana Miller-Ter Kuile" w:date="2020-11-30T13:32:00Z">
        <w:r w:rsidR="00390371">
          <w:rPr>
            <w:rFonts w:ascii="Times New Roman" w:hAnsi="Times New Roman" w:cs="Times New Roman"/>
            <w:bCs/>
          </w:rPr>
          <w:t>,</w:t>
        </w:r>
      </w:ins>
      <w:r w:rsidR="00063FB4">
        <w:rPr>
          <w:rFonts w:ascii="Times New Roman" w:hAnsi="Times New Roman" w:cs="Times New Roman"/>
          <w:bCs/>
        </w:rPr>
        <w:t xml:space="preserve"> </w:t>
      </w:r>
      <w:ins w:id="156" w:author="Ana Miller-Ter Kuile" w:date="2020-11-30T13:34:00Z">
        <w:r w:rsidR="00390371">
          <w:rPr>
            <w:rFonts w:ascii="Times New Roman" w:hAnsi="Times New Roman" w:cs="Times New Roman"/>
            <w:bCs/>
          </w:rPr>
          <w:t xml:space="preserve">b) </w:t>
        </w:r>
      </w:ins>
      <w:del w:id="157" w:author="Ana Miller-Ter Kuile" w:date="2020-11-30T13:32:00Z">
        <w:r w:rsidR="00063FB4" w:rsidDel="00390371">
          <w:rPr>
            <w:rFonts w:ascii="Times New Roman" w:hAnsi="Times New Roman" w:cs="Times New Roman"/>
            <w:bCs/>
          </w:rPr>
          <w:delText xml:space="preserve">and observe and 2) </w:delText>
        </w:r>
      </w:del>
      <w:r w:rsidR="00063FB4">
        <w:rPr>
          <w:rFonts w:ascii="Times New Roman" w:hAnsi="Times New Roman" w:cs="Times New Roman"/>
          <w:bCs/>
        </w:rPr>
        <w:t>it is a generalist species</w:t>
      </w:r>
      <w:ins w:id="158" w:author="Ana Miller-Ter Kuile" w:date="2020-11-30T13:34:00Z">
        <w:r w:rsidR="00390371">
          <w:rPr>
            <w:rFonts w:ascii="Times New Roman" w:hAnsi="Times New Roman" w:cs="Times New Roman"/>
            <w:bCs/>
          </w:rPr>
          <w:t xml:space="preserve"> that feeds on a wide suite of </w:t>
        </w:r>
      </w:ins>
      <w:ins w:id="159" w:author="Ana Miller-Ter Kuile" w:date="2020-11-30T13:35:00Z">
        <w:r w:rsidR="00390371">
          <w:rPr>
            <w:rFonts w:ascii="Times New Roman" w:hAnsi="Times New Roman" w:cs="Times New Roman"/>
            <w:bCs/>
          </w:rPr>
          <w:t>other organisms</w:t>
        </w:r>
      </w:ins>
      <w:ins w:id="160" w:author="Ana Miller-Ter Kuile" w:date="2020-11-30T13:34:00Z">
        <w:r w:rsidR="00390371">
          <w:rPr>
            <w:rFonts w:ascii="Times New Roman" w:hAnsi="Times New Roman" w:cs="Times New Roman"/>
            <w:bCs/>
          </w:rPr>
          <w:t xml:space="preserve"> </w:t>
        </w:r>
      </w:ins>
      <w:ins w:id="161" w:author="Ana Miller-Ter Kuile" w:date="2020-11-30T13:35:00Z">
        <w:r w:rsidR="00390371">
          <w:rPr>
            <w:rFonts w:ascii="Times New Roman" w:hAnsi="Times New Roman" w:cs="Times New Roman"/>
            <w:bCs/>
          </w:rPr>
          <w:t>(including insects, spiders, other invertebrates</w:t>
        </w:r>
      </w:ins>
      <w:ins w:id="162" w:author="Ana Miller-Ter Kuile" w:date="2020-11-30T13:36:00Z">
        <w:r w:rsidR="00390371">
          <w:rPr>
            <w:rFonts w:ascii="Times New Roman" w:hAnsi="Times New Roman" w:cs="Times New Roman"/>
            <w:bCs/>
          </w:rPr>
          <w:t>,</w:t>
        </w:r>
      </w:ins>
      <w:ins w:id="163" w:author="Ana Miller-Ter Kuile" w:date="2020-11-30T13:35:00Z">
        <w:r w:rsidR="00390371">
          <w:rPr>
            <w:rFonts w:ascii="Times New Roman" w:hAnsi="Times New Roman" w:cs="Times New Roman"/>
            <w:bCs/>
          </w:rPr>
          <w:t xml:space="preserve"> and </w:t>
        </w:r>
      </w:ins>
      <w:ins w:id="164" w:author="Ana Miller-Ter Kuile" w:date="2020-12-04T10:33:00Z">
        <w:r w:rsidR="006D08C1">
          <w:rPr>
            <w:rFonts w:ascii="Times New Roman" w:hAnsi="Times New Roman" w:cs="Times New Roman"/>
            <w:bCs/>
          </w:rPr>
          <w:t>two vertebrates, geckos in the genu</w:t>
        </w:r>
      </w:ins>
      <w:ins w:id="165" w:author="Ana Miller-Ter Kuile" w:date="2020-12-04T10:34:00Z">
        <w:r w:rsidR="006D08C1">
          <w:rPr>
            <w:rFonts w:ascii="Times New Roman" w:hAnsi="Times New Roman" w:cs="Times New Roman"/>
            <w:bCs/>
          </w:rPr>
          <w:t xml:space="preserve">s </w:t>
        </w:r>
        <w:proofErr w:type="spellStart"/>
        <w:r w:rsidR="006D08C1">
          <w:rPr>
            <w:rFonts w:ascii="Times New Roman" w:hAnsi="Times New Roman" w:cs="Times New Roman"/>
            <w:bCs/>
            <w:i/>
            <w:iCs/>
          </w:rPr>
          <w:t>Lepidodactylus</w:t>
        </w:r>
      </w:ins>
      <w:proofErr w:type="spellEnd"/>
      <w:ins w:id="166" w:author="Ana Miller-Ter Kuile" w:date="2020-11-30T13:36:00Z">
        <w:r w:rsidR="00390371">
          <w:rPr>
            <w:rFonts w:ascii="Times New Roman" w:hAnsi="Times New Roman" w:cs="Times New Roman"/>
            <w:bCs/>
          </w:rPr>
          <w:t xml:space="preserve">), </w:t>
        </w:r>
      </w:ins>
      <w:ins w:id="167" w:author="Ana Miller-Ter Kuile" w:date="2020-11-30T13:34:00Z">
        <w:r w:rsidR="00390371">
          <w:rPr>
            <w:rFonts w:ascii="Times New Roman" w:hAnsi="Times New Roman" w:cs="Times New Roman"/>
            <w:bCs/>
          </w:rPr>
          <w:t>c) due to its small size</w:t>
        </w:r>
      </w:ins>
      <w:ins w:id="168" w:author="Ana Miller-Ter Kuile" w:date="2020-11-30T13:35:00Z">
        <w:r w:rsidR="00390371">
          <w:rPr>
            <w:rFonts w:ascii="Times New Roman" w:hAnsi="Times New Roman" w:cs="Times New Roman"/>
            <w:bCs/>
          </w:rPr>
          <w:t xml:space="preserve"> and arachnid feeding habits,</w:t>
        </w:r>
      </w:ins>
      <w:r w:rsidR="00063FB4">
        <w:rPr>
          <w:rFonts w:ascii="Times New Roman" w:hAnsi="Times New Roman" w:cs="Times New Roman"/>
          <w:bCs/>
        </w:rPr>
        <w:t xml:space="preserve"> </w:t>
      </w:r>
      <w:del w:id="169" w:author="Ana Miller-Ter Kuile" w:date="2020-11-30T13:34:00Z">
        <w:r w:rsidR="00063FB4" w:rsidDel="00390371">
          <w:rPr>
            <w:rFonts w:ascii="Times New Roman" w:hAnsi="Times New Roman" w:cs="Times New Roman"/>
            <w:bCs/>
          </w:rPr>
          <w:delText>with no</w:delText>
        </w:r>
      </w:del>
      <w:ins w:id="170" w:author="Ana Miller-Ter Kuile" w:date="2020-11-30T13:34:00Z">
        <w:r w:rsidR="00390371">
          <w:rPr>
            <w:rFonts w:ascii="Times New Roman" w:hAnsi="Times New Roman" w:cs="Times New Roman"/>
            <w:bCs/>
          </w:rPr>
          <w:t>there are no</w:t>
        </w:r>
      </w:ins>
      <w:r w:rsidR="00063FB4">
        <w:rPr>
          <w:rFonts w:ascii="Times New Roman" w:hAnsi="Times New Roman" w:cs="Times New Roman"/>
          <w:bCs/>
        </w:rPr>
        <w:t xml:space="preserve"> viable non-genetic methods of diet analysis</w:t>
      </w:r>
      <w:ins w:id="171" w:author="Ana Miller-Ter Kuile" w:date="2020-11-30T13:36:00Z">
        <w:r w:rsidR="00390371">
          <w:rPr>
            <w:rFonts w:ascii="Times New Roman" w:hAnsi="Times New Roman" w:cs="Times New Roman"/>
            <w:bCs/>
          </w:rPr>
          <w:t xml:space="preserve">, </w:t>
        </w:r>
      </w:ins>
      <w:del w:id="172" w:author="Ana Miller-Ter Kuile" w:date="2020-11-30T13:36:00Z">
        <w:r w:rsidR="00063FB4" w:rsidDel="00390371">
          <w:rPr>
            <w:rFonts w:ascii="Times New Roman" w:hAnsi="Times New Roman" w:cs="Times New Roman"/>
            <w:bCs/>
          </w:rPr>
          <w:delText>, making it an ideal target species for</w:delText>
        </w:r>
        <w:r w:rsidR="005C2AF8" w:rsidDel="00390371">
          <w:rPr>
            <w:rFonts w:ascii="Times New Roman" w:hAnsi="Times New Roman" w:cs="Times New Roman"/>
            <w:bCs/>
          </w:rPr>
          <w:delText xml:space="preserve"> diet</w:delText>
        </w:r>
        <w:r w:rsidR="00063FB4" w:rsidDel="00390371">
          <w:rPr>
            <w:rFonts w:ascii="Times New Roman" w:hAnsi="Times New Roman" w:cs="Times New Roman"/>
            <w:bCs/>
          </w:rPr>
          <w:delText xml:space="preserve"> DNA metabarcoding</w:delText>
        </w:r>
      </w:del>
      <w:ins w:id="173" w:author="Ana Miller-Ter Kuile" w:date="2020-11-30T13:35:00Z">
        <w:r w:rsidR="00390371">
          <w:rPr>
            <w:rFonts w:ascii="Times New Roman" w:hAnsi="Times New Roman" w:cs="Times New Roman"/>
            <w:bCs/>
          </w:rPr>
          <w:t>and d</w:t>
        </w:r>
      </w:ins>
      <w:ins w:id="174" w:author="Ana Miller-Ter Kuile" w:date="2020-11-30T13:34:00Z">
        <w:r w:rsidR="00390371">
          <w:rPr>
            <w:rFonts w:ascii="Times New Roman" w:hAnsi="Times New Roman" w:cs="Times New Roman"/>
            <w:bCs/>
          </w:rPr>
          <w:t xml:space="preserve">) </w:t>
        </w:r>
      </w:ins>
      <w:ins w:id="175" w:author="Ana Miller-Ter Kuile" w:date="2020-11-30T13:33:00Z">
        <w:r w:rsidR="00390371">
          <w:rPr>
            <w:rFonts w:ascii="Times New Roman" w:hAnsi="Times New Roman" w:cs="Times New Roman"/>
            <w:bCs/>
          </w:rPr>
          <w:t xml:space="preserve">it is the only species in its family on the atoll, </w:t>
        </w:r>
      </w:ins>
      <w:ins w:id="176" w:author="Ana Miller-Ter Kuile" w:date="2020-11-30T13:47:00Z">
        <w:r w:rsidR="0084061A">
          <w:rPr>
            <w:rFonts w:ascii="Times New Roman" w:hAnsi="Times New Roman" w:cs="Times New Roman"/>
            <w:bCs/>
          </w:rPr>
          <w:t xml:space="preserve">meaning </w:t>
        </w:r>
      </w:ins>
      <w:ins w:id="177" w:author="Ana Miller-Ter Kuile" w:date="2020-11-30T13:33:00Z">
        <w:r w:rsidR="00390371">
          <w:rPr>
            <w:rFonts w:ascii="Times New Roman" w:hAnsi="Times New Roman" w:cs="Times New Roman"/>
            <w:bCs/>
          </w:rPr>
          <w:t>consumer DNA</w:t>
        </w:r>
      </w:ins>
      <w:ins w:id="178" w:author="Ana Miller-Ter Kuile" w:date="2020-11-30T13:47:00Z">
        <w:r w:rsidR="0084061A">
          <w:rPr>
            <w:rFonts w:ascii="Times New Roman" w:hAnsi="Times New Roman" w:cs="Times New Roman"/>
            <w:bCs/>
          </w:rPr>
          <w:t xml:space="preserve"> can be differentiated</w:t>
        </w:r>
      </w:ins>
      <w:ins w:id="179" w:author="Ana Miller-Ter Kuile" w:date="2020-11-30T13:33:00Z">
        <w:r w:rsidR="00390371">
          <w:rPr>
            <w:rFonts w:ascii="Times New Roman" w:hAnsi="Times New Roman" w:cs="Times New Roman"/>
            <w:bCs/>
          </w:rPr>
          <w:t xml:space="preserve"> from potential diet DNA</w:t>
        </w:r>
      </w:ins>
      <w:ins w:id="180" w:author="Ana Miller-Ter Kuile" w:date="2020-11-30T13:35:00Z">
        <w:r w:rsidR="00390371">
          <w:rPr>
            <w:rFonts w:ascii="Times New Roman" w:hAnsi="Times New Roman" w:cs="Times New Roman"/>
            <w:bCs/>
          </w:rPr>
          <w:t>.</w:t>
        </w:r>
      </w:ins>
      <w:ins w:id="181" w:author="Ana Miller-Ter Kuile" w:date="2020-11-30T13:37:00Z">
        <w:r w:rsidR="00390371">
          <w:rPr>
            <w:rFonts w:ascii="Times New Roman" w:hAnsi="Times New Roman" w:cs="Times New Roman"/>
            <w:bCs/>
          </w:rPr>
          <w:t xml:space="preserve"> </w:t>
        </w:r>
      </w:ins>
      <w:del w:id="182" w:author="Ana Miller-Ter Kuile" w:date="2020-11-30T13:37:00Z">
        <w:r w:rsidR="000E7334" w:rsidDel="00390371">
          <w:rPr>
            <w:rFonts w:ascii="Times New Roman" w:hAnsi="Times New Roman" w:cs="Times New Roman"/>
            <w:bCs/>
          </w:rPr>
          <w:delText xml:space="preserve">. </w:delText>
        </w:r>
      </w:del>
      <w:moveFromRangeStart w:id="183" w:author="Ana Miller-Ter Kuile" w:date="2020-11-30T13:32:00Z" w:name="move57635587"/>
      <w:moveFrom w:id="184" w:author="Ana Miller-Ter Kuile" w:date="2020-11-30T13:32:00Z">
        <w:del w:id="185" w:author="Ana Miller-Ter Kuile" w:date="2020-11-30T13:37:00Z">
          <w:r w:rsidR="00385208" w:rsidDel="00390371">
            <w:rPr>
              <w:rFonts w:ascii="Times New Roman" w:hAnsi="Times New Roman" w:cs="Times New Roman"/>
              <w:bCs/>
            </w:rPr>
            <w:delText>Palmyra Atoll has a well-characterized species list, and like many atolls, is relatively species poor, allowing for characterization of p</w:delText>
          </w:r>
          <w:r w:rsidR="001D45E0" w:rsidDel="00390371">
            <w:rPr>
              <w:rFonts w:ascii="Times New Roman" w:hAnsi="Times New Roman" w:cs="Times New Roman"/>
              <w:bCs/>
            </w:rPr>
            <w:delText xml:space="preserve">otential </w:delText>
          </w:r>
          <w:r w:rsidR="00047D80" w:rsidDel="00390371">
            <w:rPr>
              <w:rFonts w:ascii="Times New Roman" w:hAnsi="Times New Roman" w:cs="Times New Roman"/>
              <w:bCs/>
            </w:rPr>
            <w:delText>diet</w:delText>
          </w:r>
          <w:r w:rsidR="00385208" w:rsidDel="00390371">
            <w:rPr>
              <w:rFonts w:ascii="Times New Roman" w:hAnsi="Times New Roman" w:cs="Times New Roman"/>
              <w:bCs/>
            </w:rPr>
            <w:delText xml:space="preserve"> </w:delText>
          </w:r>
          <w:r w:rsidR="00DE6D30" w:rsidDel="00390371">
            <w:rPr>
              <w:rFonts w:ascii="Times New Roman" w:hAnsi="Times New Roman" w:cs="Times New Roman"/>
              <w:bCs/>
            </w:rPr>
            <w:delText>items</w:delText>
          </w:r>
          <w:r w:rsidR="00385208" w:rsidDel="00390371">
            <w:rPr>
              <w:rFonts w:ascii="Times New Roman" w:hAnsi="Times New Roman" w:cs="Times New Roman"/>
              <w:bCs/>
            </w:rPr>
            <w:delText xml:space="preserve"> </w:delText>
          </w:r>
          <w:r w:rsidR="00076320" w:rsidDel="00390371">
            <w:rPr>
              <w:rFonts w:ascii="Times New Roman" w:hAnsi="Times New Roman" w:cs="Times New Roman"/>
              <w:bCs/>
            </w:rPr>
            <w:fldChar w:fldCharType="begin" w:fldLock="1"/>
          </w:r>
          <w:r w:rsidR="00076320" w:rsidRPr="00726FB4" w:rsidDel="00390371">
            <w:rPr>
              <w:rFonts w:ascii="Times New Roman" w:hAnsi="Times New Roman" w:cs="Times New Roman"/>
              <w:bCs/>
            </w:rPr>
            <w:del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delInstrText>
          </w:r>
          <w:r w:rsidR="00076320" w:rsidDel="00390371">
            <w:rPr>
              <w:rFonts w:ascii="Times New Roman" w:hAnsi="Times New Roman" w:cs="Times New Roman"/>
              <w:bCs/>
            </w:rPr>
            <w:fldChar w:fldCharType="separate"/>
          </w:r>
          <w:r w:rsidR="00076320" w:rsidRPr="00390371" w:rsidDel="00390371">
            <w:rPr>
              <w:rFonts w:ascii="Times New Roman" w:hAnsi="Times New Roman" w:cs="Times New Roman"/>
              <w:bCs/>
              <w:noProof/>
            </w:rPr>
            <w:delText>(Handler et al., 2007)</w:delText>
          </w:r>
          <w:r w:rsidR="00076320" w:rsidDel="00390371">
            <w:rPr>
              <w:rFonts w:ascii="Times New Roman" w:hAnsi="Times New Roman" w:cs="Times New Roman"/>
              <w:bCs/>
            </w:rPr>
            <w:fldChar w:fldCharType="end"/>
          </w:r>
          <w:r w:rsidR="00385208" w:rsidDel="00390371">
            <w:rPr>
              <w:rFonts w:ascii="Times New Roman" w:hAnsi="Times New Roman" w:cs="Times New Roman"/>
              <w:bCs/>
            </w:rPr>
            <w:delText>.</w:delText>
          </w:r>
        </w:del>
      </w:moveFrom>
      <w:moveFromRangeEnd w:id="183"/>
      <w:del w:id="186" w:author="Ana Miller-Ter Kuile" w:date="2020-11-30T13:37:00Z">
        <w:r w:rsidR="00385208" w:rsidDel="00390371">
          <w:rPr>
            <w:rFonts w:ascii="Times New Roman" w:hAnsi="Times New Roman" w:cs="Times New Roman"/>
            <w:bCs/>
          </w:rPr>
          <w:delText xml:space="preserve"> </w:delText>
        </w:r>
      </w:del>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w:t>
      </w:r>
      <w:moveFromRangeStart w:id="187" w:author="Ana Miller-Ter Kuile" w:date="2020-11-30T13:37:00Z" w:name="move57635884"/>
      <w:moveFrom w:id="188" w:author="Ana Miller-Ter Kuile" w:date="2020-11-30T13:37:00Z">
        <w:r w:rsidDel="00E2032C">
          <w:rPr>
            <w:rFonts w:ascii="Times New Roman" w:hAnsi="Times New Roman" w:cs="Times New Roman"/>
            <w:bCs/>
          </w:rPr>
          <w:t xml:space="preserve">In 2017, we collected </w:t>
        </w:r>
        <w:r w:rsidR="00A42D5A" w:rsidDel="00E2032C">
          <w:rPr>
            <w:rFonts w:ascii="Times New Roman" w:hAnsi="Times New Roman" w:cs="Times New Roman"/>
            <w:bCs/>
          </w:rPr>
          <w:t xml:space="preserve">consumer </w:t>
        </w:r>
        <w:r w:rsidDel="00E2032C">
          <w:rPr>
            <w:rFonts w:ascii="Times New Roman" w:hAnsi="Times New Roman" w:cs="Times New Roman"/>
            <w:bCs/>
          </w:rPr>
          <w:t xml:space="preserve">individuals which we kept in mesocosm environments in the lab (explained below). </w:t>
        </w:r>
      </w:moveFrom>
      <w:moveFromRangeEnd w:id="187"/>
      <w:r w:rsidR="00DE27E8">
        <w:rPr>
          <w:rFonts w:ascii="Times New Roman" w:hAnsi="Times New Roman" w:cs="Times New Roman"/>
          <w:bCs/>
        </w:rPr>
        <w:t xml:space="preserve">In 2015, we collected individuals in natural habitats across the atoll. </w:t>
      </w:r>
      <w:moveToRangeStart w:id="189" w:author="Ana Miller-Ter Kuile" w:date="2020-11-30T13:37:00Z" w:name="move57635884"/>
      <w:moveTo w:id="190" w:author="Ana Miller-Ter Kuile" w:date="2020-11-30T13:37:00Z">
        <w:r w:rsidR="00E2032C">
          <w:rPr>
            <w:rFonts w:ascii="Times New Roman" w:hAnsi="Times New Roman" w:cs="Times New Roman"/>
            <w:bCs/>
          </w:rPr>
          <w:t xml:space="preserve">In 2017, we collected consumer individuals which we kept in </w:t>
        </w:r>
        <w:del w:id="191" w:author="Ana Miller-Ter Kuile" w:date="2020-12-03T11:00:00Z">
          <w:r w:rsidR="00E2032C" w:rsidDel="00834FC5">
            <w:rPr>
              <w:rFonts w:ascii="Times New Roman" w:hAnsi="Times New Roman" w:cs="Times New Roman"/>
              <w:bCs/>
            </w:rPr>
            <w:delText>mesocosm</w:delText>
          </w:r>
        </w:del>
      </w:moveTo>
      <w:ins w:id="192" w:author="Ana Miller-Ter Kuile" w:date="2020-12-03T11:00:00Z">
        <w:r w:rsidR="00834FC5">
          <w:rPr>
            <w:rFonts w:ascii="Times New Roman" w:hAnsi="Times New Roman" w:cs="Times New Roman"/>
            <w:bCs/>
          </w:rPr>
          <w:t>container</w:t>
        </w:r>
      </w:ins>
      <w:moveTo w:id="193" w:author="Ana Miller-Ter Kuile" w:date="2020-11-30T13:37:00Z">
        <w:r w:rsidR="00E2032C">
          <w:rPr>
            <w:rFonts w:ascii="Times New Roman" w:hAnsi="Times New Roman" w:cs="Times New Roman"/>
            <w:bCs/>
          </w:rPr>
          <w:t xml:space="preserve"> environments in the lab (explained below). </w:t>
        </w:r>
      </w:moveTo>
      <w:moveToRangeEnd w:id="189"/>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p>
    <w:p w14:paraId="2D4B2B91" w14:textId="77777777" w:rsidR="00484BBB" w:rsidRDefault="00484BBB" w:rsidP="001A318B">
      <w:pPr>
        <w:spacing w:line="480" w:lineRule="auto"/>
        <w:rPr>
          <w:rFonts w:ascii="Times New Roman" w:hAnsi="Times New Roman" w:cs="Times New Roman"/>
          <w:bCs/>
        </w:rPr>
      </w:pPr>
    </w:p>
    <w:p w14:paraId="47BD0958" w14:textId="3A583D37" w:rsidR="00081302" w:rsidDel="004F0A3F" w:rsidRDefault="00091935" w:rsidP="001A318B">
      <w:pPr>
        <w:spacing w:line="480" w:lineRule="auto"/>
        <w:rPr>
          <w:moveFrom w:id="194" w:author="Ana Miller-Ter Kuile" w:date="2020-11-30T13:39:00Z"/>
          <w:rFonts w:ascii="Times New Roman" w:hAnsi="Times New Roman" w:cs="Times New Roman"/>
          <w:bCs/>
          <w:i/>
          <w:iCs/>
        </w:rPr>
      </w:pPr>
      <w:moveFromRangeStart w:id="195" w:author="Ana Miller-Ter Kuile" w:date="2020-11-30T13:39:00Z" w:name="move57635963"/>
      <w:moveFrom w:id="196" w:author="Ana Miller-Ter Kuile" w:date="2020-11-30T13:39:00Z">
        <w:r w:rsidDel="004F0A3F">
          <w:rPr>
            <w:rFonts w:ascii="Times New Roman" w:hAnsi="Times New Roman" w:cs="Times New Roman"/>
            <w:bCs/>
            <w:i/>
            <w:iCs/>
          </w:rPr>
          <w:t xml:space="preserve">Mesocosm </w:t>
        </w:r>
        <w:r w:rsidR="00114B35" w:rsidDel="004F0A3F">
          <w:rPr>
            <w:rFonts w:ascii="Times New Roman" w:hAnsi="Times New Roman" w:cs="Times New Roman"/>
            <w:bCs/>
            <w:i/>
            <w:iCs/>
          </w:rPr>
          <w:t>consume</w:t>
        </w:r>
        <w:r w:rsidDel="004F0A3F">
          <w:rPr>
            <w:rFonts w:ascii="Times New Roman" w:hAnsi="Times New Roman" w:cs="Times New Roman"/>
            <w:bCs/>
            <w:i/>
            <w:iCs/>
          </w:rPr>
          <w:t>r</w:t>
        </w:r>
        <w:r w:rsidR="00A86D3C" w:rsidDel="004F0A3F">
          <w:rPr>
            <w:rFonts w:ascii="Times New Roman" w:hAnsi="Times New Roman" w:cs="Times New Roman"/>
            <w:bCs/>
            <w:i/>
            <w:iCs/>
          </w:rPr>
          <w:t xml:space="preserve"> set-up and feeding</w:t>
        </w:r>
      </w:moveFrom>
    </w:p>
    <w:p w14:paraId="3D1F4CBF" w14:textId="08F8E300" w:rsidR="00081302" w:rsidDel="004F0A3F" w:rsidRDefault="003D49D1" w:rsidP="001A318B">
      <w:pPr>
        <w:spacing w:line="480" w:lineRule="auto"/>
        <w:rPr>
          <w:moveFrom w:id="197" w:author="Ana Miller-Ter Kuile" w:date="2020-11-30T13:39:00Z"/>
          <w:rFonts w:ascii="Times New Roman" w:hAnsi="Times New Roman" w:cs="Times New Roman"/>
          <w:bCs/>
        </w:rPr>
      </w:pPr>
      <w:moveFrom w:id="198" w:author="Ana Miller-Ter Kuile" w:date="2020-11-30T13:39:00Z">
        <w:r w:rsidDel="004F0A3F">
          <w:rPr>
            <w:rFonts w:ascii="Times New Roman" w:hAnsi="Times New Roman" w:cs="Times New Roman"/>
            <w:bCs/>
          </w:rPr>
          <w:t xml:space="preserve">In </w:t>
        </w:r>
        <w:r w:rsidR="00AA1148" w:rsidDel="004F0A3F">
          <w:rPr>
            <w:rFonts w:ascii="Times New Roman" w:hAnsi="Times New Roman" w:cs="Times New Roman"/>
            <w:bCs/>
          </w:rPr>
          <w:t>2017</w:t>
        </w:r>
        <w:r w:rsidDel="004F0A3F">
          <w:rPr>
            <w:rFonts w:ascii="Times New Roman" w:hAnsi="Times New Roman" w:cs="Times New Roman"/>
            <w:bCs/>
          </w:rPr>
          <w:t xml:space="preserve">, we conducted mesocosm </w:t>
        </w:r>
        <w:r w:rsidR="00C7584A" w:rsidDel="004F0A3F">
          <w:rPr>
            <w:rFonts w:ascii="Times New Roman" w:hAnsi="Times New Roman" w:cs="Times New Roman"/>
            <w:bCs/>
          </w:rPr>
          <w:t>trials</w:t>
        </w:r>
        <w:r w:rsidR="00681368" w:rsidDel="004F0A3F">
          <w:rPr>
            <w:rFonts w:ascii="Times New Roman" w:hAnsi="Times New Roman" w:cs="Times New Roman"/>
            <w:bCs/>
          </w:rPr>
          <w:t xml:space="preserve"> (n = </w:t>
        </w:r>
        <w:r w:rsidR="00A60A35" w:rsidDel="004F0A3F">
          <w:rPr>
            <w:rFonts w:ascii="Times New Roman" w:hAnsi="Times New Roman" w:cs="Times New Roman"/>
            <w:bCs/>
          </w:rPr>
          <w:t>26</w:t>
        </w:r>
        <w:r w:rsidR="00681368" w:rsidDel="004F0A3F">
          <w:rPr>
            <w:rFonts w:ascii="Times New Roman" w:hAnsi="Times New Roman" w:cs="Times New Roman"/>
            <w:bCs/>
          </w:rPr>
          <w:t>)</w:t>
        </w:r>
        <w:r w:rsidDel="004F0A3F">
          <w:rPr>
            <w:rFonts w:ascii="Times New Roman" w:hAnsi="Times New Roman" w:cs="Times New Roman"/>
            <w:bCs/>
          </w:rPr>
          <w:t xml:space="preserve"> </w:t>
        </w:r>
        <w:r w:rsidR="00791404" w:rsidDel="004F0A3F">
          <w:rPr>
            <w:rFonts w:ascii="Times New Roman" w:hAnsi="Times New Roman" w:cs="Times New Roman"/>
            <w:bCs/>
          </w:rPr>
          <w:t xml:space="preserve">in order to test </w:t>
        </w:r>
        <w:r w:rsidDel="004F0A3F">
          <w:rPr>
            <w:rFonts w:ascii="Times New Roman" w:hAnsi="Times New Roman" w:cs="Times New Roman"/>
            <w:bCs/>
          </w:rPr>
          <w:t xml:space="preserve">whether DNA metabarcoding would detect DNA from </w:t>
        </w:r>
        <w:r w:rsidR="00C46376" w:rsidDel="004F0A3F">
          <w:rPr>
            <w:rFonts w:ascii="Times New Roman" w:hAnsi="Times New Roman" w:cs="Times New Roman"/>
            <w:bCs/>
          </w:rPr>
          <w:t xml:space="preserve">a </w:t>
        </w:r>
        <w:r w:rsidDel="004F0A3F">
          <w:rPr>
            <w:rFonts w:ascii="Times New Roman" w:hAnsi="Times New Roman" w:cs="Times New Roman"/>
            <w:bCs/>
          </w:rPr>
          <w:t xml:space="preserve">diet item </w:t>
        </w:r>
        <w:r w:rsidR="00A42D5A" w:rsidDel="004F0A3F">
          <w:rPr>
            <w:rFonts w:ascii="Times New Roman" w:hAnsi="Times New Roman" w:cs="Times New Roman"/>
            <w:bCs/>
          </w:rPr>
          <w:t xml:space="preserve">a consumer </w:t>
        </w:r>
        <w:r w:rsidR="001D45E0" w:rsidDel="004F0A3F">
          <w:rPr>
            <w:rFonts w:ascii="Times New Roman" w:hAnsi="Times New Roman" w:cs="Times New Roman"/>
            <w:bCs/>
          </w:rPr>
          <w:t>was offered</w:t>
        </w:r>
        <w:r w:rsidDel="004F0A3F">
          <w:rPr>
            <w:rFonts w:ascii="Times New Roman" w:hAnsi="Times New Roman" w:cs="Times New Roman"/>
            <w:bCs/>
          </w:rPr>
          <w:t xml:space="preserve"> </w:t>
        </w:r>
        <w:r w:rsidR="00AC3657" w:rsidDel="004F0A3F">
          <w:rPr>
            <w:rFonts w:ascii="Times New Roman" w:hAnsi="Times New Roman" w:cs="Times New Roman"/>
            <w:bCs/>
          </w:rPr>
          <w:t xml:space="preserve">in a </w:t>
        </w:r>
        <w:r w:rsidR="00DE27E8" w:rsidDel="004F0A3F">
          <w:rPr>
            <w:rFonts w:ascii="Times New Roman" w:hAnsi="Times New Roman" w:cs="Times New Roman"/>
            <w:bCs/>
          </w:rPr>
          <w:t>“</w:t>
        </w:r>
        <w:r w:rsidR="00AC3657" w:rsidDel="004F0A3F">
          <w:rPr>
            <w:rFonts w:ascii="Times New Roman" w:hAnsi="Times New Roman" w:cs="Times New Roman"/>
            <w:bCs/>
          </w:rPr>
          <w:t>contained” environment (</w:t>
        </w:r>
        <w:r w:rsidDel="004F0A3F">
          <w:rPr>
            <w:rFonts w:ascii="Times New Roman" w:hAnsi="Times New Roman" w:cs="Times New Roman"/>
            <w:bCs/>
          </w:rPr>
          <w:t>mesocosm</w:t>
        </w:r>
        <w:r w:rsidR="00AC3657" w:rsidDel="004F0A3F">
          <w:rPr>
            <w:rFonts w:ascii="Times New Roman" w:hAnsi="Times New Roman" w:cs="Times New Roman"/>
            <w:bCs/>
          </w:rPr>
          <w:t xml:space="preserve">) often used in studies of feeding interactions </w:t>
        </w:r>
        <w:r w:rsidR="0074311F" w:rsidDel="004F0A3F">
          <w:rPr>
            <w:rFonts w:ascii="Times New Roman" w:hAnsi="Times New Roman" w:cs="Times New Roman"/>
            <w:bCs/>
          </w:rPr>
          <w:t>(e.g.</w:t>
        </w:r>
        <w:r w:rsidR="0074311F" w:rsidRPr="0074311F"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304724" w:rsidRPr="004F0A3F" w:rsidDel="004F0A3F">
          <w:rPr>
            <w:rFonts w:ascii="Times New Roman" w:hAnsi="Times New Roman" w:cs="Times New Roman"/>
            <w:bCs/>
          </w:rPr>
          <w: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4F0A3F" w:rsidDel="004F0A3F">
          <w:rPr>
            <w:rFonts w:ascii="Times New Roman" w:hAnsi="Times New Roman" w:cs="Times New Roman"/>
            <w:bCs/>
            <w:noProof/>
          </w:rPr>
          <w:t>Gao et al., 2017; Rudolf et al., 2014; Srivastava et al., 2004</w:t>
        </w:r>
        <w:r w:rsidR="00076320" w:rsidDel="004F0A3F">
          <w:rPr>
            <w:rFonts w:ascii="Times New Roman" w:hAnsi="Times New Roman" w:cs="Times New Roman"/>
            <w:bCs/>
          </w:rPr>
          <w:fldChar w:fldCharType="end"/>
        </w:r>
        <w:r w:rsidR="00076320" w:rsidDel="004F0A3F">
          <w:rPr>
            <w:rFonts w:ascii="Times New Roman" w:hAnsi="Times New Roman" w:cs="Times New Roman"/>
            <w:bCs/>
          </w:rPr>
          <w:t>)</w:t>
        </w:r>
        <w:r w:rsidR="0074311F" w:rsidDel="004F0A3F">
          <w:rPr>
            <w:rFonts w:ascii="Times New Roman" w:hAnsi="Times New Roman" w:cs="Times New Roman"/>
            <w:bCs/>
          </w:rPr>
          <w:t xml:space="preserve">. </w:t>
        </w:r>
        <w:r w:rsidR="00091935" w:rsidDel="004F0A3F">
          <w:rPr>
            <w:rFonts w:ascii="Times New Roman" w:hAnsi="Times New Roman" w:cs="Times New Roman"/>
            <w:bCs/>
          </w:rPr>
          <w:t xml:space="preserve">We created feeding mesocosms out of </w:t>
        </w:r>
        <w:r w:rsidR="00477025" w:rsidDel="004F0A3F">
          <w:rPr>
            <w:rFonts w:ascii="Times New Roman" w:hAnsi="Times New Roman" w:cs="Times New Roman"/>
            <w:bCs/>
          </w:rPr>
          <w:t>one-liter</w:t>
        </w:r>
        <w:r w:rsidR="00AC3657" w:rsidDel="004F0A3F">
          <w:rPr>
            <w:rFonts w:ascii="Times New Roman" w:hAnsi="Times New Roman" w:cs="Times New Roman"/>
            <w:bCs/>
          </w:rPr>
          <w:t xml:space="preserve"> </w:t>
        </w:r>
        <w:r w:rsidR="00091935" w:rsidDel="004F0A3F">
          <w:rPr>
            <w:rFonts w:ascii="Times New Roman" w:hAnsi="Times New Roman" w:cs="Times New Roman"/>
            <w:bCs/>
          </w:rPr>
          <w:t>yogurt containers with holes for air transfer. We placed an</w:t>
        </w:r>
        <w:r w:rsidR="00A42D5A" w:rsidDel="004F0A3F">
          <w:rPr>
            <w:rFonts w:ascii="Times New Roman" w:hAnsi="Times New Roman" w:cs="Times New Roman"/>
            <w:bCs/>
          </w:rPr>
          <w:t xml:space="preserve"> individual</w:t>
        </w:r>
        <w:r w:rsidR="00091935" w:rsidDel="004F0A3F">
          <w:rPr>
            <w:rFonts w:ascii="Times New Roman" w:hAnsi="Times New Roman" w:cs="Times New Roman"/>
            <w:bCs/>
          </w:rPr>
          <w:t xml:space="preserve"> </w:t>
        </w:r>
        <w:r w:rsidR="00091935" w:rsidDel="004F0A3F">
          <w:rPr>
            <w:rFonts w:ascii="Times New Roman" w:hAnsi="Times New Roman" w:cs="Times New Roman"/>
            <w:bCs/>
            <w:i/>
            <w:iCs/>
          </w:rPr>
          <w:t xml:space="preserve">H. venatoria </w:t>
        </w:r>
        <w:r w:rsidR="00091935" w:rsidDel="004F0A3F">
          <w:rPr>
            <w:rFonts w:ascii="Times New Roman" w:hAnsi="Times New Roman" w:cs="Times New Roman"/>
            <w:bCs/>
          </w:rPr>
          <w:t>in each of these mesocosms</w:t>
        </w:r>
        <w:r w:rsidR="00AC3657" w:rsidDel="004F0A3F">
          <w:rPr>
            <w:rFonts w:ascii="Times New Roman" w:hAnsi="Times New Roman" w:cs="Times New Roman"/>
            <w:bCs/>
          </w:rPr>
          <w:t xml:space="preserve">. </w:t>
        </w:r>
        <w:r w:rsidR="00F253FE" w:rsidDel="004F0A3F">
          <w:rPr>
            <w:rFonts w:ascii="Times New Roman" w:hAnsi="Times New Roman" w:cs="Times New Roman"/>
            <w:bCs/>
          </w:rPr>
          <w:t xml:space="preserve">After a </w:t>
        </w:r>
        <w:r w:rsidR="004918C6" w:rsidDel="004F0A3F">
          <w:rPr>
            <w:rFonts w:ascii="Times New Roman" w:hAnsi="Times New Roman" w:cs="Times New Roman"/>
            <w:bCs/>
          </w:rPr>
          <w:t>12</w:t>
        </w:r>
        <w:r w:rsidR="00F253FE" w:rsidDel="004F0A3F">
          <w:rPr>
            <w:rFonts w:ascii="Times New Roman" w:hAnsi="Times New Roman" w:cs="Times New Roman"/>
            <w:bCs/>
          </w:rPr>
          <w:t>-hour period alone in the mesocosm</w:t>
        </w:r>
        <w:r w:rsidR="00DE27E8" w:rsidDel="004F0A3F">
          <w:rPr>
            <w:rFonts w:ascii="Times New Roman" w:hAnsi="Times New Roman" w:cs="Times New Roman"/>
            <w:bCs/>
          </w:rPr>
          <w:t xml:space="preserve"> to allow for digestion of a portion of previously-consumed prey </w:t>
        </w:r>
        <w:r w:rsidR="00DE27E8" w:rsidDel="004F0A3F">
          <w:rPr>
            <w:rFonts w:ascii="Times New Roman" w:hAnsi="Times New Roman" w:cs="Times New Roman"/>
            <w:bCs/>
          </w:rPr>
          <w:fldChar w:fldCharType="begin" w:fldLock="1"/>
        </w:r>
        <w:r w:rsidR="00C671DF" w:rsidDel="004F0A3F">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instrText>
        </w:r>
        <w:r w:rsidR="00DE27E8" w:rsidDel="004F0A3F">
          <w:rPr>
            <w:rFonts w:ascii="Times New Roman" w:hAnsi="Times New Roman" w:cs="Times New Roman"/>
            <w:bCs/>
          </w:rPr>
          <w:fldChar w:fldCharType="separate"/>
        </w:r>
        <w:r w:rsidR="00DE27E8" w:rsidRPr="00DE27E8" w:rsidDel="004F0A3F">
          <w:rPr>
            <w:rFonts w:ascii="Times New Roman" w:hAnsi="Times New Roman" w:cs="Times New Roman"/>
            <w:bCs/>
            <w:noProof/>
          </w:rPr>
          <w:t>(Macías-Hernández et al., 2018)</w:t>
        </w:r>
        <w:r w:rsidR="00DE27E8" w:rsidDel="004F0A3F">
          <w:rPr>
            <w:rFonts w:ascii="Times New Roman" w:hAnsi="Times New Roman" w:cs="Times New Roman"/>
            <w:bCs/>
          </w:rPr>
          <w:fldChar w:fldCharType="end"/>
        </w:r>
        <w:r w:rsidR="00F253FE" w:rsidDel="004F0A3F">
          <w:rPr>
            <w:rFonts w:ascii="Times New Roman" w:hAnsi="Times New Roman" w:cs="Times New Roman"/>
            <w:bCs/>
          </w:rPr>
          <w:t xml:space="preserve">, all </w:t>
        </w:r>
        <w:r w:rsidR="00F253FE" w:rsidDel="004F0A3F">
          <w:rPr>
            <w:rFonts w:ascii="Times New Roman" w:hAnsi="Times New Roman" w:cs="Times New Roman"/>
            <w:bCs/>
            <w:i/>
            <w:iCs/>
          </w:rPr>
          <w:t>H. venatoria</w:t>
        </w:r>
        <w:r w:rsidR="00F253FE" w:rsidDel="004F0A3F">
          <w:rPr>
            <w:rFonts w:ascii="Times New Roman" w:hAnsi="Times New Roman" w:cs="Times New Roman"/>
            <w:bCs/>
          </w:rPr>
          <w:t xml:space="preserve"> individuals were </w:t>
        </w:r>
        <w:r w:rsidR="001D45E0" w:rsidDel="004F0A3F">
          <w:rPr>
            <w:rFonts w:ascii="Times New Roman" w:hAnsi="Times New Roman" w:cs="Times New Roman"/>
            <w:bCs/>
          </w:rPr>
          <w:t xml:space="preserve">offered </w:t>
        </w:r>
        <w:r w:rsidR="00F253FE" w:rsidDel="004F0A3F">
          <w:rPr>
            <w:rFonts w:ascii="Times New Roman" w:hAnsi="Times New Roman" w:cs="Times New Roman"/>
            <w:bCs/>
          </w:rPr>
          <w:t xml:space="preserve">one individual of a </w:t>
        </w:r>
        <w:r w:rsidR="005E3746" w:rsidDel="004F0A3F">
          <w:rPr>
            <w:rFonts w:ascii="Times New Roman" w:hAnsi="Times New Roman" w:cs="Times New Roman"/>
            <w:bCs/>
          </w:rPr>
          <w:t xml:space="preserve">large </w:t>
        </w:r>
        <w:r w:rsidR="00F253FE" w:rsidDel="004F0A3F">
          <w:rPr>
            <w:rFonts w:ascii="Times New Roman" w:hAnsi="Times New Roman" w:cs="Times New Roman"/>
            <w:bCs/>
          </w:rPr>
          <w:t>grasshopper species (</w:t>
        </w:r>
        <w:r w:rsidR="00F253FE" w:rsidDel="004F0A3F">
          <w:rPr>
            <w:rFonts w:ascii="Times New Roman" w:hAnsi="Times New Roman" w:cs="Times New Roman"/>
            <w:bCs/>
            <w:i/>
            <w:iCs/>
          </w:rPr>
          <w:t>Oxya japonica</w:t>
        </w:r>
        <w:r w:rsidR="00F253FE" w:rsidDel="004F0A3F">
          <w:rPr>
            <w:rFonts w:ascii="Times New Roman" w:hAnsi="Times New Roman" w:cs="Times New Roman"/>
            <w:bCs/>
          </w:rPr>
          <w:t xml:space="preserve">), which is </w:t>
        </w:r>
        <w:r w:rsidR="00AC3657" w:rsidDel="004F0A3F">
          <w:rPr>
            <w:rFonts w:ascii="Times New Roman" w:hAnsi="Times New Roman" w:cs="Times New Roman"/>
            <w:bCs/>
          </w:rPr>
          <w:t>a common</w:t>
        </w:r>
        <w:r w:rsidR="00F253FE" w:rsidDel="004F0A3F">
          <w:rPr>
            <w:rFonts w:ascii="Times New Roman" w:hAnsi="Times New Roman" w:cs="Times New Roman"/>
            <w:bCs/>
          </w:rPr>
          <w:t xml:space="preserve"> introduced species on the island</w:t>
        </w:r>
        <w:r w:rsidR="00063FB4" w:rsidDel="004F0A3F">
          <w:rPr>
            <w:rFonts w:ascii="Times New Roman" w:hAnsi="Times New Roman" w:cs="Times New Roman"/>
            <w:bCs/>
          </w:rPr>
          <w:t xml:space="preserve"> and a likely </w:t>
        </w:r>
        <w:r w:rsidR="00E156B6" w:rsidDel="004F0A3F">
          <w:rPr>
            <w:rFonts w:ascii="Times New Roman" w:hAnsi="Times New Roman" w:cs="Times New Roman"/>
            <w:bCs/>
          </w:rPr>
          <w:t>diet</w:t>
        </w:r>
        <w:r w:rsidR="00063FB4" w:rsidDel="004F0A3F">
          <w:rPr>
            <w:rFonts w:ascii="Times New Roman" w:hAnsi="Times New Roman" w:cs="Times New Roman"/>
            <w:bCs/>
          </w:rPr>
          <w:t xml:space="preserve"> item</w:t>
        </w:r>
        <w:r w:rsidR="00076320" w:rsidDel="004F0A3F">
          <w:rPr>
            <w:rFonts w:ascii="Times New Roman" w:hAnsi="Times New Roman" w:cs="Times New Roman"/>
            <w:bCs/>
          </w:rPr>
          <w:t xml:space="preserve"> </w:t>
        </w:r>
        <w:r w:rsidR="00076320" w:rsidDel="004F0A3F">
          <w:rPr>
            <w:rFonts w:ascii="Times New Roman" w:hAnsi="Times New Roman" w:cs="Times New Roman"/>
            <w:bCs/>
          </w:rPr>
          <w:fldChar w:fldCharType="begin" w:fldLock="1"/>
        </w:r>
        <w:r w:rsidR="00BF0F14" w:rsidDel="004F0A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00076320" w:rsidDel="004F0A3F">
          <w:rPr>
            <w:rFonts w:ascii="Times New Roman" w:hAnsi="Times New Roman" w:cs="Times New Roman"/>
            <w:bCs/>
          </w:rPr>
          <w:fldChar w:fldCharType="separate"/>
        </w:r>
        <w:r w:rsidR="00076320" w:rsidRPr="00076320" w:rsidDel="004F0A3F">
          <w:rPr>
            <w:rFonts w:ascii="Times New Roman" w:hAnsi="Times New Roman" w:cs="Times New Roman"/>
            <w:bCs/>
            <w:noProof/>
          </w:rPr>
          <w:t>(Handler et al., 2007)</w:t>
        </w:r>
        <w:r w:rsidR="00076320" w:rsidDel="004F0A3F">
          <w:rPr>
            <w:rFonts w:ascii="Times New Roman" w:hAnsi="Times New Roman" w:cs="Times New Roman"/>
            <w:bCs/>
          </w:rPr>
          <w:fldChar w:fldCharType="end"/>
        </w:r>
        <w:r w:rsidR="00F253FE" w:rsidDel="004F0A3F">
          <w:rPr>
            <w:rFonts w:ascii="Times New Roman" w:hAnsi="Times New Roman" w:cs="Times New Roman"/>
            <w:bCs/>
          </w:rPr>
          <w:t xml:space="preserve">. </w:t>
        </w:r>
        <w:r w:rsidR="00EB634F" w:rsidDel="004F0A3F">
          <w:rPr>
            <w:rFonts w:ascii="Times New Roman" w:hAnsi="Times New Roman" w:cs="Times New Roman"/>
            <w:bCs/>
          </w:rPr>
          <w:t xml:space="preserve">While many mesocosm experiments include natural “habitats” for </w:t>
        </w:r>
        <w:r w:rsidR="00A42D5A" w:rsidDel="004F0A3F">
          <w:rPr>
            <w:rFonts w:ascii="Times New Roman" w:hAnsi="Times New Roman" w:cs="Times New Roman"/>
            <w:bCs/>
          </w:rPr>
          <w:t>consumers</w:t>
        </w:r>
        <w:r w:rsidR="00EB634F" w:rsidDel="004F0A3F">
          <w:rPr>
            <w:rFonts w:ascii="Times New Roman" w:hAnsi="Times New Roman" w:cs="Times New Roman"/>
            <w:bCs/>
          </w:rPr>
          <w:t xml:space="preserve"> and </w:t>
        </w:r>
        <w:r w:rsidR="00047D80" w:rsidDel="004F0A3F">
          <w:rPr>
            <w:rFonts w:ascii="Times New Roman" w:hAnsi="Times New Roman" w:cs="Times New Roman"/>
            <w:bCs/>
          </w:rPr>
          <w:t>diet</w:t>
        </w:r>
        <w:r w:rsidR="00EB634F" w:rsidDel="004F0A3F">
          <w:rPr>
            <w:rFonts w:ascii="Times New Roman" w:hAnsi="Times New Roman" w:cs="Times New Roman"/>
            <w:bCs/>
          </w:rPr>
          <w:t xml:space="preserve"> to hide, we did not include anything in mesocosms to avoid contamination from DNA on these items. </w:t>
        </w:r>
        <w:r w:rsidR="00F253FE" w:rsidDel="004F0A3F">
          <w:rPr>
            <w:rFonts w:ascii="Times New Roman" w:hAnsi="Times New Roman" w:cs="Times New Roman"/>
            <w:bCs/>
          </w:rPr>
          <w:t xml:space="preserve">We left all mesocosms for 24 hours, after which we </w:t>
        </w:r>
        <w:r w:rsidR="0079366F" w:rsidDel="004F0A3F">
          <w:rPr>
            <w:rFonts w:ascii="Times New Roman" w:hAnsi="Times New Roman" w:cs="Times New Roman"/>
            <w:bCs/>
          </w:rPr>
          <w:t xml:space="preserve">immediately </w:t>
        </w:r>
        <w:r w:rsidR="00E521BB" w:rsidDel="004F0A3F">
          <w:rPr>
            <w:rFonts w:ascii="Times New Roman" w:hAnsi="Times New Roman" w:cs="Times New Roman"/>
            <w:bCs/>
          </w:rPr>
          <w:t>froze</w:t>
        </w:r>
        <w:r w:rsidR="00063FB4" w:rsidDel="004F0A3F">
          <w:rPr>
            <w:rFonts w:ascii="Times New Roman" w:hAnsi="Times New Roman" w:cs="Times New Roman"/>
            <w:bCs/>
          </w:rPr>
          <w:t xml:space="preserve"> (</w:t>
        </w:r>
        <w:r w:rsidR="005C2AF8" w:rsidDel="004F0A3F">
          <w:rPr>
            <w:rFonts w:ascii="Times New Roman" w:hAnsi="Times New Roman" w:cs="Times New Roman"/>
            <w:bCs/>
          </w:rPr>
          <w:t xml:space="preserve">at </w:t>
        </w:r>
        <w:r w:rsidR="00063FB4" w:rsidDel="004F0A3F">
          <w:rPr>
            <w:rFonts w:ascii="Times New Roman" w:hAnsi="Times New Roman" w:cs="Times New Roman"/>
            <w:bCs/>
          </w:rPr>
          <w:t>-20</w:t>
        </w:r>
        <w:r w:rsidR="00063FB4" w:rsidDel="004F0A3F">
          <w:rPr>
            <w:rFonts w:ascii="Times New Roman" w:hAnsi="Times New Roman" w:cs="Times New Roman"/>
            <w:bCs/>
          </w:rPr>
          <w:sym w:font="Symbol" w:char="F0B0"/>
        </w:r>
        <w:r w:rsidR="00063FB4" w:rsidDel="004F0A3F">
          <w:rPr>
            <w:rFonts w:ascii="Times New Roman" w:hAnsi="Times New Roman" w:cs="Times New Roman"/>
            <w:bCs/>
          </w:rPr>
          <w:t>C)</w:t>
        </w:r>
        <w:r w:rsidR="00F253FE" w:rsidDel="004F0A3F">
          <w:rPr>
            <w:rFonts w:ascii="Times New Roman" w:hAnsi="Times New Roman" w:cs="Times New Roman"/>
            <w:bCs/>
          </w:rPr>
          <w:t xml:space="preserve"> </w:t>
        </w:r>
        <w:r w:rsidR="00E521BB" w:rsidDel="004F0A3F">
          <w:rPr>
            <w:rFonts w:ascii="Times New Roman" w:hAnsi="Times New Roman" w:cs="Times New Roman"/>
            <w:bCs/>
            <w:i/>
            <w:iCs/>
          </w:rPr>
          <w:t xml:space="preserve">H. venatoria </w:t>
        </w:r>
        <w:r w:rsidR="00E521BB" w:rsidDel="004F0A3F">
          <w:rPr>
            <w:rFonts w:ascii="Times New Roman" w:hAnsi="Times New Roman" w:cs="Times New Roman"/>
            <w:bCs/>
          </w:rPr>
          <w:t xml:space="preserve">individuals which had </w:t>
        </w:r>
        <w:r w:rsidR="004918C6" w:rsidDel="004F0A3F">
          <w:rPr>
            <w:rFonts w:ascii="Times New Roman" w:hAnsi="Times New Roman" w:cs="Times New Roman"/>
            <w:bCs/>
          </w:rPr>
          <w:t>killed</w:t>
        </w:r>
        <w:r w:rsidR="001D45E0" w:rsidDel="004F0A3F">
          <w:rPr>
            <w:rFonts w:ascii="Times New Roman" w:hAnsi="Times New Roman" w:cs="Times New Roman"/>
            <w:bCs/>
          </w:rPr>
          <w:t xml:space="preserve"> </w:t>
        </w:r>
        <w:r w:rsidR="00E521BB" w:rsidDel="004F0A3F">
          <w:rPr>
            <w:rFonts w:ascii="Times New Roman" w:hAnsi="Times New Roman" w:cs="Times New Roman"/>
            <w:bCs/>
          </w:rPr>
          <w:t xml:space="preserve">an </w:t>
        </w:r>
        <w:r w:rsidR="00E521BB" w:rsidDel="004F0A3F">
          <w:rPr>
            <w:rFonts w:ascii="Times New Roman" w:hAnsi="Times New Roman" w:cs="Times New Roman"/>
            <w:bCs/>
            <w:i/>
            <w:iCs/>
          </w:rPr>
          <w:t>O. japonica</w:t>
        </w:r>
        <w:r w:rsidR="00E521BB" w:rsidDel="004F0A3F">
          <w:rPr>
            <w:rFonts w:ascii="Times New Roman" w:hAnsi="Times New Roman" w:cs="Times New Roman"/>
            <w:bCs/>
          </w:rPr>
          <w:t xml:space="preserve"> individua</w:t>
        </w:r>
        <w:r w:rsidR="00063FB4" w:rsidDel="004F0A3F">
          <w:rPr>
            <w:rFonts w:ascii="Times New Roman" w:hAnsi="Times New Roman" w:cs="Times New Roman"/>
            <w:bCs/>
          </w:rPr>
          <w:t>l</w:t>
        </w:r>
        <w:r w:rsidR="00DC02EC" w:rsidDel="004F0A3F">
          <w:rPr>
            <w:rFonts w:ascii="Times New Roman" w:hAnsi="Times New Roman" w:cs="Times New Roman"/>
            <w:bCs/>
          </w:rPr>
          <w:t xml:space="preserve"> (n = 25 of 26 trials)</w:t>
        </w:r>
        <w:r w:rsidR="00063FB4" w:rsidDel="004F0A3F">
          <w:rPr>
            <w:rFonts w:ascii="Times New Roman" w:hAnsi="Times New Roman" w:cs="Times New Roman"/>
            <w:bCs/>
          </w:rPr>
          <w:t>; consumption of killed individuals was not easily detectable and thus not considered in analyses</w:t>
        </w:r>
        <w:r w:rsidR="00E521BB" w:rsidDel="004F0A3F">
          <w:rPr>
            <w:rFonts w:ascii="Times New Roman" w:hAnsi="Times New Roman" w:cs="Times New Roman"/>
            <w:bCs/>
          </w:rPr>
          <w:t xml:space="preserve">. </w:t>
        </w:r>
        <w:r w:rsidR="00B46857" w:rsidDel="004F0A3F">
          <w:rPr>
            <w:rFonts w:ascii="Times New Roman" w:hAnsi="Times New Roman" w:cs="Times New Roman"/>
            <w:bCs/>
          </w:rPr>
          <w:t xml:space="preserve">All mesocosms were cleaned between each trial </w:t>
        </w:r>
        <w:r w:rsidR="00AC3657" w:rsidDel="004F0A3F">
          <w:rPr>
            <w:rFonts w:ascii="Times New Roman" w:hAnsi="Times New Roman" w:cs="Times New Roman"/>
            <w:bCs/>
          </w:rPr>
          <w:t xml:space="preserve">with a 10% bleach solution </w:t>
        </w:r>
        <w:r w:rsidR="00B46857" w:rsidDel="004F0A3F">
          <w:rPr>
            <w:rFonts w:ascii="Times New Roman" w:hAnsi="Times New Roman" w:cs="Times New Roman"/>
            <w:bCs/>
          </w:rPr>
          <w:t xml:space="preserve">and kept closed to avoid contact </w:t>
        </w:r>
        <w:r w:rsidR="00791404" w:rsidDel="004F0A3F">
          <w:rPr>
            <w:rFonts w:ascii="Times New Roman" w:hAnsi="Times New Roman" w:cs="Times New Roman"/>
            <w:bCs/>
          </w:rPr>
          <w:t>of</w:t>
        </w:r>
        <w:r w:rsidR="00B46857" w:rsidDel="004F0A3F">
          <w:rPr>
            <w:rFonts w:ascii="Times New Roman" w:hAnsi="Times New Roman" w:cs="Times New Roman"/>
            <w:bCs/>
          </w:rPr>
          <w:t xml:space="preserve"> other organisms with the inside of the mesocosms. </w:t>
        </w:r>
      </w:moveFrom>
    </w:p>
    <w:moveFromRangeEnd w:id="195"/>
    <w:p w14:paraId="39F013AE" w14:textId="4A2FC178" w:rsidR="00A86D3C" w:rsidDel="004F0A3F" w:rsidRDefault="00A86D3C" w:rsidP="001A318B">
      <w:pPr>
        <w:spacing w:line="480" w:lineRule="auto"/>
        <w:rPr>
          <w:del w:id="199" w:author="Ana Miller-Ter Kuile" w:date="2020-11-30T13:39:00Z"/>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71F105DD" w:rsidR="00A86D3C" w:rsidRDefault="003D49D1" w:rsidP="001A318B">
      <w:pPr>
        <w:spacing w:line="480" w:lineRule="auto"/>
        <w:rPr>
          <w:ins w:id="200" w:author="Ana Miller-Ter Kuile" w:date="2020-11-30T13:39:00Z"/>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w:t>
      </w:r>
      <w:r w:rsidR="00791404">
        <w:rPr>
          <w:rFonts w:ascii="Times New Roman" w:hAnsi="Times New Roman" w:cs="Times New Roman"/>
          <w:bCs/>
        </w:rPr>
        <w:t>in order to test</w:t>
      </w:r>
      <w:r>
        <w:rPr>
          <w:rFonts w:ascii="Times New Roman" w:hAnsi="Times New Roman" w:cs="Times New Roman"/>
          <w:bCs/>
        </w:rPr>
        <w:t xml:space="preserve"> whether DNA metabarcoding would detect </w:t>
      </w:r>
      <w:ins w:id="201" w:author="Ana Miller-Ter Kuile" w:date="2020-12-03T12:43:00Z">
        <w:r w:rsidR="007E5E64">
          <w:rPr>
            <w:rFonts w:ascii="Times New Roman" w:hAnsi="Times New Roman" w:cs="Times New Roman"/>
            <w:bCs/>
          </w:rPr>
          <w:t xml:space="preserve">potential </w:t>
        </w:r>
      </w:ins>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sterilization and DNA extraction in 2019</w:t>
      </w:r>
      <w:ins w:id="202" w:author="Ana Miller-Ter Kuile" w:date="2020-11-30T13:48:00Z">
        <w:r w:rsidR="0044183E">
          <w:rPr>
            <w:rFonts w:ascii="Times New Roman" w:hAnsi="Times New Roman" w:cs="Times New Roman"/>
            <w:bCs/>
          </w:rPr>
          <w:t xml:space="preserve"> (see below)</w:t>
        </w:r>
      </w:ins>
      <w:r w:rsidR="00A86D3C">
        <w:rPr>
          <w:rFonts w:ascii="Times New Roman" w:hAnsi="Times New Roman" w:cs="Times New Roman"/>
          <w:bCs/>
        </w:rPr>
        <w:t xml:space="preserve">. </w:t>
      </w:r>
    </w:p>
    <w:p w14:paraId="59BD868F" w14:textId="77777777" w:rsidR="004F0A3F" w:rsidRDefault="004F0A3F" w:rsidP="001A318B">
      <w:pPr>
        <w:spacing w:line="480" w:lineRule="auto"/>
        <w:rPr>
          <w:ins w:id="203" w:author="Ana Miller-Ter Kuile" w:date="2020-11-30T13:39:00Z"/>
          <w:rFonts w:ascii="Times New Roman" w:hAnsi="Times New Roman" w:cs="Times New Roman"/>
          <w:bCs/>
        </w:rPr>
      </w:pPr>
    </w:p>
    <w:p w14:paraId="5F1B32EE" w14:textId="2707002D" w:rsidR="004F0A3F" w:rsidRDefault="004F0A3F" w:rsidP="004F0A3F">
      <w:pPr>
        <w:spacing w:line="480" w:lineRule="auto"/>
        <w:rPr>
          <w:moveTo w:id="204" w:author="Ana Miller-Ter Kuile" w:date="2020-11-30T13:39:00Z"/>
          <w:rFonts w:ascii="Times New Roman" w:hAnsi="Times New Roman" w:cs="Times New Roman"/>
          <w:bCs/>
          <w:i/>
          <w:iCs/>
        </w:rPr>
      </w:pPr>
      <w:moveToRangeStart w:id="205" w:author="Ana Miller-Ter Kuile" w:date="2020-11-30T13:39:00Z" w:name="move57635963"/>
      <w:moveTo w:id="206" w:author="Ana Miller-Ter Kuile" w:date="2020-11-30T13:39:00Z">
        <w:del w:id="207" w:author="Ana Miller-Ter Kuile" w:date="2020-12-03T11:01:00Z">
          <w:r w:rsidDel="00F914D8">
            <w:rPr>
              <w:rFonts w:ascii="Times New Roman" w:hAnsi="Times New Roman" w:cs="Times New Roman"/>
              <w:bCs/>
              <w:i/>
              <w:iCs/>
            </w:rPr>
            <w:delText>Mesocosm</w:delText>
          </w:r>
        </w:del>
      </w:moveTo>
      <w:ins w:id="208" w:author="Ana Miller-Ter Kuile" w:date="2020-12-03T11:01:00Z">
        <w:r w:rsidR="00F914D8">
          <w:rPr>
            <w:rFonts w:ascii="Times New Roman" w:hAnsi="Times New Roman" w:cs="Times New Roman"/>
            <w:bCs/>
            <w:i/>
            <w:iCs/>
          </w:rPr>
          <w:t>Feeding trial</w:t>
        </w:r>
      </w:ins>
      <w:moveTo w:id="209" w:author="Ana Miller-Ter Kuile" w:date="2020-11-30T13:39:00Z">
        <w:r>
          <w:rPr>
            <w:rFonts w:ascii="Times New Roman" w:hAnsi="Times New Roman" w:cs="Times New Roman"/>
            <w:bCs/>
            <w:i/>
            <w:iCs/>
          </w:rPr>
          <w:t xml:space="preserve"> consumer set-up and feeding</w:t>
        </w:r>
      </w:moveTo>
    </w:p>
    <w:p w14:paraId="317DB75E" w14:textId="72B1705A" w:rsidR="004F0A3F" w:rsidRDefault="004F0A3F" w:rsidP="004F0A3F">
      <w:pPr>
        <w:spacing w:line="480" w:lineRule="auto"/>
        <w:rPr>
          <w:moveTo w:id="210" w:author="Ana Miller-Ter Kuile" w:date="2020-11-30T13:39:00Z"/>
          <w:rFonts w:ascii="Times New Roman" w:hAnsi="Times New Roman" w:cs="Times New Roman"/>
          <w:bCs/>
        </w:rPr>
      </w:pPr>
      <w:moveTo w:id="211" w:author="Ana Miller-Ter Kuile" w:date="2020-11-30T13:39:00Z">
        <w:r>
          <w:rPr>
            <w:rFonts w:ascii="Times New Roman" w:hAnsi="Times New Roman" w:cs="Times New Roman"/>
            <w:bCs/>
          </w:rPr>
          <w:t xml:space="preserve">In 2017, we conducted </w:t>
        </w:r>
        <w:del w:id="212" w:author="Ana Miller-Ter Kuile" w:date="2020-11-30T15:49:00Z">
          <w:r w:rsidDel="001A78F3">
            <w:rPr>
              <w:rFonts w:ascii="Times New Roman" w:hAnsi="Times New Roman" w:cs="Times New Roman"/>
              <w:bCs/>
            </w:rPr>
            <w:delText>mesocosm</w:delText>
          </w:r>
        </w:del>
      </w:moveTo>
      <w:ins w:id="213" w:author="Ana Miller-Ter Kuile" w:date="2020-11-30T15:49:00Z">
        <w:r w:rsidR="001A78F3">
          <w:rPr>
            <w:rFonts w:ascii="Times New Roman" w:hAnsi="Times New Roman" w:cs="Times New Roman"/>
            <w:bCs/>
          </w:rPr>
          <w:t>laboratory</w:t>
        </w:r>
      </w:ins>
      <w:moveTo w:id="214" w:author="Ana Miller-Ter Kuile" w:date="2020-11-30T13:39:00Z">
        <w:r>
          <w:rPr>
            <w:rFonts w:ascii="Times New Roman" w:hAnsi="Times New Roman" w:cs="Times New Roman"/>
            <w:bCs/>
          </w:rPr>
          <w:t xml:space="preserve"> trials (n = 26) in order to test whether DNA metabarcoding would detect DNA from a diet item a consumer was offered in a </w:t>
        </w:r>
        <w:del w:id="215" w:author="Ana Miller-Ter Kuile" w:date="2020-11-30T13:48:00Z">
          <w:r w:rsidDel="0044183E">
            <w:rPr>
              <w:rFonts w:ascii="Times New Roman" w:hAnsi="Times New Roman" w:cs="Times New Roman"/>
              <w:bCs/>
            </w:rPr>
            <w:delText>“</w:delText>
          </w:r>
        </w:del>
        <w:r>
          <w:rPr>
            <w:rFonts w:ascii="Times New Roman" w:hAnsi="Times New Roman" w:cs="Times New Roman"/>
            <w:bCs/>
          </w:rPr>
          <w:t>contained</w:t>
        </w:r>
        <w:del w:id="216" w:author="Ana Miller-Ter Kuile" w:date="2020-11-30T13:48:00Z">
          <w:r w:rsidDel="0044183E">
            <w:rPr>
              <w:rFonts w:ascii="Times New Roman" w:hAnsi="Times New Roman" w:cs="Times New Roman"/>
              <w:bCs/>
            </w:rPr>
            <w:delText>”</w:delText>
          </w:r>
        </w:del>
        <w:r>
          <w:rPr>
            <w:rFonts w:ascii="Times New Roman" w:hAnsi="Times New Roman" w:cs="Times New Roman"/>
            <w:bCs/>
          </w:rPr>
          <w:t xml:space="preserve"> environment</w:t>
        </w:r>
      </w:moveTo>
      <w:ins w:id="217" w:author="Ana Miller-Ter Kuile" w:date="2020-11-30T13:48:00Z">
        <w:r w:rsidR="0044183E">
          <w:rPr>
            <w:rFonts w:ascii="Times New Roman" w:hAnsi="Times New Roman" w:cs="Times New Roman"/>
            <w:bCs/>
          </w:rPr>
          <w:t xml:space="preserve">. </w:t>
        </w:r>
      </w:ins>
      <w:moveTo w:id="218" w:author="Ana Miller-Ter Kuile" w:date="2020-11-30T13:39:00Z">
        <w:del w:id="219" w:author="Ana Miller-Ter Kuile" w:date="2020-11-30T13:48:00Z">
          <w:r w:rsidDel="0044183E">
            <w:rPr>
              <w:rFonts w:ascii="Times New Roman" w:hAnsi="Times New Roman" w:cs="Times New Roman"/>
              <w:bCs/>
            </w:rPr>
            <w:delText xml:space="preserve"> (mesocosm) often used in studies of feeding interactions (e.g.</w:delText>
          </w:r>
          <w:r w:rsidRPr="0074311F" w:rsidDel="0044183E">
            <w:rPr>
              <w:rFonts w:ascii="Times New Roman" w:hAnsi="Times New Roman" w:cs="Times New Roman"/>
              <w:bCs/>
            </w:rPr>
            <w:delText xml:space="preserve"> </w:delText>
          </w:r>
          <w:r w:rsidDel="0044183E">
            <w:rPr>
              <w:rFonts w:ascii="Times New Roman" w:hAnsi="Times New Roman" w:cs="Times New Roman"/>
              <w:bCs/>
            </w:rPr>
            <w:fldChar w:fldCharType="begin" w:fldLock="1"/>
          </w:r>
          <w:r w:rsidRPr="0044183E" w:rsidDel="0044183E">
            <w:rPr>
              <w:rFonts w:ascii="Times New Roman" w:hAnsi="Times New Roman" w:cs="Times New Roman"/>
              <w:bCs/>
            </w:rPr>
            <w:del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Evolution","id":"ITEM-3","issue":"7","issued":{"date-parts":[["2004"]]},"page":"379-384","title":"Are natural microcosms useful model systems for ecology?","type":"article-journal","volume":"19"},"uris":["http://www.mendeley.com/documents/?uuid=a6466b99-b229-4b15-af0a-5c19e3f9574c"]}],"mendeley":{"formattedCitation":"(Gao et al., 2017; Rudolf et al., 2014; Srivastava et al., 2004)","manualFormatting":"Gao et al., 2017; Rudolf et al., 2014; Srivastava et al., 2004","plainTextFormattedCitation":"(Gao et al., 2017; Rudolf et al., 2014; Srivastava et al., 2004)","previouslyFormattedCitation":"(Gao et al., 2017; Rudolf et al., 2014; Srivastava et al., 2004)"},"properties":{"noteIndex":0},"schema":"https://github.com/citation-style-language/schema/raw/master/csl-citation.json"}</w:delInstrText>
          </w:r>
          <w:r w:rsidDel="0044183E">
            <w:rPr>
              <w:rFonts w:ascii="Times New Roman" w:hAnsi="Times New Roman" w:cs="Times New Roman"/>
              <w:bCs/>
            </w:rPr>
            <w:fldChar w:fldCharType="separate"/>
          </w:r>
          <w:r w:rsidRPr="0044183E" w:rsidDel="0044183E">
            <w:rPr>
              <w:rFonts w:ascii="Times New Roman" w:hAnsi="Times New Roman" w:cs="Times New Roman"/>
              <w:bCs/>
              <w:noProof/>
            </w:rPr>
            <w:delText>Gao et al., 2017; Rudolf et al., 2014; Srivastava et al., 2004</w:delText>
          </w:r>
          <w:r w:rsidDel="0044183E">
            <w:rPr>
              <w:rFonts w:ascii="Times New Roman" w:hAnsi="Times New Roman" w:cs="Times New Roman"/>
              <w:bCs/>
            </w:rPr>
            <w:fldChar w:fldCharType="end"/>
          </w:r>
          <w:r w:rsidDel="0044183E">
            <w:rPr>
              <w:rFonts w:ascii="Times New Roman" w:hAnsi="Times New Roman" w:cs="Times New Roman"/>
              <w:bCs/>
            </w:rPr>
            <w:delText xml:space="preserve">). </w:delText>
          </w:r>
        </w:del>
        <w:r>
          <w:rPr>
            <w:rFonts w:ascii="Times New Roman" w:hAnsi="Times New Roman" w:cs="Times New Roman"/>
            <w:bCs/>
          </w:rPr>
          <w:t xml:space="preserve">We created feeding </w:t>
        </w:r>
        <w:del w:id="220" w:author="Ana Miller-Ter Kuile" w:date="2020-11-30T13:48:00Z">
          <w:r w:rsidDel="0044183E">
            <w:rPr>
              <w:rFonts w:ascii="Times New Roman" w:hAnsi="Times New Roman" w:cs="Times New Roman"/>
              <w:bCs/>
            </w:rPr>
            <w:delText>mesocosms</w:delText>
          </w:r>
        </w:del>
      </w:moveTo>
      <w:ins w:id="221" w:author="Ana Miller-Ter Kuile" w:date="2020-11-30T13:48:00Z">
        <w:r w:rsidR="0044183E">
          <w:rPr>
            <w:rFonts w:ascii="Times New Roman" w:hAnsi="Times New Roman" w:cs="Times New Roman"/>
            <w:bCs/>
          </w:rPr>
          <w:t>environmen</w:t>
        </w:r>
      </w:ins>
      <w:ins w:id="222" w:author="Ana Miller-Ter Kuile" w:date="2020-11-30T13:49:00Z">
        <w:r w:rsidR="0044183E">
          <w:rPr>
            <w:rFonts w:ascii="Times New Roman" w:hAnsi="Times New Roman" w:cs="Times New Roman"/>
            <w:bCs/>
          </w:rPr>
          <w:t>ts</w:t>
        </w:r>
      </w:ins>
      <w:moveTo w:id="223" w:author="Ana Miller-Ter Kuile" w:date="2020-11-30T13:39:00Z">
        <w:r>
          <w:rPr>
            <w:rFonts w:ascii="Times New Roman" w:hAnsi="Times New Roman" w:cs="Times New Roman"/>
            <w:bCs/>
          </w:rPr>
          <w:t xml:space="preserve"> out of one-liter yogurt containers with holes for air transfer. We placed an individual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 each </w:t>
        </w:r>
        <w:del w:id="224" w:author="Ana Miller-Ter Kuile" w:date="2020-11-30T15:49:00Z">
          <w:r w:rsidDel="001A78F3">
            <w:rPr>
              <w:rFonts w:ascii="Times New Roman" w:hAnsi="Times New Roman" w:cs="Times New Roman"/>
              <w:bCs/>
            </w:rPr>
            <w:delText>of these mesocosms</w:delText>
          </w:r>
        </w:del>
      </w:moveTo>
      <w:ins w:id="225" w:author="Ana Miller-Ter Kuile" w:date="2020-11-30T15:49:00Z">
        <w:r w:rsidR="001A78F3">
          <w:rPr>
            <w:rFonts w:ascii="Times New Roman" w:hAnsi="Times New Roman" w:cs="Times New Roman"/>
            <w:bCs/>
          </w:rPr>
          <w:t>container</w:t>
        </w:r>
      </w:ins>
      <w:ins w:id="226" w:author="Ana Miller-Ter Kuile" w:date="2020-11-30T15:52:00Z">
        <w:r w:rsidR="001A78F3">
          <w:rPr>
            <w:rFonts w:ascii="Times New Roman" w:hAnsi="Times New Roman" w:cs="Times New Roman"/>
            <w:bCs/>
          </w:rPr>
          <w:t xml:space="preserve"> and </w:t>
        </w:r>
      </w:ins>
      <w:moveTo w:id="227" w:author="Ana Miller-Ter Kuile" w:date="2020-11-30T13:39:00Z">
        <w:del w:id="228" w:author="Ana Miller-Ter Kuile" w:date="2020-11-30T15:52:00Z">
          <w:r w:rsidDel="001A78F3">
            <w:rPr>
              <w:rFonts w:ascii="Times New Roman" w:hAnsi="Times New Roman" w:cs="Times New Roman"/>
              <w:bCs/>
            </w:rPr>
            <w:delText>. A</w:delText>
          </w:r>
        </w:del>
      </w:moveTo>
      <w:ins w:id="229" w:author="Ana Miller-Ter Kuile" w:date="2020-11-30T15:52:00Z">
        <w:r w:rsidR="001A78F3">
          <w:rPr>
            <w:rFonts w:ascii="Times New Roman" w:hAnsi="Times New Roman" w:cs="Times New Roman"/>
            <w:bCs/>
          </w:rPr>
          <w:t>a</w:t>
        </w:r>
      </w:ins>
      <w:moveTo w:id="230" w:author="Ana Miller-Ter Kuile" w:date="2020-11-30T13:39:00Z">
        <w:r>
          <w:rPr>
            <w:rFonts w:ascii="Times New Roman" w:hAnsi="Times New Roman" w:cs="Times New Roman"/>
            <w:bCs/>
          </w:rPr>
          <w:t xml:space="preserve">fter a 12-hour period alone in the </w:t>
        </w:r>
        <w:del w:id="231" w:author="Ana Miller-Ter Kuile" w:date="2020-11-30T16:03:00Z">
          <w:r w:rsidDel="00771603">
            <w:rPr>
              <w:rFonts w:ascii="Times New Roman" w:hAnsi="Times New Roman" w:cs="Times New Roman"/>
              <w:bCs/>
            </w:rPr>
            <w:delText>mesocosm</w:delText>
          </w:r>
        </w:del>
      </w:moveTo>
      <w:proofErr w:type="spellStart"/>
      <w:ins w:id="232" w:author="Ana Miller-Ter Kuile" w:date="2020-11-30T16:03:00Z">
        <w:r w:rsidR="00771603">
          <w:rPr>
            <w:rFonts w:ascii="Times New Roman" w:hAnsi="Times New Roman" w:cs="Times New Roman"/>
            <w:bCs/>
          </w:rPr>
          <w:t>containter</w:t>
        </w:r>
        <w:proofErr w:type="spellEnd"/>
        <w:r w:rsidR="00771603">
          <w:rPr>
            <w:rFonts w:ascii="Times New Roman" w:hAnsi="Times New Roman" w:cs="Times New Roman"/>
            <w:bCs/>
          </w:rPr>
          <w:t xml:space="preserve">, </w:t>
        </w:r>
      </w:ins>
      <w:moveTo w:id="233" w:author="Ana Miller-Ter Kuile" w:date="2020-11-30T13:39:00Z">
        <w:del w:id="234" w:author="Ana Miller-Ter Kuile" w:date="2020-11-30T16:03:00Z">
          <w:r w:rsidDel="00771603">
            <w:rPr>
              <w:rFonts w:ascii="Times New Roman" w:hAnsi="Times New Roman" w:cs="Times New Roman"/>
              <w:bCs/>
            </w:rPr>
            <w:delText xml:space="preserve"> to allow for digestion of a portion of previously-consumed prey </w:delText>
          </w:r>
          <w:r w:rsidDel="00771603">
            <w:rPr>
              <w:rFonts w:ascii="Times New Roman" w:hAnsi="Times New Roman" w:cs="Times New Roman"/>
              <w:bCs/>
            </w:rPr>
            <w:fldChar w:fldCharType="begin" w:fldLock="1"/>
          </w:r>
          <w:r w:rsidRPr="00DA0BB6" w:rsidDel="00771603">
            <w:rPr>
              <w:rFonts w:ascii="Times New Roman" w:hAnsi="Times New Roman" w:cs="Times New Roman"/>
              <w:bCs/>
            </w:rPr>
            <w:del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parts","type":"article-journal","volume":"13"},"uris":["http://www.mendeley.com/documents/?uuid=ef286e94-13cb-42a6-85e3-2c16dd16952f"]}],"mendeley":{"formattedCitation":"(Macías-Hernández et al., 2018)","plainTextFormattedCitation":"(Macías-Hernández et al., 2018)","previouslyFormattedCitation":"(Macías-Hernández et al., 2018)"},"properties":{"noteIndex":0},"schema":"https://github.com/citation-style-language/schema/raw/master/csl-citation.json"}</w:delInstrText>
          </w:r>
          <w:r w:rsidDel="00771603">
            <w:rPr>
              <w:rFonts w:ascii="Times New Roman" w:hAnsi="Times New Roman" w:cs="Times New Roman"/>
              <w:bCs/>
            </w:rPr>
            <w:fldChar w:fldCharType="separate"/>
          </w:r>
          <w:r w:rsidRPr="00DE27E8" w:rsidDel="00771603">
            <w:rPr>
              <w:rFonts w:ascii="Times New Roman" w:hAnsi="Times New Roman" w:cs="Times New Roman"/>
              <w:bCs/>
              <w:noProof/>
            </w:rPr>
            <w:delText>(Macías-Hernández et al., 2018)</w:delText>
          </w:r>
          <w:r w:rsidDel="00771603">
            <w:rPr>
              <w:rFonts w:ascii="Times New Roman" w:hAnsi="Times New Roman" w:cs="Times New Roman"/>
              <w:bCs/>
            </w:rPr>
            <w:fldChar w:fldCharType="end"/>
          </w:r>
          <w:r w:rsidDel="00771603">
            <w:rPr>
              <w:rFonts w:ascii="Times New Roman" w:hAnsi="Times New Roman" w:cs="Times New Roman"/>
              <w:bCs/>
            </w:rPr>
            <w:delText xml:space="preserve">, </w:delText>
          </w:r>
        </w:del>
        <w:r>
          <w:rPr>
            <w:rFonts w:ascii="Times New Roman" w:hAnsi="Times New Roman" w:cs="Times New Roman"/>
            <w:bCs/>
          </w:rPr>
          <w:t xml:space="preserve">all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were offered one individual of a large grasshopper </w:t>
        </w:r>
        <w:r>
          <w:rPr>
            <w:rFonts w:ascii="Times New Roman" w:hAnsi="Times New Roman" w:cs="Times New Roman"/>
            <w:bCs/>
          </w:rPr>
          <w:lastRenderedPageBreak/>
          <w:t>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which is a common introduced species on the island and a likely diet item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Pr>
            <w:rFonts w:ascii="Times New Roman" w:hAnsi="Times New Roman" w:cs="Times New Roman"/>
            <w:bCs/>
          </w:rPr>
          <w:fldChar w:fldCharType="separate"/>
        </w:r>
        <w:r w:rsidRPr="00076320">
          <w:rPr>
            <w:rFonts w:ascii="Times New Roman" w:hAnsi="Times New Roman" w:cs="Times New Roman"/>
            <w:bCs/>
            <w:noProof/>
          </w:rPr>
          <w:t>(Handler et al., 2007)</w:t>
        </w:r>
        <w:r>
          <w:rPr>
            <w:rFonts w:ascii="Times New Roman" w:hAnsi="Times New Roman" w:cs="Times New Roman"/>
            <w:bCs/>
          </w:rPr>
          <w:fldChar w:fldCharType="end"/>
        </w:r>
        <w:r>
          <w:rPr>
            <w:rFonts w:ascii="Times New Roman" w:hAnsi="Times New Roman" w:cs="Times New Roman"/>
            <w:bCs/>
          </w:rPr>
          <w:t xml:space="preserve">. </w:t>
        </w:r>
        <w:del w:id="235" w:author="Ana Miller-Ter Kuile" w:date="2020-11-30T15:53:00Z">
          <w:r w:rsidDel="001A78F3">
            <w:rPr>
              <w:rFonts w:ascii="Times New Roman" w:hAnsi="Times New Roman" w:cs="Times New Roman"/>
              <w:bCs/>
            </w:rPr>
            <w:delText xml:space="preserve">While many mesocosm experiments include natural “habitats” for consumers and diet to hide, we did not include anything in mesocosms to avoid contamination from DNA on these items. </w:delText>
          </w:r>
        </w:del>
        <w:r>
          <w:rPr>
            <w:rFonts w:ascii="Times New Roman" w:hAnsi="Times New Roman" w:cs="Times New Roman"/>
            <w:bCs/>
          </w:rPr>
          <w:t xml:space="preserve">We left all </w:t>
        </w:r>
        <w:del w:id="236" w:author="Ana Miller-Ter Kuile" w:date="2020-11-30T15:53:00Z">
          <w:r w:rsidDel="001A78F3">
            <w:rPr>
              <w:rFonts w:ascii="Times New Roman" w:hAnsi="Times New Roman" w:cs="Times New Roman"/>
              <w:bCs/>
            </w:rPr>
            <w:delText>mesocosms</w:delText>
          </w:r>
        </w:del>
      </w:moveTo>
      <w:ins w:id="237" w:author="Ana Miller-Ter Kuile" w:date="2020-11-30T15:53:00Z">
        <w:r w:rsidR="001A78F3">
          <w:rPr>
            <w:rFonts w:ascii="Times New Roman" w:hAnsi="Times New Roman" w:cs="Times New Roman"/>
            <w:bCs/>
          </w:rPr>
          <w:t>containers</w:t>
        </w:r>
      </w:ins>
      <w:moveTo w:id="238" w:author="Ana Miller-Ter Kuile" w:date="2020-11-30T13:39:00Z">
        <w:r>
          <w:rPr>
            <w:rFonts w:ascii="Times New Roman" w:hAnsi="Times New Roman" w:cs="Times New Roman"/>
            <w:bCs/>
          </w:rPr>
          <w:t xml:space="preserve"> for 24 hours, after which we immediately froze (at -20</w:t>
        </w:r>
        <w:r>
          <w:rPr>
            <w:rFonts w:ascii="Times New Roman" w:hAnsi="Times New Roman" w:cs="Times New Roman"/>
            <w:bCs/>
          </w:rPr>
          <w:sym w:font="Symbol" w:char="F0B0"/>
        </w:r>
        <w:r>
          <w:rPr>
            <w:rFonts w:ascii="Times New Roman" w:hAnsi="Times New Roman" w:cs="Times New Roman"/>
            <w:bCs/>
          </w:rPr>
          <w:t xml:space="preserve">C)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individuals which had killed an </w:t>
        </w:r>
        <w:r>
          <w:rPr>
            <w:rFonts w:ascii="Times New Roman" w:hAnsi="Times New Roman" w:cs="Times New Roman"/>
            <w:bCs/>
            <w:i/>
            <w:iCs/>
          </w:rPr>
          <w:t>O. japonica</w:t>
        </w:r>
        <w:r>
          <w:rPr>
            <w:rFonts w:ascii="Times New Roman" w:hAnsi="Times New Roman" w:cs="Times New Roman"/>
            <w:bCs/>
          </w:rPr>
          <w:t xml:space="preserve"> individual (n = 25 of 26 trials); consumption of killed individuals was not easily detectable and thus not considered in analyses. All </w:t>
        </w:r>
        <w:del w:id="239" w:author="Ana Miller-Ter Kuile" w:date="2020-11-30T15:53:00Z">
          <w:r w:rsidDel="001A78F3">
            <w:rPr>
              <w:rFonts w:ascii="Times New Roman" w:hAnsi="Times New Roman" w:cs="Times New Roman"/>
              <w:bCs/>
            </w:rPr>
            <w:delText>mesocosms</w:delText>
          </w:r>
        </w:del>
      </w:moveTo>
      <w:ins w:id="240" w:author="Ana Miller-Ter Kuile" w:date="2020-11-30T15:53:00Z">
        <w:r w:rsidR="001A78F3">
          <w:rPr>
            <w:rFonts w:ascii="Times New Roman" w:hAnsi="Times New Roman" w:cs="Times New Roman"/>
            <w:bCs/>
          </w:rPr>
          <w:t>containers</w:t>
        </w:r>
      </w:ins>
      <w:moveTo w:id="241" w:author="Ana Miller-Ter Kuile" w:date="2020-11-30T13:39:00Z">
        <w:r>
          <w:rPr>
            <w:rFonts w:ascii="Times New Roman" w:hAnsi="Times New Roman" w:cs="Times New Roman"/>
            <w:bCs/>
          </w:rPr>
          <w:t xml:space="preserve"> were cleaned between each trial with a 10% bleach solution and kept closed to avoid contact of other organisms with the inside of the </w:t>
        </w:r>
        <w:del w:id="242" w:author="Ana Miller-Ter Kuile" w:date="2020-11-30T15:53:00Z">
          <w:r w:rsidDel="001A78F3">
            <w:rPr>
              <w:rFonts w:ascii="Times New Roman" w:hAnsi="Times New Roman" w:cs="Times New Roman"/>
              <w:bCs/>
            </w:rPr>
            <w:delText>mesocosms</w:delText>
          </w:r>
        </w:del>
      </w:moveTo>
      <w:ins w:id="243" w:author="Ana Miller-Ter Kuile" w:date="2020-11-30T15:53:00Z">
        <w:r w:rsidR="001A78F3">
          <w:rPr>
            <w:rFonts w:ascii="Times New Roman" w:hAnsi="Times New Roman" w:cs="Times New Roman"/>
            <w:bCs/>
          </w:rPr>
          <w:t>containers</w:t>
        </w:r>
      </w:ins>
      <w:moveTo w:id="244" w:author="Ana Miller-Ter Kuile" w:date="2020-11-30T13:39:00Z">
        <w:r>
          <w:rPr>
            <w:rFonts w:ascii="Times New Roman" w:hAnsi="Times New Roman" w:cs="Times New Roman"/>
            <w:bCs/>
          </w:rPr>
          <w:t xml:space="preserve">. </w:t>
        </w:r>
      </w:moveTo>
    </w:p>
    <w:moveToRangeEnd w:id="205"/>
    <w:p w14:paraId="7C61C9A0" w14:textId="77777777" w:rsidR="004F0A3F" w:rsidRPr="00FD34F5" w:rsidDel="004F0A3F" w:rsidRDefault="004F0A3F" w:rsidP="001A318B">
      <w:pPr>
        <w:spacing w:line="480" w:lineRule="auto"/>
        <w:rPr>
          <w:del w:id="245" w:author="Ana Miller-Ter Kuile" w:date="2020-11-30T13:39:00Z"/>
          <w:rFonts w:ascii="Times New Roman" w:hAnsi="Times New Roman" w:cs="Times New Roman"/>
          <w:bCs/>
        </w:rPr>
      </w:pPr>
    </w:p>
    <w:p w14:paraId="174CC97A" w14:textId="77DA0BBC" w:rsidR="00081302" w:rsidRDefault="00081302" w:rsidP="001A318B">
      <w:pPr>
        <w:spacing w:line="480" w:lineRule="auto"/>
        <w:rPr>
          <w:rFonts w:ascii="Times New Roman" w:hAnsi="Times New Roman" w:cs="Times New Roman"/>
          <w:bCs/>
        </w:rPr>
      </w:pPr>
    </w:p>
    <w:p w14:paraId="030110E7" w14:textId="324F7744" w:rsidR="00081302" w:rsidRDefault="00EE4F50" w:rsidP="001A318B">
      <w:pPr>
        <w:spacing w:line="480" w:lineRule="auto"/>
        <w:rPr>
          <w:rFonts w:ascii="Times New Roman" w:hAnsi="Times New Roman" w:cs="Times New Roman"/>
          <w:bCs/>
          <w:i/>
          <w:iCs/>
        </w:rPr>
      </w:pPr>
      <w:r>
        <w:rPr>
          <w:rFonts w:ascii="Times New Roman" w:hAnsi="Times New Roman" w:cs="Times New Roman"/>
          <w:bCs/>
          <w:i/>
          <w:iCs/>
        </w:rPr>
        <w:t xml:space="preserve">Both </w:t>
      </w:r>
      <w:del w:id="246" w:author="Ana Miller-Ter Kuile" w:date="2020-12-03T11:01:00Z">
        <w:r w:rsidDel="00F914D8">
          <w:rPr>
            <w:rFonts w:ascii="Times New Roman" w:hAnsi="Times New Roman" w:cs="Times New Roman"/>
            <w:bCs/>
            <w:i/>
            <w:iCs/>
          </w:rPr>
          <w:delText xml:space="preserve">mesocosm and </w:delText>
        </w:r>
      </w:del>
      <w:r w:rsidR="00AA1148">
        <w:rPr>
          <w:rFonts w:ascii="Times New Roman" w:hAnsi="Times New Roman" w:cs="Times New Roman"/>
          <w:bCs/>
          <w:i/>
          <w:iCs/>
        </w:rPr>
        <w:t>natural environment</w:t>
      </w:r>
      <w:ins w:id="247" w:author="Ana Miller-Ter Kuile" w:date="2020-12-03T11:01:00Z">
        <w:r w:rsidR="00F914D8">
          <w:rPr>
            <w:rFonts w:ascii="Times New Roman" w:hAnsi="Times New Roman" w:cs="Times New Roman"/>
            <w:bCs/>
            <w:i/>
            <w:iCs/>
          </w:rPr>
          <w:t xml:space="preserve"> and feeding trial</w:t>
        </w:r>
      </w:ins>
      <w:r w:rsidR="00AA1148">
        <w:rPr>
          <w:rFonts w:ascii="Times New Roman" w:hAnsi="Times New Roman" w:cs="Times New Roman"/>
          <w:bCs/>
          <w:i/>
          <w:iCs/>
        </w:rPr>
        <w:t xml:space="preserve">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A10B053" w:rsidR="003F6695" w:rsidRPr="00A9096C" w:rsidRDefault="003F6695" w:rsidP="001A318B">
      <w:pPr>
        <w:spacing w:line="480" w:lineRule="auto"/>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body parts (opisthosoma</w:t>
      </w:r>
      <w:r w:rsidR="005C2AF8">
        <w:rPr>
          <w:rFonts w:ascii="Times New Roman" w:hAnsi="Times New Roman" w:cs="Times New Roman"/>
          <w:bCs/>
        </w:rPr>
        <w:t>s</w:t>
      </w:r>
      <w:r w:rsidR="00E82FC9">
        <w:rPr>
          <w:rFonts w:ascii="Times New Roman" w:hAnsi="Times New Roman" w:cs="Times New Roman"/>
          <w:bCs/>
        </w:rPr>
        <w:t xml:space="preserve">) of </w:t>
      </w:r>
      <w:r w:rsidR="00226C1C">
        <w:rPr>
          <w:rFonts w:ascii="Times New Roman" w:hAnsi="Times New Roman" w:cs="Times New Roman"/>
          <w:bCs/>
        </w:rPr>
        <w:t xml:space="preserve">consumer </w:t>
      </w:r>
      <w:r>
        <w:rPr>
          <w:rFonts w:ascii="Times New Roman" w:hAnsi="Times New Roman" w:cs="Times New Roman"/>
          <w:bCs/>
        </w:rPr>
        <w:t>individuals (following methods from</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BF0F14">
        <w:rPr>
          <w:rFonts w:ascii="Times New Roman" w:hAnsi="Times New Roman" w:cs="Times New Roman"/>
          <w:bCs/>
        </w:rPr>
        <w:fldChar w:fldCharType="separate"/>
      </w:r>
      <w:r w:rsidR="00415481" w:rsidRPr="00415481">
        <w:rPr>
          <w:rFonts w:ascii="Times New Roman" w:hAnsi="Times New Roman" w:cs="Times New Roman"/>
          <w:bCs/>
          <w:noProof/>
        </w:rPr>
        <w:t>Krehenwinkel et al., 2017; Macías-Hernández et al., 2018)</w:t>
      </w:r>
      <w:r w:rsidR="00BF0F14">
        <w:rPr>
          <w:rFonts w:ascii="Times New Roman" w:hAnsi="Times New Roman" w:cs="Times New Roman"/>
          <w:bCs/>
        </w:rPr>
        <w:fldChar w:fldCharType="end"/>
      </w:r>
      <w:r w:rsidR="00BF0F14">
        <w:rPr>
          <w:rFonts w:ascii="Times New Roman" w:hAnsi="Times New Roman" w:cs="Times New Roman"/>
          <w:bCs/>
        </w:rPr>
        <w:t xml:space="preserve">, </w:t>
      </w:r>
      <w:r>
        <w:rPr>
          <w:rFonts w:ascii="Times New Roman" w:hAnsi="Times New Roman" w:cs="Times New Roman"/>
          <w:bCs/>
        </w:rPr>
        <w:t xml:space="preserve">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DE27E8">
        <w:rPr>
          <w:rFonts w:ascii="Times New Roman" w:hAnsi="Times New Roman" w:cs="Times New Roman"/>
          <w:bCs/>
        </w:rPr>
        <w:t xml:space="preserve">altered </w:t>
      </w:r>
      <w:r w:rsidR="00C671DF">
        <w:rPr>
          <w:rFonts w:ascii="Times New Roman" w:hAnsi="Times New Roman" w:cs="Times New Roman"/>
          <w:bCs/>
        </w:rPr>
        <w:t xml:space="preserve">common </w:t>
      </w:r>
      <w:r w:rsidR="00DE27E8">
        <w:rPr>
          <w:rFonts w:ascii="Times New Roman" w:hAnsi="Times New Roman" w:cs="Times New Roman"/>
          <w:bCs/>
        </w:rPr>
        <w:t>diet DNA</w:t>
      </w:r>
      <w:r w:rsidR="00C671DF">
        <w:rPr>
          <w:rFonts w:ascii="Times New Roman" w:hAnsi="Times New Roman" w:cs="Times New Roman"/>
          <w:bCs/>
        </w:rPr>
        <w:t xml:space="preserve"> measures (</w:t>
      </w:r>
      <w:ins w:id="248" w:author="Ana Miller-Ter Kuile" w:date="2020-12-03T11:02:00Z">
        <w:r w:rsidR="00F914D8">
          <w:rPr>
            <w:rFonts w:ascii="Times New Roman" w:hAnsi="Times New Roman" w:cs="Times New Roman"/>
            <w:bCs/>
          </w:rPr>
          <w:t xml:space="preserve">detection, abundance, </w:t>
        </w:r>
      </w:ins>
      <w:ins w:id="249" w:author="Ana Miller-Ter Kuile" w:date="2020-11-30T13:41:00Z">
        <w:r w:rsidR="007E023C">
          <w:rPr>
            <w:rFonts w:ascii="Times New Roman" w:hAnsi="Times New Roman" w:cs="Times New Roman"/>
            <w:bCs/>
          </w:rPr>
          <w:t xml:space="preserve">richness, </w:t>
        </w:r>
      </w:ins>
      <w:ins w:id="250" w:author="Ana Miller-Ter Kuile" w:date="2020-12-03T11:02:00Z">
        <w:r w:rsidR="00F914D8">
          <w:rPr>
            <w:rFonts w:ascii="Times New Roman" w:hAnsi="Times New Roman" w:cs="Times New Roman"/>
            <w:bCs/>
          </w:rPr>
          <w:t xml:space="preserve">and </w:t>
        </w:r>
      </w:ins>
      <w:ins w:id="251" w:author="Ana Miller-Ter Kuile" w:date="2020-11-30T13:41:00Z">
        <w:r w:rsidR="007E023C">
          <w:rPr>
            <w:rFonts w:ascii="Times New Roman" w:hAnsi="Times New Roman" w:cs="Times New Roman"/>
            <w:bCs/>
          </w:rPr>
          <w:t>composition</w:t>
        </w:r>
      </w:ins>
      <w:ins w:id="252" w:author="Ana Miller-Ter Kuile" w:date="2020-12-03T11:02:00Z">
        <w:r w:rsidR="00F914D8">
          <w:rPr>
            <w:rFonts w:ascii="Times New Roman" w:hAnsi="Times New Roman" w:cs="Times New Roman"/>
            <w:bCs/>
          </w:rPr>
          <w:t>)</w:t>
        </w:r>
      </w:ins>
      <w:del w:id="253" w:author="Ana Miller-Ter Kuile" w:date="2020-11-30T13:41:00Z">
        <w:r w:rsidR="00C671DF" w:rsidDel="007E023C">
          <w:rPr>
            <w:rFonts w:ascii="Times New Roman" w:hAnsi="Times New Roman" w:cs="Times New Roman"/>
            <w:bCs/>
          </w:rPr>
          <w:delText>detection, richness, and composition</w:delText>
        </w:r>
      </w:del>
      <w:del w:id="254" w:author="Ana Miller-Ter Kuile" w:date="2020-12-03T11:02:00Z">
        <w:r w:rsidR="00C671DF" w:rsidDel="00F914D8">
          <w:rPr>
            <w:rFonts w:ascii="Times New Roman" w:hAnsi="Times New Roman" w:cs="Times New Roman"/>
            <w:bCs/>
          </w:rPr>
          <w:delText>)</w:delText>
        </w:r>
      </w:del>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w:t>
      </w:r>
      <w:ins w:id="255" w:author="Ana Miller-Ter Kuile" w:date="2020-11-30T13:42:00Z">
        <w:r w:rsidR="007E023C">
          <w:rPr>
            <w:rFonts w:ascii="Times New Roman" w:hAnsi="Times New Roman" w:cs="Times New Roman"/>
            <w:bCs/>
          </w:rPr>
          <w:t xml:space="preserve"> from both </w:t>
        </w:r>
      </w:ins>
      <w:ins w:id="256" w:author="Ana Miller-Ter Kuile" w:date="2020-12-03T11:02:00Z">
        <w:r w:rsidR="00F914D8">
          <w:rPr>
            <w:rFonts w:ascii="Times New Roman" w:hAnsi="Times New Roman" w:cs="Times New Roman"/>
            <w:bCs/>
          </w:rPr>
          <w:t>the natural environment and feeding trials</w:t>
        </w:r>
      </w:ins>
      <w:r>
        <w:rPr>
          <w:rFonts w:ascii="Times New Roman" w:hAnsi="Times New Roman" w:cs="Times New Roman"/>
          <w:bCs/>
        </w:rPr>
        <w:t xml:space="preserve">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w:t>
      </w:r>
      <w:r w:rsidR="00BF0F14">
        <w:rPr>
          <w:rFonts w:ascii="Times New Roman" w:hAnsi="Times New Roman" w:cs="Times New Roman"/>
          <w:bCs/>
        </w:rPr>
        <w:t xml:space="preserve"> </w:t>
      </w:r>
      <w:r w:rsidR="00BF0F14">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Research","id":"ITEM-1","issue":"12","issued":{"date-parts":[["1993"]]},"page":"1447-1450","publisher":"British Mycological Society","title":"Endophytes from herbaceous plants and shrubs: effectiveness of surface sterilization methods","type":"article-journal","volume":"97"},"uris":["http://www.mendeley.com/documents/?uuid=4b0dba48-f7c7-4fea-87a2-62f520e66c97"]},{"id":"ITEM-2","itemData":{"DOI":"10.1590/S1517-83822014000300030","ISSN":"16784405","abstract":"Extraneous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 Schulz et al., 1993)","manualFormatting":"Burgdorf et al., 2014; Schulz et al., 1993)","plainTextFormattedCitation":"(Burgdorf et al., 2014; Schulz et al., 1993)","previouslyFormattedCitation":"(Burgdorf et al., 2014; Schulz et al., 1993)"},"properties":{"noteIndex":0},"schema":"https://github.com/citation-style-language/schema/raw/master/csl-citation.json"}</w:instrText>
      </w:r>
      <w:r w:rsidR="00BF0F14">
        <w:rPr>
          <w:rFonts w:ascii="Times New Roman" w:hAnsi="Times New Roman" w:cs="Times New Roman"/>
          <w:bCs/>
        </w:rPr>
        <w:fldChar w:fldCharType="separate"/>
      </w:r>
      <w:r w:rsidR="00BF0F14" w:rsidRPr="00BF0F14">
        <w:rPr>
          <w:rFonts w:ascii="Times New Roman" w:hAnsi="Times New Roman" w:cs="Times New Roman"/>
          <w:bCs/>
          <w:noProof/>
        </w:rPr>
        <w:t>Burgdorf et al., 2014; Schulz et al., 1993)</w:t>
      </w:r>
      <w:r w:rsidR="00BF0F14">
        <w:rPr>
          <w:rFonts w:ascii="Times New Roman" w:hAnsi="Times New Roman" w:cs="Times New Roman"/>
          <w:bCs/>
        </w:rPr>
        <w:fldChar w:fldCharType="end"/>
      </w:r>
      <w:r>
        <w:rPr>
          <w:rFonts w:ascii="Times New Roman" w:hAnsi="Times New Roman" w:cs="Times New Roman"/>
          <w:bCs/>
        </w:rPr>
        <w:t xml:space="preserve"> by submerging and stirring each </w:t>
      </w:r>
      <w:ins w:id="257" w:author="Ana Miller-Ter Kuile" w:date="2020-12-03T11:02:00Z">
        <w:r w:rsidR="00F914D8">
          <w:rPr>
            <w:rFonts w:ascii="Times New Roman" w:hAnsi="Times New Roman" w:cs="Times New Roman"/>
            <w:bCs/>
          </w:rPr>
          <w:t xml:space="preserve">full </w:t>
        </w:r>
      </w:ins>
      <w:ins w:id="258" w:author="Ana Miller-Ter Kuile" w:date="2020-12-03T11:03:00Z">
        <w:r w:rsidR="00F914D8">
          <w:rPr>
            <w:rFonts w:ascii="Times New Roman" w:hAnsi="Times New Roman" w:cs="Times New Roman"/>
            <w:bCs/>
          </w:rPr>
          <w:t>consumer</w:t>
        </w:r>
      </w:ins>
      <w:del w:id="259" w:author="Ana Miller-Ter Kuile" w:date="2020-12-03T11:02:00Z">
        <w:r w:rsidDel="00F914D8">
          <w:rPr>
            <w:rFonts w:ascii="Times New Roman" w:hAnsi="Times New Roman" w:cs="Times New Roman"/>
            <w:bCs/>
          </w:rPr>
          <w:delText>sample</w:delText>
        </w:r>
      </w:del>
      <w:r>
        <w:rPr>
          <w:rFonts w:ascii="Times New Roman" w:hAnsi="Times New Roman" w:cs="Times New Roman"/>
          <w:bCs/>
        </w:rPr>
        <w:t xml:space="preserv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w:t>
      </w:r>
      <w:ins w:id="260" w:author="Ana Miller-Ter Kuile" w:date="2020-12-03T11:03:00Z">
        <w:r w:rsidR="00F914D8">
          <w:rPr>
            <w:rFonts w:ascii="Times New Roman" w:hAnsi="Times New Roman" w:cs="Times New Roman"/>
            <w:bCs/>
          </w:rPr>
          <w:t>consumer</w:t>
        </w:r>
      </w:ins>
      <w:del w:id="261" w:author="Ana Miller-Ter Kuile" w:date="2020-12-03T11:03:00Z">
        <w:r w:rsidDel="00F914D8">
          <w:rPr>
            <w:rFonts w:ascii="Times New Roman" w:hAnsi="Times New Roman" w:cs="Times New Roman"/>
            <w:bCs/>
          </w:rPr>
          <w:delText>sample</w:delText>
        </w:r>
      </w:del>
      <w:r>
        <w:rPr>
          <w:rFonts w:ascii="Times New Roman" w:hAnsi="Times New Roman" w:cs="Times New Roman"/>
          <w:bCs/>
        </w:rPr>
        <w:t xml:space="preserve"> by submerging and stirring in deionized water for 2 minutes</w:t>
      </w:r>
      <w:r w:rsidR="0079366F">
        <w:rPr>
          <w:rFonts w:ascii="Times New Roman" w:hAnsi="Times New Roman" w:cs="Times New Roman"/>
          <w:bCs/>
        </w:rPr>
        <w:t>.</w:t>
      </w:r>
      <w:ins w:id="262" w:author="Ana Miller-Ter Kuile" w:date="2020-12-03T11:30:00Z">
        <w:r w:rsidR="00265B1F">
          <w:rPr>
            <w:rFonts w:ascii="Times New Roman" w:hAnsi="Times New Roman" w:cs="Times New Roman"/>
            <w:bCs/>
          </w:rPr>
          <w:t xml:space="preserve"> Similar or longer periods of bleach washing </w:t>
        </w:r>
      </w:ins>
      <w:ins w:id="263" w:author="Ana Miller-Ter Kuile" w:date="2020-12-03T11:32:00Z">
        <w:r w:rsidR="00265B1F">
          <w:rPr>
            <w:rFonts w:ascii="Times New Roman" w:hAnsi="Times New Roman" w:cs="Times New Roman"/>
            <w:bCs/>
          </w:rPr>
          <w:t xml:space="preserve">at equal or </w:t>
        </w:r>
      </w:ins>
      <w:ins w:id="264" w:author="Ana Miller-Ter Kuile" w:date="2020-12-03T11:30:00Z">
        <w:r w:rsidR="00265B1F">
          <w:rPr>
            <w:rFonts w:ascii="Times New Roman" w:hAnsi="Times New Roman" w:cs="Times New Roman"/>
            <w:bCs/>
          </w:rPr>
          <w:t xml:space="preserve">greater concentrations have led to undetectable DNA degradation in similar soft-exoskeleton consumers (e.g. maggots and beetle nymphs; </w:t>
        </w:r>
      </w:ins>
      <w:ins w:id="265" w:author="Ana Miller-Ter Kuile" w:date="2020-12-03T11:31:00Z">
        <w:r w:rsidR="00265B1F">
          <w:rPr>
            <w:rFonts w:ascii="Times New Roman" w:hAnsi="Times New Roman" w:cs="Times New Roman"/>
            <w:bCs/>
          </w:rPr>
          <w:fldChar w:fldCharType="begin" w:fldLock="1"/>
        </w:r>
      </w:ins>
      <w:r w:rsidR="00E70271">
        <w:rPr>
          <w:rFonts w:ascii="Times New Roman" w:hAnsi="Times New Roman" w:cs="Times New Roman"/>
          <w:bCs/>
        </w:rPr>
        <w:instrText>ADDIN CSL_CITATION {"citationItems":[{"id":"ITEM-1","itemData":{"DOI":"10.1520/jfs15532j","ISSN":"00221198","abstract":"Mitochondrial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Sciences","id":"ITEM-1","issue":"5","issued":{"date-parts":[["2002"]]},"page":"15532J","title":"Surface sterilization of a maggot using bleach does not interfere with mitochondrial DNA analysis of crop contents","type":"article-journal","volume":"47"},"uris":["http://www.mendeley.com/documents/?uuid=0fdd480c-7da9-46ae-8bbe-0decae298a6d"]},{"id":"ITEM-2","itemData":{"DOI":"10.1111/j.1755-0998.2012.03112.x","ISSN":"1755098X","abstract":"Ecological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 Linville &amp; Wells, 2002)","manualFormatting":"Greenstone et al., 2012; Linville &amp; Wells, 2002)","plainTextFormattedCitation":"(Greenstone et al., 2012; Linville &amp; Wells, 2002)","previouslyFormattedCitation":"(Greenstone et al., 2012; Linville &amp; Wells, 2002)"},"properties":{"noteIndex":0},"schema":"https://github.com/citation-style-language/schema/raw/master/csl-citation.json"}</w:instrText>
      </w:r>
      <w:r w:rsidR="00265B1F">
        <w:rPr>
          <w:rFonts w:ascii="Times New Roman" w:hAnsi="Times New Roman" w:cs="Times New Roman"/>
          <w:bCs/>
        </w:rPr>
        <w:fldChar w:fldCharType="separate"/>
      </w:r>
      <w:del w:id="266" w:author="Ana Miller-Ter Kuile" w:date="2020-12-03T11:31:00Z">
        <w:r w:rsidR="00265B1F" w:rsidRPr="00265B1F" w:rsidDel="00265B1F">
          <w:rPr>
            <w:rFonts w:ascii="Times New Roman" w:hAnsi="Times New Roman" w:cs="Times New Roman"/>
            <w:bCs/>
            <w:noProof/>
          </w:rPr>
          <w:delText>(</w:delText>
        </w:r>
      </w:del>
      <w:r w:rsidR="00265B1F" w:rsidRPr="00265B1F">
        <w:rPr>
          <w:rFonts w:ascii="Times New Roman" w:hAnsi="Times New Roman" w:cs="Times New Roman"/>
          <w:bCs/>
          <w:noProof/>
        </w:rPr>
        <w:t>Greenstone et al., 2012; Linville &amp; Wells, 2002)</w:t>
      </w:r>
      <w:ins w:id="267" w:author="Ana Miller-Ter Kuile" w:date="2020-12-03T11:31:00Z">
        <w:r w:rsidR="00265B1F">
          <w:rPr>
            <w:rFonts w:ascii="Times New Roman" w:hAnsi="Times New Roman" w:cs="Times New Roman"/>
            <w:bCs/>
          </w:rPr>
          <w:fldChar w:fldCharType="end"/>
        </w:r>
      </w:ins>
      <w:ins w:id="268" w:author="Ana Miller-Ter Kuile" w:date="2020-12-10T14:13:00Z">
        <w:r w:rsidR="00AE6779">
          <w:rPr>
            <w:rFonts w:ascii="Times New Roman" w:hAnsi="Times New Roman" w:cs="Times New Roman"/>
            <w:bCs/>
          </w:rPr>
          <w:t>.</w:t>
        </w:r>
      </w:ins>
      <w:r w:rsidR="0079366F">
        <w:rPr>
          <w:rFonts w:ascii="Times New Roman" w:hAnsi="Times New Roman" w:cs="Times New Roman"/>
          <w:bCs/>
        </w:rPr>
        <w:t xml:space="preserve"> </w:t>
      </w:r>
      <w:del w:id="269" w:author="Ana Miller-Ter Kuile" w:date="2020-11-30T13:42:00Z">
        <w:r w:rsidR="0079366F" w:rsidDel="007E023C">
          <w:rPr>
            <w:rFonts w:ascii="Times New Roman" w:hAnsi="Times New Roman" w:cs="Times New Roman"/>
            <w:bCs/>
          </w:rPr>
          <w:delText>We s</w:delText>
        </w:r>
        <w:r w:rsidR="00360070" w:rsidDel="007E023C">
          <w:rPr>
            <w:rFonts w:ascii="Times New Roman" w:hAnsi="Times New Roman" w:cs="Times New Roman"/>
            <w:bCs/>
          </w:rPr>
          <w:delText>urface s</w:delText>
        </w:r>
        <w:r w:rsidR="0079366F" w:rsidDel="007E023C">
          <w:rPr>
            <w:rFonts w:ascii="Times New Roman" w:hAnsi="Times New Roman" w:cs="Times New Roman"/>
            <w:bCs/>
          </w:rPr>
          <w:delText xml:space="preserve">terilized </w:delText>
        </w:r>
        <w:r w:rsidR="00C730DF" w:rsidDel="007E023C">
          <w:rPr>
            <w:rFonts w:ascii="Times New Roman" w:hAnsi="Times New Roman" w:cs="Times New Roman"/>
            <w:bCs/>
          </w:rPr>
          <w:delText>mesocosm</w:delText>
        </w:r>
        <w:r w:rsidR="0079366F" w:rsidDel="007E023C">
          <w:rPr>
            <w:rFonts w:ascii="Times New Roman" w:hAnsi="Times New Roman" w:cs="Times New Roman"/>
            <w:bCs/>
          </w:rPr>
          <w:delText xml:space="preserve"> </w:delText>
        </w:r>
        <w:r w:rsidR="00226C1C" w:rsidDel="007E023C">
          <w:rPr>
            <w:rFonts w:ascii="Times New Roman" w:hAnsi="Times New Roman" w:cs="Times New Roman"/>
            <w:bCs/>
          </w:rPr>
          <w:delText>consumers</w:delText>
        </w:r>
        <w:r w:rsidR="00C730DF" w:rsidDel="007E023C">
          <w:rPr>
            <w:rFonts w:ascii="Times New Roman" w:hAnsi="Times New Roman" w:cs="Times New Roman"/>
            <w:bCs/>
          </w:rPr>
          <w:delText xml:space="preserve"> (2017)</w:delText>
        </w:r>
        <w:r w:rsidR="0079366F" w:rsidDel="007E023C">
          <w:rPr>
            <w:rFonts w:ascii="Times New Roman" w:hAnsi="Times New Roman" w:cs="Times New Roman"/>
            <w:bCs/>
          </w:rPr>
          <w:delText xml:space="preserve"> </w:delText>
        </w:r>
        <w:r w:rsidR="00C730DF" w:rsidDel="007E023C">
          <w:rPr>
            <w:rFonts w:ascii="Times New Roman" w:hAnsi="Times New Roman" w:cs="Times New Roman"/>
            <w:bCs/>
          </w:rPr>
          <w:delText xml:space="preserve">in the lab </w:delText>
        </w:r>
        <w:r w:rsidR="0079366F" w:rsidDel="007E023C">
          <w:rPr>
            <w:rFonts w:ascii="Times New Roman" w:hAnsi="Times New Roman" w:cs="Times New Roman"/>
            <w:bCs/>
          </w:rPr>
          <w:delText xml:space="preserve">on the </w:delText>
        </w:r>
        <w:r w:rsidR="00C730DF" w:rsidDel="007E023C">
          <w:rPr>
            <w:rFonts w:ascii="Times New Roman" w:hAnsi="Times New Roman" w:cs="Times New Roman"/>
            <w:bCs/>
          </w:rPr>
          <w:delText>atoll</w:delText>
        </w:r>
        <w:r w:rsidR="0079366F" w:rsidDel="007E023C">
          <w:rPr>
            <w:rFonts w:ascii="Times New Roman" w:hAnsi="Times New Roman" w:cs="Times New Roman"/>
            <w:bCs/>
          </w:rPr>
          <w:delText xml:space="preserve"> following freezing at -20</w:delText>
        </w:r>
        <w:r w:rsidR="005D6393" w:rsidDel="007E023C">
          <w:rPr>
            <w:rFonts w:ascii="Times New Roman" w:hAnsi="Times New Roman" w:cs="Times New Roman"/>
            <w:bCs/>
          </w:rPr>
          <w:sym w:font="Symbol" w:char="F0B0"/>
        </w:r>
        <w:r w:rsidR="0079366F" w:rsidDel="007E023C">
          <w:rPr>
            <w:rFonts w:ascii="Times New Roman" w:hAnsi="Times New Roman" w:cs="Times New Roman"/>
            <w:bCs/>
          </w:rPr>
          <w:delText xml:space="preserve">C and then </w:delText>
        </w:r>
        <w:r w:rsidR="0079366F" w:rsidRPr="00A9096C" w:rsidDel="007E023C">
          <w:rPr>
            <w:rFonts w:ascii="Times New Roman" w:hAnsi="Times New Roman" w:cs="Times New Roman"/>
            <w:bCs/>
          </w:rPr>
          <w:delText xml:space="preserve">stored each sample in individual vials of </w:delText>
        </w:r>
      </w:del>
      <w:del w:id="270" w:author="Ana Miller-Ter Kuile" w:date="2020-11-30T13:39:00Z">
        <w:r w:rsidR="0079366F" w:rsidRPr="00A9096C" w:rsidDel="004F0A3F">
          <w:rPr>
            <w:rFonts w:ascii="Times New Roman" w:hAnsi="Times New Roman" w:cs="Times New Roman"/>
            <w:bCs/>
          </w:rPr>
          <w:delText>80</w:delText>
        </w:r>
      </w:del>
      <w:del w:id="271" w:author="Ana Miller-Ter Kuile" w:date="2020-11-30T13:42:00Z">
        <w:r w:rsidR="0079366F" w:rsidRPr="00A9096C" w:rsidDel="007E023C">
          <w:rPr>
            <w:rFonts w:ascii="Times New Roman" w:hAnsi="Times New Roman" w:cs="Times New Roman"/>
            <w:bCs/>
          </w:rPr>
          <w:delText xml:space="preserve">% ethanol </w:delText>
        </w:r>
      </w:del>
      <w:del w:id="272" w:author="Ana Miller-Ter Kuile" w:date="2020-11-30T13:40:00Z">
        <w:r w:rsidR="0079366F" w:rsidRPr="00A9096C" w:rsidDel="004F0A3F">
          <w:rPr>
            <w:rFonts w:ascii="Times New Roman" w:hAnsi="Times New Roman" w:cs="Times New Roman"/>
            <w:bCs/>
          </w:rPr>
          <w:delText>because</w:delText>
        </w:r>
      </w:del>
      <w:del w:id="273" w:author="Ana Miller-Ter Kuile" w:date="2020-11-30T13:42:00Z">
        <w:r w:rsidR="0079366F" w:rsidRPr="00A9096C" w:rsidDel="007E023C">
          <w:rPr>
            <w:rFonts w:ascii="Times New Roman" w:hAnsi="Times New Roman" w:cs="Times New Roman"/>
            <w:bCs/>
          </w:rPr>
          <w:delText xml:space="preserve"> no </w:delText>
        </w:r>
      </w:del>
      <w:del w:id="274" w:author="Ana Miller-Ter Kuile" w:date="2020-11-30T13:40:00Z">
        <w:r w:rsidR="0079366F" w:rsidRPr="00A9096C" w:rsidDel="004F0A3F">
          <w:rPr>
            <w:rFonts w:ascii="Times New Roman" w:hAnsi="Times New Roman" w:cs="Times New Roman"/>
            <w:bCs/>
          </w:rPr>
          <w:delText xml:space="preserve">long-term refrigeration was available on the </w:delText>
        </w:r>
        <w:r w:rsidR="00C730DF" w:rsidRPr="00A9096C" w:rsidDel="004F0A3F">
          <w:rPr>
            <w:rFonts w:ascii="Times New Roman" w:hAnsi="Times New Roman" w:cs="Times New Roman"/>
            <w:bCs/>
          </w:rPr>
          <w:delText>atoll</w:delText>
        </w:r>
        <w:r w:rsidR="0079366F" w:rsidRPr="00A9096C" w:rsidDel="004F0A3F">
          <w:rPr>
            <w:rFonts w:ascii="Times New Roman" w:hAnsi="Times New Roman" w:cs="Times New Roman"/>
            <w:bCs/>
          </w:rPr>
          <w:delText xml:space="preserve"> </w:delText>
        </w:r>
        <w:r w:rsidR="00E17214" w:rsidRPr="00A9096C" w:rsidDel="004F0A3F">
          <w:rPr>
            <w:rFonts w:ascii="Times New Roman" w:hAnsi="Times New Roman" w:cs="Times New Roman"/>
            <w:bCs/>
          </w:rPr>
          <w:delText>at the time</w:delText>
        </w:r>
        <w:r w:rsidR="007E2333" w:rsidRPr="00A9096C" w:rsidDel="004F0A3F">
          <w:rPr>
            <w:rFonts w:ascii="Times New Roman" w:hAnsi="Times New Roman" w:cs="Times New Roman"/>
            <w:bCs/>
          </w:rPr>
          <w:delText xml:space="preserve"> </w:delText>
        </w:r>
      </w:del>
      <w:del w:id="275" w:author="Ana Miller-Ter Kuile" w:date="2020-11-30T13:42:00Z">
        <w:r w:rsidR="007E2333" w:rsidRPr="00A9096C" w:rsidDel="007E023C">
          <w:rPr>
            <w:rFonts w:ascii="Times New Roman" w:hAnsi="Times New Roman" w:cs="Times New Roman"/>
            <w:bCs/>
          </w:rPr>
          <w:delText xml:space="preserve">(n = </w:delText>
        </w:r>
        <w:r w:rsidR="00575844" w:rsidDel="007E023C">
          <w:rPr>
            <w:rFonts w:ascii="Times New Roman" w:hAnsi="Times New Roman" w:cs="Times New Roman"/>
            <w:bCs/>
          </w:rPr>
          <w:delText>10</w:delText>
        </w:r>
        <w:r w:rsidR="007E2333" w:rsidRPr="00A9096C" w:rsidDel="007E023C">
          <w:rPr>
            <w:rFonts w:ascii="Times New Roman" w:hAnsi="Times New Roman" w:cs="Times New Roman"/>
            <w:bCs/>
          </w:rPr>
          <w:delText xml:space="preserve"> surface sterilized; n = 1</w:delText>
        </w:r>
        <w:r w:rsidR="00575844" w:rsidDel="007E023C">
          <w:rPr>
            <w:rFonts w:ascii="Times New Roman" w:hAnsi="Times New Roman" w:cs="Times New Roman"/>
            <w:bCs/>
          </w:rPr>
          <w:delText>4</w:delText>
        </w:r>
        <w:r w:rsidR="007E2333" w:rsidRPr="00A9096C" w:rsidDel="007E023C">
          <w:rPr>
            <w:rFonts w:ascii="Times New Roman" w:hAnsi="Times New Roman" w:cs="Times New Roman"/>
            <w:bCs/>
          </w:rPr>
          <w:delText xml:space="preserve"> not surface sterilized)</w:delText>
        </w:r>
        <w:r w:rsidR="00E17214" w:rsidRPr="00A9096C" w:rsidDel="007E023C">
          <w:rPr>
            <w:rFonts w:ascii="Times New Roman" w:hAnsi="Times New Roman" w:cs="Times New Roman"/>
            <w:bCs/>
          </w:rPr>
          <w:delText>.</w:delText>
        </w:r>
      </w:del>
      <w:del w:id="276" w:author="Ana Miller-Ter Kuile" w:date="2020-11-30T16:04:00Z">
        <w:r w:rsidR="0079366F" w:rsidRPr="00A9096C" w:rsidDel="00B8174E">
          <w:rPr>
            <w:rFonts w:ascii="Times New Roman" w:hAnsi="Times New Roman" w:cs="Times New Roman"/>
            <w:bCs/>
          </w:rPr>
          <w:delText xml:space="preserve"> </w:delText>
        </w:r>
      </w:del>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w:t>
      </w:r>
      <w:ins w:id="277" w:author="Ana Miller-Ter Kuile" w:date="2020-11-30T13:42:00Z">
        <w:r w:rsidR="007E023C">
          <w:rPr>
            <w:rFonts w:ascii="Times New Roman" w:hAnsi="Times New Roman" w:cs="Times New Roman"/>
            <w:bCs/>
          </w:rPr>
          <w:t xml:space="preserve">following the bleach wash protocol </w:t>
        </w:r>
      </w:ins>
      <w:r w:rsidR="00C730DF" w:rsidRPr="00A9096C">
        <w:rPr>
          <w:rFonts w:ascii="Times New Roman" w:hAnsi="Times New Roman" w:cs="Times New Roman"/>
          <w:bCs/>
        </w:rPr>
        <w:t xml:space="preserve">in a sterilized laminar flow hood in 2019 just </w:t>
      </w:r>
      <w:r w:rsidR="00C730DF" w:rsidRPr="00A9096C">
        <w:rPr>
          <w:rFonts w:ascii="Times New Roman" w:hAnsi="Times New Roman" w:cs="Times New Roman"/>
          <w:bCs/>
        </w:rPr>
        <w:lastRenderedPageBreak/>
        <w:t>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ins w:id="278" w:author="Ana Miller-Ter Kuile" w:date="2020-11-30T13:42:00Z">
        <w:r w:rsidR="007E023C">
          <w:rPr>
            <w:rFonts w:ascii="Times New Roman" w:hAnsi="Times New Roman" w:cs="Times New Roman"/>
            <w:bCs/>
          </w:rPr>
          <w:t xml:space="preserve">We surface sterilized </w:t>
        </w:r>
      </w:ins>
      <w:ins w:id="279" w:author="Ana Miller-Ter Kuile" w:date="2020-12-04T08:56:00Z">
        <w:r w:rsidR="00055091">
          <w:rPr>
            <w:rFonts w:ascii="Times New Roman" w:hAnsi="Times New Roman" w:cs="Times New Roman"/>
            <w:bCs/>
          </w:rPr>
          <w:t xml:space="preserve">feeding trial </w:t>
        </w:r>
      </w:ins>
      <w:ins w:id="280" w:author="Ana Miller-Ter Kuile" w:date="2020-11-30T13:42:00Z">
        <w:r w:rsidR="007E023C">
          <w:rPr>
            <w:rFonts w:ascii="Times New Roman" w:hAnsi="Times New Roman" w:cs="Times New Roman"/>
            <w:bCs/>
          </w:rPr>
          <w:t xml:space="preserve">consumers (2017) </w:t>
        </w:r>
      </w:ins>
      <w:ins w:id="281" w:author="Ana Miller-Ter Kuile" w:date="2020-11-30T13:43:00Z">
        <w:r w:rsidR="007E023C">
          <w:rPr>
            <w:rFonts w:ascii="Times New Roman" w:hAnsi="Times New Roman" w:cs="Times New Roman"/>
            <w:bCs/>
          </w:rPr>
          <w:t xml:space="preserve">following the bleach wash protocol </w:t>
        </w:r>
      </w:ins>
      <w:ins w:id="282" w:author="Ana Miller-Ter Kuile" w:date="2020-11-30T13:42:00Z">
        <w:r w:rsidR="007E023C">
          <w:rPr>
            <w:rFonts w:ascii="Times New Roman" w:hAnsi="Times New Roman" w:cs="Times New Roman"/>
            <w:bCs/>
          </w:rPr>
          <w:t xml:space="preserve">in the lab on the atoll </w:t>
        </w:r>
      </w:ins>
      <w:ins w:id="283" w:author="Ana Miller-Ter Kuile" w:date="2020-12-03T11:03:00Z">
        <w:r w:rsidR="00F914D8">
          <w:rPr>
            <w:rFonts w:ascii="Times New Roman" w:hAnsi="Times New Roman" w:cs="Times New Roman"/>
            <w:bCs/>
          </w:rPr>
          <w:t xml:space="preserve">in 2017 </w:t>
        </w:r>
      </w:ins>
      <w:ins w:id="284" w:author="Ana Miller-Ter Kuile" w:date="2020-11-30T13:42:00Z">
        <w:r w:rsidR="007E023C">
          <w:rPr>
            <w:rFonts w:ascii="Times New Roman" w:hAnsi="Times New Roman" w:cs="Times New Roman"/>
            <w:bCs/>
          </w:rPr>
          <w:t>following freezing at -20</w:t>
        </w:r>
        <w:r w:rsidR="007E023C">
          <w:rPr>
            <w:rFonts w:ascii="Times New Roman" w:hAnsi="Times New Roman" w:cs="Times New Roman"/>
            <w:bCs/>
          </w:rPr>
          <w:sym w:font="Symbol" w:char="F0B0"/>
        </w:r>
        <w:r w:rsidR="007E023C">
          <w:rPr>
            <w:rFonts w:ascii="Times New Roman" w:hAnsi="Times New Roman" w:cs="Times New Roman"/>
            <w:bCs/>
          </w:rPr>
          <w:t xml:space="preserve">C and then </w:t>
        </w:r>
        <w:r w:rsidR="007E023C" w:rsidRPr="00A9096C">
          <w:rPr>
            <w:rFonts w:ascii="Times New Roman" w:hAnsi="Times New Roman" w:cs="Times New Roman"/>
            <w:bCs/>
          </w:rPr>
          <w:t xml:space="preserve">stored each sample in individual vials of </w:t>
        </w:r>
        <w:r w:rsidR="007E023C">
          <w:rPr>
            <w:rFonts w:ascii="Times New Roman" w:hAnsi="Times New Roman" w:cs="Times New Roman"/>
            <w:bCs/>
          </w:rPr>
          <w:t>95</w:t>
        </w:r>
        <w:r w:rsidR="007E023C" w:rsidRPr="00A9096C">
          <w:rPr>
            <w:rFonts w:ascii="Times New Roman" w:hAnsi="Times New Roman" w:cs="Times New Roman"/>
            <w:bCs/>
          </w:rPr>
          <w:t xml:space="preserve">% ethanol </w:t>
        </w:r>
        <w:r w:rsidR="007E023C">
          <w:rPr>
            <w:rFonts w:ascii="Times New Roman" w:hAnsi="Times New Roman" w:cs="Times New Roman"/>
            <w:bCs/>
          </w:rPr>
          <w:t xml:space="preserve">in a </w:t>
        </w:r>
      </w:ins>
      <w:ins w:id="285" w:author="Ana Miller-Ter Kuile" w:date="2020-12-07T16:15:00Z">
        <w:r w:rsidR="00481818">
          <w:rPr>
            <w:rFonts w:ascii="Times New Roman" w:hAnsi="Times New Roman" w:cs="Times New Roman"/>
            <w:bCs/>
          </w:rPr>
          <w:t>-</w:t>
        </w:r>
      </w:ins>
      <w:ins w:id="286" w:author="Ana Miller-Ter Kuile" w:date="2020-11-30T13:42:00Z">
        <w:r w:rsidR="007E023C">
          <w:rPr>
            <w:rFonts w:ascii="Times New Roman" w:hAnsi="Times New Roman" w:cs="Times New Roman"/>
            <w:bCs/>
          </w:rPr>
          <w:t>20ºC freezer</w:t>
        </w:r>
      </w:ins>
      <w:ins w:id="287" w:author="Ana Miller-Ter Kuile" w:date="2020-11-30T16:05:00Z">
        <w:r w:rsidR="00B8174E">
          <w:rPr>
            <w:rFonts w:ascii="Times New Roman" w:hAnsi="Times New Roman" w:cs="Times New Roman"/>
            <w:bCs/>
          </w:rPr>
          <w:t xml:space="preserve"> until DNA extraction</w:t>
        </w:r>
      </w:ins>
      <w:ins w:id="288" w:author="Ana Miller-Ter Kuile" w:date="2020-11-30T13:42:00Z">
        <w:r w:rsidR="007E023C">
          <w:rPr>
            <w:rFonts w:ascii="Times New Roman" w:hAnsi="Times New Roman" w:cs="Times New Roman"/>
            <w:bCs/>
          </w:rPr>
          <w:t xml:space="preserve"> because</w:t>
        </w:r>
        <w:r w:rsidR="007E023C" w:rsidRPr="00A9096C">
          <w:rPr>
            <w:rFonts w:ascii="Times New Roman" w:hAnsi="Times New Roman" w:cs="Times New Roman"/>
            <w:bCs/>
          </w:rPr>
          <w:t xml:space="preserve"> no </w:t>
        </w:r>
        <w:r w:rsidR="007E023C">
          <w:rPr>
            <w:rFonts w:ascii="Times New Roman" w:hAnsi="Times New Roman" w:cs="Times New Roman"/>
            <w:bCs/>
          </w:rPr>
          <w:t xml:space="preserve">-80ºC freezer was available at the field station that year </w:t>
        </w:r>
        <w:r w:rsidR="007E023C" w:rsidRPr="00A9096C">
          <w:rPr>
            <w:rFonts w:ascii="Times New Roman" w:hAnsi="Times New Roman" w:cs="Times New Roman"/>
            <w:bCs/>
          </w:rPr>
          <w:t xml:space="preserve">(n = </w:t>
        </w:r>
        <w:r w:rsidR="007E023C">
          <w:rPr>
            <w:rFonts w:ascii="Times New Roman" w:hAnsi="Times New Roman" w:cs="Times New Roman"/>
            <w:bCs/>
          </w:rPr>
          <w:t>10</w:t>
        </w:r>
        <w:r w:rsidR="007E023C" w:rsidRPr="00A9096C">
          <w:rPr>
            <w:rFonts w:ascii="Times New Roman" w:hAnsi="Times New Roman" w:cs="Times New Roman"/>
            <w:bCs/>
          </w:rPr>
          <w:t xml:space="preserve"> surface sterilized; n = 1</w:t>
        </w:r>
        <w:r w:rsidR="007E023C">
          <w:rPr>
            <w:rFonts w:ascii="Times New Roman" w:hAnsi="Times New Roman" w:cs="Times New Roman"/>
            <w:bCs/>
          </w:rPr>
          <w:t>4</w:t>
        </w:r>
        <w:r w:rsidR="007E023C" w:rsidRPr="00A9096C">
          <w:rPr>
            <w:rFonts w:ascii="Times New Roman" w:hAnsi="Times New Roman" w:cs="Times New Roman"/>
            <w:bCs/>
          </w:rPr>
          <w:t xml:space="preserve"> not surface sterilized). </w:t>
        </w:r>
      </w:ins>
      <w:r w:rsidR="0079366F" w:rsidRPr="00A9096C">
        <w:rPr>
          <w:rFonts w:ascii="Times New Roman" w:hAnsi="Times New Roman" w:cs="Times New Roman"/>
          <w:bCs/>
        </w:rPr>
        <w:t>Prior to DNA extraction, all samples from both 2015 and 2017 were allowed to dry for 1-3 hours in a sterilized laminar flow hood</w:t>
      </w:r>
      <w:r w:rsidR="00C671DF">
        <w:rPr>
          <w:rFonts w:ascii="Times New Roman" w:hAnsi="Times New Roman" w:cs="Times New Roman"/>
          <w:bCs/>
        </w:rPr>
        <w:t xml:space="preserve"> and the opisthosoma was removed from every consumer individual for DNA extraction using a sterilized scalpel in a sterilized laminar flow hood. </w:t>
      </w:r>
      <w:r w:rsidR="00E82FC9">
        <w:rPr>
          <w:rFonts w:ascii="Times New Roman" w:hAnsi="Times New Roman" w:cs="Times New Roman"/>
          <w:bCs/>
        </w:rPr>
        <w:t xml:space="preserve"> For all sterilization steps, forceps, scalpels, and laboratory surfaces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30B6DF52"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(Fulton et al.,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C671DF">
        <w:rPr>
          <w:rFonts w:ascii="Times New Roman" w:hAnsi="Times New Roman" w:cs="Times New Roman"/>
          <w:bCs/>
        </w:rPr>
        <w:t>using</w:t>
      </w:r>
      <w:r w:rsidR="00273017" w:rsidRPr="00A9096C">
        <w:rPr>
          <w:rFonts w:ascii="Times New Roman" w:hAnsi="Times New Roman" w:cs="Times New Roman"/>
          <w:bCs/>
        </w:rPr>
        <w:t xml:space="preserve"> 1</w:t>
      </w:r>
      <w:r w:rsidR="00E4430E" w:rsidRPr="00E4430E">
        <w:rPr>
          <w:rFonts w:ascii="Symbol" w:hAnsi="Symbol" w:cs="Times New Roman"/>
          <w:bCs/>
        </w:rPr>
        <w:t></w:t>
      </w:r>
      <w:r w:rsidR="00273017" w:rsidRPr="00A9096C">
        <w:rPr>
          <w:rFonts w:ascii="Times New Roman" w:hAnsi="Times New Roman" w:cs="Times New Roman"/>
          <w:bCs/>
        </w:rPr>
        <w:t xml:space="preserve">L of DNA </w:t>
      </w:r>
      <w:r w:rsidR="00C671DF">
        <w:rPr>
          <w:rFonts w:ascii="Times New Roman" w:hAnsi="Times New Roman" w:cs="Times New Roman"/>
          <w:bCs/>
        </w:rPr>
        <w:t xml:space="preserve">template </w:t>
      </w:r>
      <w:r w:rsidR="00273017" w:rsidRPr="00A9096C">
        <w:rPr>
          <w:rFonts w:ascii="Times New Roman" w:hAnsi="Times New Roman" w:cs="Times New Roman"/>
          <w:bCs/>
        </w:rPr>
        <w:t>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r w:rsidR="007A1D50">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del w:id="289" w:author="Ana Miller-Ter Kuile" w:date="2020-11-30T12:29:00Z">
        <w:r w:rsidR="007A54E9" w:rsidDel="00737668">
          <w:rPr>
            <w:rFonts w:ascii="Times New Roman" w:hAnsi="Times New Roman" w:cs="Times New Roman"/>
            <w:bCs/>
          </w:rPr>
          <w:delText>consumer</w:delText>
        </w:r>
        <w:r w:rsidR="00531D71" w:rsidDel="00737668">
          <w:rPr>
            <w:rFonts w:ascii="Times New Roman" w:hAnsi="Times New Roman" w:cs="Times New Roman"/>
            <w:bCs/>
          </w:rPr>
          <w:delText xml:space="preserve"> or </w:delText>
        </w:r>
        <w:r w:rsidR="00C62C57" w:rsidDel="00737668">
          <w:rPr>
            <w:rFonts w:ascii="Times New Roman" w:hAnsi="Times New Roman" w:cs="Times New Roman"/>
            <w:bCs/>
          </w:rPr>
          <w:delText>diet</w:delText>
        </w:r>
        <w:r w:rsidR="00A84C2D" w:rsidRPr="00A9096C" w:rsidDel="00737668">
          <w:rPr>
            <w:rFonts w:ascii="Times New Roman" w:hAnsi="Times New Roman" w:cs="Times New Roman"/>
            <w:bCs/>
          </w:rPr>
          <w:delText xml:space="preserve"> </w:delText>
        </w:r>
      </w:del>
      <w:r w:rsidR="00A84C2D" w:rsidRPr="00A9096C">
        <w:rPr>
          <w:rFonts w:ascii="Times New Roman" w:hAnsi="Times New Roman" w:cs="Times New Roman"/>
          <w:bCs/>
        </w:rPr>
        <w:t xml:space="preserve">DNA </w:t>
      </w:r>
      <w:del w:id="290" w:author="Ana Miller-Ter Kuile" w:date="2020-11-30T12:30:00Z">
        <w:r w:rsidR="00A84C2D" w:rsidRPr="00A9096C" w:rsidDel="00737668">
          <w:rPr>
            <w:rFonts w:ascii="Times New Roman" w:hAnsi="Times New Roman" w:cs="Times New Roman"/>
            <w:bCs/>
          </w:rPr>
          <w:delText>prior to PCR steps</w:delText>
        </w:r>
        <w:r w:rsidR="00C671DF" w:rsidDel="00737668">
          <w:rPr>
            <w:rFonts w:ascii="Times New Roman" w:hAnsi="Times New Roman" w:cs="Times New Roman"/>
            <w:bCs/>
          </w:rPr>
          <w:delText xml:space="preserve"> </w:delText>
        </w:r>
      </w:del>
      <w:r w:rsidR="00C671DF">
        <w:rPr>
          <w:rFonts w:ascii="Times New Roman" w:hAnsi="Times New Roman" w:cs="Times New Roman"/>
          <w:bCs/>
        </w:rPr>
        <w:t xml:space="preserve">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w:t>
      </w:r>
      <w:ins w:id="291" w:author="Ana Miller-Ter Kuile" w:date="2020-11-30T12:30:00Z">
        <w:r w:rsidR="00737668">
          <w:rPr>
            <w:rFonts w:ascii="Times New Roman" w:hAnsi="Times New Roman" w:cs="Times New Roman"/>
            <w:bCs/>
          </w:rPr>
          <w:t xml:space="preserve"> prior to PCR</w:t>
        </w:r>
      </w:ins>
      <w:r w:rsidR="00A84C2D" w:rsidRPr="00A9096C">
        <w:rPr>
          <w:rFonts w:ascii="Times New Roman" w:hAnsi="Times New Roman" w:cs="Times New Roman"/>
          <w:bCs/>
        </w:rPr>
        <w:t xml:space="preserve">.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 preferentially bind to heavier molecules of more intact consumer DNA, leaving the smaller fragments of presumed semi-digested diet DNA in the supernatant (Appendix E, Figure 1). Thus, by keeping the supernatant, we aimed to work with a sample that had a larger proportion of lower molecular weight diet DNA after </w:t>
      </w:r>
      <w:r w:rsidR="00342E81">
        <w:rPr>
          <w:rFonts w:ascii="Times New Roman" w:hAnsi="Times New Roman" w:cs="Times New Roman"/>
          <w:bCs/>
        </w:rPr>
        <w:t>re</w:t>
      </w:r>
      <w:r w:rsidR="00C671DF">
        <w:rPr>
          <w:rFonts w:ascii="Times New Roman" w:hAnsi="Times New Roman" w:cs="Times New Roman"/>
          <w:bCs/>
        </w:rPr>
        <w:t xml:space="preserve">moving consumer DNA that bound to beads </w:t>
      </w:r>
      <w:r w:rsidR="00C671DF">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00C671DF">
        <w:rPr>
          <w:rFonts w:ascii="Times New Roman" w:hAnsi="Times New Roman" w:cs="Times New Roman"/>
          <w:bCs/>
        </w:rPr>
        <w:fldChar w:fldCharType="separate"/>
      </w:r>
      <w:r w:rsidR="00415481" w:rsidRPr="00415481">
        <w:rPr>
          <w:rFonts w:ascii="Times New Roman" w:hAnsi="Times New Roman" w:cs="Times New Roman"/>
          <w:bCs/>
          <w:noProof/>
        </w:rPr>
        <w:t>(Krehenwinkel et al., 2017)</w:t>
      </w:r>
      <w:r w:rsidR="00C671DF">
        <w:rPr>
          <w:rFonts w:ascii="Times New Roman" w:hAnsi="Times New Roman" w:cs="Times New Roman"/>
          <w:bCs/>
        </w:rPr>
        <w:fldChar w:fldCharType="end"/>
      </w:r>
      <w:r w:rsidR="00C671DF">
        <w:rPr>
          <w:rFonts w:ascii="Times New Roman" w:hAnsi="Times New Roman" w:cs="Times New Roman"/>
          <w:bCs/>
        </w:rPr>
        <w:t>.</w:t>
      </w:r>
      <w:r w:rsidR="00342E81">
        <w:rPr>
          <w:rFonts w:ascii="Times New Roman" w:hAnsi="Times New Roman" w:cs="Times New Roman"/>
          <w:bCs/>
        </w:rPr>
        <w:t xml:space="preserve"> </w:t>
      </w:r>
      <w:r w:rsidR="00A84C2D" w:rsidRPr="00A9096C">
        <w:rPr>
          <w:rFonts w:ascii="Times New Roman" w:hAnsi="Times New Roman" w:cs="Times New Roman"/>
          <w:bCs/>
        </w:rPr>
        <w:t xml:space="preserve">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lastRenderedPageBreak/>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supernatant from </w:t>
      </w:r>
      <w:r w:rsidR="00C671DF">
        <w:rPr>
          <w:rFonts w:ascii="Times New Roman" w:hAnsi="Times New Roman" w:cs="Times New Roman"/>
          <w:bCs/>
        </w:rPr>
        <w:t>this</w:t>
      </w:r>
      <w:r w:rsidR="00A84C2D" w:rsidRPr="00A9096C">
        <w:rPr>
          <w:rFonts w:ascii="Times New Roman" w:hAnsi="Times New Roman" w:cs="Times New Roman"/>
          <w:bCs/>
        </w:rPr>
        <w:t xml:space="preserve"> step</w:t>
      </w:r>
      <w:r w:rsidR="007A54E9">
        <w:rPr>
          <w:rFonts w:ascii="Times New Roman" w:hAnsi="Times New Roman" w:cs="Times New Roman"/>
          <w:bCs/>
        </w:rPr>
        <w:t xml:space="preserve">. </w:t>
      </w:r>
      <w:r w:rsidR="00E17214" w:rsidRPr="00A9096C">
        <w:rPr>
          <w:rFonts w:ascii="Times New Roman" w:hAnsi="Times New Roman" w:cs="Times New Roman"/>
          <w:bCs/>
        </w:rPr>
        <w:t>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w:t>
      </w:r>
      <w:r w:rsidR="00C671DF">
        <w:rPr>
          <w:rFonts w:ascii="Times New Roman" w:hAnsi="Times New Roman" w:cs="Times New Roman"/>
          <w:bCs/>
        </w:rPr>
        <w:t>ed</w:t>
      </w:r>
      <w:r w:rsidR="00E17214" w:rsidRPr="00A9096C">
        <w:rPr>
          <w:rFonts w:ascii="Times New Roman" w:hAnsi="Times New Roman" w:cs="Times New Roman"/>
          <w:bCs/>
        </w:rPr>
        <w:t xml:space="preserve"> DNA pellets with ethanol washes</w:t>
      </w:r>
      <w:r w:rsidR="00C671DF">
        <w:rPr>
          <w:rFonts w:ascii="Times New Roman" w:hAnsi="Times New Roman" w:cs="Times New Roman"/>
          <w:bCs/>
        </w:rPr>
        <w:t xml:space="preserve"> (Appendix F)</w:t>
      </w:r>
      <w:r w:rsidR="00E17214" w:rsidRPr="00A9096C">
        <w:rPr>
          <w:rFonts w:ascii="Times New Roman" w:hAnsi="Times New Roman" w:cs="Times New Roman"/>
          <w:bCs/>
        </w:rPr>
        <w:t xml:space="preserve">. </w:t>
      </w:r>
      <w:r w:rsidR="00C671DF">
        <w:rPr>
          <w:rFonts w:ascii="Times New Roman" w:hAnsi="Times New Roman" w:cs="Times New Roman"/>
          <w:bCs/>
        </w:rPr>
        <w:t>After at least</w:t>
      </w:r>
      <w:r w:rsidR="00E17214" w:rsidRPr="00A9096C">
        <w:rPr>
          <w:rFonts w:ascii="Times New Roman" w:hAnsi="Times New Roman" w:cs="Times New Roman"/>
          <w:bCs/>
        </w:rPr>
        <w:t xml:space="preserve"> another twenty-four hours, we quantified DNA again using a Qubit fluorometer </w:t>
      </w:r>
      <w:r w:rsidR="00C671DF">
        <w:rPr>
          <w:rFonts w:ascii="Times New Roman" w:hAnsi="Times New Roman" w:cs="Times New Roman"/>
          <w:bCs/>
        </w:rPr>
        <w:t xml:space="preserve">(following the same methods as above)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54D9ED42" w:rsidR="00F36B72" w:rsidRPr="00A9096C"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Pr>
          <w:rFonts w:ascii="Times New Roman" w:hAnsi="Times New Roman" w:cs="Times New Roman"/>
          <w:bCs/>
        </w:rPr>
        <w:fldChar w:fldCharType="separate"/>
      </w:r>
      <w:r w:rsidR="00415481" w:rsidRPr="00415481">
        <w:rPr>
          <w:rFonts w:ascii="Times New Roman" w:hAnsi="Times New Roman" w:cs="Times New Roman"/>
          <w:bCs/>
          <w:noProof/>
        </w:rPr>
        <w:t>(Krehenwinkel et al., 2017; Leray et al., 2013; Yu et al., 2012)</w:t>
      </w:r>
      <w:r>
        <w:rPr>
          <w:rFonts w:ascii="Times New Roman" w:hAnsi="Times New Roman" w:cs="Times New Roman"/>
          <w:bCs/>
        </w:rPr>
        <w:fldChar w:fldCharType="end"/>
      </w:r>
      <w:r>
        <w:rPr>
          <w:rFonts w:ascii="Times New Roman" w:hAnsi="Times New Roman" w:cs="Times New Roman"/>
          <w:bCs/>
        </w:rPr>
        <w:t xml:space="preserve">. The CO1 gene </w:t>
      </w:r>
      <w:r w:rsidR="00DF0301" w:rsidRPr="00A9096C">
        <w:rPr>
          <w:rFonts w:ascii="Times New Roman" w:hAnsi="Times New Roman" w:cs="Times New Roman"/>
          <w:bCs/>
        </w:rPr>
        <w:t>is well-represented in the GenBank sequencing database</w:t>
      </w:r>
      <w:r w:rsidR="007A1D50">
        <w:rPr>
          <w:rFonts w:ascii="Times New Roman" w:hAnsi="Times New Roman" w:cs="Times New Roman"/>
          <w:bCs/>
        </w:rPr>
        <w:t xml:space="preserve"> </w:t>
      </w:r>
      <w:r w:rsidR="007A1D50">
        <w:rPr>
          <w:rFonts w:ascii="Times New Roman" w:hAnsi="Times New Roman" w:cs="Times New Roman"/>
          <w:bCs/>
        </w:rPr>
        <w:fldChar w:fldCharType="begin" w:fldLock="1"/>
      </w:r>
      <w:r w:rsidR="007A1D50">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007A1D50">
        <w:rPr>
          <w:rFonts w:ascii="Times New Roman" w:hAnsi="Times New Roman" w:cs="Times New Roman"/>
          <w:bCs/>
        </w:rPr>
        <w:fldChar w:fldCharType="separate"/>
      </w:r>
      <w:r w:rsidR="007A1D50" w:rsidRPr="007A1D50">
        <w:rPr>
          <w:rFonts w:ascii="Times New Roman" w:hAnsi="Times New Roman" w:cs="Times New Roman"/>
          <w:bCs/>
          <w:noProof/>
        </w:rPr>
        <w:t>(Porter &amp; Hajibabaei, 2018)</w:t>
      </w:r>
      <w:r w:rsidR="007A1D50">
        <w:rPr>
          <w:rFonts w:ascii="Times New Roman" w:hAnsi="Times New Roman" w:cs="Times New Roman"/>
          <w:bCs/>
        </w:rPr>
        <w:fldChar w:fldCharType="end"/>
      </w:r>
      <w:r>
        <w:rPr>
          <w:rFonts w:ascii="Times New Roman" w:hAnsi="Times New Roman" w:cs="Times New Roman"/>
          <w:bCs/>
        </w:rPr>
        <w:t xml:space="preserve">. We </w:t>
      </w:r>
      <w:r w:rsidR="004B2E63" w:rsidRPr="00A9096C">
        <w:rPr>
          <w:rFonts w:ascii="Times New Roman" w:hAnsi="Times New Roman" w:cs="Times New Roman"/>
          <w:bCs/>
        </w:rPr>
        <w:t xml:space="preserve">performed all PCR </w:t>
      </w:r>
      <w:r>
        <w:rPr>
          <w:rFonts w:ascii="Times New Roman" w:hAnsi="Times New Roman" w:cs="Times New Roman"/>
          <w:bCs/>
        </w:rPr>
        <w:t>preparation</w:t>
      </w:r>
      <w:r w:rsidR="004B2E63" w:rsidRPr="00A9096C">
        <w:rPr>
          <w:rFonts w:ascii="Times New Roman" w:hAnsi="Times New Roman" w:cs="Times New Roman"/>
          <w:bCs/>
        </w:rPr>
        <w:t xml:space="preserve"> steps in a UV-sterilized biosafety cabinet. </w:t>
      </w:r>
      <w:r w:rsidR="00E17214" w:rsidRPr="00A9096C">
        <w:rPr>
          <w:rFonts w:ascii="Times New Roman" w:hAnsi="Times New Roman" w:cs="Times New Roman"/>
          <w:bCs/>
        </w:rPr>
        <w:t xml:space="preserve">We used a </w:t>
      </w:r>
      <w:r w:rsidR="00DF0301"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w:t>
      </w:r>
      <w:r w:rsidR="007A1D50">
        <w:rPr>
          <w:rFonts w:ascii="Times New Roman" w:hAnsi="Times New Roman" w:cs="Times New Roman"/>
          <w:bCs/>
        </w:rPr>
        <w:t>,</w:t>
      </w:r>
      <w:r w:rsidR="00E17214" w:rsidRPr="00A9096C">
        <w:rPr>
          <w:rFonts w:ascii="Times New Roman" w:hAnsi="Times New Roman" w:cs="Times New Roman"/>
          <w:bCs/>
        </w:rPr>
        <w:t xml:space="preserve"> (201</w:t>
      </w:r>
      <w:r w:rsidR="00415481">
        <w:rPr>
          <w:rFonts w:ascii="Times New Roman" w:hAnsi="Times New Roman" w:cs="Times New Roman"/>
          <w:bCs/>
        </w:rPr>
        <w:t>7</w:t>
      </w:r>
      <w:r w:rsidR="00E17214" w:rsidRPr="00A9096C">
        <w:rPr>
          <w:rFonts w:ascii="Times New Roman" w:hAnsi="Times New Roman" w:cs="Times New Roman"/>
          <w:bCs/>
        </w:rPr>
        <w:t xml:space="preserve">) for use in diet analyses of invertebrate </w:t>
      </w:r>
      <w:r w:rsidR="00F550B3">
        <w:rPr>
          <w:rFonts w:ascii="Times New Roman" w:hAnsi="Times New Roman" w:cs="Times New Roman"/>
          <w:bCs/>
        </w:rPr>
        <w:t>predatory consumers</w:t>
      </w:r>
      <w:r>
        <w:rPr>
          <w:rFonts w:ascii="Times New Roman" w:hAnsi="Times New Roman" w:cs="Times New Roman"/>
          <w:bCs/>
        </w:rPr>
        <w:t>, including spiders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1A318B">
        <w:rPr>
          <w:rFonts w:ascii="Times New Roman" w:hAnsi="Times New Roman" w:cs="Times New Roman"/>
          <w:bCs/>
        </w:rPr>
        <w:t xml:space="preserve"> 2</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Pr>
          <w:rFonts w:ascii="Times New Roman" w:hAnsi="Times New Roman" w:cs="Times New Roman"/>
          <w:bCs/>
        </w:rPr>
        <w:t xml:space="preserve">These </w:t>
      </w:r>
      <w:r w:rsidR="00DF0301" w:rsidRPr="00A9096C">
        <w:rPr>
          <w:rFonts w:ascii="Times New Roman" w:hAnsi="Times New Roman" w:cs="Times New Roman"/>
          <w:bCs/>
        </w:rPr>
        <w:t>primers included overhang adapters compatible with the Illumina indexing PCR (</w:t>
      </w:r>
      <w:r w:rsidR="00270D90" w:rsidRPr="00A9096C">
        <w:rPr>
          <w:rFonts w:ascii="Times New Roman" w:hAnsi="Times New Roman" w:cs="Times New Roman"/>
          <w:bCs/>
        </w:rPr>
        <w:t>Illumina 2009</w:t>
      </w:r>
      <w:r w:rsidR="00DF0301" w:rsidRPr="00A9096C">
        <w:rPr>
          <w:rFonts w:ascii="Times New Roman" w:hAnsi="Times New Roman" w:cs="Times New Roman"/>
          <w:bCs/>
        </w:rPr>
        <w:t>)</w:t>
      </w:r>
      <w:r>
        <w:rPr>
          <w:rFonts w:ascii="Times New Roman" w:hAnsi="Times New Roman" w:cs="Times New Roman"/>
          <w:bCs/>
        </w:rPr>
        <w:t xml:space="preserve"> that immediately followed CO1 amplification</w:t>
      </w:r>
      <w:r w:rsidR="00DF0301" w:rsidRPr="00A9096C">
        <w:rPr>
          <w:rFonts w:ascii="Times New Roman" w:hAnsi="Times New Roman" w:cs="Times New Roman"/>
          <w:bCs/>
        </w:rPr>
        <w:t xml:space="preserve">. </w:t>
      </w:r>
    </w:p>
    <w:p w14:paraId="3C7385CE" w14:textId="77777777" w:rsidR="00F36B72" w:rsidRPr="00A9096C" w:rsidRDefault="00F36B72" w:rsidP="001A318B">
      <w:pPr>
        <w:spacing w:line="480" w:lineRule="auto"/>
        <w:rPr>
          <w:rFonts w:ascii="Times New Roman" w:hAnsi="Times New Roman" w:cs="Times New Roman"/>
          <w:bCs/>
        </w:rPr>
      </w:pPr>
    </w:p>
    <w:p w14:paraId="60B5D3C0" w14:textId="6493BF6C" w:rsidR="004B2E63" w:rsidRDefault="00F3466C" w:rsidP="001A318B">
      <w:pPr>
        <w:spacing w:line="480" w:lineRule="auto"/>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w:t>
      </w:r>
      <w:r>
        <w:rPr>
          <w:rFonts w:ascii="Times New Roman" w:hAnsi="Times New Roman" w:cs="Times New Roman"/>
          <w:bCs/>
        </w:rPr>
        <w:t>amplified the CO</w:t>
      </w:r>
      <w:r w:rsidR="003B0BF8">
        <w:rPr>
          <w:rFonts w:ascii="Times New Roman" w:hAnsi="Times New Roman" w:cs="Times New Roman"/>
          <w:bCs/>
        </w:rPr>
        <w:t>1</w:t>
      </w:r>
      <w:r>
        <w:rPr>
          <w:rFonts w:ascii="Times New Roman" w:hAnsi="Times New Roman" w:cs="Times New Roman"/>
          <w:bCs/>
        </w:rPr>
        <w:t xml:space="preserve"> gene in </w:t>
      </w:r>
      <w:r w:rsidR="00E06656">
        <w:rPr>
          <w:rFonts w:ascii="Times New Roman" w:hAnsi="Times New Roman" w:cs="Times New Roman"/>
          <w:bCs/>
        </w:rPr>
        <w:t>each sample by PCR in</w:t>
      </w:r>
      <w:r>
        <w:rPr>
          <w:rFonts w:ascii="Times New Roman" w:hAnsi="Times New Roman" w:cs="Times New Roman"/>
          <w:bCs/>
        </w:rPr>
        <w:t xml:space="preserve">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E06656">
        <w:rPr>
          <w:rFonts w:ascii="Times New Roman" w:hAnsi="Times New Roman" w:cs="Times New Roman"/>
          <w:bCs/>
        </w:rPr>
        <w:t xml:space="preserve"> that included</w:t>
      </w:r>
      <w:r w:rsidR="00DF0301" w:rsidRPr="00A9096C">
        <w:rPr>
          <w:rFonts w:ascii="Times New Roman" w:hAnsi="Times New Roman" w:cs="Times New Roman"/>
          <w:bCs/>
        </w:rPr>
        <w:t xml:space="preserve">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sidR="00E06656">
        <w:rPr>
          <w:rFonts w:ascii="Times New Roman" w:hAnsi="Times New Roman" w:cs="Times New Roman"/>
          <w:bCs/>
        </w:rPr>
        <w:t xml:space="preserve"> (</w:t>
      </w:r>
      <w:r w:rsidR="00E06656"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and then 35 cycles of</w:t>
      </w:r>
      <w:r w:rsidR="00342E81">
        <w:rPr>
          <w:rFonts w:ascii="Times New Roman" w:hAnsi="Times New Roman" w:cs="Times New Roman"/>
          <w:bCs/>
        </w:rPr>
        <w:t>: 1)</w:t>
      </w:r>
      <w:r w:rsidR="00D02629"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at </w:t>
      </w:r>
      <w:r w:rsidR="00D02629" w:rsidRPr="00A9096C">
        <w:rPr>
          <w:rFonts w:ascii="Times New Roman" w:hAnsi="Times New Roman" w:cs="Times New Roman"/>
          <w:bCs/>
        </w:rPr>
        <w:lastRenderedPageBreak/>
        <w:t>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190632" w:rsidRPr="00A9096C">
        <w:rPr>
          <w:rFonts w:ascii="Times New Roman" w:hAnsi="Times New Roman" w:cs="Times New Roman"/>
          <w:bCs/>
        </w:rPr>
        <w:t xml:space="preserve">annealing </w:t>
      </w:r>
      <w:r w:rsidR="00D02629" w:rsidRPr="00A9096C">
        <w:rPr>
          <w:rFonts w:ascii="Times New Roman" w:hAnsi="Times New Roman" w:cs="Times New Roman"/>
          <w:bCs/>
        </w:rPr>
        <w:t>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w:t>
      </w:r>
      <w:r w:rsidR="0022131C">
        <w:rPr>
          <w:rFonts w:ascii="Times New Roman" w:hAnsi="Times New Roman" w:cs="Times New Roman"/>
          <w:bCs/>
        </w:rPr>
        <w:t xml:space="preserve">PCR </w:t>
      </w:r>
      <w:r w:rsidR="00D02629" w:rsidRPr="00A9096C">
        <w:rPr>
          <w:rFonts w:ascii="Times New Roman" w:hAnsi="Times New Roman" w:cs="Times New Roman"/>
          <w:bCs/>
        </w:rPr>
        <w:t xml:space="preserve">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refrigerator</w:t>
      </w:r>
      <w:r w:rsidR="0022131C">
        <w:rPr>
          <w:rFonts w:ascii="Times New Roman" w:hAnsi="Times New Roman" w:cs="Times New Roman"/>
          <w:bCs/>
        </w:rPr>
        <w:t xml:space="preserve">. To remove reaction dimer before attaching Illumina P5/P7 indices, we removed lower molecular weight amplicons (~200 bp) with </w:t>
      </w:r>
      <w:proofErr w:type="spellStart"/>
      <w:r w:rsidR="0022131C">
        <w:rPr>
          <w:rFonts w:ascii="Times New Roman" w:hAnsi="Times New Roman" w:cs="Times New Roman"/>
          <w:bCs/>
        </w:rPr>
        <w:t>Ampure</w:t>
      </w:r>
      <w:proofErr w:type="spellEnd"/>
      <w:r w:rsidR="0022131C">
        <w:rPr>
          <w:rFonts w:ascii="Times New Roman" w:hAnsi="Times New Roman" w:cs="Times New Roman"/>
          <w:bCs/>
        </w:rPr>
        <w:t xml:space="preserve"> XP beads at a 0.8x bead-to-DNA ratio. Samples were re-suspended from beads using a 10mM TRIS resuspension buffer. </w:t>
      </w:r>
    </w:p>
    <w:p w14:paraId="29F6AF33" w14:textId="77777777" w:rsidR="0022131C" w:rsidRPr="00A9096C" w:rsidRDefault="0022131C" w:rsidP="001A318B">
      <w:pPr>
        <w:spacing w:line="480" w:lineRule="auto"/>
        <w:rPr>
          <w:rFonts w:ascii="Times New Roman" w:hAnsi="Times New Roman" w:cs="Times New Roman"/>
          <w:bCs/>
        </w:rPr>
      </w:pPr>
    </w:p>
    <w:p w14:paraId="69BA682C" w14:textId="31F4ABC1" w:rsidR="004B2E63" w:rsidRPr="00A9096C" w:rsidRDefault="00F3466C" w:rsidP="001A318B">
      <w:pPr>
        <w:spacing w:line="480" w:lineRule="auto"/>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w:t>
      </w:r>
      <w:r w:rsidR="0022131C">
        <w:rPr>
          <w:rFonts w:ascii="Times New Roman" w:hAnsi="Times New Roman" w:cs="Times New Roman"/>
          <w:bCs/>
        </w:rPr>
        <w:t xml:space="preserve"> (</w:t>
      </w:r>
      <w:r w:rsidR="00817B92">
        <w:rPr>
          <w:rFonts w:ascii="Times New Roman" w:hAnsi="Times New Roman" w:cs="Times New Roman"/>
          <w:bCs/>
        </w:rPr>
        <w:t>at 10mM</w:t>
      </w:r>
      <w:r w:rsidR="0022131C">
        <w:rPr>
          <w:rFonts w:ascii="Times New Roman" w:hAnsi="Times New Roman" w:cs="Times New Roman"/>
          <w:bCs/>
        </w:rPr>
        <w:t>)</w:t>
      </w:r>
      <w:r w:rsidR="00F36B72" w:rsidRPr="00A9096C">
        <w:rPr>
          <w:rFonts w:ascii="Times New Roman" w:hAnsi="Times New Roman" w:cs="Times New Roman"/>
          <w:bCs/>
        </w:rPr>
        <w:t>,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893CEE">
        <w:rPr>
          <w:rFonts w:ascii="Times New Roman" w:hAnsi="Times New Roman" w:cs="Times New Roman"/>
          <w:bCs/>
        </w:rPr>
        <w:t xml:space="preserve"> denaturing</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C for 3 minutes, followed by 10 cycles of</w:t>
      </w:r>
      <w:r w:rsidR="00893CEE">
        <w:rPr>
          <w:rFonts w:ascii="Times New Roman" w:hAnsi="Times New Roman" w:cs="Times New Roman"/>
          <w:bCs/>
        </w:rPr>
        <w:t xml:space="preserve">: </w:t>
      </w:r>
      <w:r w:rsidR="00F36B72" w:rsidRPr="00A9096C">
        <w:rPr>
          <w:rFonts w:ascii="Times New Roman" w:hAnsi="Times New Roman" w:cs="Times New Roman"/>
          <w:bCs/>
        </w:rPr>
        <w:t xml:space="preserve"> </w:t>
      </w:r>
      <w:r w:rsidR="00893CEE">
        <w:rPr>
          <w:rFonts w:ascii="Times New Roman" w:hAnsi="Times New Roman" w:cs="Times New Roman"/>
          <w:bCs/>
        </w:rPr>
        <w:t>1)</w:t>
      </w:r>
      <w:r w:rsidR="00FE26CE" w:rsidRPr="00A9096C">
        <w:rPr>
          <w:rFonts w:ascii="Times New Roman" w:hAnsi="Times New Roman" w:cs="Times New Roman"/>
          <w:bCs/>
        </w:rPr>
        <w:t xml:space="preserve">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t>
      </w:r>
      <w:r w:rsidR="00893CEE">
        <w:rPr>
          <w:rFonts w:ascii="Times New Roman" w:hAnsi="Times New Roman" w:cs="Times New Roman"/>
          <w:bCs/>
        </w:rPr>
        <w:t>2)</w:t>
      </w:r>
      <w:r w:rsidR="00190632" w:rsidRPr="00A9096C">
        <w:rPr>
          <w:rFonts w:ascii="Times New Roman" w:hAnsi="Times New Roman" w:cs="Times New Roman"/>
          <w:bCs/>
        </w:rPr>
        <w:t xml:space="preserve"> annealing</w:t>
      </w:r>
      <w:r w:rsidR="00FE26CE" w:rsidRPr="00A9096C">
        <w:rPr>
          <w:rFonts w:ascii="Times New Roman" w:hAnsi="Times New Roman" w:cs="Times New Roman"/>
          <w:bCs/>
        </w:rPr>
        <w:t xml:space="preserve">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and </w:t>
      </w:r>
      <w:r w:rsidR="00893CEE">
        <w:rPr>
          <w:rFonts w:ascii="Times New Roman" w:hAnsi="Times New Roman" w:cs="Times New Roman"/>
          <w:bCs/>
        </w:rPr>
        <w:t>3)</w:t>
      </w:r>
      <w:r w:rsidR="00190632" w:rsidRPr="00A9096C">
        <w:rPr>
          <w:rFonts w:ascii="Times New Roman" w:hAnsi="Times New Roman" w:cs="Times New Roman"/>
          <w:bCs/>
        </w:rPr>
        <w:t xml:space="preserve"> elongation</w:t>
      </w:r>
      <w:r w:rsidR="00FE26CE" w:rsidRPr="00A9096C">
        <w:rPr>
          <w:rFonts w:ascii="Times New Roman" w:hAnsi="Times New Roman" w:cs="Times New Roman"/>
          <w:bCs/>
        </w:rPr>
        <w:t xml:space="preserve">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1A318B">
      <w:pPr>
        <w:spacing w:line="480" w:lineRule="auto"/>
        <w:rPr>
          <w:rFonts w:ascii="Times New Roman" w:hAnsi="Times New Roman" w:cs="Times New Roman"/>
          <w:bCs/>
        </w:rPr>
      </w:pPr>
    </w:p>
    <w:p w14:paraId="30C610BC" w14:textId="0CF27C8B" w:rsidR="00273017" w:rsidRPr="00A9096C" w:rsidRDefault="00F3466C" w:rsidP="001A318B">
      <w:pPr>
        <w:spacing w:line="480" w:lineRule="auto"/>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w:t>
      </w:r>
      <w:r w:rsidR="00011901">
        <w:rPr>
          <w:rFonts w:ascii="Times New Roman" w:hAnsi="Times New Roman" w:cs="Times New Roman"/>
          <w:bCs/>
        </w:rPr>
        <w:t xml:space="preserve"> by gel electrophoresis</w:t>
      </w:r>
      <w:r w:rsidR="007E2333" w:rsidRPr="00A9096C">
        <w:rPr>
          <w:rFonts w:ascii="Times New Roman" w:hAnsi="Times New Roman" w:cs="Times New Roman"/>
          <w:bCs/>
        </w:rPr>
        <w:t xml:space="preserve">.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w:t>
      </w:r>
      <w:r w:rsidR="00011901">
        <w:rPr>
          <w:rFonts w:ascii="Times New Roman" w:hAnsi="Times New Roman" w:cs="Times New Roman"/>
          <w:bCs/>
        </w:rPr>
        <w:t>mixed</w:t>
      </w:r>
      <w:r w:rsidR="00273017" w:rsidRPr="00A9096C">
        <w:rPr>
          <w:rFonts w:ascii="Times New Roman" w:hAnsi="Times New Roman" w:cs="Times New Roman"/>
          <w:bCs/>
        </w:rPr>
        <w:t xml:space="preserve">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w:t>
      </w:r>
      <w:r w:rsidR="00011901">
        <w:rPr>
          <w:rFonts w:ascii="Times New Roman" w:hAnsi="Times New Roman" w:cs="Times New Roman"/>
          <w:bCs/>
        </w:rPr>
        <w:t>-to-DNA</w:t>
      </w:r>
      <w:r w:rsidR="00273017" w:rsidRPr="00A9096C">
        <w:rPr>
          <w:rFonts w:ascii="Times New Roman" w:hAnsi="Times New Roman" w:cs="Times New Roman"/>
          <w:bCs/>
        </w:rPr>
        <w:t xml:space="preserve">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w:t>
      </w:r>
      <w:r w:rsidR="00273017" w:rsidRPr="00A9096C">
        <w:rPr>
          <w:rFonts w:ascii="Times New Roman" w:hAnsi="Times New Roman" w:cs="Times New Roman"/>
          <w:bCs/>
        </w:rPr>
        <w:lastRenderedPageBreak/>
        <w:t>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rsidP="001A318B">
      <w:pPr>
        <w:spacing w:line="480" w:lineRule="auto"/>
        <w:rPr>
          <w:rFonts w:ascii="Times New Roman" w:hAnsi="Times New Roman" w:cs="Times New Roman"/>
          <w:bCs/>
        </w:rPr>
      </w:pPr>
    </w:p>
    <w:p w14:paraId="4D33D6ED" w14:textId="0BFCB5F1" w:rsidR="00761C14" w:rsidRPr="00A9096C" w:rsidRDefault="00273017" w:rsidP="001A318B">
      <w:pPr>
        <w:spacing w:line="480" w:lineRule="auto"/>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two PCR4-TOPO TA vectors</w:t>
      </w:r>
      <w:r w:rsidR="007E2333" w:rsidRPr="00A9096C">
        <w:rPr>
          <w:rFonts w:ascii="Times New Roman" w:hAnsi="Times New Roman" w:cs="Times New Roman"/>
          <w:bCs/>
        </w:rPr>
        <w:t xml:space="preserve"> (</w:t>
      </w:r>
      <w:r w:rsidR="00011901">
        <w:rPr>
          <w:rFonts w:ascii="Times New Roman" w:hAnsi="Times New Roman" w:cs="Times New Roman"/>
          <w:bCs/>
        </w:rPr>
        <w:t>Invitrogen, Carlsbad, CA, USA) containing the internal transcribed spacer 1 region from two fungal species as 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E924D7">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4257976A"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521A8A">
        <w:rPr>
          <w:rFonts w:ascii="Times New Roman" w:hAnsi="Times New Roman" w:cs="Times New Roman"/>
          <w:bCs/>
        </w:rPr>
        <w:fldChar w:fldCharType="end"/>
      </w:r>
      <w:r w:rsidR="00ED4C9B">
        <w:rPr>
          <w:rFonts w:ascii="Times New Roman" w:hAnsi="Times New Roman" w:cs="Times New Roman"/>
          <w:bCs/>
        </w:rPr>
        <w:t>. This ASV denoising approach incorporates sequence abundance, quality, and error rates to cluster reads in high throughput sequencing data into a smaller subset of biological units (</w:t>
      </w:r>
      <w:r w:rsidR="001A0FC6">
        <w:rPr>
          <w:rFonts w:ascii="Times New Roman" w:hAnsi="Times New Roman" w:cs="Times New Roman"/>
          <w:bCs/>
        </w:rPr>
        <w:t>Appendix E,</w:t>
      </w:r>
      <w:r w:rsidR="009D411B">
        <w:rPr>
          <w:rFonts w:ascii="Times New Roman" w:hAnsi="Times New Roman" w:cs="Times New Roman"/>
          <w:bCs/>
        </w:rPr>
        <w:t xml:space="preserve"> Figure 3</w:t>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w:t>
      </w:r>
      <w:r w:rsidR="00ED4C9B">
        <w:rPr>
          <w:rFonts w:ascii="Times New Roman" w:hAnsi="Times New Roman" w:cs="Times New Roman"/>
          <w:bCs/>
        </w:rPr>
        <w:lastRenderedPageBreak/>
        <w:t xml:space="preserve">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xml:space="preserve">. We chose to consider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 xml:space="preserve">did not increase </w:t>
      </w:r>
      <w:ins w:id="292" w:author="Ana Miller-Ter Kuile" w:date="2020-12-03T12:43:00Z">
        <w:r w:rsidR="007E5E64">
          <w:rPr>
            <w:rFonts w:ascii="Times New Roman" w:hAnsi="Times New Roman" w:cs="Times New Roman"/>
            <w:bCs/>
          </w:rPr>
          <w:t xml:space="preserve">potential </w:t>
        </w:r>
      </w:ins>
      <w:r w:rsidR="001E4B63">
        <w:rPr>
          <w:rFonts w:ascii="Times New Roman" w:hAnsi="Times New Roman" w:cs="Times New Roman"/>
          <w:bCs/>
        </w:rPr>
        <w:t>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63DF1828" w:rsidR="00FE76FA" w:rsidRDefault="00FA30E9" w:rsidP="001A318B">
      <w:pPr>
        <w:spacing w:line="480" w:lineRule="auto"/>
        <w:rPr>
          <w:rFonts w:ascii="Times New Roman" w:hAnsi="Times New Roman" w:cs="Times New Roman"/>
        </w:rPr>
      </w:pPr>
      <w:r w:rsidRPr="00A9096C">
        <w:rPr>
          <w:rFonts w:ascii="Times New Roman" w:hAnsi="Times New Roman" w:cs="Times New Roman"/>
          <w:bCs/>
        </w:rPr>
        <w:t xml:space="preserve">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using default settings</w:t>
      </w:r>
      <w:ins w:id="293" w:author="Ana Miller-Ter Kuile" w:date="2020-12-03T14:59:00Z">
        <w:r w:rsidR="000D3A00">
          <w:rPr>
            <w:rFonts w:ascii="Times New Roman" w:hAnsi="Times New Roman" w:cs="Times New Roman"/>
            <w:bCs/>
          </w:rPr>
          <w:t xml:space="preserve"> (LCA=naïve, </w:t>
        </w:r>
        <w:proofErr w:type="spellStart"/>
        <w:r w:rsidR="000D3A00">
          <w:rPr>
            <w:rFonts w:ascii="Times New Roman" w:hAnsi="Times New Roman" w:cs="Times New Roman"/>
            <w:bCs/>
          </w:rPr>
          <w:t>MinScore</w:t>
        </w:r>
        <w:proofErr w:type="spellEnd"/>
        <w:r w:rsidR="000D3A00">
          <w:rPr>
            <w:rFonts w:ascii="Times New Roman" w:hAnsi="Times New Roman" w:cs="Times New Roman"/>
            <w:bCs/>
          </w:rPr>
          <w:t xml:space="preserve"> = </w:t>
        </w:r>
      </w:ins>
      <w:ins w:id="294" w:author="Ana Miller-Ter Kuile" w:date="2020-12-03T15:03:00Z">
        <w:r w:rsidR="000D3A00">
          <w:rPr>
            <w:rFonts w:ascii="Times New Roman" w:hAnsi="Times New Roman" w:cs="Times New Roman"/>
            <w:bCs/>
          </w:rPr>
          <w:t>50</w:t>
        </w:r>
      </w:ins>
      <w:ins w:id="295" w:author="Ana Miller-Ter Kuile" w:date="2020-12-03T14:59:00Z">
        <w:r w:rsidR="000D3A00">
          <w:rPr>
            <w:rFonts w:ascii="Times New Roman" w:hAnsi="Times New Roman" w:cs="Times New Roman"/>
            <w:bCs/>
          </w:rPr>
          <w:t xml:space="preserve">.0, </w:t>
        </w:r>
      </w:ins>
      <w:proofErr w:type="spellStart"/>
      <w:ins w:id="296" w:author="Ana Miller-Ter Kuile" w:date="2020-12-03T15:03:00Z">
        <w:r w:rsidR="000D3A00">
          <w:rPr>
            <w:rFonts w:ascii="Times New Roman" w:hAnsi="Times New Roman" w:cs="Times New Roman"/>
            <w:bCs/>
          </w:rPr>
          <w:t>MaxExpected</w:t>
        </w:r>
        <w:proofErr w:type="spellEnd"/>
        <w:r w:rsidR="000D3A00">
          <w:rPr>
            <w:rFonts w:ascii="Times New Roman" w:hAnsi="Times New Roman" w:cs="Times New Roman"/>
            <w:bCs/>
          </w:rPr>
          <w:t xml:space="preserve">  = 0.01, </w:t>
        </w:r>
      </w:ins>
      <w:proofErr w:type="spellStart"/>
      <w:ins w:id="297" w:author="Ana Miller-Ter Kuile" w:date="2020-12-03T14:59:00Z">
        <w:r w:rsidR="000D3A00">
          <w:rPr>
            <w:rFonts w:ascii="Times New Roman" w:hAnsi="Times New Roman" w:cs="Times New Roman"/>
            <w:bCs/>
          </w:rPr>
          <w:t>TopPercent</w:t>
        </w:r>
        <w:proofErr w:type="spellEnd"/>
        <w:r w:rsidR="000D3A00">
          <w:rPr>
            <w:rFonts w:ascii="Times New Roman" w:hAnsi="Times New Roman" w:cs="Times New Roman"/>
            <w:bCs/>
          </w:rPr>
          <w:t xml:space="preserve"> = 10.0, </w:t>
        </w:r>
        <w:proofErr w:type="spellStart"/>
        <w:r w:rsidR="000D3A00">
          <w:rPr>
            <w:rFonts w:ascii="Times New Roman" w:hAnsi="Times New Roman" w:cs="Times New Roman"/>
            <w:bCs/>
          </w:rPr>
          <w:t>Min</w:t>
        </w:r>
      </w:ins>
      <w:ins w:id="298" w:author="Ana Miller-Ter Kuile" w:date="2020-12-03T15:00:00Z">
        <w:r w:rsidR="000D3A00">
          <w:rPr>
            <w:rFonts w:ascii="Times New Roman" w:hAnsi="Times New Roman" w:cs="Times New Roman"/>
            <w:bCs/>
          </w:rPr>
          <w:t>Support</w:t>
        </w:r>
      </w:ins>
      <w:ins w:id="299" w:author="Ana Miller-Ter Kuile" w:date="2020-12-03T15:03:00Z">
        <w:r w:rsidR="000D3A00">
          <w:rPr>
            <w:rFonts w:ascii="Times New Roman" w:hAnsi="Times New Roman" w:cs="Times New Roman"/>
            <w:bCs/>
          </w:rPr>
          <w:t>Percent</w:t>
        </w:r>
      </w:ins>
      <w:proofErr w:type="spellEnd"/>
      <w:ins w:id="300" w:author="Ana Miller-Ter Kuile" w:date="2020-12-03T15:00:00Z">
        <w:r w:rsidR="000D3A00">
          <w:rPr>
            <w:rFonts w:ascii="Times New Roman" w:hAnsi="Times New Roman" w:cs="Times New Roman"/>
            <w:bCs/>
          </w:rPr>
          <w:t xml:space="preserve"> = </w:t>
        </w:r>
      </w:ins>
      <w:ins w:id="301" w:author="Ana Miller-Ter Kuile" w:date="2020-12-03T15:03:00Z">
        <w:r w:rsidR="000D3A00">
          <w:rPr>
            <w:rFonts w:ascii="Times New Roman" w:hAnsi="Times New Roman" w:cs="Times New Roman"/>
            <w:bCs/>
          </w:rPr>
          <w:t>0.05</w:t>
        </w:r>
      </w:ins>
      <w:ins w:id="302" w:author="Ana Miller-Ter Kuile" w:date="2020-12-03T15:00:00Z">
        <w:r w:rsidR="000D3A00">
          <w:rPr>
            <w:rFonts w:ascii="Times New Roman" w:hAnsi="Times New Roman" w:cs="Times New Roman"/>
            <w:bCs/>
          </w:rPr>
          <w:t>)</w:t>
        </w:r>
      </w:ins>
      <w:r w:rsidR="00183A9E">
        <w:rPr>
          <w:rFonts w:ascii="Times New Roman" w:hAnsi="Times New Roman" w:cs="Times New Roman"/>
          <w:bCs/>
        </w:rPr>
        <w:t xml:space="preserve">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w:t>
      </w:r>
      <w:ins w:id="303" w:author="Ana Miller-Ter Kuile" w:date="2020-11-30T16:07:00Z">
        <w:r w:rsidR="00B8174E">
          <w:rPr>
            <w:rFonts w:ascii="Times New Roman" w:hAnsi="Times New Roman" w:cs="Times New Roman"/>
            <w:bCs/>
          </w:rPr>
          <w:t xml:space="preserve">ten </w:t>
        </w:r>
      </w:ins>
      <w:r w:rsidR="00C76884">
        <w:rPr>
          <w:rFonts w:ascii="Times New Roman" w:hAnsi="Times New Roman" w:cs="Times New Roman"/>
          <w:bCs/>
        </w:rPr>
        <w:t xml:space="preserve">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w:t>
      </w:r>
      <w:r w:rsidR="00425746" w:rsidRPr="00A9096C">
        <w:rPr>
          <w:rFonts w:ascii="Times New Roman" w:hAnsi="Times New Roman" w:cs="Times New Roman"/>
        </w:rPr>
        <w:lastRenderedPageBreak/>
        <w:t>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E94FDE">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00521A8A">
        <w:rPr>
          <w:rFonts w:ascii="Times New Roman" w:hAnsi="Times New Roman" w:cs="Times New Roman"/>
        </w:rPr>
        <w:fldChar w:fldCharType="separate"/>
      </w:r>
      <w:r w:rsidR="00521A8A" w:rsidRPr="00521A8A">
        <w:rPr>
          <w:rFonts w:ascii="Times New Roman" w:hAnsi="Times New Roman" w:cs="Times New Roman"/>
          <w:noProof/>
        </w:rPr>
        <w:t>(Elbrecht et al.,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r>
        <w:rPr>
          <w:rFonts w:ascii="Times New Roman" w:hAnsi="Times New Roman" w:cs="Times New Roman"/>
          <w:bCs/>
          <w:i/>
          <w:iCs/>
        </w:rPr>
        <w:t>Detection of potential diet items</w:t>
      </w:r>
    </w:p>
    <w:p w14:paraId="1798D5CC" w14:textId="0DBB8B57" w:rsidR="00E81C3B" w:rsidRDefault="001D2693" w:rsidP="00011901">
      <w:pPr>
        <w:spacing w:line="480" w:lineRule="auto"/>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w:t>
      </w:r>
      <w:ins w:id="304" w:author="Ana Miller-Ter Kuile" w:date="2020-11-30T16:08:00Z">
        <w:r w:rsidR="00B8174E">
          <w:rPr>
            <w:rFonts w:ascii="Times New Roman" w:hAnsi="Times New Roman" w:cs="Times New Roman"/>
            <w:bCs/>
          </w:rPr>
          <w:t xml:space="preserve">the </w:t>
        </w:r>
      </w:ins>
      <w:del w:id="305" w:author="Ana Miller-Ter Kuile" w:date="2020-11-30T16:08:00Z">
        <w:r w:rsidDel="00B8174E">
          <w:rPr>
            <w:rFonts w:ascii="Times New Roman" w:hAnsi="Times New Roman" w:cs="Times New Roman"/>
            <w:bCs/>
          </w:rPr>
          <w:delText>mesocosm and</w:delText>
        </w:r>
        <w:r w:rsidR="00AA1148" w:rsidDel="00B8174E">
          <w:rPr>
            <w:rFonts w:ascii="Times New Roman" w:hAnsi="Times New Roman" w:cs="Times New Roman"/>
            <w:bCs/>
          </w:rPr>
          <w:delText xml:space="preserve"> </w:delText>
        </w:r>
      </w:del>
      <w:r w:rsidR="00AA1148">
        <w:rPr>
          <w:rFonts w:ascii="Times New Roman" w:hAnsi="Times New Roman" w:cs="Times New Roman"/>
          <w:bCs/>
        </w:rPr>
        <w:t>natural</w:t>
      </w:r>
      <w:r>
        <w:rPr>
          <w:rFonts w:ascii="Times New Roman" w:hAnsi="Times New Roman" w:cs="Times New Roman"/>
          <w:bCs/>
        </w:rPr>
        <w:t xml:space="preserve"> environment</w:t>
      </w:r>
      <w:ins w:id="306" w:author="Ana Miller-Ter Kuile" w:date="2020-11-30T16:08:00Z">
        <w:r w:rsidR="00B8174E">
          <w:rPr>
            <w:rFonts w:ascii="Times New Roman" w:hAnsi="Times New Roman" w:cs="Times New Roman"/>
            <w:bCs/>
          </w:rPr>
          <w:t xml:space="preserve"> and </w:t>
        </w:r>
      </w:ins>
      <w:ins w:id="307" w:author="Ana Miller-Ter Kuile" w:date="2020-12-03T11:04:00Z">
        <w:r w:rsidR="00F914D8">
          <w:rPr>
            <w:rFonts w:ascii="Times New Roman" w:hAnsi="Times New Roman" w:cs="Times New Roman"/>
            <w:bCs/>
          </w:rPr>
          <w:t>feeding trials</w:t>
        </w:r>
      </w:ins>
      <w:del w:id="308" w:author="Ana Miller-Ter Kuile" w:date="2020-11-30T16:08:00Z">
        <w:r w:rsidDel="00B8174E">
          <w:rPr>
            <w:rFonts w:ascii="Times New Roman" w:hAnsi="Times New Roman" w:cs="Times New Roman"/>
            <w:bCs/>
          </w:rPr>
          <w:delText>s</w:delText>
        </w:r>
      </w:del>
      <w:r>
        <w:rPr>
          <w:rFonts w:ascii="Times New Roman" w:hAnsi="Times New Roman" w:cs="Times New Roman"/>
          <w:bCs/>
        </w:rPr>
        <w:t xml:space="preserve">,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w:t>
      </w:r>
      <w:ins w:id="309" w:author="Ana Miller-Ter Kuile" w:date="2020-12-08T09:19:00Z">
        <w:r w:rsidR="00647593">
          <w:rPr>
            <w:rFonts w:ascii="Times New Roman" w:hAnsi="Times New Roman" w:cs="Times New Roman"/>
            <w:bCs/>
          </w:rPr>
          <w:t xml:space="preserve">. </w:t>
        </w:r>
      </w:ins>
      <w:del w:id="310" w:author="Ana Miller-Ter Kuile" w:date="2020-12-08T09:19:00Z">
        <w:r w:rsidR="004249DC" w:rsidDel="00647593">
          <w:rPr>
            <w:rFonts w:ascii="Times New Roman" w:hAnsi="Times New Roman" w:cs="Times New Roman"/>
            <w:bCs/>
          </w:rPr>
          <w:delText xml:space="preserve"> (either by increasing </w:delText>
        </w:r>
      </w:del>
      <w:del w:id="311" w:author="Ana Miller-Ter Kuile" w:date="2020-12-03T13:36:00Z">
        <w:r w:rsidR="004249DC" w:rsidDel="00D57EEB">
          <w:rPr>
            <w:rFonts w:ascii="Times New Roman" w:hAnsi="Times New Roman" w:cs="Times New Roman"/>
            <w:bCs/>
          </w:rPr>
          <w:delText xml:space="preserve">detection because of </w:delText>
        </w:r>
      </w:del>
      <w:del w:id="312" w:author="Ana Miller-Ter Kuile" w:date="2020-12-08T09:19:00Z">
        <w:r w:rsidR="004249DC" w:rsidDel="00647593">
          <w:rPr>
            <w:rFonts w:ascii="Times New Roman" w:hAnsi="Times New Roman" w:cs="Times New Roman"/>
            <w:bCs/>
          </w:rPr>
          <w:delText xml:space="preserve">“false” diet detection or by decreasing detection because of </w:delText>
        </w:r>
      </w:del>
      <w:del w:id="313" w:author="Ana Miller-Ter Kuile" w:date="2020-12-03T13:37:00Z">
        <w:r w:rsidR="004249DC" w:rsidDel="00D57EEB">
          <w:rPr>
            <w:rFonts w:ascii="Times New Roman" w:hAnsi="Times New Roman" w:cs="Times New Roman"/>
            <w:bCs/>
          </w:rPr>
          <w:delText xml:space="preserve">abundance </w:delText>
        </w:r>
      </w:del>
      <w:del w:id="314" w:author="Ana Miller-Ter Kuile" w:date="2020-12-08T09:19:00Z">
        <w:r w:rsidR="004249DC" w:rsidDel="00647593">
          <w:rPr>
            <w:rFonts w:ascii="Times New Roman" w:hAnsi="Times New Roman" w:cs="Times New Roman"/>
            <w:bCs/>
          </w:rPr>
          <w:delText xml:space="preserve">of non-diet DNA). </w:delText>
        </w:r>
      </w:del>
      <w:moveToRangeStart w:id="315" w:author="Ana Miller-Ter Kuile" w:date="2020-11-30T16:08:00Z" w:name="move57644938"/>
      <w:moveTo w:id="316" w:author="Ana Miller-Ter Kuile" w:date="2020-11-30T16:08:00Z">
        <w:r w:rsidR="00B8174E">
          <w:rPr>
            <w:rFonts w:ascii="Times New Roman" w:hAnsi="Times New Roman" w:cs="Times New Roman"/>
            <w:bCs/>
          </w:rPr>
          <w:t xml:space="preserve">For natural environment consumers, we examined all potential diet items (which could represent either diet or surface contaminants). </w:t>
        </w:r>
      </w:moveTo>
      <w:moveToRangeEnd w:id="315"/>
      <w:r>
        <w:rPr>
          <w:rFonts w:ascii="Times New Roman" w:hAnsi="Times New Roman" w:cs="Times New Roman"/>
          <w:bCs/>
        </w:rPr>
        <w:t xml:space="preserve">For </w:t>
      </w:r>
      <w:ins w:id="317" w:author="Ana Miller-Ter Kuile" w:date="2020-12-03T11:23:00Z">
        <w:r w:rsidR="00C444C7">
          <w:rPr>
            <w:rFonts w:ascii="Times New Roman" w:hAnsi="Times New Roman" w:cs="Times New Roman"/>
            <w:bCs/>
          </w:rPr>
          <w:t>feeding trial</w:t>
        </w:r>
      </w:ins>
      <w:del w:id="318" w:author="Ana Miller-Ter Kuile" w:date="2020-11-30T16:08:00Z">
        <w:r w:rsidDel="00B8174E">
          <w:rPr>
            <w:rFonts w:ascii="Times New Roman" w:hAnsi="Times New Roman" w:cs="Times New Roman"/>
            <w:bCs/>
          </w:rPr>
          <w:delText xml:space="preserve">mesocosm </w:delText>
        </w:r>
      </w:del>
      <w:ins w:id="319" w:author="Ana Miller-Ter Kuile" w:date="2020-11-30T16:08:00Z">
        <w:r w:rsidR="00B8174E">
          <w:rPr>
            <w:rFonts w:ascii="Times New Roman" w:hAnsi="Times New Roman" w:cs="Times New Roman"/>
            <w:bCs/>
          </w:rPr>
          <w:t xml:space="preserve"> </w:t>
        </w:r>
      </w:ins>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w:t>
      </w:r>
      <w:ins w:id="320" w:author="Ana Miller-Ter Kuile" w:date="2020-12-03T11:23:00Z">
        <w:r w:rsidR="00C444C7">
          <w:rPr>
            <w:rFonts w:ascii="Times New Roman" w:hAnsi="Times New Roman" w:cs="Times New Roman"/>
            <w:bCs/>
          </w:rPr>
          <w:t>feeding trial</w:t>
        </w:r>
      </w:ins>
      <w:del w:id="321" w:author="Ana Miller-Ter Kuile" w:date="2020-11-30T16:08:00Z">
        <w:r w:rsidR="007E1512" w:rsidDel="00B8174E">
          <w:rPr>
            <w:rFonts w:ascii="Times New Roman" w:hAnsi="Times New Roman" w:cs="Times New Roman"/>
            <w:bCs/>
          </w:rPr>
          <w:delText xml:space="preserve">mesocosm </w:delText>
        </w:r>
      </w:del>
      <w:ins w:id="322" w:author="Ana Miller-Ter Kuile" w:date="2020-11-30T16:08:00Z">
        <w:r w:rsidR="00B8174E">
          <w:rPr>
            <w:rFonts w:ascii="Times New Roman" w:hAnsi="Times New Roman" w:cs="Times New Roman"/>
            <w:bCs/>
          </w:rPr>
          <w:t xml:space="preserve"> </w:t>
        </w:r>
      </w:ins>
      <w:r w:rsidR="007E1512">
        <w:rPr>
          <w:rFonts w:ascii="Times New Roman" w:hAnsi="Times New Roman" w:cs="Times New Roman"/>
          <w:bCs/>
        </w:rPr>
        <w:t>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xml:space="preserve">. </w:t>
      </w:r>
      <w:moveFromRangeStart w:id="323" w:author="Ana Miller-Ter Kuile" w:date="2020-11-30T16:08:00Z" w:name="move57644938"/>
      <w:moveFrom w:id="324" w:author="Ana Miller-Ter Kuile" w:date="2020-11-30T16:08:00Z">
        <w:r w:rsidR="007E1512" w:rsidDel="00B8174E">
          <w:rPr>
            <w:rFonts w:ascii="Times New Roman" w:hAnsi="Times New Roman" w:cs="Times New Roman"/>
            <w:bCs/>
          </w:rPr>
          <w:t>For</w:t>
        </w:r>
        <w:r w:rsidDel="00B8174E">
          <w:rPr>
            <w:rFonts w:ascii="Times New Roman" w:hAnsi="Times New Roman" w:cs="Times New Roman"/>
            <w:bCs/>
          </w:rPr>
          <w:t xml:space="preserve"> </w:t>
        </w:r>
        <w:r w:rsidR="00300143" w:rsidDel="00B8174E">
          <w:rPr>
            <w:rFonts w:ascii="Times New Roman" w:hAnsi="Times New Roman" w:cs="Times New Roman"/>
            <w:bCs/>
          </w:rPr>
          <w:t>natural environment</w:t>
        </w:r>
        <w:r w:rsidDel="00B8174E">
          <w:rPr>
            <w:rFonts w:ascii="Times New Roman" w:hAnsi="Times New Roman" w:cs="Times New Roman"/>
            <w:bCs/>
          </w:rPr>
          <w:t xml:space="preserve"> </w:t>
        </w:r>
        <w:r w:rsidR="00040901" w:rsidDel="00B8174E">
          <w:rPr>
            <w:rFonts w:ascii="Times New Roman" w:hAnsi="Times New Roman" w:cs="Times New Roman"/>
            <w:bCs/>
          </w:rPr>
          <w:t>consumer</w:t>
        </w:r>
        <w:r w:rsidDel="00B8174E">
          <w:rPr>
            <w:rFonts w:ascii="Times New Roman" w:hAnsi="Times New Roman" w:cs="Times New Roman"/>
            <w:bCs/>
          </w:rPr>
          <w:t xml:space="preserve">s, we examined all </w:t>
        </w:r>
        <w:r w:rsidR="007E1512" w:rsidDel="00B8174E">
          <w:rPr>
            <w:rFonts w:ascii="Times New Roman" w:hAnsi="Times New Roman" w:cs="Times New Roman"/>
            <w:bCs/>
          </w:rPr>
          <w:t xml:space="preserve">potential </w:t>
        </w:r>
        <w:r w:rsidDel="00B8174E">
          <w:rPr>
            <w:rFonts w:ascii="Times New Roman" w:hAnsi="Times New Roman" w:cs="Times New Roman"/>
            <w:bCs/>
          </w:rPr>
          <w:t>diet items</w:t>
        </w:r>
        <w:r w:rsidR="007E1512" w:rsidDel="00B8174E">
          <w:rPr>
            <w:rFonts w:ascii="Times New Roman" w:hAnsi="Times New Roman" w:cs="Times New Roman"/>
            <w:bCs/>
          </w:rPr>
          <w:t xml:space="preserve"> (which could represent either diet or surface contaminants)</w:t>
        </w:r>
        <w:r w:rsidDel="00B8174E">
          <w:rPr>
            <w:rFonts w:ascii="Times New Roman" w:hAnsi="Times New Roman" w:cs="Times New Roman"/>
            <w:bCs/>
          </w:rPr>
          <w:t xml:space="preserve">. </w:t>
        </w:r>
      </w:moveFrom>
      <w:moveFromRangeEnd w:id="323"/>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E94FDE">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(McKnight et al., 2019)</w:t>
      </w:r>
      <w:r w:rsidR="00E94FDE">
        <w:rPr>
          <w:rFonts w:ascii="Times New Roman" w:hAnsi="Times New Roman" w:cs="Times New Roman"/>
          <w:bCs/>
        </w:rPr>
        <w:fldChar w:fldCharType="end"/>
      </w:r>
      <w:r w:rsidR="001A7609">
        <w:rPr>
          <w:rFonts w:ascii="Times New Roman" w:hAnsi="Times New Roman" w:cs="Times New Roman"/>
          <w:bCs/>
        </w:rPr>
        <w:t xml:space="preserve"> </w:t>
      </w:r>
      <w:r w:rsidR="00E2377E">
        <w:rPr>
          <w:rFonts w:ascii="Times New Roman" w:hAnsi="Times New Roman" w:cs="Times New Roman"/>
          <w:bCs/>
        </w:rPr>
        <w:t>because sequencing depth</w:t>
      </w:r>
      <w:r w:rsidR="00011901">
        <w:rPr>
          <w:rFonts w:ascii="Times New Roman" w:hAnsi="Times New Roman" w:cs="Times New Roman"/>
          <w:bCs/>
        </w:rPr>
        <w:t xml:space="preserve">, or the </w:t>
      </w:r>
      <w:r w:rsidR="00E2377E">
        <w:rPr>
          <w:rFonts w:ascii="Times New Roman" w:hAnsi="Times New Roman" w:cs="Times New Roman"/>
          <w:bCs/>
        </w:rPr>
        <w:t>total number of DNA sequences assigned</w:t>
      </w:r>
      <w:r w:rsidR="00011901">
        <w:rPr>
          <w:rFonts w:ascii="Times New Roman" w:hAnsi="Times New Roman" w:cs="Times New Roman"/>
          <w:bCs/>
        </w:rPr>
        <w:t xml:space="preserve"> per sample,</w:t>
      </w:r>
      <w:r w:rsidR="00E2377E">
        <w:rPr>
          <w:rFonts w:ascii="Times New Roman" w:hAnsi="Times New Roman" w:cs="Times New Roman"/>
          <w:bCs/>
        </w:rPr>
        <w:t xml:space="preserve"> can vary considerably in high throughput sequencing runs</w:t>
      </w:r>
      <w:r w:rsidR="009F03F4">
        <w:rPr>
          <w:rFonts w:ascii="Times New Roman" w:hAnsi="Times New Roman" w:cs="Times New Roman"/>
          <w:bCs/>
        </w:rPr>
        <w:t xml:space="preserve"> (</w:t>
      </w:r>
      <w:r w:rsidR="001A0FC6">
        <w:rPr>
          <w:rFonts w:ascii="Times New Roman" w:hAnsi="Times New Roman" w:cs="Times New Roman"/>
          <w:bCs/>
        </w:rPr>
        <w:t>Appendix E,</w:t>
      </w:r>
      <w:r w:rsidR="009F03F4">
        <w:rPr>
          <w:rFonts w:ascii="Times New Roman" w:hAnsi="Times New Roman" w:cs="Times New Roman"/>
          <w:bCs/>
        </w:rPr>
        <w:t xml:space="preserve"> Figure 4)</w:t>
      </w:r>
      <w:r w:rsidR="00727C9D">
        <w:rPr>
          <w:rFonts w:ascii="Times New Roman" w:hAnsi="Times New Roman" w:cs="Times New Roman"/>
          <w:bCs/>
        </w:rPr>
        <w:t>. We</w:t>
      </w:r>
      <w:r w:rsidR="00011901">
        <w:rPr>
          <w:rFonts w:ascii="Times New Roman" w:hAnsi="Times New Roman" w:cs="Times New Roman"/>
          <w:bCs/>
        </w:rPr>
        <w:t xml:space="preserve"> rarefied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11901">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D67D8C">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ins w:id="325" w:author="Ana Miller-Ter Kuile" w:date="2020-11-30T16:09:00Z">
        <w:r w:rsidR="00B8174E">
          <w:rPr>
            <w:rFonts w:ascii="Times New Roman" w:hAnsi="Times New Roman" w:cs="Times New Roman"/>
            <w:bCs/>
          </w:rPr>
          <w:t xml:space="preserve">16,004 reads per sample for the natural environment and </w:t>
        </w:r>
      </w:ins>
      <w:r w:rsidR="007B1A15">
        <w:rPr>
          <w:rFonts w:ascii="Times New Roman" w:hAnsi="Times New Roman" w:cs="Times New Roman"/>
          <w:bCs/>
        </w:rPr>
        <w:t>55,205</w:t>
      </w:r>
      <w:r w:rsidR="00A95C0E">
        <w:rPr>
          <w:rFonts w:ascii="Times New Roman" w:hAnsi="Times New Roman" w:cs="Times New Roman"/>
          <w:bCs/>
        </w:rPr>
        <w:t xml:space="preserve"> reads per sample for the </w:t>
      </w:r>
      <w:ins w:id="326" w:author="Ana Miller-Ter Kuile" w:date="2020-12-03T11:23:00Z">
        <w:r w:rsidR="00C444C7">
          <w:rPr>
            <w:rFonts w:ascii="Times New Roman" w:hAnsi="Times New Roman" w:cs="Times New Roman"/>
            <w:bCs/>
          </w:rPr>
          <w:t xml:space="preserve">feeding trial </w:t>
        </w:r>
      </w:ins>
      <w:del w:id="327" w:author="Ana Miller-Ter Kuile" w:date="2020-11-30T16:08:00Z">
        <w:r w:rsidR="00A95C0E" w:rsidDel="00B8174E">
          <w:rPr>
            <w:rFonts w:ascii="Times New Roman" w:hAnsi="Times New Roman" w:cs="Times New Roman"/>
            <w:bCs/>
          </w:rPr>
          <w:delText xml:space="preserve">mesocosm </w:delText>
        </w:r>
      </w:del>
      <w:ins w:id="328" w:author="Ana Miller-Ter Kuile" w:date="2020-11-30T16:09:00Z">
        <w:r w:rsidR="00B8174E">
          <w:rPr>
            <w:rFonts w:ascii="Times New Roman" w:hAnsi="Times New Roman" w:cs="Times New Roman"/>
            <w:bCs/>
          </w:rPr>
          <w:t>consumers</w:t>
        </w:r>
      </w:ins>
      <w:del w:id="329" w:author="Ana Miller-Ter Kuile" w:date="2020-11-30T16:09:00Z">
        <w:r w:rsidR="00A95C0E" w:rsidDel="00B8174E">
          <w:rPr>
            <w:rFonts w:ascii="Times New Roman" w:hAnsi="Times New Roman" w:cs="Times New Roman"/>
            <w:bCs/>
          </w:rPr>
          <w:delText xml:space="preserve">and </w:delText>
        </w:r>
        <w:r w:rsidR="007B1A15" w:rsidDel="00B8174E">
          <w:rPr>
            <w:rFonts w:ascii="Times New Roman" w:hAnsi="Times New Roman" w:cs="Times New Roman"/>
            <w:bCs/>
          </w:rPr>
          <w:delText>16,004</w:delText>
        </w:r>
        <w:r w:rsidR="00A95C0E" w:rsidDel="00B8174E">
          <w:rPr>
            <w:rFonts w:ascii="Times New Roman" w:hAnsi="Times New Roman" w:cs="Times New Roman"/>
            <w:bCs/>
          </w:rPr>
          <w:delText xml:space="preserve"> reads per sample for the</w:delText>
        </w:r>
        <w:r w:rsidR="00826B80" w:rsidDel="00B8174E">
          <w:rPr>
            <w:rFonts w:ascii="Times New Roman" w:hAnsi="Times New Roman" w:cs="Times New Roman"/>
            <w:bCs/>
          </w:rPr>
          <w:delText xml:space="preserve"> natural environment</w:delText>
        </w:r>
        <w:r w:rsidR="00A95C0E" w:rsidDel="00B8174E">
          <w:rPr>
            <w:rFonts w:ascii="Times New Roman" w:hAnsi="Times New Roman" w:cs="Times New Roman"/>
            <w:bCs/>
          </w:rPr>
          <w:delText xml:space="preserve"> consumers</w:delText>
        </w:r>
      </w:del>
      <w:r w:rsidR="00A95C0E">
        <w:rPr>
          <w:rFonts w:ascii="Times New Roman" w:hAnsi="Times New Roman" w:cs="Times New Roman"/>
          <w:bCs/>
        </w:rPr>
        <w:t xml:space="preserve">.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w:t>
      </w:r>
      <w:r w:rsidR="00E94FDE">
        <w:rPr>
          <w:rFonts w:ascii="Times New Roman" w:hAnsi="Times New Roman" w:cs="Times New Roman"/>
          <w:bCs/>
        </w:rPr>
        <w:t xml:space="preserve"> </w:t>
      </w:r>
      <w:r w:rsidR="00E94FDE">
        <w:rPr>
          <w:rFonts w:ascii="Times New Roman" w:hAnsi="Times New Roman" w:cs="Times New Roman"/>
          <w:bCs/>
        </w:rPr>
        <w:fldChar w:fldCharType="begin" w:fldLock="1"/>
      </w:r>
      <w:r w:rsidR="00331C23">
        <w:rPr>
          <w:rFonts w:ascii="Times New Roman" w:hAnsi="Times New Roman" w:cs="Times New Roman"/>
          <w:bCs/>
        </w:rPr>
        <w:instrText>ADDIN CSL_CITATION {"citationItems":[{"id":"ITEM-1","itemData":{"author":[{"dropping-particle":"","family":"Murphy","given":"Melanie A","non-dropping-particle":"","parse-names":false,"suffix":""},{"dropping-particle":"","family":"Waits","given":"Lisette P","non-dropping-particle":"","parse-names":false,"suffix":""},{"dropping-particle":"","family":"Kendall","given":"Katherine C","non-dropping-particle":"","parse-names":false,"suffix":""},{"dropping-particle":"","family":"Wasser","given":"Samuel K","non-dropping-particle":"","parse-names":false,"suffix":""},{"dropping-particle":"","family":"Higbee","given":"Jerry A","non-dropping-particle":"","parse-names":false,"suffix":""},{"dropping-particle":"","family":"Bogden","given":"Robert","non-dropping-particle":"","parse-names":false,"suffix":""}],"container-title":"Conservation Genetics","id":"ITEM-1","issued":{"date-parts":[["2002"]]},"page":"435-440","title":"An evaluation of long-term preservation methods for brown bear (Ursus arctos) faecal DNA samples","type":"article-journal","volume":"3"},"uris":["http://www.mendeley.com/documents/?uuid=b129ebda-bb62-458b-8749-b44a231b9811"]}],"mendeley":{"formattedCitation":"(Murphy et al., 2002)","plainTextFormattedCitation":"(Murphy et al., 2002)","previouslyFormattedCitation":"(Murphy et al., 2002)"},"properties":{"noteIndex":0},"schema":"https://github.com/citation-style-language/schema/raw/master/csl-citation.json"}</w:instrText>
      </w:r>
      <w:r w:rsidR="00E94FDE">
        <w:rPr>
          <w:rFonts w:ascii="Times New Roman" w:hAnsi="Times New Roman" w:cs="Times New Roman"/>
          <w:bCs/>
        </w:rPr>
        <w:fldChar w:fldCharType="separate"/>
      </w:r>
      <w:r w:rsidR="00E94FDE" w:rsidRPr="00E94FDE">
        <w:rPr>
          <w:rFonts w:ascii="Times New Roman" w:hAnsi="Times New Roman" w:cs="Times New Roman"/>
          <w:bCs/>
          <w:noProof/>
        </w:rPr>
        <w:t>(Murphy et al., 2002)</w:t>
      </w:r>
      <w:r w:rsidR="00E94FDE">
        <w:rPr>
          <w:rFonts w:ascii="Times New Roman" w:hAnsi="Times New Roman" w:cs="Times New Roman"/>
          <w:bCs/>
        </w:rPr>
        <w:fldChar w:fldCharType="end"/>
      </w:r>
      <w:r w:rsidR="00E94FDE">
        <w:rPr>
          <w:rFonts w:ascii="Times New Roman" w:hAnsi="Times New Roman" w:cs="Times New Roman"/>
          <w:bCs/>
        </w:rPr>
        <w:t>.</w:t>
      </w:r>
    </w:p>
    <w:p w14:paraId="309574EB" w14:textId="77777777" w:rsidR="00E81C3B" w:rsidRDefault="00E81C3B" w:rsidP="001A318B">
      <w:pPr>
        <w:spacing w:line="480" w:lineRule="auto"/>
        <w:rPr>
          <w:rFonts w:ascii="Times New Roman" w:hAnsi="Times New Roman" w:cs="Times New Roman"/>
          <w:bCs/>
        </w:rPr>
      </w:pPr>
    </w:p>
    <w:p w14:paraId="44819AED" w14:textId="59D06580" w:rsidR="00E81C3B" w:rsidRDefault="007E70C8" w:rsidP="001A318B">
      <w:pPr>
        <w:spacing w:line="480" w:lineRule="auto"/>
        <w:rPr>
          <w:rFonts w:ascii="Times New Roman" w:hAnsi="Times New Roman" w:cs="Times New Roman"/>
          <w:bCs/>
        </w:rPr>
      </w:pPr>
      <w:r>
        <w:rPr>
          <w:rFonts w:ascii="Times New Roman" w:hAnsi="Times New Roman" w:cs="Times New Roman"/>
          <w:bCs/>
        </w:rPr>
        <w:t xml:space="preserve">Following rarefying, we selected all ASVs </w:t>
      </w:r>
      <w:ins w:id="330" w:author="Ana Miller-Ter Kuile" w:date="2020-11-30T12:32:00Z">
        <w:r w:rsidR="00C05A18">
          <w:rPr>
            <w:rFonts w:ascii="Times New Roman" w:hAnsi="Times New Roman" w:cs="Times New Roman"/>
            <w:bCs/>
          </w:rPr>
          <w:t>that</w:t>
        </w:r>
      </w:ins>
      <w:del w:id="331" w:author="Ana Miller-Ter Kuile" w:date="2020-11-30T12:32:00Z">
        <w:r w:rsidDel="00C05A18">
          <w:rPr>
            <w:rFonts w:ascii="Times New Roman" w:hAnsi="Times New Roman" w:cs="Times New Roman"/>
            <w:bCs/>
          </w:rPr>
          <w:delText>which</w:delText>
        </w:r>
      </w:del>
      <w:r>
        <w:rPr>
          <w:rFonts w:ascii="Times New Roman" w:hAnsi="Times New Roman" w:cs="Times New Roman"/>
          <w:bCs/>
        </w:rPr>
        <w:t xml:space="preserve"> matched</w:t>
      </w:r>
      <w:ins w:id="332" w:author="Ana Miller-Ter Kuile" w:date="2020-11-30T16:10:00Z">
        <w:r w:rsidR="00D20A8B" w:rsidRPr="00D20A8B">
          <w:rPr>
            <w:rFonts w:ascii="Times New Roman" w:hAnsi="Times New Roman" w:cs="Times New Roman"/>
            <w:bCs/>
          </w:rPr>
          <w:t xml:space="preserve"> </w:t>
        </w:r>
        <w:r w:rsidR="00D20A8B">
          <w:rPr>
            <w:rFonts w:ascii="Times New Roman" w:hAnsi="Times New Roman" w:cs="Times New Roman"/>
            <w:bCs/>
          </w:rPr>
          <w:t xml:space="preserve">all potential diet items for the natural environment consumers (Kingdom: Animalia; Clade: Bilateria, excluding consumer DNA) and </w:t>
        </w:r>
      </w:ins>
      <w:del w:id="333" w:author="Ana Miller-Ter Kuile" w:date="2020-11-30T16:10:00Z">
        <w:r w:rsidDel="00D20A8B">
          <w:rPr>
            <w:rFonts w:ascii="Times New Roman" w:hAnsi="Times New Roman" w:cs="Times New Roman"/>
            <w:bCs/>
          </w:rPr>
          <w:delText xml:space="preserve"> to </w:delText>
        </w:r>
      </w:del>
      <w:ins w:id="334" w:author="Ana Miller-Ter Kuile" w:date="2020-11-30T16:10:00Z">
        <w:r w:rsidR="00D20A8B">
          <w:rPr>
            <w:rFonts w:ascii="Times New Roman" w:hAnsi="Times New Roman" w:cs="Times New Roman"/>
            <w:bCs/>
          </w:rPr>
          <w:t xml:space="preserve">just </w:t>
        </w:r>
      </w:ins>
      <w:r>
        <w:rPr>
          <w:rFonts w:ascii="Times New Roman" w:hAnsi="Times New Roman" w:cs="Times New Roman"/>
          <w:bCs/>
        </w:rPr>
        <w:t xml:space="preserve">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for the</w:t>
      </w:r>
      <w:ins w:id="335" w:author="Ana Miller-Ter Kuile" w:date="2020-12-03T11:23:00Z">
        <w:r w:rsidR="00C444C7">
          <w:rPr>
            <w:rFonts w:ascii="Times New Roman" w:hAnsi="Times New Roman" w:cs="Times New Roman"/>
            <w:bCs/>
          </w:rPr>
          <w:t xml:space="preserve"> feeding trial</w:t>
        </w:r>
      </w:ins>
      <w:del w:id="336" w:author="Ana Miller-Ter Kuile" w:date="2020-12-03T11:23:00Z">
        <w:r w:rsidR="001D2693" w:rsidDel="00C444C7">
          <w:rPr>
            <w:rFonts w:ascii="Times New Roman" w:hAnsi="Times New Roman" w:cs="Times New Roman"/>
            <w:bCs/>
          </w:rPr>
          <w:delText xml:space="preserve"> </w:delText>
        </w:r>
      </w:del>
      <w:del w:id="337" w:author="Ana Miller-Ter Kuile" w:date="2020-11-30T16:10:00Z">
        <w:r w:rsidR="001D2693" w:rsidDel="00D20A8B">
          <w:rPr>
            <w:rFonts w:ascii="Times New Roman" w:hAnsi="Times New Roman" w:cs="Times New Roman"/>
            <w:bCs/>
          </w:rPr>
          <w:delText xml:space="preserve">mesocosm </w:delText>
        </w:r>
      </w:del>
      <w:ins w:id="338" w:author="Ana Miller-Ter Kuile" w:date="2020-11-30T16:10:00Z">
        <w:r w:rsidR="00D20A8B">
          <w:rPr>
            <w:rFonts w:ascii="Times New Roman" w:hAnsi="Times New Roman" w:cs="Times New Roman"/>
            <w:bCs/>
          </w:rPr>
          <w:t xml:space="preserve"> </w:t>
        </w:r>
      </w:ins>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w:t>
      </w:r>
      <w:r w:rsidR="00DD6290">
        <w:rPr>
          <w:rFonts w:ascii="Times New Roman" w:hAnsi="Times New Roman" w:cs="Times New Roman"/>
          <w:bCs/>
        </w:rPr>
        <w:t xml:space="preserve">including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w:t>
      </w:r>
      <w:r>
        <w:rPr>
          <w:rFonts w:ascii="Times New Roman" w:hAnsi="Times New Roman" w:cs="Times New Roman"/>
          <w:bCs/>
        </w:rPr>
        <w:lastRenderedPageBreak/>
        <w:t xml:space="preserve">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DD6290">
        <w:rPr>
          <w:rFonts w:ascii="Times New Roman" w:hAnsi="Times New Roman" w:cs="Times New Roman"/>
          <w:bCs/>
        </w:rPr>
        <w:t>, excluding those which only matched to order: Orthoptera with no lower taxonomies</w:t>
      </w:r>
      <w:r>
        <w:rPr>
          <w:rFonts w:ascii="Times New Roman" w:hAnsi="Times New Roman" w:cs="Times New Roman"/>
          <w:bCs/>
        </w:rPr>
        <w:t>)</w:t>
      </w:r>
      <w:ins w:id="339" w:author="Ana Miller-Ter Kuile" w:date="2020-11-30T16:10:00Z">
        <w:r w:rsidR="00D20A8B">
          <w:rPr>
            <w:rFonts w:ascii="Times New Roman" w:hAnsi="Times New Roman" w:cs="Times New Roman"/>
            <w:bCs/>
          </w:rPr>
          <w:t>.</w:t>
        </w:r>
      </w:ins>
      <w:del w:id="340" w:author="Ana Miller-Ter Kuile" w:date="2020-11-30T16:10:00Z">
        <w:r w:rsidR="001D2693" w:rsidDel="00D20A8B">
          <w:rPr>
            <w:rFonts w:ascii="Times New Roman" w:hAnsi="Times New Roman" w:cs="Times New Roman"/>
            <w:bCs/>
          </w:rPr>
          <w:delText>, and</w:delText>
        </w:r>
      </w:del>
      <w:r w:rsidR="001D2693">
        <w:rPr>
          <w:rFonts w:ascii="Times New Roman" w:hAnsi="Times New Roman" w:cs="Times New Roman"/>
          <w:bCs/>
        </w:rPr>
        <w:t xml:space="preserve"> </w:t>
      </w:r>
      <w:ins w:id="341" w:author="Ana Miller-Ter Kuile" w:date="2020-12-03T14:24:00Z">
        <w:r w:rsidR="0001567C">
          <w:rPr>
            <w:rFonts w:ascii="Times New Roman" w:hAnsi="Times New Roman" w:cs="Times New Roman"/>
            <w:bCs/>
          </w:rPr>
          <w:t xml:space="preserve">Because the consumer species </w:t>
        </w:r>
        <w:r w:rsidR="0001567C" w:rsidRPr="005578BA">
          <w:rPr>
            <w:rFonts w:ascii="Times New Roman" w:hAnsi="Times New Roman" w:cs="Times New Roman"/>
            <w:bCs/>
            <w:i/>
            <w:iCs/>
          </w:rPr>
          <w:t xml:space="preserve">H. </w:t>
        </w:r>
        <w:proofErr w:type="spellStart"/>
        <w:r w:rsidR="0001567C" w:rsidRPr="005578BA">
          <w:rPr>
            <w:rFonts w:ascii="Times New Roman" w:hAnsi="Times New Roman" w:cs="Times New Roman"/>
            <w:bCs/>
            <w:i/>
            <w:iCs/>
          </w:rPr>
          <w:t>venatoria</w:t>
        </w:r>
        <w:proofErr w:type="spellEnd"/>
        <w:r w:rsidR="0001567C">
          <w:rPr>
            <w:rFonts w:ascii="Times New Roman" w:hAnsi="Times New Roman" w:cs="Times New Roman"/>
            <w:bCs/>
          </w:rPr>
          <w:t xml:space="preserve"> is the only species in the family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on Palmyra Atoll, removing consumer DNA meant excluding all ASVs that received a family-level taxonomic assignment of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w:t>
        </w:r>
      </w:ins>
      <w:del w:id="342" w:author="Ana Miller-Ter Kuile" w:date="2020-11-30T16:10:00Z">
        <w:r w:rsidR="001D2693" w:rsidDel="00D20A8B">
          <w:rPr>
            <w:rFonts w:ascii="Times New Roman" w:hAnsi="Times New Roman" w:cs="Times New Roman"/>
            <w:bCs/>
          </w:rPr>
          <w:delText xml:space="preserve">all </w:delText>
        </w:r>
        <w:r w:rsidR="007E1512" w:rsidDel="00D20A8B">
          <w:rPr>
            <w:rFonts w:ascii="Times New Roman" w:hAnsi="Times New Roman" w:cs="Times New Roman"/>
            <w:bCs/>
          </w:rPr>
          <w:delText>potential diet</w:delText>
        </w:r>
        <w:r w:rsidR="001D2693" w:rsidDel="00D20A8B">
          <w:rPr>
            <w:rFonts w:ascii="Times New Roman" w:hAnsi="Times New Roman" w:cs="Times New Roman"/>
            <w:bCs/>
          </w:rPr>
          <w:delText xml:space="preserve"> items for the </w:delText>
        </w:r>
        <w:r w:rsidR="00B72094" w:rsidDel="00D20A8B">
          <w:rPr>
            <w:rFonts w:ascii="Times New Roman" w:hAnsi="Times New Roman" w:cs="Times New Roman"/>
            <w:bCs/>
          </w:rPr>
          <w:delText>natural environment</w:delText>
        </w:r>
        <w:r w:rsidR="001D2693" w:rsidDel="00D20A8B">
          <w:rPr>
            <w:rFonts w:ascii="Times New Roman" w:hAnsi="Times New Roman" w:cs="Times New Roman"/>
            <w:bCs/>
          </w:rPr>
          <w:delText xml:space="preserve"> </w:delText>
        </w:r>
        <w:r w:rsidR="00040901" w:rsidDel="00D20A8B">
          <w:rPr>
            <w:rFonts w:ascii="Times New Roman" w:hAnsi="Times New Roman" w:cs="Times New Roman"/>
            <w:bCs/>
          </w:rPr>
          <w:delText>consumers</w:delText>
        </w:r>
        <w:r w:rsidR="001D2693" w:rsidDel="00D20A8B">
          <w:rPr>
            <w:rFonts w:ascii="Times New Roman" w:hAnsi="Times New Roman" w:cs="Times New Roman"/>
            <w:bCs/>
          </w:rPr>
          <w:delText xml:space="preserve"> (Kingdom: Animalia; Clade: Bilateria, excluding </w:delText>
        </w:r>
        <w:r w:rsidR="004249DC" w:rsidDel="00D20A8B">
          <w:rPr>
            <w:rFonts w:ascii="Times New Roman" w:hAnsi="Times New Roman" w:cs="Times New Roman"/>
            <w:bCs/>
          </w:rPr>
          <w:delText>consumer</w:delText>
        </w:r>
        <w:r w:rsidR="001D2693" w:rsidDel="00D20A8B">
          <w:rPr>
            <w:rFonts w:ascii="Times New Roman" w:hAnsi="Times New Roman" w:cs="Times New Roman"/>
            <w:bCs/>
          </w:rPr>
          <w:delText xml:space="preserve"> DNA). </w:delText>
        </w:r>
      </w:del>
      <w:del w:id="343" w:author="Ana Miller-Ter Kuile" w:date="2020-11-30T16:11:00Z">
        <w:r w:rsidR="00F14F64" w:rsidDel="00D20A8B">
          <w:rPr>
            <w:rFonts w:ascii="Times New Roman" w:hAnsi="Times New Roman" w:cs="Times New Roman"/>
            <w:bCs/>
          </w:rPr>
          <w:delText>In addition</w:delText>
        </w:r>
        <w:r w:rsidR="00040901" w:rsidDel="00D20A8B">
          <w:rPr>
            <w:rFonts w:ascii="Times New Roman" w:hAnsi="Times New Roman" w:cs="Times New Roman"/>
            <w:bCs/>
          </w:rPr>
          <w:delText>,</w:delText>
        </w:r>
        <w:r w:rsidR="001D2693" w:rsidDel="00D20A8B">
          <w:rPr>
            <w:rFonts w:ascii="Times New Roman" w:hAnsi="Times New Roman" w:cs="Times New Roman"/>
            <w:bCs/>
          </w:rPr>
          <w:delText xml:space="preserve"> for </w:delText>
        </w:r>
        <w:r w:rsidR="006153AD" w:rsidDel="00D20A8B">
          <w:rPr>
            <w:rFonts w:ascii="Times New Roman" w:hAnsi="Times New Roman" w:cs="Times New Roman"/>
            <w:bCs/>
          </w:rPr>
          <w:delText>all consumers</w:delText>
        </w:r>
        <w:r w:rsidR="001D2693" w:rsidDel="00D20A8B">
          <w:rPr>
            <w:rFonts w:ascii="Times New Roman" w:hAnsi="Times New Roman" w:cs="Times New Roman"/>
            <w:bCs/>
          </w:rPr>
          <w:delText>,</w:delText>
        </w:r>
        <w:r w:rsidR="00F14F64" w:rsidDel="00D20A8B">
          <w:rPr>
            <w:rFonts w:ascii="Times New Roman" w:hAnsi="Times New Roman" w:cs="Times New Roman"/>
            <w:bCs/>
          </w:rPr>
          <w:delText xml:space="preserve"> because BLAST and BOLD matched multiple ASVs to the same </w:delText>
        </w:r>
        <w:r w:rsidR="00E81C3B" w:rsidDel="00D20A8B">
          <w:rPr>
            <w:rFonts w:ascii="Times New Roman" w:hAnsi="Times New Roman" w:cs="Times New Roman"/>
            <w:bCs/>
          </w:rPr>
          <w:delText>taxonomies (e.g. at species, genus, or family level)</w:delText>
        </w:r>
        <w:r w:rsidR="00F14F64" w:rsidDel="00D20A8B">
          <w:rPr>
            <w:rFonts w:ascii="Times New Roman" w:hAnsi="Times New Roman" w:cs="Times New Roman"/>
            <w:bCs/>
          </w:rPr>
          <w:delText>, we concatenated all ASVs based on shared taxonomic assignment</w:delText>
        </w:r>
        <w:r w:rsidR="006153AD" w:rsidDel="00D20A8B">
          <w:rPr>
            <w:rFonts w:ascii="Times New Roman" w:hAnsi="Times New Roman" w:cs="Times New Roman"/>
            <w:bCs/>
          </w:rPr>
          <w:delText xml:space="preserve">. </w:delText>
        </w:r>
      </w:del>
      <w:r w:rsidR="00E81C3B">
        <w:rPr>
          <w:rFonts w:ascii="Times New Roman" w:hAnsi="Times New Roman" w:cs="Times New Roman"/>
          <w:bCs/>
        </w:rPr>
        <w:t>All ASVs received a family-level taxonomic assignment</w:t>
      </w:r>
      <w:r w:rsidR="00DD6290">
        <w:rPr>
          <w:rFonts w:ascii="Times New Roman" w:hAnsi="Times New Roman" w:cs="Times New Roman"/>
          <w:bCs/>
        </w:rPr>
        <w:t>,</w:t>
      </w:r>
      <w:r w:rsidR="00E81C3B">
        <w:rPr>
          <w:rFonts w:ascii="Times New Roman" w:hAnsi="Times New Roman" w:cs="Times New Roman"/>
          <w:bCs/>
        </w:rPr>
        <w:t xml:space="preserve"> so we chose to </w:t>
      </w:r>
      <w:del w:id="344" w:author="Ana Miller-Ter Kuile" w:date="2020-11-30T16:11:00Z">
        <w:r w:rsidR="00E81C3B" w:rsidDel="00D20A8B">
          <w:rPr>
            <w:rFonts w:ascii="Times New Roman" w:hAnsi="Times New Roman" w:cs="Times New Roman"/>
            <w:bCs/>
          </w:rPr>
          <w:delText xml:space="preserve">concatenate </w:delText>
        </w:r>
      </w:del>
      <w:ins w:id="345" w:author="Ana Miller-Ter Kuile" w:date="2020-11-30T16:11:00Z">
        <w:r w:rsidR="00D20A8B">
          <w:rPr>
            <w:rFonts w:ascii="Times New Roman" w:hAnsi="Times New Roman" w:cs="Times New Roman"/>
            <w:bCs/>
          </w:rPr>
          <w:t xml:space="preserve">combine ASVs </w:t>
        </w:r>
      </w:ins>
      <w:r w:rsidR="00E81C3B">
        <w:rPr>
          <w:rFonts w:ascii="Times New Roman" w:hAnsi="Times New Roman" w:cs="Times New Roman"/>
          <w:bCs/>
        </w:rPr>
        <w:t>at the family level</w:t>
      </w:r>
      <w:ins w:id="346" w:author="Ana Miller-Ter Kuile" w:date="2020-11-30T16:11:00Z">
        <w:r w:rsidR="00D20A8B">
          <w:rPr>
            <w:rFonts w:ascii="Times New Roman" w:hAnsi="Times New Roman" w:cs="Times New Roman"/>
            <w:bCs/>
          </w:rPr>
          <w:t>. Furthermore, because family-level taxonomic assignments a</w:t>
        </w:r>
      </w:ins>
      <w:ins w:id="347" w:author="Ana Miller-Ter Kuile" w:date="2020-11-30T16:12:00Z">
        <w:r w:rsidR="00D20A8B">
          <w:rPr>
            <w:rFonts w:ascii="Times New Roman" w:hAnsi="Times New Roman" w:cs="Times New Roman"/>
            <w:bCs/>
          </w:rPr>
          <w:t xml:space="preserve">re common in other diet metabarcoding studies </w:t>
        </w:r>
      </w:ins>
      <w:ins w:id="348" w:author="Ana Miller-Ter Kuile" w:date="2020-12-04T10:35:00Z">
        <w:r w:rsidR="006D08C1">
          <w:rPr>
            <w:rFonts w:ascii="Times New Roman" w:hAnsi="Times New Roman" w:cs="Times New Roman"/>
            <w:bCs/>
          </w:rPr>
          <w:fldChar w:fldCharType="begin" w:fldLock="1"/>
        </w:r>
      </w:ins>
      <w:r w:rsidR="006D08C1">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D08C1">
        <w:rPr>
          <w:rFonts w:ascii="Times New Roman" w:hAnsi="Times New Roman" w:cs="Times New Roman"/>
          <w:bCs/>
        </w:rPr>
        <w:fldChar w:fldCharType="separate"/>
      </w:r>
      <w:r w:rsidR="006D08C1" w:rsidRPr="006D08C1">
        <w:rPr>
          <w:rFonts w:ascii="Times New Roman" w:hAnsi="Times New Roman" w:cs="Times New Roman"/>
          <w:bCs/>
          <w:noProof/>
        </w:rPr>
        <w:t>(Kartzinel et al., 2015)</w:t>
      </w:r>
      <w:ins w:id="349" w:author="Ana Miller-Ter Kuile" w:date="2020-12-04T10:35:00Z">
        <w:r w:rsidR="006D08C1">
          <w:rPr>
            <w:rFonts w:ascii="Times New Roman" w:hAnsi="Times New Roman" w:cs="Times New Roman"/>
            <w:bCs/>
          </w:rPr>
          <w:fldChar w:fldCharType="end"/>
        </w:r>
      </w:ins>
      <w:ins w:id="350" w:author="Ana Miller-Ter Kuile" w:date="2020-11-30T16:12:00Z">
        <w:r w:rsidR="00D20A8B">
          <w:rPr>
            <w:rFonts w:ascii="Times New Roman" w:hAnsi="Times New Roman" w:cs="Times New Roman"/>
            <w:bCs/>
          </w:rPr>
          <w:t xml:space="preserve"> and in th</w:t>
        </w:r>
      </w:ins>
      <w:ins w:id="351" w:author="Ana Miller-Ter Kuile" w:date="2020-12-03T11:06:00Z">
        <w:r w:rsidR="00F914D8">
          <w:rPr>
            <w:rFonts w:ascii="Times New Roman" w:hAnsi="Times New Roman" w:cs="Times New Roman"/>
            <w:bCs/>
          </w:rPr>
          <w:t>e field of predator-prey interactions</w:t>
        </w:r>
      </w:ins>
      <w:ins w:id="352" w:author="Ana Miller-Ter Kuile" w:date="2020-11-30T16:12:00Z">
        <w:r w:rsidR="00D20A8B">
          <w:rPr>
            <w:rFonts w:ascii="Times New Roman" w:hAnsi="Times New Roman" w:cs="Times New Roman"/>
            <w:bCs/>
          </w:rPr>
          <w:t xml:space="preserve"> more broadly</w:t>
        </w:r>
      </w:ins>
      <w:ins w:id="353" w:author="Ana Miller-Ter Kuile" w:date="2020-12-04T10:35:00Z">
        <w:r w:rsidR="006D08C1">
          <w:rPr>
            <w:rFonts w:ascii="Times New Roman" w:hAnsi="Times New Roman" w:cs="Times New Roman"/>
            <w:bCs/>
          </w:rPr>
          <w:t xml:space="preserve"> </w:t>
        </w:r>
        <w:r w:rsidR="006D08C1">
          <w:rPr>
            <w:rFonts w:ascii="Times New Roman" w:hAnsi="Times New Roman" w:cs="Times New Roman"/>
            <w:bCs/>
          </w:rPr>
          <w:fldChar w:fldCharType="begin" w:fldLock="1"/>
        </w:r>
      </w:ins>
      <w:r w:rsidR="00AE12B6">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2019)","plainTextFormattedCitation":"(Brose et al., 2019)","previouslyFormattedCitation":"(Brose et al., 2019)"},"properties":{"noteIndex":0},"schema":"https://github.com/citation-style-language/schema/raw/master/csl-citation.json"}</w:instrText>
      </w:r>
      <w:r w:rsidR="006D08C1">
        <w:rPr>
          <w:rFonts w:ascii="Times New Roman" w:hAnsi="Times New Roman" w:cs="Times New Roman"/>
          <w:bCs/>
        </w:rPr>
        <w:fldChar w:fldCharType="separate"/>
      </w:r>
      <w:r w:rsidR="006D08C1" w:rsidRPr="006D08C1">
        <w:rPr>
          <w:rFonts w:ascii="Times New Roman" w:hAnsi="Times New Roman" w:cs="Times New Roman"/>
          <w:bCs/>
          <w:noProof/>
        </w:rPr>
        <w:t>(Brose et al., 2019)</w:t>
      </w:r>
      <w:ins w:id="354" w:author="Ana Miller-Ter Kuile" w:date="2020-12-04T10:35:00Z">
        <w:r w:rsidR="006D08C1">
          <w:rPr>
            <w:rFonts w:ascii="Times New Roman" w:hAnsi="Times New Roman" w:cs="Times New Roman"/>
            <w:bCs/>
          </w:rPr>
          <w:fldChar w:fldCharType="end"/>
        </w:r>
      </w:ins>
      <w:ins w:id="355" w:author="Ana Miller-Ter Kuile" w:date="2020-11-30T16:12:00Z">
        <w:r w:rsidR="00D20A8B">
          <w:rPr>
            <w:rFonts w:ascii="Times New Roman" w:hAnsi="Times New Roman" w:cs="Times New Roman"/>
            <w:bCs/>
          </w:rPr>
          <w:t>,</w:t>
        </w:r>
      </w:ins>
      <w:ins w:id="356" w:author="Ana Miller-Ter Kuile" w:date="2020-12-03T11:07:00Z">
        <w:r w:rsidR="00F914D8">
          <w:rPr>
            <w:rFonts w:ascii="Times New Roman" w:hAnsi="Times New Roman" w:cs="Times New Roman"/>
            <w:bCs/>
          </w:rPr>
          <w:t xml:space="preserve"> this level allows diet data to be most comparable to studies across environments</w:t>
        </w:r>
      </w:ins>
      <w:r w:rsidR="00E81C3B">
        <w:rPr>
          <w:rFonts w:ascii="Times New Roman" w:hAnsi="Times New Roman" w:cs="Times New Roman"/>
          <w:bCs/>
        </w:rPr>
        <w:t xml:space="preserve">. </w:t>
      </w:r>
      <w:r w:rsidR="006153AD">
        <w:rPr>
          <w:rFonts w:ascii="Times New Roman" w:hAnsi="Times New Roman" w:cs="Times New Roman"/>
          <w:bCs/>
        </w:rPr>
        <w:t xml:space="preserve">We </w:t>
      </w:r>
      <w:ins w:id="357" w:author="Ana Miller-Ter Kuile" w:date="2020-11-30T16:12:00Z">
        <w:r w:rsidR="00D20A8B">
          <w:rPr>
            <w:rFonts w:ascii="Times New Roman" w:hAnsi="Times New Roman" w:cs="Times New Roman"/>
            <w:bCs/>
          </w:rPr>
          <w:t>combined family-level taxonomic units</w:t>
        </w:r>
      </w:ins>
      <w:del w:id="358" w:author="Ana Miller-Ter Kuile" w:date="2020-11-30T16:12:00Z">
        <w:r w:rsidR="006153AD" w:rsidDel="00D20A8B">
          <w:rPr>
            <w:rFonts w:ascii="Times New Roman" w:hAnsi="Times New Roman" w:cs="Times New Roman"/>
            <w:bCs/>
          </w:rPr>
          <w:delText>did</w:delText>
        </w:r>
      </w:del>
      <w:r w:rsidR="006153AD">
        <w:rPr>
          <w:rFonts w:ascii="Times New Roman" w:hAnsi="Times New Roman" w:cs="Times New Roman"/>
          <w:bCs/>
        </w:rPr>
        <w:t xml:space="preserve"> </w:t>
      </w:r>
      <w:del w:id="359" w:author="Ana Miller-Ter Kuile" w:date="2020-11-30T16:12:00Z">
        <w:r w:rsidR="006153AD" w:rsidDel="00D20A8B">
          <w:rPr>
            <w:rFonts w:ascii="Times New Roman" w:hAnsi="Times New Roman" w:cs="Times New Roman"/>
            <w:bCs/>
          </w:rPr>
          <w:delText xml:space="preserve">this </w:delText>
        </w:r>
      </w:del>
      <w:r w:rsidR="006153AD">
        <w:rPr>
          <w:rFonts w:ascii="Times New Roman" w:hAnsi="Times New Roman" w:cs="Times New Roman"/>
          <w:bCs/>
        </w:rPr>
        <w:t>by combining ASVs</w:t>
      </w:r>
      <w:ins w:id="360" w:author="Ana Miller-Ter Kuile" w:date="2020-11-30T12:32:00Z">
        <w:r w:rsidR="00C05A18">
          <w:rPr>
            <w:rFonts w:ascii="Times New Roman" w:hAnsi="Times New Roman" w:cs="Times New Roman"/>
            <w:bCs/>
          </w:rPr>
          <w:t xml:space="preserve"> that</w:t>
        </w:r>
      </w:ins>
      <w:del w:id="361" w:author="Ana Miller-Ter Kuile" w:date="2020-11-30T12:32:00Z">
        <w:r w:rsidR="006153AD" w:rsidDel="00C05A18">
          <w:rPr>
            <w:rFonts w:ascii="Times New Roman" w:hAnsi="Times New Roman" w:cs="Times New Roman"/>
            <w:bCs/>
          </w:rPr>
          <w:delText xml:space="preserve"> which</w:delText>
        </w:r>
      </w:del>
      <w:r w:rsidR="006153AD">
        <w:rPr>
          <w:rFonts w:ascii="Times New Roman" w:hAnsi="Times New Roman" w:cs="Times New Roman"/>
          <w:bCs/>
        </w:rPr>
        <w:t xml:space="preserve">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w:t>
      </w:r>
      <w:ins w:id="362" w:author="Ana Miller-Ter Kuile" w:date="2020-11-30T16:11:00Z">
        <w:r w:rsidR="00D20A8B">
          <w:rPr>
            <w:rFonts w:ascii="Times New Roman" w:hAnsi="Times New Roman" w:cs="Times New Roman"/>
            <w:bCs/>
          </w:rPr>
          <w:t>ic unit</w:t>
        </w:r>
      </w:ins>
      <w:del w:id="363" w:author="Ana Miller-Ter Kuile" w:date="2020-11-30T16:11:00Z">
        <w:r w:rsidR="00351744" w:rsidDel="00D20A8B">
          <w:rPr>
            <w:rFonts w:ascii="Times New Roman" w:hAnsi="Times New Roman" w:cs="Times New Roman"/>
            <w:bCs/>
          </w:rPr>
          <w:delText>y</w:delText>
        </w:r>
      </w:del>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w:t>
      </w:r>
      <w:ins w:id="364" w:author="Ana Miller-Ter Kuile" w:date="2020-12-03T11:07:00Z">
        <w:r w:rsidR="00F914D8">
          <w:rPr>
            <w:rFonts w:ascii="Times New Roman" w:hAnsi="Times New Roman" w:cs="Times New Roman"/>
            <w:bCs/>
          </w:rPr>
          <w:t>mic unit</w:t>
        </w:r>
      </w:ins>
      <w:del w:id="365" w:author="Ana Miller-Ter Kuile" w:date="2020-12-03T11:07:00Z">
        <w:r w:rsidR="006153AD" w:rsidDel="00F914D8">
          <w:rPr>
            <w:rFonts w:ascii="Times New Roman" w:hAnsi="Times New Roman" w:cs="Times New Roman"/>
            <w:bCs/>
          </w:rPr>
          <w:delText>my</w:delText>
        </w:r>
      </w:del>
      <w:r w:rsidR="006153AD">
        <w:rPr>
          <w:rFonts w:ascii="Times New Roman" w:hAnsi="Times New Roman" w:cs="Times New Roman"/>
          <w:bCs/>
        </w:rPr>
        <w:t xml:space="preserve"> with cumulative read abundance). </w:t>
      </w:r>
      <w:del w:id="366" w:author="Ana Miller-Ter Kuile" w:date="2020-12-03T11:08:00Z">
        <w:r w:rsidR="006C6013" w:rsidDel="00F914D8">
          <w:rPr>
            <w:rFonts w:ascii="Times New Roman" w:hAnsi="Times New Roman" w:cs="Times New Roman"/>
            <w:bCs/>
          </w:rPr>
          <w:delText xml:space="preserve">For both </w:delText>
        </w:r>
      </w:del>
      <w:del w:id="367" w:author="Ana Miller-Ter Kuile" w:date="2020-11-30T16:12:00Z">
        <w:r w:rsidR="006C6013" w:rsidDel="00D20A8B">
          <w:rPr>
            <w:rFonts w:ascii="Times New Roman" w:hAnsi="Times New Roman" w:cs="Times New Roman"/>
            <w:bCs/>
          </w:rPr>
          <w:delText xml:space="preserve">mesocosm and </w:delText>
        </w:r>
        <w:r w:rsidR="00826B80" w:rsidDel="00D20A8B">
          <w:rPr>
            <w:rFonts w:ascii="Times New Roman" w:hAnsi="Times New Roman" w:cs="Times New Roman"/>
            <w:bCs/>
          </w:rPr>
          <w:delText>natural environment</w:delText>
        </w:r>
        <w:r w:rsidR="006C6013" w:rsidDel="00D20A8B">
          <w:rPr>
            <w:rFonts w:ascii="Times New Roman" w:hAnsi="Times New Roman" w:cs="Times New Roman"/>
            <w:bCs/>
          </w:rPr>
          <w:delText xml:space="preserve"> </w:delText>
        </w:r>
      </w:del>
      <w:del w:id="368" w:author="Ana Miller-Ter Kuile" w:date="2020-12-03T11:08:00Z">
        <w:r w:rsidR="00040901" w:rsidDel="00F914D8">
          <w:rPr>
            <w:rFonts w:ascii="Times New Roman" w:hAnsi="Times New Roman" w:cs="Times New Roman"/>
            <w:bCs/>
          </w:rPr>
          <w:delText>consumers</w:delText>
        </w:r>
        <w:r w:rsidR="006C6013" w:rsidDel="00F914D8">
          <w:rPr>
            <w:rFonts w:ascii="Times New Roman" w:hAnsi="Times New Roman" w:cs="Times New Roman"/>
            <w:bCs/>
          </w:rPr>
          <w:delText xml:space="preserve">, we assessed per sample detection of </w:delText>
        </w:r>
        <w:r w:rsidR="00351744" w:rsidDel="00F914D8">
          <w:rPr>
            <w:rFonts w:ascii="Times New Roman" w:hAnsi="Times New Roman" w:cs="Times New Roman"/>
            <w:bCs/>
          </w:rPr>
          <w:delText>offered diet (</w:delText>
        </w:r>
      </w:del>
      <w:del w:id="369" w:author="Ana Miller-Ter Kuile" w:date="2020-11-30T16:13:00Z">
        <w:r w:rsidR="00351744" w:rsidDel="00D20A8B">
          <w:rPr>
            <w:rFonts w:ascii="Times New Roman" w:hAnsi="Times New Roman" w:cs="Times New Roman"/>
            <w:bCs/>
          </w:rPr>
          <w:delText>mesocosm</w:delText>
        </w:r>
      </w:del>
      <w:del w:id="370" w:author="Ana Miller-Ter Kuile" w:date="2020-12-03T11:08:00Z">
        <w:r w:rsidR="00351744" w:rsidDel="00F914D8">
          <w:rPr>
            <w:rFonts w:ascii="Times New Roman" w:hAnsi="Times New Roman" w:cs="Times New Roman"/>
            <w:bCs/>
          </w:rPr>
          <w:delText xml:space="preserve">; </w:delText>
        </w:r>
        <w:r w:rsidR="00351744" w:rsidDel="00F914D8">
          <w:rPr>
            <w:rFonts w:ascii="Times New Roman" w:hAnsi="Times New Roman" w:cs="Times New Roman"/>
            <w:bCs/>
            <w:i/>
            <w:iCs/>
          </w:rPr>
          <w:delText>O. japonica</w:delText>
        </w:r>
        <w:r w:rsidR="00351744" w:rsidDel="00F914D8">
          <w:rPr>
            <w:rFonts w:ascii="Times New Roman" w:hAnsi="Times New Roman" w:cs="Times New Roman"/>
            <w:bCs/>
          </w:rPr>
          <w:delText>)</w:delText>
        </w:r>
      </w:del>
      <w:del w:id="371" w:author="Ana Miller-Ter Kuile" w:date="2020-11-30T16:13:00Z">
        <w:r w:rsidR="00351744" w:rsidDel="00D20A8B">
          <w:rPr>
            <w:rFonts w:ascii="Times New Roman" w:hAnsi="Times New Roman" w:cs="Times New Roman"/>
            <w:bCs/>
          </w:rPr>
          <w:delText xml:space="preserve"> or all </w:delText>
        </w:r>
        <w:r w:rsidR="007E1512" w:rsidDel="00D20A8B">
          <w:rPr>
            <w:rFonts w:ascii="Times New Roman" w:hAnsi="Times New Roman" w:cs="Times New Roman"/>
            <w:bCs/>
          </w:rPr>
          <w:delText>potential diet</w:delText>
        </w:r>
        <w:r w:rsidR="00351744" w:rsidDel="00D20A8B">
          <w:rPr>
            <w:rFonts w:ascii="Times New Roman" w:hAnsi="Times New Roman" w:cs="Times New Roman"/>
            <w:bCs/>
          </w:rPr>
          <w:delText xml:space="preserve"> (natural environment)</w:delText>
        </w:r>
      </w:del>
      <w:del w:id="372" w:author="Ana Miller-Ter Kuile" w:date="2020-12-03T11:08:00Z">
        <w:r w:rsidR="00351744" w:rsidDel="00F914D8">
          <w:rPr>
            <w:rFonts w:ascii="Times New Roman" w:hAnsi="Times New Roman" w:cs="Times New Roman"/>
            <w:bCs/>
          </w:rPr>
          <w:delText xml:space="preserve"> </w:delText>
        </w:r>
        <w:r w:rsidR="006C6013" w:rsidDel="00F914D8">
          <w:rPr>
            <w:rFonts w:ascii="Times New Roman" w:hAnsi="Times New Roman" w:cs="Times New Roman"/>
            <w:bCs/>
          </w:rPr>
          <w:delText xml:space="preserve">using generalized linear models with </w:delText>
        </w:r>
        <w:r w:rsidR="00351744" w:rsidDel="00F914D8">
          <w:rPr>
            <w:rFonts w:ascii="Times New Roman" w:hAnsi="Times New Roman" w:cs="Times New Roman"/>
            <w:bCs/>
          </w:rPr>
          <w:delText>offered (</w:delText>
        </w:r>
      </w:del>
      <w:del w:id="373" w:author="Ana Miller-Ter Kuile" w:date="2020-11-30T16:13:00Z">
        <w:r w:rsidR="00351744" w:rsidDel="00D20A8B">
          <w:rPr>
            <w:rFonts w:ascii="Times New Roman" w:hAnsi="Times New Roman" w:cs="Times New Roman"/>
            <w:bCs/>
          </w:rPr>
          <w:delText>mesocosm</w:delText>
        </w:r>
      </w:del>
      <w:del w:id="374" w:author="Ana Miller-Ter Kuile" w:date="2020-12-03T11:08:00Z">
        <w:r w:rsidR="00351744" w:rsidDel="00F914D8">
          <w:rPr>
            <w:rFonts w:ascii="Times New Roman" w:hAnsi="Times New Roman" w:cs="Times New Roman"/>
            <w:bCs/>
          </w:rPr>
          <w:delText xml:space="preserve">) </w:delText>
        </w:r>
      </w:del>
      <w:del w:id="375" w:author="Ana Miller-Ter Kuile" w:date="2020-11-30T16:13:00Z">
        <w:r w:rsidR="00351744" w:rsidDel="00D20A8B">
          <w:rPr>
            <w:rFonts w:ascii="Times New Roman" w:hAnsi="Times New Roman" w:cs="Times New Roman"/>
            <w:bCs/>
          </w:rPr>
          <w:delText xml:space="preserve">or all </w:delText>
        </w:r>
        <w:r w:rsidR="007E1512" w:rsidDel="00D20A8B">
          <w:rPr>
            <w:rFonts w:ascii="Times New Roman" w:hAnsi="Times New Roman" w:cs="Times New Roman"/>
            <w:bCs/>
          </w:rPr>
          <w:delText xml:space="preserve">potential </w:delText>
        </w:r>
        <w:r w:rsidR="00351744" w:rsidDel="00D20A8B">
          <w:rPr>
            <w:rFonts w:ascii="Times New Roman" w:hAnsi="Times New Roman" w:cs="Times New Roman"/>
            <w:bCs/>
          </w:rPr>
          <w:delText xml:space="preserve">(natural environment) </w:delText>
        </w:r>
      </w:del>
      <w:del w:id="376" w:author="Ana Miller-Ter Kuile" w:date="2020-12-03T11:08:00Z">
        <w:r w:rsidR="007E1512" w:rsidDel="00F914D8">
          <w:rPr>
            <w:rFonts w:ascii="Times New Roman" w:hAnsi="Times New Roman" w:cs="Times New Roman"/>
            <w:bCs/>
          </w:rPr>
          <w:delText>diet item</w:delText>
        </w:r>
        <w:r w:rsidR="006C6013" w:rsidDel="00F914D8">
          <w:rPr>
            <w:rFonts w:ascii="Times New Roman" w:hAnsi="Times New Roman" w:cs="Times New Roman"/>
            <w:bCs/>
          </w:rPr>
          <w:delText xml:space="preserve"> detection (presence-absence per sample) as the response variable, surface sterilization</w:delText>
        </w:r>
        <w:r w:rsidR="003B43D9" w:rsidDel="00F914D8">
          <w:rPr>
            <w:rFonts w:ascii="Times New Roman" w:hAnsi="Times New Roman" w:cs="Times New Roman"/>
            <w:bCs/>
          </w:rPr>
          <w:delText xml:space="preserve"> treatment</w:delText>
        </w:r>
        <w:r w:rsidR="006C6013" w:rsidDel="00F914D8">
          <w:rPr>
            <w:rFonts w:ascii="Times New Roman" w:hAnsi="Times New Roman" w:cs="Times New Roman"/>
            <w:bCs/>
          </w:rPr>
          <w:delText xml:space="preserve"> </w:delText>
        </w:r>
        <w:r w:rsidR="009B30C6" w:rsidDel="00F914D8">
          <w:rPr>
            <w:rFonts w:ascii="Times New Roman" w:hAnsi="Times New Roman" w:cs="Times New Roman"/>
            <w:bCs/>
          </w:rPr>
          <w:delText xml:space="preserve">as a </w:delText>
        </w:r>
        <w:r w:rsidR="006C6013" w:rsidDel="00F914D8">
          <w:rPr>
            <w:rFonts w:ascii="Times New Roman" w:hAnsi="Times New Roman" w:cs="Times New Roman"/>
            <w:bCs/>
          </w:rPr>
          <w:delText xml:space="preserve">fixed effect, and a binomial distribution. </w:delText>
        </w:r>
      </w:del>
    </w:p>
    <w:p w14:paraId="6C1623C2" w14:textId="76004879" w:rsidR="001D2693" w:rsidRDefault="001D2693" w:rsidP="001A318B">
      <w:pPr>
        <w:spacing w:line="480" w:lineRule="auto"/>
        <w:rPr>
          <w:rFonts w:ascii="Times New Roman" w:hAnsi="Times New Roman" w:cs="Times New Roman"/>
          <w:bCs/>
        </w:rPr>
      </w:pPr>
    </w:p>
    <w:p w14:paraId="03E93C14" w14:textId="1F032717" w:rsidR="00207D77" w:rsidRPr="00207D77" w:rsidRDefault="0016017B" w:rsidP="001A318B">
      <w:pPr>
        <w:spacing w:line="480" w:lineRule="auto"/>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7DD7C400" w:rsidR="00A2382A" w:rsidRDefault="00DD6290" w:rsidP="001A318B">
      <w:pPr>
        <w:spacing w:line="480" w:lineRule="auto"/>
        <w:rPr>
          <w:rFonts w:ascii="Times New Roman" w:hAnsi="Times New Roman" w:cs="Times New Roman"/>
          <w:bCs/>
        </w:rPr>
      </w:pPr>
      <w:del w:id="377" w:author="Ana Miller-Ter Kuile" w:date="2020-12-08T09:24:00Z">
        <w:r w:rsidDel="00DA550F">
          <w:rPr>
            <w:rFonts w:ascii="Times New Roman" w:hAnsi="Times New Roman" w:cs="Times New Roman"/>
            <w:bCs/>
          </w:rPr>
          <w:delText xml:space="preserve">We wanted to determine whether surface sterilization altered the </w:delText>
        </w:r>
        <w:r w:rsidR="00183A9E" w:rsidDel="00DA550F">
          <w:rPr>
            <w:rFonts w:ascii="Times New Roman" w:hAnsi="Times New Roman" w:cs="Times New Roman"/>
            <w:bCs/>
          </w:rPr>
          <w:delText xml:space="preserve">abundance </w:delText>
        </w:r>
        <w:r w:rsidDel="00DA550F">
          <w:rPr>
            <w:rFonts w:ascii="Times New Roman" w:hAnsi="Times New Roman" w:cs="Times New Roman"/>
            <w:bCs/>
          </w:rPr>
          <w:delText>of reads assigned to po</w:delText>
        </w:r>
      </w:del>
      <w:del w:id="378" w:author="Ana Miller-Ter Kuile" w:date="2020-12-03T12:44:00Z">
        <w:r w:rsidDel="007E5E64">
          <w:rPr>
            <w:rFonts w:ascii="Times New Roman" w:hAnsi="Times New Roman" w:cs="Times New Roman"/>
            <w:bCs/>
          </w:rPr>
          <w:delText>ssible</w:delText>
        </w:r>
      </w:del>
      <w:del w:id="379" w:author="Ana Miller-Ter Kuile" w:date="2020-12-08T09:24:00Z">
        <w:r w:rsidDel="00DA550F">
          <w:rPr>
            <w:rFonts w:ascii="Times New Roman" w:hAnsi="Times New Roman" w:cs="Times New Roman"/>
            <w:bCs/>
          </w:rPr>
          <w:delText xml:space="preserve"> diet because contaminants can represent “false” diet or can be non-diet items. </w:delText>
        </w:r>
      </w:del>
      <w:del w:id="380" w:author="Ana Miller-Ter Kuile" w:date="2020-12-03T11:09:00Z">
        <w:r w:rsidR="00183A9E" w:rsidDel="00F914D8">
          <w:rPr>
            <w:rFonts w:ascii="Times New Roman" w:hAnsi="Times New Roman" w:cs="Times New Roman"/>
            <w:bCs/>
          </w:rPr>
          <w:delText>This is especially important because p</w:delText>
        </w:r>
        <w:r w:rsidDel="00F914D8">
          <w:rPr>
            <w:rFonts w:ascii="Times New Roman" w:hAnsi="Times New Roman" w:cs="Times New Roman"/>
            <w:bCs/>
          </w:rPr>
          <w:delText xml:space="preserve">otential diet DNA can represent a rare subset of total sequence abundance in DNA metabarcoding studies </w:delText>
        </w:r>
        <w:r w:rsidR="000F0FE7" w:rsidRPr="00922DFA" w:rsidDel="00F914D8">
          <w:rPr>
            <w:rFonts w:ascii="Times New Roman" w:hAnsi="Times New Roman" w:cs="Times New Roman"/>
            <w:bCs/>
          </w:rPr>
          <w:delText>(</w:delText>
        </w:r>
        <w:r w:rsidR="000F0FE7" w:rsidDel="00F914D8">
          <w:rPr>
            <w:rFonts w:ascii="Times New Roman" w:hAnsi="Times New Roman" w:cs="Times New Roman"/>
            <w:bCs/>
          </w:rPr>
          <w:delText xml:space="preserve">e.g. 0.03 – 8.43 percent of all sequencing reads in one study; </w:delText>
        </w:r>
        <w:r w:rsidR="00A33D79" w:rsidDel="00F914D8">
          <w:rPr>
            <w:rFonts w:ascii="Times New Roman" w:hAnsi="Times New Roman" w:cs="Times New Roman"/>
            <w:bCs/>
          </w:rPr>
          <w:fldChar w:fldCharType="begin" w:fldLock="1"/>
        </w:r>
        <w:r w:rsidR="00730DD1" w:rsidRPr="00726FB4" w:rsidDel="00F914D8">
          <w:rPr>
            <w:rFonts w:ascii="Times New Roman" w:hAnsi="Times New Roman" w:cs="Times New Roman"/>
            <w:bCs/>
          </w:rPr>
          <w:del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delInstrText>
        </w:r>
        <w:r w:rsidR="00A33D79" w:rsidDel="00F914D8">
          <w:rPr>
            <w:rFonts w:ascii="Times New Roman" w:hAnsi="Times New Roman" w:cs="Times New Roman"/>
            <w:bCs/>
          </w:rPr>
          <w:fldChar w:fldCharType="separate"/>
        </w:r>
        <w:r w:rsidR="00415481" w:rsidRPr="00415481" w:rsidDel="00F914D8">
          <w:rPr>
            <w:rFonts w:ascii="Times New Roman" w:hAnsi="Times New Roman" w:cs="Times New Roman"/>
            <w:bCs/>
            <w:noProof/>
          </w:rPr>
          <w:delText>Krehenwinkel et al., 2017)</w:delText>
        </w:r>
        <w:r w:rsidR="00A33D79" w:rsidDel="00F914D8">
          <w:rPr>
            <w:rFonts w:ascii="Times New Roman" w:hAnsi="Times New Roman" w:cs="Times New Roman"/>
            <w:bCs/>
          </w:rPr>
          <w:fldChar w:fldCharType="end"/>
        </w:r>
        <w:r w:rsidDel="00F914D8">
          <w:rPr>
            <w:rFonts w:ascii="Times New Roman" w:hAnsi="Times New Roman" w:cs="Times New Roman"/>
            <w:bCs/>
          </w:rPr>
          <w:delText xml:space="preserve">. </w:delText>
        </w:r>
      </w:del>
      <w:r w:rsidR="00922DFA">
        <w:rPr>
          <w:rFonts w:ascii="Times New Roman" w:hAnsi="Times New Roman" w:cs="Times New Roman"/>
          <w:bCs/>
        </w:rPr>
        <w:t xml:space="preserve">To test whether surface sterilization altered the </w:t>
      </w:r>
      <w:r w:rsidR="00183A9E">
        <w:rPr>
          <w:rFonts w:ascii="Times New Roman" w:hAnsi="Times New Roman" w:cs="Times New Roman"/>
          <w:bCs/>
        </w:rPr>
        <w:t>abundance</w:t>
      </w:r>
      <w:r w:rsidR="00922DFA">
        <w:rPr>
          <w:rFonts w:ascii="Times New Roman" w:hAnsi="Times New Roman" w:cs="Times New Roman"/>
          <w:bCs/>
        </w:rPr>
        <w:t xml:space="preserve"> of DNA representing </w:t>
      </w:r>
      <w:del w:id="381" w:author="Ana Miller-Ter Kuile" w:date="2020-11-30T16:15:00Z">
        <w:r w:rsidR="00021E5E" w:rsidDel="00F41A55">
          <w:rPr>
            <w:rFonts w:ascii="Times New Roman" w:hAnsi="Times New Roman" w:cs="Times New Roman"/>
            <w:bCs/>
          </w:rPr>
          <w:delText>offered (mesocosm) or</w:delText>
        </w:r>
      </w:del>
      <w:del w:id="382" w:author="Ana Miller-Ter Kuile" w:date="2020-12-10T14:19:00Z">
        <w:r w:rsidR="00021E5E" w:rsidDel="00F02981">
          <w:rPr>
            <w:rFonts w:ascii="Times New Roman" w:hAnsi="Times New Roman" w:cs="Times New Roman"/>
            <w:bCs/>
          </w:rPr>
          <w:delText xml:space="preserve"> </w:delText>
        </w:r>
      </w:del>
      <w:r w:rsidR="00021E5E">
        <w:rPr>
          <w:rFonts w:ascii="Times New Roman" w:hAnsi="Times New Roman" w:cs="Times New Roman"/>
          <w:bCs/>
        </w:rPr>
        <w:t xml:space="preserve">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ins w:id="383" w:author="Ana Miller-Ter Kuile" w:date="2020-11-30T16:15:00Z">
        <w:r w:rsidR="00F41A55">
          <w:rPr>
            <w:rFonts w:ascii="Times New Roman" w:hAnsi="Times New Roman" w:cs="Times New Roman"/>
            <w:bCs/>
          </w:rPr>
          <w:t>or offered (</w:t>
        </w:r>
      </w:ins>
      <w:ins w:id="384" w:author="Ana Miller-Ter Kuile" w:date="2020-12-03T11:09:00Z">
        <w:r w:rsidR="00F914D8">
          <w:rPr>
            <w:rFonts w:ascii="Times New Roman" w:hAnsi="Times New Roman" w:cs="Times New Roman"/>
            <w:bCs/>
          </w:rPr>
          <w:t>feeding trial</w:t>
        </w:r>
      </w:ins>
      <w:ins w:id="385" w:author="Ana Miller-Ter Kuile" w:date="2020-11-30T16:15:00Z">
        <w:r w:rsidR="00F41A55">
          <w:rPr>
            <w:rFonts w:ascii="Times New Roman" w:hAnsi="Times New Roman" w:cs="Times New Roman"/>
            <w:bCs/>
          </w:rPr>
          <w:t xml:space="preserve">) </w:t>
        </w:r>
      </w:ins>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w:t>
      </w:r>
      <w:r w:rsidR="00183A9E">
        <w:rPr>
          <w:rFonts w:ascii="Times New Roman" w:hAnsi="Times New Roman" w:cs="Times New Roman"/>
          <w:bCs/>
        </w:rPr>
        <w:t>abundance</w:t>
      </w:r>
      <w:r w:rsidR="00922DFA">
        <w:rPr>
          <w:rFonts w:ascii="Times New Roman" w:hAnsi="Times New Roman" w:cs="Times New Roman"/>
          <w:bCs/>
        </w:rPr>
        <w:t xml:space="preserve"> for both sets of consumers (</w:t>
      </w:r>
      <w:del w:id="386" w:author="Ana Miller-Ter Kuile" w:date="2020-11-30T16:15:00Z">
        <w:r w:rsidR="00922DFA" w:rsidDel="00F41A55">
          <w:rPr>
            <w:rFonts w:ascii="Times New Roman" w:hAnsi="Times New Roman" w:cs="Times New Roman"/>
            <w:bCs/>
          </w:rPr>
          <w:delText xml:space="preserve">mesocosm and </w:delText>
        </w:r>
      </w:del>
      <w:r w:rsidR="00C22F8E">
        <w:rPr>
          <w:rFonts w:ascii="Times New Roman" w:hAnsi="Times New Roman" w:cs="Times New Roman"/>
          <w:bCs/>
        </w:rPr>
        <w:t>natural environment</w:t>
      </w:r>
      <w:ins w:id="387" w:author="Ana Miller-Ter Kuile" w:date="2020-11-30T16:15:00Z">
        <w:r w:rsidR="00F41A55">
          <w:rPr>
            <w:rFonts w:ascii="Times New Roman" w:hAnsi="Times New Roman" w:cs="Times New Roman"/>
            <w:bCs/>
          </w:rPr>
          <w:t xml:space="preserve"> and</w:t>
        </w:r>
      </w:ins>
      <w:ins w:id="388" w:author="Ana Miller-Ter Kuile" w:date="2020-12-03T11:23:00Z">
        <w:r w:rsidR="00C444C7">
          <w:rPr>
            <w:rFonts w:ascii="Times New Roman" w:hAnsi="Times New Roman" w:cs="Times New Roman"/>
            <w:bCs/>
          </w:rPr>
          <w:t xml:space="preserve"> feeding trial</w:t>
        </w:r>
      </w:ins>
      <w:r w:rsidR="00922DFA">
        <w:rPr>
          <w:rFonts w:ascii="Times New Roman" w:hAnsi="Times New Roman" w:cs="Times New Roman"/>
          <w:bCs/>
        </w:rPr>
        <w:t xml:space="preserve">) separately. For this analysis, we </w:t>
      </w:r>
      <w:r>
        <w:rPr>
          <w:rFonts w:ascii="Times New Roman" w:hAnsi="Times New Roman" w:cs="Times New Roman"/>
          <w:bCs/>
        </w:rPr>
        <w:t xml:space="preserve">used </w:t>
      </w:r>
      <w:r w:rsidR="00922DFA">
        <w:rPr>
          <w:rFonts w:ascii="Times New Roman" w:hAnsi="Times New Roman" w:cs="Times New Roman"/>
          <w:bCs/>
        </w:rPr>
        <w:t xml:space="preserve">only consumer individuals for which we detected </w:t>
      </w:r>
      <w:del w:id="389" w:author="Ana Miller-Ter Kuile" w:date="2020-11-30T16:15:00Z">
        <w:r w:rsidR="00021E5E" w:rsidDel="00F41A55">
          <w:rPr>
            <w:rFonts w:ascii="Times New Roman" w:hAnsi="Times New Roman" w:cs="Times New Roman"/>
            <w:bCs/>
          </w:rPr>
          <w:delText xml:space="preserve">offered or </w:delText>
        </w:r>
      </w:del>
      <w:r w:rsidR="00021E5E">
        <w:rPr>
          <w:rFonts w:ascii="Times New Roman" w:hAnsi="Times New Roman" w:cs="Times New Roman"/>
          <w:bCs/>
        </w:rPr>
        <w:t>potential</w:t>
      </w:r>
      <w:ins w:id="390" w:author="Ana Miller-Ter Kuile" w:date="2020-11-30T16:15:00Z">
        <w:r w:rsidR="00F41A55">
          <w:rPr>
            <w:rFonts w:ascii="Times New Roman" w:hAnsi="Times New Roman" w:cs="Times New Roman"/>
            <w:bCs/>
          </w:rPr>
          <w:t xml:space="preserve"> or offered</w:t>
        </w:r>
      </w:ins>
      <w:r w:rsidR="00021E5E">
        <w:rPr>
          <w:rFonts w:ascii="Times New Roman" w:hAnsi="Times New Roman" w:cs="Times New Roman"/>
          <w:bCs/>
        </w:rPr>
        <w:t xml:space="preserve"> </w:t>
      </w:r>
      <w:r w:rsidR="00922DFA">
        <w:rPr>
          <w:rFonts w:ascii="Times New Roman" w:hAnsi="Times New Roman" w:cs="Times New Roman"/>
          <w:bCs/>
        </w:rPr>
        <w:t>diet DNA</w:t>
      </w:r>
      <w:r w:rsidR="00681368">
        <w:rPr>
          <w:rFonts w:ascii="Times New Roman" w:hAnsi="Times New Roman" w:cs="Times New Roman"/>
          <w:bCs/>
        </w:rPr>
        <w:t xml:space="preserve"> (</w:t>
      </w:r>
      <w:del w:id="391" w:author="Ana Miller-Ter Kuile" w:date="2020-11-30T16:16:00Z">
        <w:r w:rsidR="00681368" w:rsidDel="00F41A55">
          <w:rPr>
            <w:rFonts w:ascii="Times New Roman" w:hAnsi="Times New Roman" w:cs="Times New Roman"/>
            <w:bCs/>
          </w:rPr>
          <w:delText xml:space="preserve">n = </w:delText>
        </w:r>
        <w:r w:rsidR="00C22F8E" w:rsidDel="00F41A55">
          <w:rPr>
            <w:rFonts w:ascii="Times New Roman" w:hAnsi="Times New Roman" w:cs="Times New Roman"/>
            <w:bCs/>
          </w:rPr>
          <w:delText>14</w:delText>
        </w:r>
        <w:r w:rsidR="00681368" w:rsidDel="00F41A55">
          <w:rPr>
            <w:rFonts w:ascii="Times New Roman" w:hAnsi="Times New Roman" w:cs="Times New Roman"/>
            <w:bCs/>
          </w:rPr>
          <w:delText xml:space="preserve"> out of </w:delText>
        </w:r>
        <w:r w:rsidR="00C22F8E" w:rsidDel="00F41A55">
          <w:rPr>
            <w:rFonts w:ascii="Times New Roman" w:hAnsi="Times New Roman" w:cs="Times New Roman"/>
            <w:bCs/>
          </w:rPr>
          <w:delText xml:space="preserve">19 for mesocosm; </w:delText>
        </w:r>
      </w:del>
      <w:r w:rsidR="00C22F8E">
        <w:rPr>
          <w:rFonts w:ascii="Times New Roman" w:hAnsi="Times New Roman" w:cs="Times New Roman"/>
          <w:bCs/>
        </w:rPr>
        <w:t>33 of 37 for natural environment</w:t>
      </w:r>
      <w:ins w:id="392" w:author="Ana Miller-Ter Kuile" w:date="2020-11-30T16:16:00Z">
        <w:r w:rsidR="00F41A55">
          <w:rPr>
            <w:rFonts w:ascii="Times New Roman" w:hAnsi="Times New Roman" w:cs="Times New Roman"/>
            <w:bCs/>
          </w:rPr>
          <w:t>;</w:t>
        </w:r>
        <w:r w:rsidR="00F41A55" w:rsidRPr="00F41A55">
          <w:rPr>
            <w:rFonts w:ascii="Times New Roman" w:hAnsi="Times New Roman" w:cs="Times New Roman"/>
            <w:bCs/>
          </w:rPr>
          <w:t xml:space="preserve"> </w:t>
        </w:r>
        <w:r w:rsidR="00F41A55">
          <w:rPr>
            <w:rFonts w:ascii="Times New Roman" w:hAnsi="Times New Roman" w:cs="Times New Roman"/>
            <w:bCs/>
          </w:rPr>
          <w:t>n = 14 out of 19 for</w:t>
        </w:r>
      </w:ins>
      <w:ins w:id="393" w:author="Ana Miller-Ter Kuile" w:date="2020-12-03T11:23:00Z">
        <w:r w:rsidR="00C444C7">
          <w:rPr>
            <w:rFonts w:ascii="Times New Roman" w:hAnsi="Times New Roman" w:cs="Times New Roman"/>
            <w:bCs/>
          </w:rPr>
          <w:t xml:space="preserve"> </w:t>
        </w:r>
      </w:ins>
      <w:ins w:id="394" w:author="Ana Miller-Ter Kuile" w:date="2020-12-03T11:24:00Z">
        <w:r w:rsidR="00C444C7">
          <w:rPr>
            <w:rFonts w:ascii="Times New Roman" w:hAnsi="Times New Roman" w:cs="Times New Roman"/>
            <w:bCs/>
          </w:rPr>
          <w:t>feeding trials</w:t>
        </w:r>
      </w:ins>
      <w:r w:rsidR="00681368">
        <w:rPr>
          <w:rFonts w:ascii="Times New Roman" w:hAnsi="Times New Roman" w:cs="Times New Roman"/>
          <w:bCs/>
        </w:rPr>
        <w:t>)</w:t>
      </w:r>
      <w:r w:rsidR="00823455">
        <w:rPr>
          <w:rFonts w:ascii="Times New Roman" w:hAnsi="Times New Roman" w:cs="Times New Roman"/>
          <w:bCs/>
        </w:rPr>
        <w:t xml:space="preserve">, </w:t>
      </w:r>
      <w:r>
        <w:rPr>
          <w:rFonts w:ascii="Times New Roman" w:hAnsi="Times New Roman" w:cs="Times New Roman"/>
          <w:bCs/>
        </w:rPr>
        <w:t xml:space="preserve">to test </w:t>
      </w:r>
      <w:r w:rsidR="00CF0533">
        <w:rPr>
          <w:rFonts w:ascii="Times New Roman" w:hAnsi="Times New Roman" w:cs="Times New Roman"/>
          <w:bCs/>
        </w:rPr>
        <w:t>whether contaminants alter</w:t>
      </w:r>
      <w:r>
        <w:rPr>
          <w:rFonts w:ascii="Times New Roman" w:hAnsi="Times New Roman" w:cs="Times New Roman"/>
          <w:bCs/>
        </w:rPr>
        <w:t>ed</w:t>
      </w:r>
      <w:r w:rsidR="00CF0533">
        <w:rPr>
          <w:rFonts w:ascii="Times New Roman" w:hAnsi="Times New Roman" w:cs="Times New Roman"/>
          <w:bCs/>
        </w:rPr>
        <w:t xml:space="preserve"> </w:t>
      </w:r>
      <w:ins w:id="395" w:author="Ana Miller-Ter Kuile" w:date="2020-12-03T12:44:00Z">
        <w:r w:rsidR="007E5E64">
          <w:rPr>
            <w:rFonts w:ascii="Times New Roman" w:hAnsi="Times New Roman" w:cs="Times New Roman"/>
            <w:bCs/>
          </w:rPr>
          <w:t xml:space="preserve">potential </w:t>
        </w:r>
      </w:ins>
      <w:r w:rsidR="00CF0533">
        <w:rPr>
          <w:rFonts w:ascii="Times New Roman" w:hAnsi="Times New Roman" w:cs="Times New Roman"/>
          <w:bCs/>
        </w:rPr>
        <w:t xml:space="preserve">diet abundance only when potential diet DNA is present. </w:t>
      </w:r>
      <w:del w:id="396" w:author="Ana Miller-Ter Kuile" w:date="2020-12-03T11:09:00Z">
        <w:r w:rsidR="00823455" w:rsidDel="00F914D8">
          <w:rPr>
            <w:rFonts w:ascii="Times New Roman" w:hAnsi="Times New Roman" w:cs="Times New Roman"/>
            <w:bCs/>
          </w:rPr>
          <w:delText xml:space="preserve">We assessed diet abundance in consumers using generalized linear models with the number of </w:delText>
        </w:r>
        <w:r w:rsidR="00021E5E" w:rsidDel="00F914D8">
          <w:rPr>
            <w:rFonts w:ascii="Times New Roman" w:hAnsi="Times New Roman" w:cs="Times New Roman"/>
            <w:bCs/>
          </w:rPr>
          <w:delText xml:space="preserve">offered (mesocosm; </w:delText>
        </w:r>
        <w:r w:rsidR="00021E5E" w:rsidDel="00F914D8">
          <w:rPr>
            <w:rFonts w:ascii="Times New Roman" w:hAnsi="Times New Roman" w:cs="Times New Roman"/>
            <w:bCs/>
            <w:i/>
            <w:iCs/>
          </w:rPr>
          <w:delText>O. japonica</w:delText>
        </w:r>
        <w:r w:rsidR="00021E5E" w:rsidDel="00F914D8">
          <w:rPr>
            <w:rFonts w:ascii="Times New Roman" w:hAnsi="Times New Roman" w:cs="Times New Roman"/>
            <w:bCs/>
          </w:rPr>
          <w:delText>)</w:delText>
        </w:r>
      </w:del>
      <w:del w:id="397" w:author="Ana Miller-Ter Kuile" w:date="2020-11-30T16:16:00Z">
        <w:r w:rsidR="00021E5E" w:rsidDel="00F41A55">
          <w:rPr>
            <w:rFonts w:ascii="Times New Roman" w:hAnsi="Times New Roman" w:cs="Times New Roman"/>
            <w:bCs/>
          </w:rPr>
          <w:delText xml:space="preserve"> or all </w:delText>
        </w:r>
        <w:r w:rsidR="00823455" w:rsidDel="00F41A55">
          <w:rPr>
            <w:rFonts w:ascii="Times New Roman" w:hAnsi="Times New Roman" w:cs="Times New Roman"/>
            <w:bCs/>
          </w:rPr>
          <w:delText xml:space="preserve">potential </w:delText>
        </w:r>
        <w:r w:rsidR="00021E5E" w:rsidDel="00F41A55">
          <w:rPr>
            <w:rFonts w:ascii="Times New Roman" w:hAnsi="Times New Roman" w:cs="Times New Roman"/>
            <w:bCs/>
          </w:rPr>
          <w:delText>(natural environment)</w:delText>
        </w:r>
      </w:del>
      <w:del w:id="398" w:author="Ana Miller-Ter Kuile" w:date="2020-12-03T11:09:00Z">
        <w:r w:rsidR="00021E5E" w:rsidDel="00F914D8">
          <w:rPr>
            <w:rFonts w:ascii="Times New Roman" w:hAnsi="Times New Roman" w:cs="Times New Roman"/>
            <w:bCs/>
          </w:rPr>
          <w:delText xml:space="preserve"> </w:delText>
        </w:r>
        <w:r w:rsidR="00823455" w:rsidDel="00F914D8">
          <w:rPr>
            <w:rFonts w:ascii="Times New Roman" w:hAnsi="Times New Roman" w:cs="Times New Roman"/>
            <w:bCs/>
          </w:rPr>
          <w:delText>diet DNA reads per sample</w:delText>
        </w:r>
        <w:r w:rsidR="00977993" w:rsidDel="00F914D8">
          <w:rPr>
            <w:rFonts w:ascii="Times New Roman" w:hAnsi="Times New Roman" w:cs="Times New Roman"/>
            <w:bCs/>
          </w:rPr>
          <w:delText xml:space="preserve"> </w:delText>
        </w:r>
        <w:r w:rsidR="00823455" w:rsidDel="00F914D8">
          <w:rPr>
            <w:rFonts w:ascii="Times New Roman" w:hAnsi="Times New Roman" w:cs="Times New Roman"/>
            <w:bCs/>
          </w:rPr>
          <w:delText xml:space="preserve">as the response variable, surface sterilization treatment as a fixed effect, total read abundance of the sample (constant across all) as an offset term, and a </w:delText>
        </w:r>
        <w:r w:rsidR="00977993" w:rsidDel="00F914D8">
          <w:rPr>
            <w:rFonts w:ascii="Times New Roman" w:hAnsi="Times New Roman" w:cs="Times New Roman"/>
            <w:bCs/>
          </w:rPr>
          <w:delText xml:space="preserve">Poisson or negative binomial distribution (to correct for overdispersion when needed). </w:delText>
        </w:r>
        <w:r w:rsidR="005D1DD7" w:rsidDel="00F914D8">
          <w:rPr>
            <w:rFonts w:ascii="Times New Roman" w:hAnsi="Times New Roman" w:cs="Times New Roman"/>
            <w:bCs/>
          </w:rPr>
          <w:delText xml:space="preserve">We also examined the </w:delText>
        </w:r>
        <w:r w:rsidR="00183A9E" w:rsidDel="00F914D8">
          <w:rPr>
            <w:rFonts w:ascii="Times New Roman" w:hAnsi="Times New Roman" w:cs="Times New Roman"/>
            <w:bCs/>
          </w:rPr>
          <w:delText>abundance</w:delText>
        </w:r>
        <w:r w:rsidR="005D1DD7" w:rsidDel="00F914D8">
          <w:rPr>
            <w:rFonts w:ascii="Times New Roman" w:hAnsi="Times New Roman" w:cs="Times New Roman"/>
            <w:bCs/>
          </w:rPr>
          <w:delText xml:space="preserve"> of other potential diet items for the </w:delText>
        </w:r>
      </w:del>
      <w:del w:id="399" w:author="Ana Miller-Ter Kuile" w:date="2020-11-30T16:16:00Z">
        <w:r w:rsidR="005D1DD7" w:rsidDel="00F41A55">
          <w:rPr>
            <w:rFonts w:ascii="Times New Roman" w:hAnsi="Times New Roman" w:cs="Times New Roman"/>
            <w:bCs/>
          </w:rPr>
          <w:delText xml:space="preserve">mesocosm </w:delText>
        </w:r>
      </w:del>
      <w:del w:id="400" w:author="Ana Miller-Ter Kuile" w:date="2020-12-03T11:09:00Z">
        <w:r w:rsidR="005D1DD7" w:rsidDel="00F914D8">
          <w:rPr>
            <w:rFonts w:ascii="Times New Roman" w:hAnsi="Times New Roman" w:cs="Times New Roman"/>
            <w:bCs/>
          </w:rPr>
          <w:delText xml:space="preserve">consumers as well as DNA which was sequenced but was not diet (e.g. fungi and potential endoparasites) </w:delText>
        </w:r>
        <w:r w:rsidR="00021E5E" w:rsidDel="00F914D8">
          <w:rPr>
            <w:rFonts w:ascii="Times New Roman" w:hAnsi="Times New Roman" w:cs="Times New Roman"/>
            <w:bCs/>
          </w:rPr>
          <w:delText>with</w:delText>
        </w:r>
        <w:r w:rsidR="005D1DD7" w:rsidDel="00F914D8">
          <w:rPr>
            <w:rFonts w:ascii="Times New Roman" w:hAnsi="Times New Roman" w:cs="Times New Roman"/>
            <w:bCs/>
          </w:rPr>
          <w:delText xml:space="preserve"> results in the Supplement</w:delText>
        </w:r>
        <w:r w:rsidR="00503E71" w:rsidDel="00F914D8">
          <w:rPr>
            <w:rFonts w:ascii="Times New Roman" w:hAnsi="Times New Roman" w:cs="Times New Roman"/>
            <w:bCs/>
          </w:rPr>
          <w:delText>al Information</w:delText>
        </w:r>
        <w:r w:rsidR="001A0FC6" w:rsidDel="00F914D8">
          <w:rPr>
            <w:rFonts w:ascii="Times New Roman" w:hAnsi="Times New Roman" w:cs="Times New Roman"/>
            <w:bCs/>
          </w:rPr>
          <w:delText xml:space="preserve"> (Appendix E, Figure 5)</w:delText>
        </w:r>
        <w:r w:rsidR="005D1DD7" w:rsidDel="00F914D8">
          <w:rPr>
            <w:rFonts w:ascii="Times New Roman" w:hAnsi="Times New Roman" w:cs="Times New Roman"/>
            <w:bCs/>
          </w:rPr>
          <w:delText>.</w:delText>
        </w:r>
        <w:r w:rsidR="005C1A15" w:rsidDel="00F914D8">
          <w:rPr>
            <w:rFonts w:ascii="Times New Roman" w:hAnsi="Times New Roman" w:cs="Times New Roman"/>
            <w:bCs/>
          </w:rPr>
          <w:delText xml:space="preserve"> </w:delText>
        </w:r>
      </w:del>
    </w:p>
    <w:p w14:paraId="532150F6" w14:textId="77777777" w:rsidR="00A2382A" w:rsidRDefault="00A2382A" w:rsidP="001A318B">
      <w:pPr>
        <w:spacing w:line="480" w:lineRule="auto"/>
        <w:rPr>
          <w:rFonts w:ascii="Times New Roman" w:hAnsi="Times New Roman" w:cs="Times New Roman"/>
          <w:bCs/>
        </w:rPr>
      </w:pPr>
    </w:p>
    <w:p w14:paraId="722909E3" w14:textId="551321EC" w:rsidR="001D2693"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0ED2A99C" w:rsidR="00F4044C" w:rsidRDefault="00BB0E78" w:rsidP="00265B1F">
      <w:pPr>
        <w:spacing w:line="480" w:lineRule="auto"/>
        <w:rPr>
          <w:rFonts w:ascii="Times New Roman" w:hAnsi="Times New Roman" w:cs="Times New Roman"/>
          <w:bCs/>
        </w:rPr>
      </w:pPr>
      <w:r>
        <w:rPr>
          <w:rFonts w:ascii="Times New Roman" w:hAnsi="Times New Roman" w:cs="Times New Roman"/>
          <w:bCs/>
        </w:rPr>
        <w:t xml:space="preserve">In addition to allowing detection of </w:t>
      </w:r>
      <w:ins w:id="401" w:author="Ana Miller-Ter Kuile" w:date="2020-12-03T12:44:00Z">
        <w:r w:rsidR="007E5E64">
          <w:rPr>
            <w:rFonts w:ascii="Times New Roman" w:hAnsi="Times New Roman" w:cs="Times New Roman"/>
            <w:bCs/>
          </w:rPr>
          <w:t xml:space="preserve">potential </w:t>
        </w:r>
      </w:ins>
      <w:r>
        <w:rPr>
          <w:rFonts w:ascii="Times New Roman" w:hAnsi="Times New Roman" w:cs="Times New Roman"/>
          <w:bCs/>
        </w:rPr>
        <w:t>diet items, DNA metabarcoding also enables the analysis of</w:t>
      </w:r>
      <w:ins w:id="402" w:author="Ana Miller-Ter Kuile" w:date="2020-12-03T12:44:00Z">
        <w:r w:rsidR="007E5E64">
          <w:rPr>
            <w:rFonts w:ascii="Times New Roman" w:hAnsi="Times New Roman" w:cs="Times New Roman"/>
            <w:bCs/>
          </w:rPr>
          <w:t xml:space="preserve"> potential</w:t>
        </w:r>
      </w:ins>
      <w:r>
        <w:rPr>
          <w:rFonts w:ascii="Times New Roman" w:hAnsi="Times New Roman" w:cs="Times New Roman"/>
          <w:bCs/>
        </w:rPr>
        <w:t xml:space="preserve">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w:t>
      </w:r>
      <w:r>
        <w:rPr>
          <w:rFonts w:ascii="Times New Roman" w:hAnsi="Times New Roman" w:cs="Times New Roman"/>
          <w:bCs/>
        </w:rPr>
        <w:lastRenderedPageBreak/>
        <w:t xml:space="preserve">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w:t>
      </w:r>
      <w:r w:rsidR="00183A9E">
        <w:rPr>
          <w:rFonts w:ascii="Times New Roman" w:hAnsi="Times New Roman" w:cs="Times New Roman"/>
          <w:bCs/>
        </w:rPr>
        <w:t xml:space="preserve">richness </w:t>
      </w:r>
      <w:r w:rsidR="00E5687D">
        <w:rPr>
          <w:rFonts w:ascii="Times New Roman" w:hAnsi="Times New Roman" w:cs="Times New Roman"/>
          <w:bCs/>
        </w:rPr>
        <w:t xml:space="preserve">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r w:rsidR="00A33D79">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ONE","id":"ITEM-1","issue":"5","issued":{"date-parts":[["2018"]]},"page":"1-16","title":"Molecular gut content analysis of different spider body parts","type":"article-journal","volume":"13"},"uris":["http://www.mendeley.com/documents/?uuid=ef286e94-13cb-42a6-85e3-2c16dd16952f"]},{"id":"ITEM-2","itemData":{"DOI":"10.1890/0012-9658(2002)083[2387:HSDPBI]2.0.CO;2","ISSN":"00129658","abstract":"Determination of the relative abundance of two populations, separated by time or space, is of interest in many ecological situations. We focus on two estimators of relative abundance, which assume that the probability that an individual is detected at least once in the survey is either equal or unequal for the two populations. We present three methods for incorporating the collected information into our inference. The first method, proposed previously, is a traditional hypothesis test for evidence that detection probabilities are unequal. However, we feel that, a priori, it is more likely that detection probabilities are actually different; hence, the burden of proof should be shifted, requiring evidence that detection probabilities are practically equivalent. The second method we present, equivalence testing, is one approach to doing so. Third, we suggest that model averaging could be used by combining the two estimators according to derived model weights. These differing approaches are applied to a mark-recapture experiment on Nuttall's cottontail rabbit (Sylvilagus nuttallii) conducted in central Oregon during 1974 and 1975, which has been previously analyzed by other authors.","author":[{"dropping-particle":"","family":"MacKenzie","given":"Darryl I.","non-dropping-particle":"","parse-names":false,"suffix":""},{"dropping-particle":"","family":"Kendall","given":"William C.","non-dropping-particle":"","parse-names":false,"suffix":""}],"container-title":"Ecology","id":"ITEM-2","issue":"9","issued":{"date-parts":[["2002"]]},"page":"2387-2393","title":"How should detection probability be incorporated into estimates of relative abundance?","type":"article-journal","volume":"83"},"uris":["http://www.mendeley.com/documents/?uuid=4ce60430-a1d6-4755-8d8a-60676ceb4948"]}],"mendeley":{"formattedCitation":"(Macías-Hernández et al., 2018; MacKenzie &amp; Kendall, 2002)","manualFormatting":"Macías-Hernández et al., 2018; MacKenzie &amp; Kendall, 2002)","plainTextFormattedCitation":"(Macías-Hernández et al., 2018; MacKenzie &amp; Kendall, 2002)","previouslyFormattedCitation":"(Macías-Hernández et al., 2018; MacKenzie &amp; Kendall, 2002)"},"properties":{"noteIndex":0},"schema":"https://github.com/citation-style-language/schema/raw/master/csl-citation.json"}</w:instrText>
      </w:r>
      <w:r w:rsidR="00A33D79">
        <w:rPr>
          <w:rFonts w:ascii="Times New Roman" w:hAnsi="Times New Roman" w:cs="Times New Roman"/>
          <w:bCs/>
        </w:rPr>
        <w:fldChar w:fldCharType="separate"/>
      </w:r>
      <w:r w:rsidR="00A33D79" w:rsidRPr="00A33D79">
        <w:rPr>
          <w:rFonts w:ascii="Times New Roman" w:hAnsi="Times New Roman" w:cs="Times New Roman"/>
          <w:bCs/>
          <w:noProof/>
        </w:rPr>
        <w:t>Macías-Hernández et al., 2018; MacKenzie &amp; Kendall, 2002)</w:t>
      </w:r>
      <w:r w:rsidR="00A33D79">
        <w:rPr>
          <w:rFonts w:ascii="Times New Roman" w:hAnsi="Times New Roman" w:cs="Times New Roman"/>
          <w:bCs/>
        </w:rPr>
        <w:fldChar w:fldCharType="end"/>
      </w:r>
      <w:r w:rsidR="00A33D79">
        <w:rPr>
          <w:rFonts w:ascii="Times New Roman" w:hAnsi="Times New Roman" w:cs="Times New Roman"/>
          <w:bCs/>
        </w:rPr>
        <w:t>.</w:t>
      </w:r>
      <w:r w:rsidR="00E5687D">
        <w:rPr>
          <w:rFonts w:ascii="Times New Roman" w:hAnsi="Times New Roman" w:cs="Times New Roman"/>
          <w:bCs/>
        </w:rPr>
        <w:t xml:space="preserve"> We </w:t>
      </w:r>
      <w:del w:id="403" w:author="Ana Miller-Ter Kuile" w:date="2020-12-03T11:11:00Z">
        <w:r w:rsidR="00E5687D" w:rsidDel="00DE7098">
          <w:rPr>
            <w:rFonts w:ascii="Times New Roman" w:hAnsi="Times New Roman" w:cs="Times New Roman"/>
            <w:bCs/>
          </w:rPr>
          <w:delText>assessed whether surface</w:delText>
        </w:r>
        <w:r w:rsidR="009F1514" w:rsidDel="00DE7098">
          <w:rPr>
            <w:rFonts w:ascii="Times New Roman" w:hAnsi="Times New Roman" w:cs="Times New Roman"/>
            <w:bCs/>
          </w:rPr>
          <w:delText xml:space="preserve"> sterilization</w:delText>
        </w:r>
        <w:r w:rsidR="0089241E" w:rsidDel="00DE7098">
          <w:rPr>
            <w:rFonts w:ascii="Times New Roman" w:hAnsi="Times New Roman" w:cs="Times New Roman"/>
            <w:bCs/>
          </w:rPr>
          <w:delText xml:space="preserve"> </w:delText>
        </w:r>
        <w:r w:rsidR="00E5687D" w:rsidDel="00DE7098">
          <w:rPr>
            <w:rFonts w:ascii="Times New Roman" w:hAnsi="Times New Roman" w:cs="Times New Roman"/>
            <w:bCs/>
          </w:rPr>
          <w:delText>altered</w:delText>
        </w:r>
      </w:del>
      <w:ins w:id="404" w:author="Ana Miller-Ter Kuile" w:date="2020-12-03T11:11:00Z">
        <w:r w:rsidR="00DE7098">
          <w:rPr>
            <w:rFonts w:ascii="Times New Roman" w:hAnsi="Times New Roman" w:cs="Times New Roman"/>
            <w:bCs/>
          </w:rPr>
          <w:t>determined the potential diet</w:t>
        </w:r>
      </w:ins>
      <w:r w:rsidR="00E5687D">
        <w:rPr>
          <w:rFonts w:ascii="Times New Roman" w:hAnsi="Times New Roman" w:cs="Times New Roman"/>
          <w:bCs/>
        </w:rPr>
        <w:t xml:space="preserve"> richness and composition </w:t>
      </w:r>
      <w:del w:id="405" w:author="Ana Miller-Ter Kuile" w:date="2020-12-03T11:12:00Z">
        <w:r w:rsidR="00E5687D" w:rsidDel="00DE7098">
          <w:rPr>
            <w:rFonts w:ascii="Times New Roman" w:hAnsi="Times New Roman" w:cs="Times New Roman"/>
            <w:bCs/>
          </w:rPr>
          <w:delText xml:space="preserve">of potential diet items </w:delText>
        </w:r>
      </w:del>
      <w:r w:rsidR="00E5687D">
        <w:rPr>
          <w:rFonts w:ascii="Times New Roman" w:hAnsi="Times New Roman" w:cs="Times New Roman"/>
          <w:bCs/>
        </w:rPr>
        <w:t xml:space="preserve">in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ins w:id="406" w:author="Ana Miller-Ter Kuile" w:date="2020-12-03T11:12:00Z">
        <w:r w:rsidR="00DE7098">
          <w:rPr>
            <w:rFonts w:ascii="Times New Roman" w:hAnsi="Times New Roman" w:cs="Times New Roman"/>
            <w:bCs/>
          </w:rPr>
          <w:t xml:space="preserve"> and composition</w:t>
        </w:r>
      </w:ins>
      <w:r w:rsidR="005709C6">
        <w:rPr>
          <w:rFonts w:ascii="Times New Roman" w:hAnsi="Times New Roman" w:cs="Times New Roman"/>
          <w:bCs/>
        </w:rPr>
        <w:t>, we</w:t>
      </w:r>
      <w:ins w:id="407" w:author="Ana Miller-Ter Kuile" w:date="2020-12-03T11:12:00Z">
        <w:r w:rsidR="00DE7098">
          <w:rPr>
            <w:rFonts w:ascii="Times New Roman" w:hAnsi="Times New Roman" w:cs="Times New Roman"/>
            <w:bCs/>
          </w:rPr>
          <w:t xml:space="preserve"> performed analyses</w:t>
        </w:r>
      </w:ins>
      <w:r w:rsidR="005709C6">
        <w:rPr>
          <w:rFonts w:ascii="Times New Roman" w:hAnsi="Times New Roman" w:cs="Times New Roman"/>
          <w:bCs/>
        </w:rPr>
        <w:t xml:space="preserve"> used</w:t>
      </w:r>
      <w:del w:id="408" w:author="Ana Miller-Ter Kuile" w:date="2020-11-30T16:18:00Z">
        <w:r w:rsidR="005709C6" w:rsidDel="00BF6E02">
          <w:rPr>
            <w:rFonts w:ascii="Times New Roman" w:hAnsi="Times New Roman" w:cs="Times New Roman"/>
            <w:bCs/>
          </w:rPr>
          <w:delText xml:space="preserve"> </w:delText>
        </w:r>
      </w:del>
      <w:ins w:id="409" w:author="Ana Miller-Ter Kuile" w:date="2020-11-30T16:18:00Z">
        <w:r w:rsidR="00BF6E02">
          <w:rPr>
            <w:rFonts w:ascii="Times New Roman" w:hAnsi="Times New Roman" w:cs="Times New Roman"/>
            <w:bCs/>
          </w:rPr>
          <w:t xml:space="preserve"> both</w:t>
        </w:r>
      </w:ins>
      <w:ins w:id="410" w:author="Ana Miller-Ter Kuile" w:date="2020-11-30T16:17:00Z">
        <w:r w:rsidR="00BF6E02">
          <w:rPr>
            <w:rFonts w:ascii="Times New Roman" w:hAnsi="Times New Roman" w:cs="Times New Roman"/>
            <w:bCs/>
          </w:rPr>
          <w:t xml:space="preserve"> </w:t>
        </w:r>
      </w:ins>
      <w:del w:id="411" w:author="Ana Miller-Ter Kuile" w:date="2020-11-30T16:17:00Z">
        <w:r w:rsidR="0098220B" w:rsidDel="00BF6E02">
          <w:rPr>
            <w:rFonts w:ascii="Times New Roman" w:hAnsi="Times New Roman" w:cs="Times New Roman"/>
            <w:bCs/>
          </w:rPr>
          <w:delText>taxonomies</w:delText>
        </w:r>
        <w:r w:rsidR="005709C6" w:rsidDel="00BF6E02">
          <w:rPr>
            <w:rFonts w:ascii="Times New Roman" w:hAnsi="Times New Roman" w:cs="Times New Roman"/>
            <w:bCs/>
          </w:rPr>
          <w:delText xml:space="preserve"> </w:delText>
        </w:r>
      </w:del>
      <w:ins w:id="412" w:author="Ana Miller-Ter Kuile" w:date="2020-11-30T16:17:00Z">
        <w:r w:rsidR="00BF6E02">
          <w:rPr>
            <w:rFonts w:ascii="Times New Roman" w:hAnsi="Times New Roman" w:cs="Times New Roman"/>
            <w:bCs/>
          </w:rPr>
          <w:t xml:space="preserve">taxonomic units combined </w:t>
        </w:r>
      </w:ins>
      <w:del w:id="413" w:author="Ana Miller-Ter Kuile" w:date="2020-11-30T16:17:00Z">
        <w:r w:rsidR="005709C6" w:rsidDel="00BF6E02">
          <w:rPr>
            <w:rFonts w:ascii="Times New Roman" w:hAnsi="Times New Roman" w:cs="Times New Roman"/>
            <w:bCs/>
          </w:rPr>
          <w:delText xml:space="preserve">concatenated </w:delText>
        </w:r>
      </w:del>
      <w:r w:rsidR="005709C6">
        <w:rPr>
          <w:rFonts w:ascii="Times New Roman" w:hAnsi="Times New Roman" w:cs="Times New Roman"/>
          <w:bCs/>
        </w:rPr>
        <w:t>at the family level</w:t>
      </w:r>
      <w:ins w:id="414" w:author="Ana Miller-Ter Kuile" w:date="2020-11-30T16:18:00Z">
        <w:r w:rsidR="00BF6E02">
          <w:rPr>
            <w:rFonts w:ascii="Times New Roman" w:hAnsi="Times New Roman" w:cs="Times New Roman"/>
            <w:bCs/>
          </w:rPr>
          <w:t xml:space="preserve"> </w:t>
        </w:r>
      </w:ins>
      <w:ins w:id="415" w:author="Ana Miller-Ter Kuile" w:date="2020-12-03T11:12:00Z">
        <w:r w:rsidR="00DE7098">
          <w:rPr>
            <w:rFonts w:ascii="Times New Roman" w:hAnsi="Times New Roman" w:cs="Times New Roman"/>
            <w:bCs/>
          </w:rPr>
          <w:t xml:space="preserve">(described above) </w:t>
        </w:r>
      </w:ins>
      <w:ins w:id="416" w:author="Ana Miller-Ter Kuile" w:date="2020-11-30T16:18:00Z">
        <w:r w:rsidR="00BF6E02">
          <w:rPr>
            <w:rFonts w:ascii="Times New Roman" w:hAnsi="Times New Roman" w:cs="Times New Roman"/>
            <w:bCs/>
          </w:rPr>
          <w:t>and</w:t>
        </w:r>
      </w:ins>
      <w:ins w:id="417" w:author="Ana Miller-Ter Kuile" w:date="2020-12-03T11:12:00Z">
        <w:r w:rsidR="00DE7098">
          <w:rPr>
            <w:rFonts w:ascii="Times New Roman" w:hAnsi="Times New Roman" w:cs="Times New Roman"/>
            <w:bCs/>
          </w:rPr>
          <w:t xml:space="preserve"> with the original number and composition of ASVs matched to potential diet items. </w:t>
        </w:r>
      </w:ins>
      <w:del w:id="418" w:author="Ana Miller-Ter Kuile" w:date="2020-12-03T11:12:00Z">
        <w:r w:rsidR="005709C6" w:rsidDel="00DE7098">
          <w:rPr>
            <w:rFonts w:ascii="Times New Roman" w:hAnsi="Times New Roman" w:cs="Times New Roman"/>
            <w:bCs/>
          </w:rPr>
          <w:delText xml:space="preserve"> </w:delText>
        </w:r>
        <w:r w:rsidR="0098220B" w:rsidDel="00DE7098">
          <w:rPr>
            <w:rFonts w:ascii="Times New Roman" w:hAnsi="Times New Roman" w:cs="Times New Roman"/>
            <w:bCs/>
          </w:rPr>
          <w:delText>to represent diet richness</w:delText>
        </w:r>
      </w:del>
      <w:del w:id="419" w:author="Ana Miller-Ter Kuile" w:date="2020-12-03T11:10:00Z">
        <w:r w:rsidR="0098220B" w:rsidDel="00F914D8">
          <w:rPr>
            <w:rFonts w:ascii="Times New Roman" w:hAnsi="Times New Roman" w:cs="Times New Roman"/>
            <w:bCs/>
          </w:rPr>
          <w:delText xml:space="preserve"> </w:delText>
        </w:r>
      </w:del>
      <w:del w:id="420" w:author="Ana Miller-Ter Kuile" w:date="2020-12-03T11:13:00Z">
        <w:r w:rsidR="005709C6" w:rsidDel="00DE7098">
          <w:rPr>
            <w:rFonts w:ascii="Times New Roman" w:hAnsi="Times New Roman" w:cs="Times New Roman"/>
            <w:bCs/>
          </w:rPr>
          <w:delText>and</w:delText>
        </w:r>
        <w:r w:rsidR="006C6013" w:rsidDel="00DE7098">
          <w:rPr>
            <w:rFonts w:ascii="Times New Roman" w:hAnsi="Times New Roman" w:cs="Times New Roman"/>
            <w:bCs/>
          </w:rPr>
          <w:delText xml:space="preserve"> assessed </w:delText>
        </w:r>
        <w:r w:rsidR="00290446" w:rsidDel="00DE7098">
          <w:rPr>
            <w:rFonts w:ascii="Times New Roman" w:hAnsi="Times New Roman" w:cs="Times New Roman"/>
            <w:bCs/>
          </w:rPr>
          <w:delText>differences</w:delText>
        </w:r>
        <w:r w:rsidR="0089241E" w:rsidDel="00DE7098">
          <w:rPr>
            <w:rFonts w:ascii="Times New Roman" w:hAnsi="Times New Roman" w:cs="Times New Roman"/>
            <w:bCs/>
          </w:rPr>
          <w:delText xml:space="preserve"> in </w:delText>
        </w:r>
        <w:r w:rsidR="006C6013" w:rsidDel="00DE7098">
          <w:rPr>
            <w:rFonts w:ascii="Times New Roman" w:hAnsi="Times New Roman" w:cs="Times New Roman"/>
            <w:bCs/>
          </w:rPr>
          <w:delText xml:space="preserve">per sample </w:delText>
        </w:r>
        <w:r w:rsidR="004249DC"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6C6013" w:rsidDel="00DE7098">
          <w:rPr>
            <w:rFonts w:ascii="Times New Roman" w:hAnsi="Times New Roman" w:cs="Times New Roman"/>
            <w:bCs/>
          </w:rPr>
          <w:delText xml:space="preserve"> richness</w:delText>
        </w:r>
        <w:r w:rsidR="0089241E" w:rsidDel="00DE7098">
          <w:rPr>
            <w:rFonts w:ascii="Times New Roman" w:hAnsi="Times New Roman" w:cs="Times New Roman"/>
            <w:bCs/>
          </w:rPr>
          <w:delText xml:space="preserve"> among sterilization treatments</w:delText>
        </w:r>
        <w:r w:rsidR="006C6013" w:rsidDel="00DE7098">
          <w:rPr>
            <w:rFonts w:ascii="Times New Roman" w:hAnsi="Times New Roman" w:cs="Times New Roman"/>
            <w:bCs/>
          </w:rPr>
          <w:delText xml:space="preserve"> using generalized linear models with the number of </w:delText>
        </w:r>
        <w:r w:rsidR="004249DC"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6C6013" w:rsidDel="00DE7098">
          <w:rPr>
            <w:rFonts w:ascii="Times New Roman" w:hAnsi="Times New Roman" w:cs="Times New Roman"/>
            <w:bCs/>
          </w:rPr>
          <w:delText xml:space="preserve"> </w:delText>
        </w:r>
        <w:r w:rsidR="002810E3" w:rsidDel="00DE7098">
          <w:rPr>
            <w:rFonts w:ascii="Times New Roman" w:hAnsi="Times New Roman" w:cs="Times New Roman"/>
            <w:bCs/>
          </w:rPr>
          <w:delText xml:space="preserve">items </w:delText>
        </w:r>
        <w:r w:rsidR="006C6013" w:rsidDel="00DE7098">
          <w:rPr>
            <w:rFonts w:ascii="Times New Roman" w:hAnsi="Times New Roman" w:cs="Times New Roman"/>
            <w:bCs/>
          </w:rPr>
          <w:delText>per sample as the response variable, surface sterilization</w:delText>
        </w:r>
        <w:r w:rsidR="003B43D9" w:rsidDel="00DE7098">
          <w:rPr>
            <w:rFonts w:ascii="Times New Roman" w:hAnsi="Times New Roman" w:cs="Times New Roman"/>
            <w:bCs/>
          </w:rPr>
          <w:delText xml:space="preserve"> treatment</w:delText>
        </w:r>
        <w:r w:rsidR="006C6013" w:rsidDel="00DE7098">
          <w:rPr>
            <w:rFonts w:ascii="Times New Roman" w:hAnsi="Times New Roman" w:cs="Times New Roman"/>
            <w:bCs/>
          </w:rPr>
          <w:delText xml:space="preserve"> as </w:delText>
        </w:r>
        <w:r w:rsidR="009B30C6" w:rsidDel="00DE7098">
          <w:rPr>
            <w:rFonts w:ascii="Times New Roman" w:hAnsi="Times New Roman" w:cs="Times New Roman"/>
            <w:bCs/>
          </w:rPr>
          <w:delText xml:space="preserve">the </w:delText>
        </w:r>
        <w:r w:rsidR="006C6013" w:rsidDel="00DE7098">
          <w:rPr>
            <w:rFonts w:ascii="Times New Roman" w:hAnsi="Times New Roman" w:cs="Times New Roman"/>
            <w:bCs/>
          </w:rPr>
          <w:delText>fixed effect</w:delText>
        </w:r>
        <w:r w:rsidR="009B30C6" w:rsidDel="00DE7098">
          <w:rPr>
            <w:rFonts w:ascii="Times New Roman" w:hAnsi="Times New Roman" w:cs="Times New Roman"/>
            <w:bCs/>
          </w:rPr>
          <w:delText xml:space="preserve"> </w:delText>
        </w:r>
        <w:r w:rsidR="006C6013" w:rsidDel="00DE7098">
          <w:rPr>
            <w:rFonts w:ascii="Times New Roman" w:hAnsi="Times New Roman" w:cs="Times New Roman"/>
            <w:bCs/>
          </w:rPr>
          <w:delText>and a Poisson or negative binomial distribution (to correct for overdispersion when needed). We assessed differences in</w:delText>
        </w:r>
        <w:r w:rsidR="00A90916" w:rsidDel="00DE7098">
          <w:rPr>
            <w:rFonts w:ascii="Times New Roman" w:hAnsi="Times New Roman" w:cs="Times New Roman"/>
            <w:bCs/>
          </w:rPr>
          <w:delText xml:space="preserve"> potential diet</w:delText>
        </w:r>
        <w:r w:rsidR="006C6013" w:rsidDel="00DE7098">
          <w:rPr>
            <w:rFonts w:ascii="Times New Roman" w:hAnsi="Times New Roman" w:cs="Times New Roman"/>
            <w:bCs/>
          </w:rPr>
          <w:delText xml:space="preserve"> </w:delText>
        </w:r>
        <w:r w:rsidR="002810E3" w:rsidDel="00DE7098">
          <w:rPr>
            <w:rFonts w:ascii="Times New Roman" w:hAnsi="Times New Roman" w:cs="Times New Roman"/>
            <w:bCs/>
          </w:rPr>
          <w:delText>item</w:delText>
        </w:r>
        <w:r w:rsidR="005709C6" w:rsidDel="00DE7098">
          <w:rPr>
            <w:rFonts w:ascii="Times New Roman" w:hAnsi="Times New Roman" w:cs="Times New Roman"/>
            <w:bCs/>
          </w:rPr>
          <w:delText xml:space="preserve"> </w:delText>
        </w:r>
        <w:r w:rsidR="006C6013" w:rsidDel="00DE7098">
          <w:rPr>
            <w:rFonts w:ascii="Times New Roman" w:hAnsi="Times New Roman" w:cs="Times New Roman"/>
            <w:bCs/>
          </w:rPr>
          <w:delText xml:space="preserve">composition between surface sterilized and unsterilized </w:delText>
        </w:r>
        <w:r w:rsidR="00040901" w:rsidDel="00DE7098">
          <w:rPr>
            <w:rFonts w:ascii="Times New Roman" w:hAnsi="Times New Roman" w:cs="Times New Roman"/>
            <w:bCs/>
          </w:rPr>
          <w:delText>consumer</w:delText>
        </w:r>
        <w:r w:rsidR="006C6013" w:rsidDel="00DE7098">
          <w:rPr>
            <w:rFonts w:ascii="Times New Roman" w:hAnsi="Times New Roman" w:cs="Times New Roman"/>
            <w:bCs/>
          </w:rPr>
          <w:delText xml:space="preserve">s using a presence-absence PERMANOVA model fit </w:delText>
        </w:r>
        <w:r w:rsidR="009B30C6" w:rsidDel="00DE7098">
          <w:rPr>
            <w:rFonts w:ascii="Times New Roman" w:hAnsi="Times New Roman" w:cs="Times New Roman"/>
            <w:bCs/>
          </w:rPr>
          <w:delText xml:space="preserve">with </w:delText>
        </w:r>
        <w:r w:rsidR="004716BE" w:rsidDel="00DE7098">
          <w:rPr>
            <w:rFonts w:ascii="Times New Roman" w:hAnsi="Times New Roman" w:cs="Times New Roman"/>
            <w:bCs/>
          </w:rPr>
          <w:delText>a binomial mixed effects model with surface sterilization treatment as a fixed effect, a random intercept term for</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4716BE"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and a random slope term for surface sterilization treatment. Incorporating a random intercept term for</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040901"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xml:space="preserve"> combined with a random slope term for surface sterilization treatment allows the effect of surface sterilization treatment to vary by</w:delText>
        </w:r>
        <w:r w:rsidR="00A90916" w:rsidDel="00DE7098">
          <w:rPr>
            <w:rFonts w:ascii="Times New Roman" w:hAnsi="Times New Roman" w:cs="Times New Roman"/>
            <w:bCs/>
          </w:rPr>
          <w:delText xml:space="preserve"> potential</w:delText>
        </w:r>
        <w:r w:rsidR="004716BE" w:rsidDel="00DE7098">
          <w:rPr>
            <w:rFonts w:ascii="Times New Roman" w:hAnsi="Times New Roman" w:cs="Times New Roman"/>
            <w:bCs/>
          </w:rPr>
          <w:delText xml:space="preserve"> </w:delText>
        </w:r>
        <w:r w:rsidR="00047D80" w:rsidDel="00DE7098">
          <w:rPr>
            <w:rFonts w:ascii="Times New Roman" w:hAnsi="Times New Roman" w:cs="Times New Roman"/>
            <w:bCs/>
          </w:rPr>
          <w:delText>diet</w:delText>
        </w:r>
        <w:r w:rsidR="00040901" w:rsidDel="00DE7098">
          <w:rPr>
            <w:rFonts w:ascii="Times New Roman" w:hAnsi="Times New Roman" w:cs="Times New Roman"/>
            <w:bCs/>
          </w:rPr>
          <w:delText xml:space="preserve"> </w:delText>
        </w:r>
        <w:r w:rsidR="005709C6" w:rsidDel="00DE7098">
          <w:rPr>
            <w:rFonts w:ascii="Times New Roman" w:hAnsi="Times New Roman" w:cs="Times New Roman"/>
            <w:bCs/>
          </w:rPr>
          <w:delText>item</w:delText>
        </w:r>
        <w:r w:rsidR="004716BE" w:rsidDel="00DE7098">
          <w:rPr>
            <w:rFonts w:ascii="Times New Roman" w:hAnsi="Times New Roman" w:cs="Times New Roman"/>
            <w:bCs/>
          </w:rPr>
          <w:delText>, such that some</w:delText>
        </w:r>
        <w:r w:rsidR="00040901" w:rsidDel="00DE7098">
          <w:rPr>
            <w:rFonts w:ascii="Times New Roman" w:hAnsi="Times New Roman" w:cs="Times New Roman"/>
            <w:bCs/>
          </w:rPr>
          <w:delText xml:space="preserve"> </w:delText>
        </w:r>
        <w:r w:rsidR="00A90916" w:rsidDel="00DE7098">
          <w:rPr>
            <w:rFonts w:ascii="Times New Roman" w:hAnsi="Times New Roman" w:cs="Times New Roman"/>
            <w:bCs/>
          </w:rPr>
          <w:delText xml:space="preserve">potential </w:delText>
        </w:r>
        <w:r w:rsidR="00047D80" w:rsidDel="00DE7098">
          <w:rPr>
            <w:rFonts w:ascii="Times New Roman" w:hAnsi="Times New Roman" w:cs="Times New Roman"/>
            <w:bCs/>
          </w:rPr>
          <w:delText>diet</w:delText>
        </w:r>
        <w:r w:rsidR="004716BE" w:rsidDel="00DE7098">
          <w:rPr>
            <w:rFonts w:ascii="Times New Roman" w:hAnsi="Times New Roman" w:cs="Times New Roman"/>
            <w:bCs/>
          </w:rPr>
          <w:delText xml:space="preserve"> </w:delText>
        </w:r>
        <w:r w:rsidR="005709C6" w:rsidDel="00DE7098">
          <w:rPr>
            <w:rFonts w:ascii="Times New Roman" w:hAnsi="Times New Roman" w:cs="Times New Roman"/>
            <w:bCs/>
          </w:rPr>
          <w:delText>items</w:delText>
        </w:r>
        <w:r w:rsidR="004716BE" w:rsidDel="00DE7098">
          <w:rPr>
            <w:rFonts w:ascii="Times New Roman" w:hAnsi="Times New Roman" w:cs="Times New Roman"/>
            <w:bCs/>
          </w:rPr>
          <w:delText xml:space="preserve"> may increase in presence with surface sterilization</w:delText>
        </w:r>
        <w:r w:rsidR="00A90916" w:rsidDel="00DE7098">
          <w:rPr>
            <w:rFonts w:ascii="Times New Roman" w:hAnsi="Times New Roman" w:cs="Times New Roman"/>
            <w:bCs/>
          </w:rPr>
          <w:delText xml:space="preserve"> (i.e. hidden by contaminants)</w:delText>
        </w:r>
        <w:r w:rsidR="004716BE" w:rsidDel="00DE7098">
          <w:rPr>
            <w:rFonts w:ascii="Times New Roman" w:hAnsi="Times New Roman" w:cs="Times New Roman"/>
            <w:bCs/>
          </w:rPr>
          <w:delText>, while others may decrease in presence</w:delText>
        </w:r>
        <w:r w:rsidR="00A60773" w:rsidDel="00DE7098">
          <w:rPr>
            <w:rFonts w:ascii="Times New Roman" w:hAnsi="Times New Roman" w:cs="Times New Roman"/>
            <w:bCs/>
          </w:rPr>
          <w:delText xml:space="preserve"> (</w:delText>
        </w:r>
        <w:r w:rsidR="00A90916" w:rsidDel="00DE7098">
          <w:rPr>
            <w:rFonts w:ascii="Times New Roman" w:hAnsi="Times New Roman" w:cs="Times New Roman"/>
            <w:bCs/>
          </w:rPr>
          <w:delText xml:space="preserve">i.e. potential diet item is a contaminant; </w:delText>
        </w:r>
        <w:r w:rsidR="00567CC8" w:rsidDel="00DE7098">
          <w:rPr>
            <w:rFonts w:ascii="Times New Roman" w:hAnsi="Times New Roman" w:cs="Times New Roman"/>
            <w:bCs/>
          </w:rPr>
          <w:fldChar w:fldCharType="begin" w:fldLock="1"/>
        </w:r>
        <w:r w:rsidR="00567CC8" w:rsidDel="00DE7098">
          <w:rPr>
            <w:rFonts w:ascii="Times New Roman" w:hAnsi="Times New Roman" w:cs="Times New Roman"/>
            <w:bCs/>
          </w:rPr>
          <w:del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delInstrText>
        </w:r>
        <w:r w:rsidR="00567CC8" w:rsidDel="00DE7098">
          <w:rPr>
            <w:rFonts w:ascii="Times New Roman" w:hAnsi="Times New Roman" w:cs="Times New Roman"/>
            <w:bCs/>
          </w:rPr>
          <w:fldChar w:fldCharType="separate"/>
        </w:r>
        <w:r w:rsidR="00567CC8" w:rsidRPr="00567CC8" w:rsidDel="00DE7098">
          <w:rPr>
            <w:rFonts w:ascii="Times New Roman" w:hAnsi="Times New Roman" w:cs="Times New Roman"/>
            <w:bCs/>
            <w:noProof/>
          </w:rPr>
          <w:delText>Zuur et al., 2009)</w:delText>
        </w:r>
        <w:r w:rsidR="00567CC8" w:rsidDel="00DE7098">
          <w:rPr>
            <w:rFonts w:ascii="Times New Roman" w:hAnsi="Times New Roman" w:cs="Times New Roman"/>
            <w:bCs/>
          </w:rPr>
          <w:fldChar w:fldCharType="end"/>
        </w:r>
        <w:r w:rsidR="004716BE" w:rsidDel="00DE7098">
          <w:rPr>
            <w:rFonts w:ascii="Times New Roman" w:hAnsi="Times New Roman" w:cs="Times New Roman"/>
            <w:bCs/>
          </w:rPr>
          <w:delText xml:space="preserve">. </w:delText>
        </w:r>
        <w:r w:rsidR="00A60773" w:rsidDel="00DE7098">
          <w:rPr>
            <w:rFonts w:ascii="Times New Roman" w:hAnsi="Times New Roman" w:cs="Times New Roman"/>
            <w:bCs/>
          </w:rPr>
          <w:delText xml:space="preserve">We </w:delText>
        </w:r>
        <w:r w:rsidR="00A90916" w:rsidDel="00DE7098">
          <w:rPr>
            <w:rFonts w:ascii="Times New Roman" w:hAnsi="Times New Roman" w:cs="Times New Roman"/>
            <w:bCs/>
          </w:rPr>
          <w:delText xml:space="preserve">repeated the </w:delText>
        </w:r>
        <w:r w:rsidR="00826B80" w:rsidDel="00DE7098">
          <w:rPr>
            <w:rFonts w:ascii="Times New Roman" w:hAnsi="Times New Roman" w:cs="Times New Roman"/>
            <w:bCs/>
          </w:rPr>
          <w:delText>natural environment</w:delText>
        </w:r>
        <w:r w:rsidR="00A90916" w:rsidDel="00DE7098">
          <w:rPr>
            <w:rFonts w:ascii="Times New Roman" w:hAnsi="Times New Roman" w:cs="Times New Roman"/>
            <w:bCs/>
          </w:rPr>
          <w:delText xml:space="preserve"> consumer potential diet item PERMANOVA with abundance data</w:delText>
        </w:r>
        <w:r w:rsidR="0098220B" w:rsidDel="00DE7098">
          <w:rPr>
            <w:rFonts w:ascii="Times New Roman" w:hAnsi="Times New Roman" w:cs="Times New Roman"/>
            <w:bCs/>
          </w:rPr>
          <w:delText xml:space="preserve"> (Poisson distribution)</w:delText>
        </w:r>
        <w:r w:rsidR="005709C6" w:rsidDel="00DE7098">
          <w:rPr>
            <w:rFonts w:ascii="Times New Roman" w:hAnsi="Times New Roman" w:cs="Times New Roman"/>
            <w:bCs/>
          </w:rPr>
          <w:delText>,</w:delText>
        </w:r>
        <w:r w:rsidR="00A90916" w:rsidDel="00DE7098">
          <w:rPr>
            <w:rFonts w:ascii="Times New Roman" w:hAnsi="Times New Roman" w:cs="Times New Roman"/>
            <w:bCs/>
          </w:rPr>
          <w:delText xml:space="preserve"> conducted both presence-absence and abundance based PERMANOVA analyses on all potential diet items (including offered item) for mesocosm </w:delText>
        </w:r>
        <w:r w:rsidR="00350A64" w:rsidDel="00DE7098">
          <w:rPr>
            <w:rFonts w:ascii="Times New Roman" w:hAnsi="Times New Roman" w:cs="Times New Roman"/>
            <w:bCs/>
          </w:rPr>
          <w:delText>consumers</w:delText>
        </w:r>
        <w:r w:rsidR="005709C6" w:rsidDel="00DE7098">
          <w:rPr>
            <w:rFonts w:ascii="Times New Roman" w:hAnsi="Times New Roman" w:cs="Times New Roman"/>
            <w:bCs/>
          </w:rPr>
          <w:delText xml:space="preserve">, and repeated each analysis using the adonis() function from the vegan package (version 2.5.6) in R (dist = “jaccard” with binary = TRUE for presence/absence and dist = “bray” for abundance; </w:delText>
        </w:r>
        <w:r w:rsidR="001A0FC6" w:rsidDel="00DE7098">
          <w:rPr>
            <w:rFonts w:ascii="Times New Roman" w:hAnsi="Times New Roman" w:cs="Times New Roman"/>
            <w:bCs/>
          </w:rPr>
          <w:delText xml:space="preserve">Appendix </w:delText>
        </w:r>
        <w:r w:rsidR="00371E3F" w:rsidDel="00DE7098">
          <w:rPr>
            <w:rFonts w:ascii="Times New Roman" w:hAnsi="Times New Roman" w:cs="Times New Roman"/>
            <w:bCs/>
          </w:rPr>
          <w:delText>D, Appendix E, Figures 6-8</w:delText>
        </w:r>
        <w:r w:rsidR="005709C6" w:rsidDel="00DE7098">
          <w:rPr>
            <w:rFonts w:ascii="Times New Roman" w:hAnsi="Times New Roman" w:cs="Times New Roman"/>
            <w:bCs/>
          </w:rPr>
          <w:delText>).</w:delText>
        </w:r>
      </w:del>
    </w:p>
    <w:p w14:paraId="1BA80B05" w14:textId="77777777" w:rsidR="006C6013" w:rsidRDefault="006C6013" w:rsidP="001A318B">
      <w:pPr>
        <w:spacing w:line="480" w:lineRule="auto"/>
        <w:rPr>
          <w:rFonts w:ascii="Times New Roman" w:hAnsi="Times New Roman" w:cs="Times New Roman"/>
          <w:bCs/>
        </w:rPr>
      </w:pPr>
    </w:p>
    <w:p w14:paraId="6DDF6D97" w14:textId="4AC0E07B" w:rsidR="006C6013" w:rsidRDefault="00F914D8" w:rsidP="001A318B">
      <w:pPr>
        <w:spacing w:line="480" w:lineRule="auto"/>
        <w:rPr>
          <w:ins w:id="421" w:author="Ana Miller-Ter Kuile" w:date="2020-12-03T11:08:00Z"/>
          <w:rFonts w:ascii="Times New Roman" w:hAnsi="Times New Roman" w:cs="Times New Roman"/>
          <w:bCs/>
          <w:i/>
          <w:iCs/>
        </w:rPr>
      </w:pPr>
      <w:ins w:id="422" w:author="Ana Miller-Ter Kuile" w:date="2020-12-03T11:08:00Z">
        <w:r>
          <w:rPr>
            <w:rFonts w:ascii="Times New Roman" w:hAnsi="Times New Roman" w:cs="Times New Roman"/>
            <w:bCs/>
            <w:i/>
            <w:iCs/>
          </w:rPr>
          <w:t>Statistical analyses</w:t>
        </w:r>
      </w:ins>
      <w:del w:id="423" w:author="Ana Miller-Ter Kuile" w:date="2020-12-03T11:08:00Z">
        <w:r w:rsidR="006C6013" w:rsidDel="00F914D8">
          <w:rPr>
            <w:rFonts w:ascii="Times New Roman" w:hAnsi="Times New Roman" w:cs="Times New Roman"/>
            <w:bCs/>
            <w:i/>
            <w:iCs/>
          </w:rPr>
          <w:delText>Model selection</w:delText>
        </w:r>
      </w:del>
    </w:p>
    <w:p w14:paraId="4BE0D850" w14:textId="077A6FA0" w:rsidR="00DE7098" w:rsidRDefault="00DE7098" w:rsidP="00DE7098">
      <w:pPr>
        <w:spacing w:line="480" w:lineRule="auto"/>
        <w:rPr>
          <w:ins w:id="424" w:author="Ana Miller-Ter Kuile" w:date="2020-12-03T11:13:00Z"/>
          <w:rFonts w:ascii="Times New Roman" w:hAnsi="Times New Roman" w:cs="Times New Roman"/>
          <w:bCs/>
        </w:rPr>
      </w:pPr>
      <w:ins w:id="425" w:author="Ana Miller-Ter Kuile" w:date="2020-12-03T11:15:00Z">
        <w:r>
          <w:rPr>
            <w:rFonts w:ascii="Times New Roman" w:hAnsi="Times New Roman" w:cs="Times New Roman"/>
            <w:bCs/>
          </w:rPr>
          <w:t>For potential diet detection and rarefied abundance in both sets of consumers (natural environment and feeding trial) we used generalized linear models to asses</w:t>
        </w:r>
      </w:ins>
      <w:ins w:id="426" w:author="Ana Miller-Ter Kuile" w:date="2020-12-03T11:16:00Z">
        <w:r>
          <w:rPr>
            <w:rFonts w:ascii="Times New Roman" w:hAnsi="Times New Roman" w:cs="Times New Roman"/>
            <w:bCs/>
          </w:rPr>
          <w:t>s the effect of surface sterilization treatmen</w:t>
        </w:r>
      </w:ins>
      <w:ins w:id="427" w:author="Ana Miller-Ter Kuile" w:date="2020-12-04T10:44:00Z">
        <w:r w:rsidR="004B449E">
          <w:rPr>
            <w:rFonts w:ascii="Times New Roman" w:hAnsi="Times New Roman" w:cs="Times New Roman"/>
            <w:bCs/>
          </w:rPr>
          <w:t>t</w:t>
        </w:r>
      </w:ins>
      <w:ins w:id="428" w:author="Ana Miller-Ter Kuile" w:date="2020-12-03T11:16:00Z">
        <w:r>
          <w:rPr>
            <w:rFonts w:ascii="Times New Roman" w:hAnsi="Times New Roman" w:cs="Times New Roman"/>
            <w:bCs/>
          </w:rPr>
          <w:t xml:space="preserve">. For potential prey detection, all potential (natural environment) or offered (feeding trial) diet item detection (presence-absence per sample) </w:t>
        </w:r>
      </w:ins>
      <w:ins w:id="429" w:author="Ana Miller-Ter Kuile" w:date="2020-12-03T11:17:00Z">
        <w:r>
          <w:rPr>
            <w:rFonts w:ascii="Times New Roman" w:hAnsi="Times New Roman" w:cs="Times New Roman"/>
            <w:bCs/>
          </w:rPr>
          <w:t xml:space="preserve">was the response variable in the full model with </w:t>
        </w:r>
      </w:ins>
      <w:ins w:id="430" w:author="Ana Miller-Ter Kuile" w:date="2020-12-03T11:08:00Z">
        <w:r w:rsidR="00F914D8">
          <w:rPr>
            <w:rFonts w:ascii="Times New Roman" w:hAnsi="Times New Roman" w:cs="Times New Roman"/>
            <w:bCs/>
          </w:rPr>
          <w:t>surface sterilization treatment as a fixed effect and a binomial distribution.</w:t>
        </w:r>
      </w:ins>
      <w:ins w:id="431" w:author="Ana Miller-Ter Kuile" w:date="2020-12-03T11:17:00Z">
        <w:r>
          <w:rPr>
            <w:rFonts w:ascii="Times New Roman" w:hAnsi="Times New Roman" w:cs="Times New Roman"/>
            <w:bCs/>
          </w:rPr>
          <w:t xml:space="preserve"> For</w:t>
        </w:r>
      </w:ins>
      <w:ins w:id="432" w:author="Ana Miller-Ter Kuile" w:date="2020-12-03T12:45:00Z">
        <w:r w:rsidR="007E5E64">
          <w:rPr>
            <w:rFonts w:ascii="Times New Roman" w:hAnsi="Times New Roman" w:cs="Times New Roman"/>
            <w:bCs/>
          </w:rPr>
          <w:t xml:space="preserve"> </w:t>
        </w:r>
      </w:ins>
      <w:ins w:id="433" w:author="Ana Miller-Ter Kuile" w:date="2020-12-03T11:17:00Z">
        <w:r>
          <w:rPr>
            <w:rFonts w:ascii="Times New Roman" w:hAnsi="Times New Roman" w:cs="Times New Roman"/>
            <w:bCs/>
          </w:rPr>
          <w:t xml:space="preserve">diet abundance, we </w:t>
        </w:r>
      </w:ins>
      <w:ins w:id="434" w:author="Ana Miller-Ter Kuile" w:date="2020-12-03T11:18:00Z">
        <w:r>
          <w:rPr>
            <w:rFonts w:ascii="Times New Roman" w:hAnsi="Times New Roman" w:cs="Times New Roman"/>
            <w:bCs/>
          </w:rPr>
          <w:t>treated</w:t>
        </w:r>
      </w:ins>
      <w:ins w:id="435" w:author="Ana Miller-Ter Kuile" w:date="2020-12-03T11:10:00Z">
        <w:r w:rsidR="00F914D8">
          <w:rPr>
            <w:rFonts w:ascii="Times New Roman" w:hAnsi="Times New Roman" w:cs="Times New Roman"/>
            <w:bCs/>
          </w:rPr>
          <w:t xml:space="preserve"> the number of all potential (natural environment) or offered (</w:t>
        </w:r>
      </w:ins>
      <w:ins w:id="436" w:author="Ana Miller-Ter Kuile" w:date="2020-12-04T08:56:00Z">
        <w:r w:rsidR="00055091">
          <w:rPr>
            <w:rFonts w:ascii="Times New Roman" w:hAnsi="Times New Roman" w:cs="Times New Roman"/>
            <w:bCs/>
          </w:rPr>
          <w:t>feeding trials</w:t>
        </w:r>
      </w:ins>
      <w:ins w:id="437" w:author="Ana Miller-Ter Kuile" w:date="2020-12-03T11:10:00Z">
        <w:r w:rsidR="00F914D8">
          <w:rPr>
            <w:rFonts w:ascii="Times New Roman" w:hAnsi="Times New Roman" w:cs="Times New Roman"/>
            <w:bCs/>
          </w:rPr>
          <w:t xml:space="preserve">; </w:t>
        </w:r>
        <w:r w:rsidR="00F914D8">
          <w:rPr>
            <w:rFonts w:ascii="Times New Roman" w:hAnsi="Times New Roman" w:cs="Times New Roman"/>
            <w:bCs/>
            <w:i/>
            <w:iCs/>
          </w:rPr>
          <w:t>O. japonica</w:t>
        </w:r>
        <w:r w:rsidR="00F914D8">
          <w:rPr>
            <w:rFonts w:ascii="Times New Roman" w:hAnsi="Times New Roman" w:cs="Times New Roman"/>
            <w:bCs/>
          </w:rPr>
          <w:t>) diet DNA reads per sample as the response variable, surface sterilization treatment as a fixed effect, total read abundance of the sample (constant across all) as an offset term, and a Poisson or negative binomial distribution (to correct for overdispersion when needed). We also examined the abundance of other potential diet items for the</w:t>
        </w:r>
      </w:ins>
      <w:ins w:id="438" w:author="Ana Miller-Ter Kuile" w:date="2020-12-03T11:24:00Z">
        <w:r w:rsidR="00C444C7">
          <w:rPr>
            <w:rFonts w:ascii="Times New Roman" w:hAnsi="Times New Roman" w:cs="Times New Roman"/>
            <w:bCs/>
          </w:rPr>
          <w:t xml:space="preserve"> feeding trial</w:t>
        </w:r>
      </w:ins>
      <w:ins w:id="439" w:author="Ana Miller-Ter Kuile" w:date="2020-12-03T11:10:00Z">
        <w:r w:rsidR="00F914D8">
          <w:rPr>
            <w:rFonts w:ascii="Times New Roman" w:hAnsi="Times New Roman" w:cs="Times New Roman"/>
            <w:bCs/>
          </w:rPr>
          <w:t xml:space="preserve"> consumers as well as DNA which was sequenced but was not diet (</w:t>
        </w:r>
        <w:proofErr w:type="gramStart"/>
        <w:r w:rsidR="00F914D8">
          <w:rPr>
            <w:rFonts w:ascii="Times New Roman" w:hAnsi="Times New Roman" w:cs="Times New Roman"/>
            <w:bCs/>
          </w:rPr>
          <w:t>e.g.</w:t>
        </w:r>
        <w:proofErr w:type="gramEnd"/>
        <w:r w:rsidR="00F914D8">
          <w:rPr>
            <w:rFonts w:ascii="Times New Roman" w:hAnsi="Times New Roman" w:cs="Times New Roman"/>
            <w:bCs/>
          </w:rPr>
          <w:t xml:space="preserve"> fungi and potential endoparasites) with results in the Supplemental Information (Appendix E, Figure 5). </w:t>
        </w:r>
      </w:ins>
      <w:ins w:id="440" w:author="Ana Miller-Ter Kuile" w:date="2020-12-03T11:19:00Z">
        <w:r>
          <w:rPr>
            <w:rFonts w:ascii="Times New Roman" w:hAnsi="Times New Roman" w:cs="Times New Roman"/>
            <w:bCs/>
          </w:rPr>
          <w:t>We a</w:t>
        </w:r>
      </w:ins>
      <w:ins w:id="441" w:author="Ana Miller-Ter Kuile" w:date="2020-12-03T11:13:00Z">
        <w:r>
          <w:rPr>
            <w:rFonts w:ascii="Times New Roman" w:hAnsi="Times New Roman" w:cs="Times New Roman"/>
            <w:bCs/>
          </w:rPr>
          <w:t>ssessed differences in per sample potential diet richness among sterilization treatments</w:t>
        </w:r>
      </w:ins>
      <w:ins w:id="442" w:author="Ana Miller-Ter Kuile" w:date="2020-12-03T11:19:00Z">
        <w:r>
          <w:rPr>
            <w:rFonts w:ascii="Times New Roman" w:hAnsi="Times New Roman" w:cs="Times New Roman"/>
            <w:bCs/>
          </w:rPr>
          <w:t xml:space="preserve"> for the </w:t>
        </w:r>
        <w:r>
          <w:rPr>
            <w:rFonts w:ascii="Times New Roman" w:hAnsi="Times New Roman" w:cs="Times New Roman"/>
            <w:bCs/>
          </w:rPr>
          <w:lastRenderedPageBreak/>
          <w:t>natural environment consumers</w:t>
        </w:r>
      </w:ins>
      <w:ins w:id="443" w:author="Ana Miller-Ter Kuile" w:date="2020-12-03T11:13:00Z">
        <w:r>
          <w:rPr>
            <w:rFonts w:ascii="Times New Roman" w:hAnsi="Times New Roman" w:cs="Times New Roman"/>
            <w:bCs/>
          </w:rPr>
          <w:t xml:space="preserve"> using generalized linear models with the number of potential diet items per sample as the response variable (</w:t>
        </w:r>
      </w:ins>
      <w:ins w:id="444" w:author="Ana Miller-Ter Kuile" w:date="2020-12-03T11:19:00Z">
        <w:r>
          <w:rPr>
            <w:rFonts w:ascii="Times New Roman" w:hAnsi="Times New Roman" w:cs="Times New Roman"/>
            <w:bCs/>
          </w:rPr>
          <w:t>both</w:t>
        </w:r>
      </w:ins>
      <w:ins w:id="445" w:author="Ana Miller-Ter Kuile" w:date="2020-12-03T11:13:00Z">
        <w:r>
          <w:rPr>
            <w:rFonts w:ascii="Times New Roman" w:hAnsi="Times New Roman" w:cs="Times New Roman"/>
            <w:bCs/>
          </w:rPr>
          <w:t xml:space="preserve"> family-level taxonomic units or ASVs), surface sterilization treatment as the fixed effect and a Poisson or negative binomial distribution (to correct for overdispersion when needed). We assessed differences in potential diet item composition with family-level taxonomic units between surface sterilized and unsterilized consumers using a presence-absence PERMANOVA model fit with a binomial mixed effects model with surface sterilization treatment as a fixed effect, a random intercept term for potential diet item, and a random slope term for surface sterilization treatment. Incorporating a random intercept term for potential diet item combined with a random slope term for surface sterilization treatment allows the effect of surface sterilization treatment to vary by potential diet item, such that some potential diet items may increase in presence with surface sterilization (i.e. hidden by contaminants), while others may decrease in presence (i.e. potential diet item is a contaminant;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R","type":"book","volume":"53"},"uris":["http://www.mendeley.com/documents/?uuid=4f26f789-cc78-4588-913f-4fa5b3589bc5"]}],"mendeley":{"formattedCitation":"(Zuur et al., 2009)","manualFormatting":"Zuur et al., 2009)","plainTextFormattedCitation":"(Zuur et al., 2009)","previouslyFormattedCitation":"(Zuur et al., 2009)"},"properties":{"noteIndex":0},"schema":"https://github.com/citation-style-language/schema/raw/master/csl-citation.json"}</w:instrText>
        </w:r>
        <w:r>
          <w:rPr>
            <w:rFonts w:ascii="Times New Roman" w:hAnsi="Times New Roman" w:cs="Times New Roman"/>
            <w:bCs/>
          </w:rPr>
          <w:fldChar w:fldCharType="separate"/>
        </w:r>
        <w:r w:rsidRPr="00567CC8">
          <w:rPr>
            <w:rFonts w:ascii="Times New Roman" w:hAnsi="Times New Roman" w:cs="Times New Roman"/>
            <w:bCs/>
            <w:noProof/>
          </w:rPr>
          <w:t>Zuur et al., 2009)</w:t>
        </w:r>
        <w:r>
          <w:rPr>
            <w:rFonts w:ascii="Times New Roman" w:hAnsi="Times New Roman" w:cs="Times New Roman"/>
            <w:bCs/>
          </w:rPr>
          <w:fldChar w:fldCharType="end"/>
        </w:r>
        <w:r>
          <w:rPr>
            <w:rFonts w:ascii="Times New Roman" w:hAnsi="Times New Roman" w:cs="Times New Roman"/>
            <w:bCs/>
          </w:rPr>
          <w:t xml:space="preserve">. We also assessed ASV composition as a representation of potential prey composition using a canonical correspondence analysis (CCA) with surface sterilization as a predictor variable. We repeated the natural environment consumer potential diet item PERMANOVA with abundance data (Poisson distribution), conducted both presence-absence and abundance based PERMANOVA analyses on all potential diet items (including offered item) for </w:t>
        </w:r>
      </w:ins>
      <w:ins w:id="446" w:author="Ana Miller-Ter Kuile" w:date="2020-12-04T08:56:00Z">
        <w:r w:rsidR="00055091">
          <w:rPr>
            <w:rFonts w:ascii="Times New Roman" w:hAnsi="Times New Roman" w:cs="Times New Roman"/>
            <w:bCs/>
          </w:rPr>
          <w:t>feeding trial</w:t>
        </w:r>
      </w:ins>
      <w:ins w:id="447" w:author="Ana Miller-Ter Kuile" w:date="2020-12-03T11:13:00Z">
        <w:r>
          <w:rPr>
            <w:rFonts w:ascii="Times New Roman" w:hAnsi="Times New Roman" w:cs="Times New Roman"/>
            <w:bCs/>
          </w:rPr>
          <w:t xml:space="preserve"> consumers, and repeated each analysis using the </w:t>
        </w:r>
        <w:proofErr w:type="spellStart"/>
        <w:r>
          <w:rPr>
            <w:rFonts w:ascii="Times New Roman" w:hAnsi="Times New Roman" w:cs="Times New Roman"/>
            <w:bCs/>
          </w:rPr>
          <w:t>adonis</w:t>
        </w:r>
        <w:proofErr w:type="spellEnd"/>
        <w:r>
          <w:rPr>
            <w:rFonts w:ascii="Times New Roman" w:hAnsi="Times New Roman" w:cs="Times New Roman"/>
            <w:bCs/>
          </w:rPr>
          <w:t>() function from the vegan package (version 2.5.6) in R (</w:t>
        </w:r>
        <w:proofErr w:type="spellStart"/>
        <w:r>
          <w:rPr>
            <w:rFonts w:ascii="Times New Roman" w:hAnsi="Times New Roman" w:cs="Times New Roman"/>
            <w:bCs/>
          </w:rPr>
          <w:t>dist</w:t>
        </w:r>
        <w:proofErr w:type="spellEnd"/>
        <w:r>
          <w:rPr>
            <w:rFonts w:ascii="Times New Roman" w:hAnsi="Times New Roman" w:cs="Times New Roman"/>
            <w:bCs/>
          </w:rPr>
          <w:t xml:space="preserve"> = “</w:t>
        </w:r>
        <w:proofErr w:type="spellStart"/>
        <w:r>
          <w:rPr>
            <w:rFonts w:ascii="Times New Roman" w:hAnsi="Times New Roman" w:cs="Times New Roman"/>
            <w:bCs/>
          </w:rPr>
          <w:t>jaccard</w:t>
        </w:r>
        <w:proofErr w:type="spellEnd"/>
        <w:r>
          <w:rPr>
            <w:rFonts w:ascii="Times New Roman" w:hAnsi="Times New Roman" w:cs="Times New Roman"/>
            <w:bCs/>
          </w:rPr>
          <w:t xml:space="preserve">” with binary = TRUE for presence/absence and </w:t>
        </w:r>
        <w:proofErr w:type="spellStart"/>
        <w:r>
          <w:rPr>
            <w:rFonts w:ascii="Times New Roman" w:hAnsi="Times New Roman" w:cs="Times New Roman"/>
            <w:bCs/>
          </w:rPr>
          <w:t>dist</w:t>
        </w:r>
        <w:proofErr w:type="spellEnd"/>
        <w:r>
          <w:rPr>
            <w:rFonts w:ascii="Times New Roman" w:hAnsi="Times New Roman" w:cs="Times New Roman"/>
            <w:bCs/>
          </w:rPr>
          <w:t xml:space="preserve"> = “bray” for abundance; Appendix D, Appendix E, Figures 6-8).</w:t>
        </w:r>
      </w:ins>
    </w:p>
    <w:p w14:paraId="23D495A3" w14:textId="77777777" w:rsidR="00F914D8" w:rsidRPr="006C6013" w:rsidRDefault="00F914D8" w:rsidP="001A318B">
      <w:pPr>
        <w:spacing w:line="480" w:lineRule="auto"/>
        <w:rPr>
          <w:rFonts w:ascii="Times New Roman" w:hAnsi="Times New Roman" w:cs="Times New Roman"/>
          <w:bCs/>
          <w:i/>
          <w:iCs/>
        </w:rPr>
      </w:pPr>
    </w:p>
    <w:p w14:paraId="3209A20C" w14:textId="2F26B4E6"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w:t>
      </w:r>
      <w:ins w:id="448" w:author="Ana Miller-Ter Kuile" w:date="2020-12-03T11:20:00Z">
        <w:r w:rsidR="00DE7098">
          <w:rPr>
            <w:rFonts w:ascii="Times New Roman" w:hAnsi="Times New Roman" w:cs="Times New Roman"/>
            <w:bCs/>
          </w:rPr>
          <w:t xml:space="preserve"> and mixed models</w:t>
        </w:r>
      </w:ins>
      <w:r>
        <w:rPr>
          <w:rFonts w:ascii="Times New Roman" w:hAnsi="Times New Roman" w:cs="Times New Roman"/>
          <w:bCs/>
        </w:rPr>
        <w:t>,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w:t>
      </w:r>
      <w:r>
        <w:rPr>
          <w:rFonts w:ascii="Times New Roman" w:hAnsi="Times New Roman" w:cs="Times New Roman"/>
          <w:bCs/>
        </w:rPr>
        <w:lastRenderedPageBreak/>
        <w:t xml:space="preserve">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DD6290">
        <w:rPr>
          <w:rFonts w:ascii="Times New Roman" w:eastAsiaTheme="minorEastAsia" w:hAnsi="Times New Roman" w:cs="Times New Roman"/>
        </w:rPr>
        <w:t>, or the degree of change in the response with every unit change in the predictor variables, with positive or negative values depending on the response direction</w:t>
      </w:r>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et al., 2009)","plainTextFormattedCitation":"(Bolker et al., 2009; Zuur et al., 2009)","previouslyFormattedCitation":"(Bolker et al., 2009; Zuur et al., 2009)"},"properties":{"noteIndex":0},"schema":"https://github.com/citation-style-language/schema/raw/master/csl-citation.json"}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(Bolker et al., 2009; Zuur et al., 2009)</w:t>
      </w:r>
      <w:r w:rsidR="00567CC8">
        <w:rPr>
          <w:rFonts w:ascii="Times New Roman" w:hAnsi="Times New Roman" w:cs="Times New Roman"/>
          <w:bCs/>
        </w:rPr>
        <w:fldChar w:fldCharType="end"/>
      </w:r>
      <w:r w:rsidR="00567CC8">
        <w:rPr>
          <w:rFonts w:ascii="Times New Roman" w:hAnsi="Times New Roman" w:cs="Times New Roman"/>
          <w:bCs/>
        </w:rPr>
        <w:t xml:space="preserve">. </w:t>
      </w:r>
      <w:ins w:id="449" w:author="Ana Miller-Ter Kuile" w:date="2020-12-03T11:22:00Z">
        <w:r w:rsidR="00AB219D">
          <w:rPr>
            <w:rFonts w:ascii="Times New Roman" w:hAnsi="Times New Roman" w:cs="Times New Roman"/>
            <w:bCs/>
          </w:rPr>
          <w:t>We performed the</w:t>
        </w:r>
      </w:ins>
      <w:ins w:id="450" w:author="Ana Miller-Ter Kuile" w:date="2020-12-03T11:20:00Z">
        <w:r w:rsidR="00DE7098">
          <w:rPr>
            <w:rFonts w:ascii="Times New Roman" w:hAnsi="Times New Roman" w:cs="Times New Roman"/>
            <w:bCs/>
          </w:rPr>
          <w:t xml:space="preserve"> CCA analysis using the vegan package</w:t>
        </w:r>
      </w:ins>
      <w:ins w:id="451" w:author="Ana Miller-Ter Kuile" w:date="2020-12-08T09:29:00Z">
        <w:r w:rsidR="00DA550F">
          <w:rPr>
            <w:rFonts w:ascii="Times New Roman" w:hAnsi="Times New Roman" w:cs="Times New Roman"/>
            <w:bCs/>
          </w:rPr>
          <w:t xml:space="preserve"> in R</w:t>
        </w:r>
      </w:ins>
      <w:ins w:id="452" w:author="Ana Miller-Ter Kuile" w:date="2020-12-03T11:22:00Z">
        <w:r w:rsidR="00AB219D">
          <w:rPr>
            <w:rFonts w:ascii="Times New Roman" w:hAnsi="Times New Roman" w:cs="Times New Roman"/>
            <w:bCs/>
          </w:rPr>
          <w:t xml:space="preserve">, </w:t>
        </w:r>
      </w:ins>
      <w:ins w:id="453" w:author="Ana Miller-Ter Kuile" w:date="2020-12-03T11:21:00Z">
        <w:r w:rsidR="00DE7098">
          <w:rPr>
            <w:rFonts w:ascii="Times New Roman" w:hAnsi="Times New Roman" w:cs="Times New Roman"/>
            <w:bCs/>
          </w:rPr>
          <w:t>compar</w:t>
        </w:r>
      </w:ins>
      <w:ins w:id="454" w:author="Ana Miller-Ter Kuile" w:date="2020-12-03T11:22:00Z">
        <w:r w:rsidR="00AB219D">
          <w:rPr>
            <w:rFonts w:ascii="Times New Roman" w:hAnsi="Times New Roman" w:cs="Times New Roman"/>
            <w:bCs/>
          </w:rPr>
          <w:t>ing a model with surface sterilization as a fixed effect</w:t>
        </w:r>
      </w:ins>
      <w:ins w:id="455" w:author="Ana Miller-Ter Kuile" w:date="2020-12-03T11:21:00Z">
        <w:r w:rsidR="00DE7098">
          <w:rPr>
            <w:rFonts w:ascii="Times New Roman" w:hAnsi="Times New Roman" w:cs="Times New Roman"/>
            <w:bCs/>
          </w:rPr>
          <w:t xml:space="preserve"> to a null model using an ANOVA. </w:t>
        </w:r>
      </w:ins>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w:t>
      </w:r>
      <w:r w:rsidR="004A002C">
        <w:rPr>
          <w:rFonts w:ascii="Times New Roman" w:hAnsi="Times New Roman" w:cs="Times New Roman"/>
          <w:bCs/>
        </w:rPr>
        <w:fldChar w:fldCharType="begin" w:fldLock="1"/>
      </w:r>
      <w:r w:rsidR="004A002C">
        <w:rPr>
          <w:rFonts w:ascii="Times New Roman" w:hAnsi="Times New Roman" w:cs="Times New Roman"/>
          <w:bCs/>
        </w:rPr>
        <w:instrText>ADDIN CSL_CITATION {"citationItems":[{"id":"ITEM-1","itemData":{"author":[{"dropping-particle":"","family":"Miller-ter Kuile","given":"Ana","non-dropping-particle":"","parse-names":false,"suffix":""}],"container-title":"Github Repository","id":"ITEM-1","issued":{"date-parts":[["2020"]]},"title":"DNA_Diet_Methods","type":"webpage"},"uris":["http://www.mendeley.com/documents/?uuid=db1eda7a-d685-426b-b587-35790b41f557"]},{"id":"ITEM-2","itemData":{"author":[{"dropping-particle":"","family":"Miller-ter Kuile","given":"Ana","non-dropping-particle":"","parse-names":false,"suffix":""}],"container-title":"NCBI BioProject Database","id":"ITEM-2","issued":{"date-parts":[["2020"]]},"title":"BioProject: PRJNA639981","type":"webpage"},"uris":["http://www.mendeley.com/documents/?uuid=f63b3914-161c-4fa1-8459-dcdfeb616690"]}],"mendeley":{"formattedCitation":"(Miller-ter Kuile, 2020b, 2020a)","plainTextFormattedCitation":"(Miller-ter Kuile, 2020b, 2020a)","previouslyFormattedCitation":"(Miller-ter Kuile, 2020b, 2020a)"},"properties":{"noteIndex":0},"schema":"https://github.com/citation-style-language/schema/raw/master/csl-citation.json"}</w:instrText>
      </w:r>
      <w:r w:rsidR="004A002C">
        <w:rPr>
          <w:rFonts w:ascii="Times New Roman" w:hAnsi="Times New Roman" w:cs="Times New Roman"/>
          <w:bCs/>
        </w:rPr>
        <w:fldChar w:fldCharType="separate"/>
      </w:r>
      <w:r w:rsidR="004A002C" w:rsidRPr="004A002C">
        <w:rPr>
          <w:rFonts w:ascii="Times New Roman" w:hAnsi="Times New Roman" w:cs="Times New Roman"/>
          <w:bCs/>
          <w:noProof/>
        </w:rPr>
        <w:t>(Miller-ter Kuile, 2020b, 2020a)</w:t>
      </w:r>
      <w:r w:rsidR="004A002C">
        <w:rPr>
          <w:rFonts w:ascii="Times New Roman" w:hAnsi="Times New Roman" w:cs="Times New Roman"/>
          <w:bCs/>
        </w:rPr>
        <w:fldChar w:fldCharType="end"/>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5F04912D"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w:t>
      </w:r>
      <w:del w:id="456" w:author="Ana Miller-Ter Kuile" w:date="2020-11-30T16:26:00Z">
        <w:r w:rsidR="002054F2" w:rsidDel="005D3E8B">
          <w:rPr>
            <w:rFonts w:ascii="Times New Roman" w:hAnsi="Times New Roman" w:cs="Times New Roman"/>
            <w:bCs/>
          </w:rPr>
          <w:delText xml:space="preserve">mesocosm: n = 8 surface sterilized, n = 11 unsterilized; </w:delText>
        </w:r>
      </w:del>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ins w:id="457" w:author="Ana Miller-Ter Kuile" w:date="2020-11-30T16:26:00Z">
        <w:r w:rsidR="005D3E8B">
          <w:rPr>
            <w:rFonts w:ascii="Times New Roman" w:hAnsi="Times New Roman" w:cs="Times New Roman"/>
            <w:bCs/>
          </w:rPr>
          <w:t>,</w:t>
        </w:r>
        <w:r w:rsidR="005D3E8B" w:rsidRPr="005D3E8B">
          <w:rPr>
            <w:rFonts w:ascii="Times New Roman" w:hAnsi="Times New Roman" w:cs="Times New Roman"/>
            <w:bCs/>
          </w:rPr>
          <w:t xml:space="preserve"> </w:t>
        </w:r>
      </w:ins>
      <w:ins w:id="458" w:author="Ana Miller-Ter Kuile" w:date="2020-12-03T11:24:00Z">
        <w:r w:rsidR="00C444C7">
          <w:rPr>
            <w:rFonts w:ascii="Times New Roman" w:hAnsi="Times New Roman" w:cs="Times New Roman"/>
            <w:bCs/>
          </w:rPr>
          <w:t>feeding trials</w:t>
        </w:r>
      </w:ins>
      <w:ins w:id="459" w:author="Ana Miller-Ter Kuile" w:date="2020-11-30T16:26:00Z">
        <w:r w:rsidR="005D3E8B">
          <w:rPr>
            <w:rFonts w:ascii="Times New Roman" w:hAnsi="Times New Roman" w:cs="Times New Roman"/>
            <w:bCs/>
          </w:rPr>
          <w:t xml:space="preserve">: n = 8 surface sterilized, n = 11 unsterilized; </w:t>
        </w:r>
      </w:ins>
      <w:del w:id="460" w:author="Ana Miller-Ter Kuile" w:date="2020-11-30T16:26:00Z">
        <w:r w:rsidR="00183A9E" w:rsidDel="005D3E8B">
          <w:rPr>
            <w:rFonts w:ascii="Times New Roman" w:hAnsi="Times New Roman" w:cs="Times New Roman"/>
            <w:bCs/>
          </w:rPr>
          <w:delText xml:space="preserve">, </w:delText>
        </w:r>
      </w:del>
      <w:r w:rsidR="00183A9E">
        <w:rPr>
          <w:rFonts w:ascii="Times New Roman" w:hAnsi="Times New Roman" w:cs="Times New Roman"/>
          <w:bCs/>
        </w:rPr>
        <w:t>Table 1</w:t>
      </w:r>
      <w:r w:rsidR="002054F2">
        <w:rPr>
          <w:rFonts w:ascii="Times New Roman" w:hAnsi="Times New Roman" w:cs="Times New Roman"/>
          <w:bCs/>
        </w:rPr>
        <w:t>)</w:t>
      </w:r>
      <w:r w:rsidR="007222CD">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w:t>
      </w:r>
      <w:r w:rsidR="0033087E">
        <w:rPr>
          <w:rFonts w:ascii="Times New Roman" w:hAnsi="Times New Roman" w:cs="Times New Roman"/>
          <w:bCs/>
        </w:rPr>
        <w:lastRenderedPageBreak/>
        <w:t xml:space="preserve">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Twenty-three percent of the</w:t>
      </w:r>
      <w:ins w:id="461" w:author="Ana Miller-Ter Kuile" w:date="2020-12-03T11:45:00Z">
        <w:r w:rsidR="001705CA">
          <w:rPr>
            <w:rFonts w:ascii="Times New Roman" w:hAnsi="Times New Roman" w:cs="Times New Roman"/>
            <w:bCs/>
          </w:rPr>
          <w:t xml:space="preserve"> total </w:t>
        </w:r>
      </w:ins>
      <w:del w:id="462" w:author="Ana Miller-Ter Kuile" w:date="2020-12-03T11:45:00Z">
        <w:r w:rsidR="0033087E" w:rsidDel="001705CA">
          <w:rPr>
            <w:rFonts w:ascii="Times New Roman" w:hAnsi="Times New Roman" w:cs="Times New Roman"/>
            <w:bCs/>
          </w:rPr>
          <w:delText xml:space="preserve">se </w:delText>
        </w:r>
      </w:del>
      <w:del w:id="463" w:author="Ana Miller-Ter Kuile" w:date="2020-11-30T16:26:00Z">
        <w:r w:rsidR="0033087E" w:rsidDel="007601C3">
          <w:rPr>
            <w:rFonts w:ascii="Times New Roman" w:hAnsi="Times New Roman" w:cs="Times New Roman"/>
            <w:bCs/>
          </w:rPr>
          <w:delText xml:space="preserve">taxonomies </w:delText>
        </w:r>
      </w:del>
      <w:ins w:id="464" w:author="Ana Miller-Ter Kuile" w:date="2020-11-30T16:26:00Z">
        <w:r w:rsidR="007601C3">
          <w:rPr>
            <w:rFonts w:ascii="Times New Roman" w:hAnsi="Times New Roman" w:cs="Times New Roman"/>
            <w:bCs/>
          </w:rPr>
          <w:t xml:space="preserve">ASVs </w:t>
        </w:r>
      </w:ins>
      <w:r w:rsidR="0033087E">
        <w:rPr>
          <w:rFonts w:ascii="Times New Roman" w:hAnsi="Times New Roman" w:cs="Times New Roman"/>
          <w:bCs/>
        </w:rPr>
        <w:t xml:space="preserve">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w:t>
      </w:r>
      <w:ins w:id="465" w:author="Ana Miller-Ter Kuile" w:date="2020-12-03T11:47:00Z">
        <w:r w:rsidR="001705CA">
          <w:rPr>
            <w:rFonts w:ascii="Times New Roman" w:hAnsi="Times New Roman" w:cs="Times New Roman"/>
            <w:bCs/>
          </w:rPr>
          <w:t xml:space="preserve"> (</w:t>
        </w:r>
      </w:ins>
      <w:del w:id="466" w:author="Ana Miller-Ter Kuile" w:date="2020-12-03T11:47:00Z">
        <w:r w:rsidR="0033087E" w:rsidDel="001705CA">
          <w:rPr>
            <w:rFonts w:ascii="Times New Roman" w:hAnsi="Times New Roman" w:cs="Times New Roman"/>
            <w:bCs/>
          </w:rPr>
          <w:delText xml:space="preserve">. </w:delText>
        </w:r>
      </w:del>
      <w:ins w:id="467" w:author="Ana Miller-Ter Kuile" w:date="2020-12-03T11:47:00Z">
        <w:r w:rsidR="001705CA">
          <w:rPr>
            <w:rFonts w:ascii="Times New Roman" w:hAnsi="Times New Roman" w:cs="Times New Roman"/>
            <w:bCs/>
          </w:rPr>
          <w:t>t</w:t>
        </w:r>
      </w:ins>
      <w:ins w:id="468" w:author="Ana Miller-Ter Kuile" w:date="2020-12-03T11:45:00Z">
        <w:r w:rsidR="001705CA">
          <w:rPr>
            <w:rFonts w:ascii="Times New Roman" w:hAnsi="Times New Roman" w:cs="Times New Roman"/>
            <w:bCs/>
          </w:rPr>
          <w:t>he remaining</w:t>
        </w:r>
      </w:ins>
      <w:ins w:id="469" w:author="Ana Miller-Ter Kuile" w:date="2020-12-07T16:05:00Z">
        <w:r w:rsidR="002160A3">
          <w:rPr>
            <w:rFonts w:ascii="Times New Roman" w:hAnsi="Times New Roman" w:cs="Times New Roman"/>
            <w:bCs/>
          </w:rPr>
          <w:t xml:space="preserve"> 73</w:t>
        </w:r>
      </w:ins>
      <w:ins w:id="470" w:author="Ana Miller-Ter Kuile" w:date="2020-12-03T11:45:00Z">
        <w:r w:rsidR="001705CA">
          <w:rPr>
            <w:rFonts w:ascii="Times New Roman" w:hAnsi="Times New Roman" w:cs="Times New Roman"/>
            <w:bCs/>
          </w:rPr>
          <w:t xml:space="preserve"> ASVs corresponded to non-diet i</w:t>
        </w:r>
      </w:ins>
      <w:ins w:id="471" w:author="Ana Miller-Ter Kuile" w:date="2020-12-03T11:46:00Z">
        <w:r w:rsidR="001705CA">
          <w:rPr>
            <w:rFonts w:ascii="Times New Roman" w:hAnsi="Times New Roman" w:cs="Times New Roman"/>
            <w:bCs/>
          </w:rPr>
          <w:t>tems, including fungi</w:t>
        </w:r>
      </w:ins>
      <w:ins w:id="472" w:author="Ana Miller-Ter Kuile" w:date="2020-12-03T11:47:00Z">
        <w:r w:rsidR="001705CA">
          <w:rPr>
            <w:rFonts w:ascii="Times New Roman" w:hAnsi="Times New Roman" w:cs="Times New Roman"/>
            <w:bCs/>
          </w:rPr>
          <w:t>, bacteria, and human DNA).</w:t>
        </w:r>
      </w:ins>
      <w:ins w:id="473" w:author="Ana Miller-Ter Kuile" w:date="2020-12-03T11:46:00Z">
        <w:r w:rsidR="001705CA">
          <w:rPr>
            <w:rFonts w:ascii="Times New Roman" w:hAnsi="Times New Roman" w:cs="Times New Roman"/>
            <w:bCs/>
          </w:rPr>
          <w:t xml:space="preserve"> </w:t>
        </w:r>
      </w:ins>
      <w:ins w:id="474" w:author="Ana Miller-Ter Kuile" w:date="2020-12-03T11:57:00Z">
        <w:r w:rsidR="003E0820">
          <w:rPr>
            <w:rFonts w:ascii="Times New Roman" w:hAnsi="Times New Roman" w:cs="Times New Roman"/>
            <w:bCs/>
          </w:rPr>
          <w:t>ASVs that matched to the consu</w:t>
        </w:r>
      </w:ins>
      <w:ins w:id="475" w:author="Ana Miller-Ter Kuile" w:date="2020-12-03T11:58:00Z">
        <w:r w:rsidR="003E0820">
          <w:rPr>
            <w:rFonts w:ascii="Times New Roman" w:hAnsi="Times New Roman" w:cs="Times New Roman"/>
            <w:bCs/>
          </w:rPr>
          <w:t>mer</w:t>
        </w:r>
      </w:ins>
      <w:ins w:id="476" w:author="Ana Miller-Ter Kuile" w:date="2020-12-03T12:00:00Z">
        <w:r w:rsidR="003E0820">
          <w:rPr>
            <w:rFonts w:ascii="Times New Roman" w:hAnsi="Times New Roman" w:cs="Times New Roman"/>
            <w:bCs/>
          </w:rPr>
          <w:t xml:space="preserve"> comprised the majority of each sample</w:t>
        </w:r>
      </w:ins>
      <w:ins w:id="477" w:author="Ana Miller-Ter Kuile" w:date="2020-12-03T11:58:00Z">
        <w:r w:rsidR="003E0820">
          <w:rPr>
            <w:rFonts w:ascii="Times New Roman" w:hAnsi="Times New Roman" w:cs="Times New Roman"/>
            <w:bCs/>
          </w:rPr>
          <w:t xml:space="preserve"> (98 ± 0.6%</w:t>
        </w:r>
      </w:ins>
      <w:ins w:id="478" w:author="Ana Miller-Ter Kuile" w:date="2020-12-03T11:59:00Z">
        <w:r w:rsidR="003E0820">
          <w:rPr>
            <w:rFonts w:ascii="Times New Roman" w:hAnsi="Times New Roman" w:cs="Times New Roman"/>
            <w:bCs/>
          </w:rPr>
          <w:t xml:space="preserve"> of </w:t>
        </w:r>
      </w:ins>
      <w:ins w:id="479" w:author="Ana Miller-Ter Kuile" w:date="2020-12-03T12:00:00Z">
        <w:r w:rsidR="003E0820">
          <w:rPr>
            <w:rFonts w:ascii="Times New Roman" w:hAnsi="Times New Roman" w:cs="Times New Roman"/>
            <w:bCs/>
          </w:rPr>
          <w:t>rarefied abundance</w:t>
        </w:r>
      </w:ins>
      <w:ins w:id="480" w:author="Ana Miller-Ter Kuile" w:date="2020-12-03T11:58:00Z">
        <w:r w:rsidR="003E0820">
          <w:rPr>
            <w:rFonts w:ascii="Times New Roman" w:hAnsi="Times New Roman" w:cs="Times New Roman"/>
            <w:bCs/>
          </w:rPr>
          <w:t xml:space="preserve"> compared to 1.5 ± 0.6% </w:t>
        </w:r>
      </w:ins>
      <w:ins w:id="481" w:author="Ana Miller-Ter Kuile" w:date="2020-12-03T11:59:00Z">
        <w:r w:rsidR="003E0820">
          <w:rPr>
            <w:rFonts w:ascii="Times New Roman" w:hAnsi="Times New Roman" w:cs="Times New Roman"/>
            <w:bCs/>
          </w:rPr>
          <w:t xml:space="preserve">for </w:t>
        </w:r>
      </w:ins>
      <w:ins w:id="482" w:author="Ana Miller-Ter Kuile" w:date="2020-12-03T12:45:00Z">
        <w:r w:rsidR="007E5E64">
          <w:rPr>
            <w:rFonts w:ascii="Times New Roman" w:hAnsi="Times New Roman" w:cs="Times New Roman"/>
            <w:bCs/>
          </w:rPr>
          <w:t xml:space="preserve">potential </w:t>
        </w:r>
      </w:ins>
      <w:ins w:id="483" w:author="Ana Miller-Ter Kuile" w:date="2020-12-03T11:59:00Z">
        <w:r w:rsidR="003E0820">
          <w:rPr>
            <w:rFonts w:ascii="Times New Roman" w:hAnsi="Times New Roman" w:cs="Times New Roman"/>
            <w:bCs/>
          </w:rPr>
          <w:t>diet</w:t>
        </w:r>
      </w:ins>
      <w:ins w:id="484" w:author="Ana Miller-Ter Kuile" w:date="2020-12-03T11:58:00Z">
        <w:r w:rsidR="003E0820">
          <w:rPr>
            <w:rFonts w:ascii="Times New Roman" w:hAnsi="Times New Roman" w:cs="Times New Roman"/>
            <w:bCs/>
          </w:rPr>
          <w:t xml:space="preserve"> and 0.3 </w:t>
        </w:r>
      </w:ins>
      <w:ins w:id="485" w:author="Ana Miller-Ter Kuile" w:date="2020-12-03T11:59:00Z">
        <w:r w:rsidR="003E0820">
          <w:rPr>
            <w:rFonts w:ascii="Times New Roman" w:hAnsi="Times New Roman" w:cs="Times New Roman"/>
            <w:bCs/>
          </w:rPr>
          <w:t xml:space="preserve">± 0.1% for non-diet). </w:t>
        </w:r>
      </w:ins>
      <w:r w:rsidR="0033087E">
        <w:rPr>
          <w:rFonts w:ascii="Times New Roman" w:hAnsi="Times New Roman" w:cs="Times New Roman"/>
          <w:bCs/>
        </w:rPr>
        <w:t xml:space="preserve">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w:t>
      </w:r>
      <w:ins w:id="486" w:author="Ana Miller-Ter Kuile" w:date="2020-12-04T08:48:00Z">
        <w:r w:rsidR="009A6280">
          <w:rPr>
            <w:rFonts w:ascii="Times New Roman" w:hAnsi="Times New Roman" w:cs="Times New Roman"/>
            <w:bCs/>
          </w:rPr>
          <w:t>In MEGAN, the family-level</w:t>
        </w:r>
      </w:ins>
      <w:ins w:id="487" w:author="Ana Miller-Ter Kuile" w:date="2020-12-04T08:52:00Z">
        <w:r w:rsidR="009A6280">
          <w:rPr>
            <w:rFonts w:ascii="Times New Roman" w:hAnsi="Times New Roman" w:cs="Times New Roman"/>
            <w:bCs/>
          </w:rPr>
          <w:t xml:space="preserve"> assignments family-level assignments corresponded to 100% coverage results (</w:t>
        </w:r>
      </w:ins>
      <w:ins w:id="488" w:author="Ana Miller-Ter Kuile" w:date="2020-12-04T08:53:00Z">
        <w:r w:rsidR="009A6280">
          <w:rPr>
            <w:rFonts w:ascii="Times New Roman" w:hAnsi="Times New Roman" w:cs="Times New Roman"/>
            <w:bCs/>
          </w:rPr>
          <w:t xml:space="preserve">LCA parameters: </w:t>
        </w:r>
        <w:proofErr w:type="spellStart"/>
        <w:r w:rsidR="009A6280">
          <w:rPr>
            <w:rFonts w:ascii="Times New Roman" w:hAnsi="Times New Roman" w:cs="Times New Roman"/>
            <w:bCs/>
          </w:rPr>
          <w:t>MinScore</w:t>
        </w:r>
        <w:proofErr w:type="spellEnd"/>
        <w:r w:rsidR="009A6280">
          <w:rPr>
            <w:rFonts w:ascii="Times New Roman" w:hAnsi="Times New Roman" w:cs="Times New Roman"/>
            <w:bCs/>
          </w:rPr>
          <w:t xml:space="preserve"> = 100, </w:t>
        </w:r>
        <w:proofErr w:type="spellStart"/>
        <w:r w:rsidR="009A6280">
          <w:rPr>
            <w:rFonts w:ascii="Times New Roman" w:hAnsi="Times New Roman" w:cs="Times New Roman"/>
            <w:bCs/>
          </w:rPr>
          <w:t>MaxExpected</w:t>
        </w:r>
        <w:proofErr w:type="spellEnd"/>
        <w:r w:rsidR="009A6280">
          <w:rPr>
            <w:rFonts w:ascii="Times New Roman" w:hAnsi="Times New Roman" w:cs="Times New Roman"/>
            <w:bCs/>
          </w:rPr>
          <w:t xml:space="preserve"> = 0.01, </w:t>
        </w:r>
        <w:proofErr w:type="spellStart"/>
        <w:r w:rsidR="009A6280">
          <w:rPr>
            <w:rFonts w:ascii="Times New Roman" w:hAnsi="Times New Roman" w:cs="Times New Roman"/>
            <w:bCs/>
          </w:rPr>
          <w:t>TopPercent</w:t>
        </w:r>
        <w:proofErr w:type="spellEnd"/>
        <w:r w:rsidR="009A6280">
          <w:rPr>
            <w:rFonts w:ascii="Times New Roman" w:hAnsi="Times New Roman" w:cs="Times New Roman"/>
            <w:bCs/>
          </w:rPr>
          <w:t xml:space="preserve"> = 10.0, </w:t>
        </w:r>
        <w:proofErr w:type="spellStart"/>
        <w:r w:rsidR="009A6280">
          <w:rPr>
            <w:rFonts w:ascii="Times New Roman" w:hAnsi="Times New Roman" w:cs="Times New Roman"/>
            <w:bCs/>
          </w:rPr>
          <w:t>Min</w:t>
        </w:r>
      </w:ins>
      <w:ins w:id="489" w:author="Ana Miller-Ter Kuile" w:date="2020-12-04T08:54:00Z">
        <w:r w:rsidR="009A6280">
          <w:rPr>
            <w:rFonts w:ascii="Times New Roman" w:hAnsi="Times New Roman" w:cs="Times New Roman"/>
            <w:bCs/>
          </w:rPr>
          <w:t>SupportPercent</w:t>
        </w:r>
        <w:proofErr w:type="spellEnd"/>
        <w:r w:rsidR="009A6280">
          <w:rPr>
            <w:rFonts w:ascii="Times New Roman" w:hAnsi="Times New Roman" w:cs="Times New Roman"/>
            <w:bCs/>
          </w:rPr>
          <w:t xml:space="preserve"> = 0.05, LCA = naïve)</w:t>
        </w:r>
      </w:ins>
      <w:ins w:id="490" w:author="Ana Miller-Ter Kuile" w:date="2020-12-08T09:02:00Z">
        <w:r w:rsidR="006D1356">
          <w:rPr>
            <w:rFonts w:ascii="Times New Roman" w:hAnsi="Times New Roman" w:cs="Times New Roman"/>
            <w:bCs/>
          </w:rPr>
          <w:t xml:space="preserve"> suggesting </w:t>
        </w:r>
      </w:ins>
      <w:ins w:id="491" w:author="Ana Miller-Ter Kuile" w:date="2020-12-08T09:29:00Z">
        <w:r w:rsidR="00DA550F">
          <w:rPr>
            <w:rFonts w:ascii="Times New Roman" w:hAnsi="Times New Roman" w:cs="Times New Roman"/>
            <w:bCs/>
          </w:rPr>
          <w:t>evidence of no</w:t>
        </w:r>
      </w:ins>
      <w:ins w:id="492" w:author="Ana Miller-Ter Kuile" w:date="2020-12-10T13:34:00Z">
        <w:r w:rsidR="00605C63">
          <w:rPr>
            <w:rFonts w:ascii="Times New Roman" w:hAnsi="Times New Roman" w:cs="Times New Roman"/>
            <w:bCs/>
          </w:rPr>
          <w:t xml:space="preserve"> mitochondrial pseudogenes</w:t>
        </w:r>
      </w:ins>
      <w:ins w:id="493" w:author="Ana Miller-Ter Kuile" w:date="2020-12-08T09:02:00Z">
        <w:r w:rsidR="006D1356">
          <w:rPr>
            <w:rFonts w:ascii="Times New Roman" w:hAnsi="Times New Roman" w:cs="Times New Roman"/>
            <w:bCs/>
          </w:rPr>
          <w:t xml:space="preserve"> </w:t>
        </w:r>
      </w:ins>
      <w:ins w:id="494" w:author="Ana Miller-Ter Kuile" w:date="2020-12-10T13:34:00Z">
        <w:r w:rsidR="00605C63">
          <w:rPr>
            <w:rFonts w:ascii="Times New Roman" w:hAnsi="Times New Roman" w:cs="Times New Roman"/>
            <w:bCs/>
          </w:rPr>
          <w:t>(</w:t>
        </w:r>
      </w:ins>
      <w:ins w:id="495" w:author="Ana Miller-Ter Kuile" w:date="2020-12-08T09:02:00Z">
        <w:r w:rsidR="006D1356">
          <w:rPr>
            <w:rFonts w:ascii="Times New Roman" w:hAnsi="Times New Roman" w:cs="Times New Roman"/>
            <w:bCs/>
          </w:rPr>
          <w:t>NUMTs</w:t>
        </w:r>
      </w:ins>
      <w:ins w:id="496" w:author="Ana Miller-Ter Kuile" w:date="2020-12-10T13:34:00Z">
        <w:r w:rsidR="00605C63">
          <w:rPr>
            <w:rFonts w:ascii="Times New Roman" w:hAnsi="Times New Roman" w:cs="Times New Roman"/>
            <w:bCs/>
          </w:rPr>
          <w:t>)</w:t>
        </w:r>
      </w:ins>
      <w:ins w:id="497" w:author="Ana Miller-Ter Kuile" w:date="2020-12-08T09:02:00Z">
        <w:r w:rsidR="006D1356">
          <w:rPr>
            <w:rFonts w:ascii="Times New Roman" w:hAnsi="Times New Roman" w:cs="Times New Roman"/>
            <w:bCs/>
          </w:rPr>
          <w:t xml:space="preserve"> at the family level </w:t>
        </w:r>
      </w:ins>
      <w:ins w:id="498" w:author="Ana Miller-Ter Kuile" w:date="2020-12-08T09:42:00Z">
        <w:r w:rsidR="00380F13">
          <w:rPr>
            <w:rFonts w:ascii="Times New Roman" w:hAnsi="Times New Roman" w:cs="Times New Roman"/>
            <w:bCs/>
          </w:rPr>
          <w:fldChar w:fldCharType="begin" w:fldLock="1"/>
        </w:r>
      </w:ins>
      <w:r w:rsidR="008B644C">
        <w:rPr>
          <w:rFonts w:ascii="Times New Roman" w:hAnsi="Times New Roman" w:cs="Times New Roman"/>
          <w:bCs/>
        </w:rPr>
        <w:instrText>ADDIN CSL_CITATION {"citationItems":[{"id":"ITEM-1","itemData":{"DOI":"10.1139/gen-2015-0228","ISSN":"08312796","PMID":"27611697","abstract":"We developed a novel protocol with superior quantitative analysis results for DNA metabarcoding of Collembola, a major soil microarthropod order. Degenerate PCR primers were designed for conserved regions in the mitochondrial cytochrome c oxidase subunit I (mtCOI) and 16S ribosomal RNA (mt16S) genes based on published collembolan mitogenomes. The best primer pair was selected based on its ability to amplify each gene, irrespective of the species. DNA was extracted from 10 natural communities sampled in a temperate forest (with typically 25-30 collembolan species per 10 soil samples) and 10 mock communities (with seven cultured collembolan species). The two gene regions were then amplified using the selected primers, ligated with adapters for 454 technology, and sequenced. Examination of the natural community samples showed that 32 and 36 operational taxonomic units (defined at a 90% sequence similarity threshold) were recovered from the mtCOI and mt16S data, respectively, which were comparable to the results of the microscopic identification of 25 morphospecies. Further, sequence abundances for each collembolan species from the mtCOI and mt16S data of the mock communities, after normalization by using a species as the internal control, showed good correlation with the number of individuals in the samples (R = 0.91-0.99), although relative species abundances within a mock community sample estimated from sequences were skewed from community composition in terms of the number of individuals or biomass of the species. Thus, this protocol enables the comparison of collembolan communities in a quantitative manner by metabarcoding.","author":[{"dropping-particle":"","family":"Saitoh","given":"Seikoh","non-dropping-particle":"","parse-names":false,"suffix":""},{"dropping-particle":"","family":"Aoyama","given":"Hiroaki","non-dropping-particle":"","parse-names":false,"suffix":""},{"dropping-particle":"","family":"Fujii","given":"Saori","non-dropping-particle":"","parse-names":false,"suffix":""},{"dropping-particle":"","family":"Sunagawa","given":"Haruki","non-dropping-particle":"","parse-names":false,"suffix":""},{"dropping-particle":"","family":"Nagahama","given":"Hideki","non-dropping-particle":"","parse-names":false,"suffix":""},{"dropping-particle":"","family":"Akutsu","given":"Masako","non-dropping-particle":"","parse-names":false,"suffix":""},{"dropping-particle":"","family":"Shinzato","given":"Naoya","non-dropping-particle":"","parse-names":false,"suffix":""},{"dropping-particle":"","family":"Kaneko","given":"Nobuhiro","non-dropping-particle":"","parse-names":false,"suffix":""},{"dropping-particle":"","family":"Nakamori","given":"Taizo","non-dropping-particle":"","parse-names":false,"suffix":""}],"container-title":"Genome","id":"ITEM-1","issue":"9","issued":{"date-parts":[["2016"]]},"page":"705-723","title":"A quantitative protocol for DNA metabarcoding of springtails (Collembola)","type":"article-journal","volume":"59"},"uris":["http://www.mendeley.com/documents/?uuid=c3e6fd28-fdd6-4604-bcc9-8783253ca4d0"]}],"mendeley":{"formattedCitation":"(Saitoh et al., 2016)","plainTextFormattedCitation":"(Saitoh et al., 2016)","previouslyFormattedCitation":"(Saitoh et al., 2016)"},"properties":{"noteIndex":0},"schema":"https://github.com/citation-style-language/schema/raw/master/csl-citation.json"}</w:instrText>
      </w:r>
      <w:r w:rsidR="00380F13">
        <w:rPr>
          <w:rFonts w:ascii="Times New Roman" w:hAnsi="Times New Roman" w:cs="Times New Roman"/>
          <w:bCs/>
        </w:rPr>
        <w:fldChar w:fldCharType="separate"/>
      </w:r>
      <w:r w:rsidR="00380F13" w:rsidRPr="00380F13">
        <w:rPr>
          <w:rFonts w:ascii="Times New Roman" w:hAnsi="Times New Roman" w:cs="Times New Roman"/>
          <w:bCs/>
          <w:noProof/>
        </w:rPr>
        <w:t>(Saitoh et al., 2016)</w:t>
      </w:r>
      <w:ins w:id="499" w:author="Ana Miller-Ter Kuile" w:date="2020-12-08T09:42:00Z">
        <w:r w:rsidR="00380F13">
          <w:rPr>
            <w:rFonts w:ascii="Times New Roman" w:hAnsi="Times New Roman" w:cs="Times New Roman"/>
            <w:bCs/>
          </w:rPr>
          <w:fldChar w:fldCharType="end"/>
        </w:r>
        <w:r w:rsidR="00380F13">
          <w:rPr>
            <w:rFonts w:ascii="Times New Roman" w:hAnsi="Times New Roman" w:cs="Times New Roman"/>
            <w:bCs/>
          </w:rPr>
          <w:t>.</w:t>
        </w:r>
      </w:ins>
      <w:ins w:id="500" w:author="Ana Miller-Ter Kuile" w:date="2020-12-04T08:53:00Z">
        <w:r w:rsidR="009A6280">
          <w:rPr>
            <w:rFonts w:ascii="Times New Roman" w:hAnsi="Times New Roman" w:cs="Times New Roman"/>
            <w:bCs/>
          </w:rPr>
          <w:t xml:space="preserve"> </w:t>
        </w:r>
      </w:ins>
      <w:r w:rsidR="0033087E">
        <w:rPr>
          <w:rFonts w:ascii="Times New Roman" w:hAnsi="Times New Roman" w:cs="Times New Roman"/>
          <w:bCs/>
        </w:rPr>
        <w:t xml:space="preserve">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3EDF8BF4" w:rsidR="00E70B33" w:rsidRDefault="005D5876" w:rsidP="002E1D10">
      <w:pPr>
        <w:spacing w:line="480" w:lineRule="auto"/>
        <w:rPr>
          <w:rFonts w:ascii="Times New Roman" w:hAnsi="Times New Roman" w:cs="Times New Roman"/>
          <w:bCs/>
        </w:rPr>
      </w:pPr>
      <w:ins w:id="501" w:author="Ana Miller-Ter Kuile" w:date="2020-12-04T09:02:00Z">
        <w:r>
          <w:rPr>
            <w:rFonts w:ascii="Times New Roman" w:hAnsi="Times New Roman" w:cs="Times New Roman"/>
            <w:bCs/>
          </w:rPr>
          <w:t>We detected potential diet in 89% (33 of 37) of natural environment consumers and offered diet (</w:t>
        </w:r>
        <w:r>
          <w:rPr>
            <w:rFonts w:ascii="Times New Roman" w:hAnsi="Times New Roman" w:cs="Times New Roman"/>
            <w:bCs/>
            <w:i/>
            <w:iCs/>
          </w:rPr>
          <w:t>O. japonica</w:t>
        </w:r>
        <w:r>
          <w:rPr>
            <w:rFonts w:ascii="Times New Roman" w:hAnsi="Times New Roman" w:cs="Times New Roman"/>
            <w:bCs/>
          </w:rPr>
          <w:t xml:space="preserve">) in 74% (14 of 19) of feeding trial consumers. </w:t>
        </w:r>
      </w:ins>
      <w:ins w:id="502" w:author="Ana Miller-Ter Kuile" w:date="2020-12-04T09:01:00Z">
        <w:r>
          <w:rPr>
            <w:rFonts w:ascii="Times New Roman" w:hAnsi="Times New Roman" w:cs="Times New Roman"/>
            <w:bCs/>
          </w:rPr>
          <w:t>For natural environment consumers, family-level taxonomic units corresponded to 20 families of potential diet items. The best model for potential diet detection</w:t>
        </w:r>
      </w:ins>
      <w:ins w:id="503" w:author="Ana Miller-Ter Kuile" w:date="2020-12-04T09:02:00Z">
        <w:r>
          <w:rPr>
            <w:rFonts w:ascii="Times New Roman" w:hAnsi="Times New Roman" w:cs="Times New Roman"/>
            <w:bCs/>
          </w:rPr>
          <w:t xml:space="preserve"> in natural environment consumers</w:t>
        </w:r>
      </w:ins>
      <w:ins w:id="504" w:author="Ana Miller-Ter Kuile" w:date="2020-12-04T09:01:00Z">
        <w:r>
          <w:rPr>
            <w:rFonts w:ascii="Times New Roman" w:hAnsi="Times New Roman" w:cs="Times New Roman"/>
            <w:bCs/>
          </w:rPr>
          <w:t xml:space="preserve"> was the null model that did not include surface sterilization treatment as a fixed effect (Figure 1</w:t>
        </w:r>
      </w:ins>
      <w:ins w:id="505" w:author="Ana Miller-Ter Kuile" w:date="2020-12-10T13:36:00Z">
        <w:r w:rsidR="00605C63">
          <w:rPr>
            <w:rFonts w:ascii="Times New Roman" w:hAnsi="Times New Roman" w:cs="Times New Roman"/>
            <w:bCs/>
          </w:rPr>
          <w:t xml:space="preserve">, </w:t>
        </w:r>
      </w:ins>
      <w:ins w:id="506" w:author="Ana Miller-Ter Kuile" w:date="2020-12-04T09:01:00Z">
        <w:r>
          <w:rPr>
            <w:rFonts w:ascii="Times New Roman" w:hAnsi="Times New Roman" w:cs="Times New Roman"/>
            <w:bCs/>
          </w:rPr>
          <w:t xml:space="preserve">Appendix D). </w:t>
        </w:r>
      </w:ins>
      <w:del w:id="507" w:author="Ana Miller-Ter Kuile" w:date="2020-12-04T09:02:00Z">
        <w:r w:rsidR="00216531" w:rsidDel="005D5876">
          <w:rPr>
            <w:rFonts w:ascii="Times New Roman" w:hAnsi="Times New Roman" w:cs="Times New Roman"/>
            <w:bCs/>
          </w:rPr>
          <w:delText xml:space="preserve">We detected </w:delText>
        </w:r>
        <w:r w:rsidR="00FF035B" w:rsidDel="005D5876">
          <w:rPr>
            <w:rFonts w:ascii="Times New Roman" w:hAnsi="Times New Roman" w:cs="Times New Roman"/>
            <w:bCs/>
          </w:rPr>
          <w:delText>offered</w:delText>
        </w:r>
        <w:r w:rsidR="00586CA5" w:rsidDel="005D5876">
          <w:rPr>
            <w:rFonts w:ascii="Times New Roman" w:hAnsi="Times New Roman" w:cs="Times New Roman"/>
            <w:bCs/>
          </w:rPr>
          <w:delText xml:space="preserve"> </w:delText>
        </w:r>
        <w:r w:rsidR="00047D80" w:rsidDel="005D5876">
          <w:rPr>
            <w:rFonts w:ascii="Times New Roman" w:hAnsi="Times New Roman" w:cs="Times New Roman"/>
            <w:bCs/>
          </w:rPr>
          <w:delText>diet</w:delText>
        </w:r>
        <w:r w:rsidR="009C4627" w:rsidDel="005D5876">
          <w:rPr>
            <w:rFonts w:ascii="Times New Roman" w:hAnsi="Times New Roman" w:cs="Times New Roman"/>
            <w:bCs/>
          </w:rPr>
          <w:delText xml:space="preserve"> (</w:delText>
        </w:r>
        <w:r w:rsidR="009C4627" w:rsidDel="005D5876">
          <w:rPr>
            <w:rFonts w:ascii="Times New Roman" w:hAnsi="Times New Roman" w:cs="Times New Roman"/>
            <w:bCs/>
            <w:i/>
            <w:iCs/>
          </w:rPr>
          <w:delText>O. japonica</w:delText>
        </w:r>
        <w:r w:rsidR="009C4627" w:rsidDel="005D5876">
          <w:rPr>
            <w:rFonts w:ascii="Times New Roman" w:hAnsi="Times New Roman" w:cs="Times New Roman"/>
            <w:bCs/>
          </w:rPr>
          <w:delText>)</w:delText>
        </w:r>
        <w:r w:rsidR="00216531" w:rsidDel="005D5876">
          <w:rPr>
            <w:rFonts w:ascii="Times New Roman" w:hAnsi="Times New Roman" w:cs="Times New Roman"/>
            <w:bCs/>
          </w:rPr>
          <w:delText xml:space="preserve"> in </w:delText>
        </w:r>
        <w:r w:rsidR="00405B05" w:rsidDel="005D5876">
          <w:rPr>
            <w:rFonts w:ascii="Times New Roman" w:hAnsi="Times New Roman" w:cs="Times New Roman"/>
            <w:bCs/>
          </w:rPr>
          <w:delText>74</w:delText>
        </w:r>
        <w:r w:rsidR="00216531" w:rsidDel="005D5876">
          <w:rPr>
            <w:rFonts w:ascii="Times New Roman" w:hAnsi="Times New Roman" w:cs="Times New Roman"/>
            <w:bCs/>
          </w:rPr>
          <w:delText>%</w:delText>
        </w:r>
        <w:r w:rsidR="00814E6D" w:rsidDel="005D5876">
          <w:rPr>
            <w:rFonts w:ascii="Times New Roman" w:hAnsi="Times New Roman" w:cs="Times New Roman"/>
            <w:bCs/>
          </w:rPr>
          <w:delText xml:space="preserve"> </w:delText>
        </w:r>
        <w:r w:rsidR="00CE42FF" w:rsidDel="005D5876">
          <w:rPr>
            <w:rFonts w:ascii="Times New Roman" w:hAnsi="Times New Roman" w:cs="Times New Roman"/>
            <w:bCs/>
          </w:rPr>
          <w:delText>(</w:delText>
        </w:r>
        <w:r w:rsidR="00B61F8E" w:rsidDel="005D5876">
          <w:rPr>
            <w:rFonts w:ascii="Times New Roman" w:hAnsi="Times New Roman" w:cs="Times New Roman"/>
            <w:bCs/>
          </w:rPr>
          <w:delText>14</w:delText>
        </w:r>
        <w:r w:rsidR="00CE42FF" w:rsidDel="005D5876">
          <w:rPr>
            <w:rFonts w:ascii="Times New Roman" w:hAnsi="Times New Roman" w:cs="Times New Roman"/>
            <w:bCs/>
          </w:rPr>
          <w:delText xml:space="preserve"> of </w:delText>
        </w:r>
        <w:r w:rsidR="00B61F8E" w:rsidDel="005D5876">
          <w:rPr>
            <w:rFonts w:ascii="Times New Roman" w:hAnsi="Times New Roman" w:cs="Times New Roman"/>
            <w:bCs/>
          </w:rPr>
          <w:delText>19</w:delText>
        </w:r>
        <w:r w:rsidR="00CE42FF" w:rsidDel="005D5876">
          <w:rPr>
            <w:rFonts w:ascii="Times New Roman" w:hAnsi="Times New Roman" w:cs="Times New Roman"/>
            <w:bCs/>
          </w:rPr>
          <w:delText xml:space="preserve">) </w:delText>
        </w:r>
        <w:r w:rsidR="00216531" w:rsidDel="005D5876">
          <w:rPr>
            <w:rFonts w:ascii="Times New Roman" w:hAnsi="Times New Roman" w:cs="Times New Roman"/>
            <w:bCs/>
          </w:rPr>
          <w:delText xml:space="preserve">of </w:delText>
        </w:r>
      </w:del>
      <w:del w:id="508" w:author="Ana Miller-Ter Kuile" w:date="2020-12-04T08:56:00Z">
        <w:r w:rsidR="00216531" w:rsidDel="00055091">
          <w:rPr>
            <w:rFonts w:ascii="Times New Roman" w:hAnsi="Times New Roman" w:cs="Times New Roman"/>
            <w:bCs/>
          </w:rPr>
          <w:delText>mesocosm</w:delText>
        </w:r>
      </w:del>
      <w:del w:id="509" w:author="Ana Miller-Ter Kuile" w:date="2020-12-04T09:02:00Z">
        <w:r w:rsidR="00216531" w:rsidDel="005D5876">
          <w:rPr>
            <w:rFonts w:ascii="Times New Roman" w:hAnsi="Times New Roman" w:cs="Times New Roman"/>
            <w:bCs/>
          </w:rPr>
          <w:delText xml:space="preserve"> </w:delText>
        </w:r>
        <w:r w:rsidR="003D1F8E" w:rsidDel="005D5876">
          <w:rPr>
            <w:rFonts w:ascii="Times New Roman" w:hAnsi="Times New Roman" w:cs="Times New Roman"/>
            <w:bCs/>
          </w:rPr>
          <w:delText xml:space="preserve">consumers </w:delText>
        </w:r>
        <w:r w:rsidR="00216531" w:rsidDel="005D5876">
          <w:rPr>
            <w:rFonts w:ascii="Times New Roman" w:hAnsi="Times New Roman" w:cs="Times New Roman"/>
            <w:bCs/>
          </w:rPr>
          <w:delText>and</w:delText>
        </w:r>
        <w:r w:rsidR="00586CA5" w:rsidDel="005D5876">
          <w:rPr>
            <w:rFonts w:ascii="Times New Roman" w:hAnsi="Times New Roman" w:cs="Times New Roman"/>
            <w:bCs/>
          </w:rPr>
          <w:delText xml:space="preserve"> </w:delText>
        </w:r>
        <w:r w:rsidR="00183A9E" w:rsidDel="005D5876">
          <w:rPr>
            <w:rFonts w:ascii="Times New Roman" w:hAnsi="Times New Roman" w:cs="Times New Roman"/>
            <w:bCs/>
          </w:rPr>
          <w:delText xml:space="preserve">detected </w:delText>
        </w:r>
        <w:r w:rsidR="00DD6290" w:rsidDel="005D5876">
          <w:rPr>
            <w:rFonts w:ascii="Times New Roman" w:hAnsi="Times New Roman" w:cs="Times New Roman"/>
            <w:bCs/>
          </w:rPr>
          <w:delText xml:space="preserve">all </w:delText>
        </w:r>
        <w:r w:rsidR="00A120C5" w:rsidDel="005D5876">
          <w:rPr>
            <w:rFonts w:ascii="Times New Roman" w:hAnsi="Times New Roman" w:cs="Times New Roman"/>
            <w:bCs/>
          </w:rPr>
          <w:delText xml:space="preserve">potential </w:delText>
        </w:r>
        <w:r w:rsidR="00047D80" w:rsidDel="005D5876">
          <w:rPr>
            <w:rFonts w:ascii="Times New Roman" w:hAnsi="Times New Roman" w:cs="Times New Roman"/>
            <w:bCs/>
          </w:rPr>
          <w:delText>diet</w:delText>
        </w:r>
        <w:r w:rsidR="00586CA5" w:rsidDel="005D5876">
          <w:rPr>
            <w:rFonts w:ascii="Times New Roman" w:hAnsi="Times New Roman" w:cs="Times New Roman"/>
            <w:bCs/>
          </w:rPr>
          <w:delText xml:space="preserve"> in</w:delText>
        </w:r>
        <w:r w:rsidR="00216531" w:rsidDel="005D5876">
          <w:rPr>
            <w:rFonts w:ascii="Times New Roman" w:hAnsi="Times New Roman" w:cs="Times New Roman"/>
            <w:bCs/>
          </w:rPr>
          <w:delText xml:space="preserve"> </w:delText>
        </w:r>
        <w:r w:rsidR="00861F78" w:rsidDel="005D5876">
          <w:rPr>
            <w:rFonts w:ascii="Times New Roman" w:hAnsi="Times New Roman" w:cs="Times New Roman"/>
            <w:bCs/>
          </w:rPr>
          <w:delText>8</w:delText>
        </w:r>
        <w:r w:rsidR="00B61F8E" w:rsidDel="005D5876">
          <w:rPr>
            <w:rFonts w:ascii="Times New Roman" w:hAnsi="Times New Roman" w:cs="Times New Roman"/>
            <w:bCs/>
          </w:rPr>
          <w:delText>9</w:delText>
        </w:r>
        <w:r w:rsidR="00861F78" w:rsidDel="005D5876">
          <w:rPr>
            <w:rFonts w:ascii="Times New Roman" w:hAnsi="Times New Roman" w:cs="Times New Roman"/>
            <w:bCs/>
          </w:rPr>
          <w:delText>%</w:delText>
        </w:r>
        <w:r w:rsidR="00216531" w:rsidDel="005D5876">
          <w:rPr>
            <w:rFonts w:ascii="Times New Roman" w:hAnsi="Times New Roman" w:cs="Times New Roman"/>
            <w:bCs/>
          </w:rPr>
          <w:delText xml:space="preserve"> </w:delText>
        </w:r>
        <w:r w:rsidR="00B61F8E" w:rsidDel="005D5876">
          <w:rPr>
            <w:rFonts w:ascii="Times New Roman" w:hAnsi="Times New Roman" w:cs="Times New Roman"/>
            <w:bCs/>
          </w:rPr>
          <w:delText>(33</w:delText>
        </w:r>
        <w:r w:rsidR="00CE42FF" w:rsidDel="005D5876">
          <w:rPr>
            <w:rFonts w:ascii="Times New Roman" w:hAnsi="Times New Roman" w:cs="Times New Roman"/>
            <w:bCs/>
          </w:rPr>
          <w:delText xml:space="preserve"> of </w:delText>
        </w:r>
        <w:r w:rsidR="00B61F8E" w:rsidDel="005D5876">
          <w:rPr>
            <w:rFonts w:ascii="Times New Roman" w:hAnsi="Times New Roman" w:cs="Times New Roman"/>
            <w:bCs/>
          </w:rPr>
          <w:delText>37</w:delText>
        </w:r>
        <w:r w:rsidR="00CE42FF" w:rsidDel="005D5876">
          <w:rPr>
            <w:rFonts w:ascii="Times New Roman" w:hAnsi="Times New Roman" w:cs="Times New Roman"/>
            <w:bCs/>
          </w:rPr>
          <w:delText xml:space="preserve">) </w:delText>
        </w:r>
        <w:r w:rsidR="00216531" w:rsidDel="005D5876">
          <w:rPr>
            <w:rFonts w:ascii="Times New Roman" w:hAnsi="Times New Roman" w:cs="Times New Roman"/>
            <w:bCs/>
          </w:rPr>
          <w:delText xml:space="preserve">of </w:delText>
        </w:r>
        <w:r w:rsidR="00826B80" w:rsidDel="005D5876">
          <w:rPr>
            <w:rFonts w:ascii="Times New Roman" w:hAnsi="Times New Roman" w:cs="Times New Roman"/>
            <w:bCs/>
          </w:rPr>
          <w:delText>natural environment</w:delText>
        </w:r>
        <w:r w:rsidR="00216531" w:rsidDel="005D5876">
          <w:rPr>
            <w:rFonts w:ascii="Times New Roman" w:hAnsi="Times New Roman" w:cs="Times New Roman"/>
            <w:bCs/>
          </w:rPr>
          <w:delText xml:space="preserve"> </w:delText>
        </w:r>
        <w:r w:rsidR="00040901" w:rsidDel="005D5876">
          <w:rPr>
            <w:rFonts w:ascii="Times New Roman" w:hAnsi="Times New Roman" w:cs="Times New Roman"/>
            <w:bCs/>
          </w:rPr>
          <w:delText>consumer</w:delText>
        </w:r>
        <w:r w:rsidR="00216531" w:rsidDel="005D5876">
          <w:rPr>
            <w:rFonts w:ascii="Times New Roman" w:hAnsi="Times New Roman" w:cs="Times New Roman"/>
            <w:bCs/>
          </w:rPr>
          <w:delText>s.</w:delText>
        </w:r>
        <w:r w:rsidR="00D759B1" w:rsidDel="005D5876">
          <w:rPr>
            <w:rFonts w:ascii="Times New Roman" w:hAnsi="Times New Roman" w:cs="Times New Roman"/>
            <w:bCs/>
          </w:rPr>
          <w:delText xml:space="preserve"> </w:delText>
        </w:r>
      </w:del>
      <w:r w:rsidR="00D759B1">
        <w:rPr>
          <w:rFonts w:ascii="Times New Roman" w:hAnsi="Times New Roman" w:cs="Times New Roman"/>
          <w:bCs/>
        </w:rPr>
        <w:t>For</w:t>
      </w:r>
      <w:ins w:id="510" w:author="Ana Miller-Ter Kuile" w:date="2020-12-04T08:56:00Z">
        <w:r w:rsidR="00055091">
          <w:rPr>
            <w:rFonts w:ascii="Times New Roman" w:hAnsi="Times New Roman" w:cs="Times New Roman"/>
            <w:bCs/>
          </w:rPr>
          <w:t xml:space="preserve"> feeding trial</w:t>
        </w:r>
      </w:ins>
      <w:del w:id="511" w:author="Ana Miller-Ter Kuile" w:date="2020-12-04T08:56:00Z">
        <w:r w:rsidR="00D759B1" w:rsidDel="00055091">
          <w:rPr>
            <w:rFonts w:ascii="Times New Roman" w:hAnsi="Times New Roman" w:cs="Times New Roman"/>
            <w:bCs/>
          </w:rPr>
          <w:delText xml:space="preserve"> mesocosm</w:delText>
        </w:r>
      </w:del>
      <w:r w:rsidR="00D759B1">
        <w:rPr>
          <w:rFonts w:ascii="Times New Roman" w:hAnsi="Times New Roman" w:cs="Times New Roman"/>
          <w:bCs/>
        </w:rPr>
        <w:t xml:space="preserve">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ins w:id="512" w:author="Ana Miller-Ter Kuile" w:date="2020-12-04T08:56:00Z">
        <w:r w:rsidR="00055091">
          <w:rPr>
            <w:rFonts w:ascii="Times New Roman" w:hAnsi="Times New Roman" w:cs="Times New Roman"/>
            <w:bCs/>
          </w:rPr>
          <w:t xml:space="preserve">Species: </w:t>
        </w:r>
      </w:ins>
      <w:r w:rsidR="00586CA5">
        <w:rPr>
          <w:rFonts w:ascii="Times New Roman" w:hAnsi="Times New Roman" w:cs="Times New Roman"/>
          <w:bCs/>
          <w:i/>
          <w:iCs/>
        </w:rPr>
        <w:t>O. japonica</w:t>
      </w:r>
      <w:ins w:id="513" w:author="Ana Miller-Ter Kuile" w:date="2020-12-04T08:56:00Z">
        <w:r w:rsidR="00055091">
          <w:rPr>
            <w:rFonts w:ascii="Times New Roman" w:hAnsi="Times New Roman" w:cs="Times New Roman"/>
            <w:bCs/>
          </w:rPr>
          <w:t xml:space="preserve">, Genus: </w:t>
        </w:r>
        <w:proofErr w:type="spellStart"/>
        <w:r w:rsidR="00055091">
          <w:rPr>
            <w:rFonts w:ascii="Times New Roman" w:hAnsi="Times New Roman" w:cs="Times New Roman"/>
            <w:bCs/>
            <w:i/>
            <w:iCs/>
          </w:rPr>
          <w:t>Oxya</w:t>
        </w:r>
        <w:proofErr w:type="spellEnd"/>
        <w:r w:rsidR="00055091">
          <w:rPr>
            <w:rFonts w:ascii="Times New Roman" w:hAnsi="Times New Roman" w:cs="Times New Roman"/>
            <w:bCs/>
          </w:rPr>
          <w:t>, Family</w:t>
        </w:r>
      </w:ins>
      <w:ins w:id="514" w:author="Ana Miller-Ter Kuile" w:date="2020-12-04T08:57:00Z">
        <w:r w:rsidR="00055091">
          <w:rPr>
            <w:rFonts w:ascii="Times New Roman" w:hAnsi="Times New Roman" w:cs="Times New Roman"/>
            <w:bCs/>
          </w:rPr>
          <w:t>: Acrididae</w:t>
        </w:r>
      </w:ins>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ins w:id="515" w:author="Ana Miller-Ter Kuile" w:date="2020-12-04T08:57:00Z">
        <w:r w:rsidR="00055091">
          <w:rPr>
            <w:rFonts w:ascii="Times New Roman" w:hAnsi="Times New Roman" w:cs="Times New Roman"/>
            <w:bCs/>
          </w:rPr>
          <w:t xml:space="preserve">, though the model without the surface sterilization term was within two </w:t>
        </w:r>
        <w:proofErr w:type="spellStart"/>
        <w:r w:rsidR="00055091">
          <w:rPr>
            <w:rFonts w:ascii="Times New Roman" w:hAnsi="Times New Roman" w:cs="Times New Roman"/>
            <w:bCs/>
          </w:rPr>
          <w:t>AICc</w:t>
        </w:r>
        <w:proofErr w:type="spellEnd"/>
        <w:r w:rsidR="00055091">
          <w:rPr>
            <w:rFonts w:ascii="Times New Roman" w:hAnsi="Times New Roman" w:cs="Times New Roman"/>
            <w:bCs/>
          </w:rPr>
          <w:t xml:space="preserve"> values </w:t>
        </w:r>
        <w:r w:rsidR="00055091">
          <w:rPr>
            <w:rFonts w:ascii="Times New Roman" w:hAnsi="Times New Roman" w:cs="Times New Roman"/>
            <w:bCs/>
          </w:rPr>
          <w:lastRenderedPageBreak/>
          <w:t>(</w:t>
        </w:r>
        <w:proofErr w:type="spellStart"/>
        <w:r w:rsidR="00055091">
          <w:rPr>
            <w:rFonts w:ascii="Times New Roman" w:hAnsi="Times New Roman" w:cs="Times New Roman"/>
            <w:bCs/>
          </w:rPr>
          <w:t>ΔAICc</w:t>
        </w:r>
        <w:proofErr w:type="spellEnd"/>
        <w:r w:rsidR="00055091">
          <w:rPr>
            <w:rFonts w:ascii="Times New Roman" w:hAnsi="Times New Roman" w:cs="Times New Roman"/>
            <w:bCs/>
          </w:rPr>
          <w:t xml:space="preserve"> = 1.59) and the surface sterilization term was not statistically</w:t>
        </w:r>
      </w:ins>
      <w:ins w:id="516" w:author="Ana Miller-Ter Kuile" w:date="2020-12-04T08:58:00Z">
        <w:r w:rsidR="00055091">
          <w:rPr>
            <w:rFonts w:ascii="Times New Roman" w:hAnsi="Times New Roman" w:cs="Times New Roman"/>
            <w:bCs/>
          </w:rPr>
          <w:t xml:space="preserve"> significant in the full model at an α = 0.05 (surface sterilization parameters: β = -2.3; p-value = 0.07).</w:t>
        </w:r>
      </w:ins>
      <w:ins w:id="517" w:author="Ana Miller-Ter Kuile" w:date="2020-12-04T09:00:00Z">
        <w:r w:rsidR="00055091">
          <w:rPr>
            <w:rFonts w:ascii="Times New Roman" w:hAnsi="Times New Roman" w:cs="Times New Roman"/>
            <w:bCs/>
          </w:rPr>
          <w:t xml:space="preserve"> We detected </w:t>
        </w:r>
        <w:r w:rsidR="00055091">
          <w:rPr>
            <w:rFonts w:ascii="Times New Roman" w:hAnsi="Times New Roman" w:cs="Times New Roman"/>
            <w:bCs/>
            <w:i/>
            <w:iCs/>
          </w:rPr>
          <w:t xml:space="preserve">O. japonica </w:t>
        </w:r>
        <w:r w:rsidR="00055091">
          <w:rPr>
            <w:rFonts w:ascii="Times New Roman" w:hAnsi="Times New Roman" w:cs="Times New Roman"/>
            <w:bCs/>
          </w:rPr>
          <w:t>in 50% of consumers that had been surface sterilized compared to 91% of those consumers that were not s</w:t>
        </w:r>
      </w:ins>
      <w:ins w:id="518" w:author="Ana Miller-Ter Kuile" w:date="2020-12-04T09:01:00Z">
        <w:r w:rsidR="00055091">
          <w:rPr>
            <w:rFonts w:ascii="Times New Roman" w:hAnsi="Times New Roman" w:cs="Times New Roman"/>
            <w:bCs/>
          </w:rPr>
          <w:t>urface sterilized.</w:t>
        </w:r>
      </w:ins>
      <w:del w:id="519" w:author="Ana Miller-Ter Kuile" w:date="2020-12-04T08:58:00Z">
        <w:r w:rsidR="00D759B1" w:rsidDel="00055091">
          <w:rPr>
            <w:rFonts w:ascii="Times New Roman" w:hAnsi="Times New Roman" w:cs="Times New Roman"/>
            <w:bCs/>
          </w:rPr>
          <w:delText xml:space="preserve"> </w:delText>
        </w:r>
      </w:del>
      <w:del w:id="520" w:author="Ana Miller-Ter Kuile" w:date="2020-12-03T12:03:00Z">
        <w:r w:rsidR="00D759B1" w:rsidDel="005F7662">
          <w:rPr>
            <w:rFonts w:ascii="Times New Roman" w:hAnsi="Times New Roman" w:cs="Times New Roman"/>
            <w:bCs/>
          </w:rPr>
          <w:delText>with a marginally significant difference between marginal means (</w:delText>
        </w:r>
      </w:del>
      <w:del w:id="521" w:author="Ana Miller-Ter Kuile" w:date="2020-12-04T08:58:00Z">
        <w:r w:rsidR="00B12F03" w:rsidDel="00055091">
          <w:rPr>
            <w:rFonts w:ascii="Times New Roman" w:hAnsi="Times New Roman" w:cs="Times New Roman"/>
            <w:bCs/>
          </w:rPr>
          <w:delText>(</w:delText>
        </w:r>
      </w:del>
      <m:oMath>
        <m:r>
          <w:del w:id="522" w:author="Ana Miller-Ter Kuile" w:date="2020-12-04T08:58:00Z">
            <w:rPr>
              <w:rFonts w:ascii="Cambria Math" w:hAnsi="Cambria Math" w:cs="Times New Roman"/>
            </w:rPr>
            <m:t>β</m:t>
          </w:del>
        </m:r>
      </m:oMath>
      <w:del w:id="523" w:author="Ana Miller-Ter Kuile" w:date="2020-12-04T08:58:00Z">
        <w:r w:rsidR="00B12F03" w:rsidDel="00055091">
          <w:rPr>
            <w:rFonts w:ascii="Times New Roman" w:hAnsi="Times New Roman" w:cs="Times New Roman"/>
            <w:bCs/>
          </w:rPr>
          <w:delText xml:space="preserve"> = -2.3; </w:delText>
        </w:r>
        <w:r w:rsidR="00D759B1" w:rsidDel="00055091">
          <w:rPr>
            <w:rFonts w:ascii="Times New Roman" w:hAnsi="Times New Roman" w:cs="Times New Roman"/>
            <w:bCs/>
          </w:rPr>
          <w:delText>p-value = 0.</w:delText>
        </w:r>
        <w:r w:rsidR="00B12F03" w:rsidDel="00055091">
          <w:rPr>
            <w:rFonts w:ascii="Times New Roman" w:hAnsi="Times New Roman" w:cs="Times New Roman"/>
            <w:bCs/>
          </w:rPr>
          <w:delText>07</w:delText>
        </w:r>
        <w:r w:rsidR="00D759B1" w:rsidDel="00055091">
          <w:rPr>
            <w:rFonts w:ascii="Times New Roman" w:hAnsi="Times New Roman" w:cs="Times New Roman"/>
            <w:bCs/>
          </w:rPr>
          <w:delText>).</w:delText>
        </w:r>
      </w:del>
      <w:r w:rsidR="00D759B1">
        <w:rPr>
          <w:rFonts w:ascii="Times New Roman" w:hAnsi="Times New Roman" w:cs="Times New Roman"/>
          <w:bCs/>
        </w:rPr>
        <w:t xml:space="preserve"> </w:t>
      </w:r>
      <w:del w:id="524" w:author="Ana Miller-Ter Kuile" w:date="2020-12-03T12:30:00Z">
        <w:r w:rsidR="00405B05" w:rsidDel="00DB7DF7">
          <w:rPr>
            <w:rFonts w:ascii="Times New Roman" w:hAnsi="Times New Roman" w:cs="Times New Roman"/>
            <w:bCs/>
          </w:rPr>
          <w:delText xml:space="preserve">Based on this model, </w:delText>
        </w:r>
        <w:r w:rsidR="00A120C5" w:rsidDel="00DB7DF7">
          <w:rPr>
            <w:rFonts w:ascii="Times New Roman" w:hAnsi="Times New Roman" w:cs="Times New Roman"/>
            <w:bCs/>
          </w:rPr>
          <w:delText>offered</w:delText>
        </w:r>
        <w:r w:rsidR="00405B05" w:rsidDel="00DB7DF7">
          <w:rPr>
            <w:rFonts w:ascii="Times New Roman" w:hAnsi="Times New Roman" w:cs="Times New Roman"/>
            <w:bCs/>
          </w:rPr>
          <w:delText xml:space="preserve"> </w:delText>
        </w:r>
        <w:r w:rsidR="00047D80" w:rsidDel="00DB7DF7">
          <w:rPr>
            <w:rFonts w:ascii="Times New Roman" w:hAnsi="Times New Roman" w:cs="Times New Roman"/>
            <w:bCs/>
          </w:rPr>
          <w:delText>diet</w:delText>
        </w:r>
        <w:r w:rsidR="00405B05" w:rsidDel="00DB7DF7">
          <w:rPr>
            <w:rFonts w:ascii="Times New Roman" w:hAnsi="Times New Roman" w:cs="Times New Roman"/>
            <w:bCs/>
          </w:rPr>
          <w:delText xml:space="preserve"> detection decreased with surface sterilization </w:delText>
        </w:r>
        <w:r w:rsidR="00790332" w:rsidDel="00DB7DF7">
          <w:rPr>
            <w:rFonts w:ascii="Times New Roman" w:hAnsi="Times New Roman" w:cs="Times New Roman"/>
            <w:bCs/>
          </w:rPr>
          <w:delText xml:space="preserve">treatment </w:delText>
        </w:r>
        <w:r w:rsidR="00405B05" w:rsidDel="00DB7DF7">
          <w:rPr>
            <w:rFonts w:ascii="Times New Roman" w:hAnsi="Times New Roman" w:cs="Times New Roman"/>
            <w:bCs/>
          </w:rPr>
          <w:delText xml:space="preserve">from a detection in 91% </w:delText>
        </w:r>
        <w:r w:rsidR="00CE42FF" w:rsidDel="00DB7DF7">
          <w:rPr>
            <w:rFonts w:ascii="Times New Roman" w:hAnsi="Times New Roman" w:cs="Times New Roman"/>
            <w:bCs/>
          </w:rPr>
          <w:delText>(</w:delText>
        </w:r>
        <w:r w:rsidR="00B61F8E" w:rsidDel="00DB7DF7">
          <w:rPr>
            <w:rFonts w:ascii="Times New Roman" w:hAnsi="Times New Roman" w:cs="Times New Roman"/>
            <w:bCs/>
          </w:rPr>
          <w:delText>10</w:delText>
        </w:r>
        <w:r w:rsidR="00CE42FF" w:rsidDel="00DB7DF7">
          <w:rPr>
            <w:rFonts w:ascii="Times New Roman" w:hAnsi="Times New Roman" w:cs="Times New Roman"/>
            <w:bCs/>
          </w:rPr>
          <w:delText xml:space="preserve"> of </w:delText>
        </w:r>
        <w:r w:rsidR="00B61F8E" w:rsidDel="00DB7DF7">
          <w:rPr>
            <w:rFonts w:ascii="Times New Roman" w:hAnsi="Times New Roman" w:cs="Times New Roman"/>
            <w:bCs/>
          </w:rPr>
          <w:delText>11</w:delText>
        </w:r>
        <w:r w:rsidR="00CE42FF" w:rsidDel="00DB7DF7">
          <w:rPr>
            <w:rFonts w:ascii="Times New Roman" w:hAnsi="Times New Roman" w:cs="Times New Roman"/>
            <w:bCs/>
          </w:rPr>
          <w:delText xml:space="preserve">) </w:delText>
        </w:r>
        <w:r w:rsidR="00405B05" w:rsidDel="00DB7DF7">
          <w:rPr>
            <w:rFonts w:ascii="Times New Roman" w:hAnsi="Times New Roman" w:cs="Times New Roman"/>
            <w:bCs/>
          </w:rPr>
          <w:delText xml:space="preserve">of all </w:delText>
        </w:r>
        <w:r w:rsidR="00040901" w:rsidDel="00DB7DF7">
          <w:rPr>
            <w:rFonts w:ascii="Times New Roman" w:hAnsi="Times New Roman" w:cs="Times New Roman"/>
            <w:bCs/>
          </w:rPr>
          <w:delText>consumer</w:delText>
        </w:r>
        <w:r w:rsidR="00405B05" w:rsidDel="00DB7DF7">
          <w:rPr>
            <w:rFonts w:ascii="Times New Roman" w:hAnsi="Times New Roman" w:cs="Times New Roman"/>
            <w:bCs/>
          </w:rPr>
          <w:delText>s when unsterilized to 50%</w:delText>
        </w:r>
        <w:r w:rsidR="00CE42FF" w:rsidDel="00DB7DF7">
          <w:rPr>
            <w:rFonts w:ascii="Times New Roman" w:hAnsi="Times New Roman" w:cs="Times New Roman"/>
            <w:bCs/>
          </w:rPr>
          <w:delText xml:space="preserve"> (</w:delText>
        </w:r>
        <w:r w:rsidR="00B61F8E" w:rsidDel="00DB7DF7">
          <w:rPr>
            <w:rFonts w:ascii="Times New Roman" w:hAnsi="Times New Roman" w:cs="Times New Roman"/>
            <w:bCs/>
          </w:rPr>
          <w:delText>4</w:delText>
        </w:r>
        <w:r w:rsidR="00CE42FF" w:rsidDel="00DB7DF7">
          <w:rPr>
            <w:rFonts w:ascii="Times New Roman" w:hAnsi="Times New Roman" w:cs="Times New Roman"/>
            <w:bCs/>
          </w:rPr>
          <w:delText xml:space="preserve"> of </w:delText>
        </w:r>
        <w:r w:rsidR="00B61F8E" w:rsidDel="00DB7DF7">
          <w:rPr>
            <w:rFonts w:ascii="Times New Roman" w:hAnsi="Times New Roman" w:cs="Times New Roman"/>
            <w:bCs/>
          </w:rPr>
          <w:delText>8</w:delText>
        </w:r>
        <w:r w:rsidR="00CE42FF" w:rsidDel="00DB7DF7">
          <w:rPr>
            <w:rFonts w:ascii="Times New Roman" w:hAnsi="Times New Roman" w:cs="Times New Roman"/>
            <w:bCs/>
          </w:rPr>
          <w:delText>)</w:delText>
        </w:r>
        <w:r w:rsidR="00405B05" w:rsidDel="00DB7DF7">
          <w:rPr>
            <w:rFonts w:ascii="Times New Roman" w:hAnsi="Times New Roman" w:cs="Times New Roman"/>
            <w:bCs/>
          </w:rPr>
          <w:delText xml:space="preserve"> of all </w:delText>
        </w:r>
        <w:r w:rsidR="00040901" w:rsidDel="00DB7DF7">
          <w:rPr>
            <w:rFonts w:ascii="Times New Roman" w:hAnsi="Times New Roman" w:cs="Times New Roman"/>
            <w:bCs/>
          </w:rPr>
          <w:delText>consumer</w:delText>
        </w:r>
        <w:r w:rsidR="00405B05" w:rsidDel="00DB7DF7">
          <w:rPr>
            <w:rFonts w:ascii="Times New Roman" w:hAnsi="Times New Roman" w:cs="Times New Roman"/>
            <w:bCs/>
          </w:rPr>
          <w:delText xml:space="preserve">s when surface sterilized. </w:delText>
        </w:r>
      </w:del>
      <w:del w:id="525" w:author="Ana Miller-Ter Kuile" w:date="2020-12-04T09:01:00Z">
        <w:r w:rsidR="00405B05" w:rsidDel="005D5876">
          <w:rPr>
            <w:rFonts w:ascii="Times New Roman" w:hAnsi="Times New Roman" w:cs="Times New Roman"/>
            <w:bCs/>
          </w:rPr>
          <w:delText>For</w:delText>
        </w:r>
        <w:r w:rsidR="00826B80" w:rsidDel="005D5876">
          <w:rPr>
            <w:rFonts w:ascii="Times New Roman" w:hAnsi="Times New Roman" w:cs="Times New Roman"/>
            <w:bCs/>
          </w:rPr>
          <w:delText xml:space="preserve"> natural environment</w:delText>
        </w:r>
        <w:r w:rsidR="00405B05" w:rsidDel="005D5876">
          <w:rPr>
            <w:rFonts w:ascii="Times New Roman" w:hAnsi="Times New Roman" w:cs="Times New Roman"/>
            <w:bCs/>
          </w:rPr>
          <w:delText xml:space="preserve"> </w:delText>
        </w:r>
        <w:r w:rsidR="00040901" w:rsidDel="005D5876">
          <w:rPr>
            <w:rFonts w:ascii="Times New Roman" w:hAnsi="Times New Roman" w:cs="Times New Roman"/>
            <w:bCs/>
          </w:rPr>
          <w:delText>consumer</w:delText>
        </w:r>
        <w:r w:rsidR="00405B05" w:rsidDel="005D5876">
          <w:rPr>
            <w:rFonts w:ascii="Times New Roman" w:hAnsi="Times New Roman" w:cs="Times New Roman"/>
            <w:bCs/>
          </w:rPr>
          <w:delText xml:space="preserve">s, </w:delText>
        </w:r>
      </w:del>
      <w:del w:id="526" w:author="Ana Miller-Ter Kuile" w:date="2020-12-03T12:31:00Z">
        <w:r w:rsidR="003D14EC" w:rsidDel="009B4940">
          <w:rPr>
            <w:rFonts w:ascii="Times New Roman" w:hAnsi="Times New Roman" w:cs="Times New Roman"/>
            <w:bCs/>
          </w:rPr>
          <w:delText>concatenated ASVs c</w:delText>
        </w:r>
      </w:del>
      <w:del w:id="527" w:author="Ana Miller-Ter Kuile" w:date="2020-12-04T09:01:00Z">
        <w:r w:rsidR="003D14EC" w:rsidDel="005D5876">
          <w:rPr>
            <w:rFonts w:ascii="Times New Roman" w:hAnsi="Times New Roman" w:cs="Times New Roman"/>
            <w:bCs/>
          </w:rPr>
          <w:delText xml:space="preserve">orresponded to </w:delText>
        </w:r>
        <w:r w:rsidR="00586CA5" w:rsidDel="005D5876">
          <w:rPr>
            <w:rFonts w:ascii="Times New Roman" w:hAnsi="Times New Roman" w:cs="Times New Roman"/>
            <w:bCs/>
          </w:rPr>
          <w:delText>2</w:delText>
        </w:r>
        <w:r w:rsidR="003D14EC" w:rsidDel="005D5876">
          <w:rPr>
            <w:rFonts w:ascii="Times New Roman" w:hAnsi="Times New Roman" w:cs="Times New Roman"/>
            <w:bCs/>
          </w:rPr>
          <w:delText>0</w:delText>
        </w:r>
        <w:r w:rsidR="00586CA5" w:rsidDel="005D5876">
          <w:rPr>
            <w:rFonts w:ascii="Times New Roman" w:hAnsi="Times New Roman" w:cs="Times New Roman"/>
            <w:bCs/>
          </w:rPr>
          <w:delText xml:space="preserve"> </w:delText>
        </w:r>
        <w:r w:rsidR="003D14EC" w:rsidDel="005D5876">
          <w:rPr>
            <w:rFonts w:ascii="Times New Roman" w:hAnsi="Times New Roman" w:cs="Times New Roman"/>
            <w:bCs/>
          </w:rPr>
          <w:delText>families</w:delText>
        </w:r>
        <w:r w:rsidR="00A120C5" w:rsidDel="005D5876">
          <w:rPr>
            <w:rFonts w:ascii="Times New Roman" w:hAnsi="Times New Roman" w:cs="Times New Roman"/>
            <w:bCs/>
          </w:rPr>
          <w:delText xml:space="preserve"> of potential diet items</w:delText>
        </w:r>
        <w:r w:rsidR="00586CA5" w:rsidDel="005D5876">
          <w:rPr>
            <w:rFonts w:ascii="Times New Roman" w:hAnsi="Times New Roman" w:cs="Times New Roman"/>
            <w:bCs/>
          </w:rPr>
          <w:delText>. T</w:delText>
        </w:r>
        <w:r w:rsidR="00405B05" w:rsidDel="005D5876">
          <w:rPr>
            <w:rFonts w:ascii="Times New Roman" w:hAnsi="Times New Roman" w:cs="Times New Roman"/>
            <w:bCs/>
          </w:rPr>
          <w:delText xml:space="preserve">he best model for </w:delText>
        </w:r>
        <w:r w:rsidR="00047D80" w:rsidDel="005D5876">
          <w:rPr>
            <w:rFonts w:ascii="Times New Roman" w:hAnsi="Times New Roman" w:cs="Times New Roman"/>
            <w:bCs/>
          </w:rPr>
          <w:delText>diet</w:delText>
        </w:r>
        <w:r w:rsidR="00405B05" w:rsidDel="005D5876">
          <w:rPr>
            <w:rFonts w:ascii="Times New Roman" w:hAnsi="Times New Roman" w:cs="Times New Roman"/>
            <w:bCs/>
          </w:rPr>
          <w:delText xml:space="preserve"> detection was the null model that did not include surface sterilization </w:delText>
        </w:r>
        <w:r w:rsidR="00790332" w:rsidDel="005D5876">
          <w:rPr>
            <w:rFonts w:ascii="Times New Roman" w:hAnsi="Times New Roman" w:cs="Times New Roman"/>
            <w:bCs/>
          </w:rPr>
          <w:delText xml:space="preserve">treatment </w:delText>
        </w:r>
        <w:r w:rsidR="00405B05" w:rsidDel="005D5876">
          <w:rPr>
            <w:rFonts w:ascii="Times New Roman" w:hAnsi="Times New Roman" w:cs="Times New Roman"/>
            <w:bCs/>
          </w:rPr>
          <w:delText>as a fixed effect</w:delText>
        </w:r>
        <w:r w:rsidR="003521D6" w:rsidDel="005D5876">
          <w:rPr>
            <w:rFonts w:ascii="Times New Roman" w:hAnsi="Times New Roman" w:cs="Times New Roman"/>
            <w:bCs/>
          </w:rPr>
          <w:delText xml:space="preserve"> (Figure</w:delText>
        </w:r>
        <w:r w:rsidR="009D411B" w:rsidDel="005D5876">
          <w:rPr>
            <w:rFonts w:ascii="Times New Roman" w:hAnsi="Times New Roman" w:cs="Times New Roman"/>
            <w:bCs/>
          </w:rPr>
          <w:delText xml:space="preserve"> 1</w:delText>
        </w:r>
        <w:r w:rsidR="003521D6" w:rsidDel="005D5876">
          <w:rPr>
            <w:rFonts w:ascii="Times New Roman" w:hAnsi="Times New Roman" w:cs="Times New Roman"/>
            <w:bCs/>
          </w:rPr>
          <w:delText>)</w:delText>
        </w:r>
        <w:r w:rsidR="00405B05" w:rsidDel="005D5876">
          <w:rPr>
            <w:rFonts w:ascii="Times New Roman" w:hAnsi="Times New Roman" w:cs="Times New Roman"/>
            <w:bCs/>
          </w:rPr>
          <w:delText>. (</w:delText>
        </w:r>
        <w:r w:rsidR="001A0FC6" w:rsidDel="005D5876">
          <w:rPr>
            <w:rFonts w:ascii="Times New Roman" w:hAnsi="Times New Roman" w:cs="Times New Roman"/>
            <w:bCs/>
          </w:rPr>
          <w:delText>Appendix D</w:delText>
        </w:r>
        <w:r w:rsidR="00405B05" w:rsidDel="005D5876">
          <w:rPr>
            <w:rFonts w:ascii="Times New Roman" w:hAnsi="Times New Roman" w:cs="Times New Roman"/>
            <w:bCs/>
          </w:rPr>
          <w:delText xml:space="preserve">). </w:delText>
        </w:r>
      </w:del>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31222D88" w:rsidR="003E3BE4" w:rsidRDefault="00FF25F7" w:rsidP="002E1D10">
      <w:pPr>
        <w:spacing w:line="480" w:lineRule="auto"/>
        <w:rPr>
          <w:rFonts w:ascii="Times New Roman" w:hAnsi="Times New Roman" w:cs="Times New Roman"/>
          <w:bCs/>
        </w:rPr>
      </w:pPr>
      <w:ins w:id="528" w:author="Ana Miller-Ter Kuile" w:date="2020-12-04T09:03:00Z">
        <w:r>
          <w:rPr>
            <w:rFonts w:ascii="Times New Roman" w:hAnsi="Times New Roman" w:cs="Times New Roman"/>
            <w:bCs/>
          </w:rPr>
          <w:t xml:space="preserve">For natural environment consumers, potential diet rarefied DNA sequence reads represented 2.0% (± 1.0%) of total per-sample DNA sequence abundance (Figure 2). </w:t>
        </w:r>
      </w:ins>
      <w:ins w:id="529" w:author="Ana Miller-Ter Kuile" w:date="2020-12-04T09:01:00Z">
        <w:r w:rsidR="005D5876">
          <w:rPr>
            <w:rFonts w:ascii="Times New Roman" w:hAnsi="Times New Roman" w:cs="Times New Roman"/>
            <w:bCs/>
          </w:rPr>
          <w:t xml:space="preserve">In feeding trial consumers, </w:t>
        </w:r>
      </w:ins>
      <w:del w:id="530" w:author="Ana Miller-Ter Kuile" w:date="2020-12-04T09:01:00Z">
        <w:r w:rsidR="008305F5" w:rsidDel="005D5876">
          <w:rPr>
            <w:rFonts w:ascii="Times New Roman" w:hAnsi="Times New Roman" w:cs="Times New Roman"/>
            <w:bCs/>
          </w:rPr>
          <w:delText>O</w:delText>
        </w:r>
      </w:del>
      <w:ins w:id="531" w:author="Ana Miller-Ter Kuile" w:date="2020-12-04T09:01:00Z">
        <w:r w:rsidR="005D5876">
          <w:rPr>
            <w:rFonts w:ascii="Times New Roman" w:hAnsi="Times New Roman" w:cs="Times New Roman"/>
            <w:bCs/>
          </w:rPr>
          <w:t>o</w:t>
        </w:r>
      </w:ins>
      <w:r w:rsidR="008305F5">
        <w:rPr>
          <w:rFonts w:ascii="Times New Roman" w:hAnsi="Times New Roman" w:cs="Times New Roman"/>
          <w:bCs/>
        </w:rPr>
        <w:t xml:space="preserve">ffered diet </w:t>
      </w:r>
      <w:ins w:id="532" w:author="Ana Miller-Ter Kuile" w:date="2020-12-03T12:32:00Z">
        <w:r w:rsidR="00A32496">
          <w:rPr>
            <w:rFonts w:ascii="Times New Roman" w:hAnsi="Times New Roman" w:cs="Times New Roman"/>
            <w:bCs/>
          </w:rPr>
          <w:t xml:space="preserve">rarefied </w:t>
        </w:r>
      </w:ins>
      <w:r w:rsidR="008305F5">
        <w:rPr>
          <w:rFonts w:ascii="Times New Roman" w:hAnsi="Times New Roman" w:cs="Times New Roman"/>
          <w:bCs/>
        </w:rPr>
        <w:t>DNA sequence reads (</w:t>
      </w:r>
      <w:r w:rsidR="008305F5">
        <w:rPr>
          <w:rFonts w:ascii="Times New Roman" w:hAnsi="Times New Roman" w:cs="Times New Roman"/>
          <w:bCs/>
          <w:i/>
          <w:iCs/>
        </w:rPr>
        <w:t>O. japonica</w:t>
      </w:r>
      <w:r w:rsidR="008305F5">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sidR="008305F5">
        <w:rPr>
          <w:rFonts w:ascii="Times New Roman" w:hAnsi="Times New Roman" w:cs="Times New Roman"/>
          <w:bCs/>
        </w:rPr>
        <w:t>of total per-sample DNA sequence abundance</w:t>
      </w:r>
      <w:del w:id="533" w:author="Ana Miller-Ter Kuile" w:date="2020-12-04T09:03:00Z">
        <w:r w:rsidR="008305F5" w:rsidDel="00FF25F7">
          <w:rPr>
            <w:rFonts w:ascii="Times New Roman" w:hAnsi="Times New Roman" w:cs="Times New Roman"/>
            <w:bCs/>
          </w:rPr>
          <w:delText xml:space="preserve"> for </w:delText>
        </w:r>
        <w:r w:rsidR="00405B05" w:rsidDel="00FF25F7">
          <w:rPr>
            <w:rFonts w:ascii="Times New Roman" w:hAnsi="Times New Roman" w:cs="Times New Roman"/>
            <w:bCs/>
          </w:rPr>
          <w:delText xml:space="preserve">mesocosm </w:delText>
        </w:r>
        <w:r w:rsidR="00040901" w:rsidDel="00FF25F7">
          <w:rPr>
            <w:rFonts w:ascii="Times New Roman" w:hAnsi="Times New Roman" w:cs="Times New Roman"/>
            <w:bCs/>
          </w:rPr>
          <w:delText>consumers</w:delText>
        </w:r>
        <w:r w:rsidR="008305F5" w:rsidDel="00FF25F7">
          <w:rPr>
            <w:rFonts w:ascii="Times New Roman" w:hAnsi="Times New Roman" w:cs="Times New Roman"/>
            <w:bCs/>
          </w:rPr>
          <w:delText xml:space="preserve">; </w:delText>
        </w:r>
      </w:del>
      <w:ins w:id="534" w:author="Ana Miller-Ter Kuile" w:date="2020-12-04T09:03:00Z">
        <w:r>
          <w:rPr>
            <w:rFonts w:ascii="Times New Roman" w:hAnsi="Times New Roman" w:cs="Times New Roman"/>
            <w:bCs/>
          </w:rPr>
          <w:t>.</w:t>
        </w:r>
      </w:ins>
      <w:ins w:id="535" w:author="Ana Miller-Ter Kuile" w:date="2020-12-04T09:04:00Z">
        <w:r>
          <w:rPr>
            <w:rFonts w:ascii="Times New Roman" w:hAnsi="Times New Roman" w:cs="Times New Roman"/>
            <w:bCs/>
          </w:rPr>
          <w:t xml:space="preserve"> </w:t>
        </w:r>
      </w:ins>
      <w:del w:id="536" w:author="Ana Miller-Ter Kuile" w:date="2020-12-04T09:04:00Z">
        <w:r w:rsidR="008305F5" w:rsidDel="00FF25F7">
          <w:rPr>
            <w:rFonts w:ascii="Times New Roman" w:hAnsi="Times New Roman" w:cs="Times New Roman"/>
            <w:bCs/>
          </w:rPr>
          <w:delText xml:space="preserve">all potential diet DNA sequence reads represented </w:delText>
        </w:r>
        <w:r w:rsidR="00A60773" w:rsidDel="00FF25F7">
          <w:rPr>
            <w:rFonts w:ascii="Times New Roman" w:hAnsi="Times New Roman" w:cs="Times New Roman"/>
            <w:bCs/>
          </w:rPr>
          <w:delText>2.</w:delText>
        </w:r>
        <w:r w:rsidR="003E3BE4" w:rsidDel="00FF25F7">
          <w:rPr>
            <w:rFonts w:ascii="Times New Roman" w:hAnsi="Times New Roman" w:cs="Times New Roman"/>
            <w:bCs/>
          </w:rPr>
          <w:delText>0</w:delText>
        </w:r>
        <w:r w:rsidR="00A60773" w:rsidDel="00FF25F7">
          <w:rPr>
            <w:rFonts w:ascii="Times New Roman" w:hAnsi="Times New Roman" w:cs="Times New Roman"/>
            <w:bCs/>
          </w:rPr>
          <w:delText>%</w:delText>
        </w:r>
        <w:r w:rsidR="00405B05" w:rsidDel="00FF25F7">
          <w:rPr>
            <w:rFonts w:ascii="Times New Roman" w:hAnsi="Times New Roman" w:cs="Times New Roman"/>
            <w:bCs/>
          </w:rPr>
          <w:delText xml:space="preserve"> (± </w:delText>
        </w:r>
        <w:r w:rsidR="00FA6D32" w:rsidDel="00FF25F7">
          <w:rPr>
            <w:rFonts w:ascii="Times New Roman" w:hAnsi="Times New Roman" w:cs="Times New Roman"/>
            <w:bCs/>
          </w:rPr>
          <w:delText xml:space="preserve">1.0 </w:delText>
        </w:r>
        <w:r w:rsidR="00A60773" w:rsidDel="00FF25F7">
          <w:rPr>
            <w:rFonts w:ascii="Times New Roman" w:hAnsi="Times New Roman" w:cs="Times New Roman"/>
            <w:bCs/>
          </w:rPr>
          <w:delText>%</w:delText>
        </w:r>
        <w:r w:rsidR="00405B05" w:rsidDel="00FF25F7">
          <w:rPr>
            <w:rFonts w:ascii="Times New Roman" w:hAnsi="Times New Roman" w:cs="Times New Roman"/>
            <w:bCs/>
          </w:rPr>
          <w:delText xml:space="preserve">) </w:delText>
        </w:r>
        <w:r w:rsidR="008305F5" w:rsidDel="00FF25F7">
          <w:rPr>
            <w:rFonts w:ascii="Times New Roman" w:hAnsi="Times New Roman" w:cs="Times New Roman"/>
            <w:bCs/>
          </w:rPr>
          <w:delText>of total per-sample DNA sequence abundance for natural environment consumers (Figure</w:delText>
        </w:r>
        <w:r w:rsidR="009D411B" w:rsidDel="00FF25F7">
          <w:rPr>
            <w:rFonts w:ascii="Times New Roman" w:hAnsi="Times New Roman" w:cs="Times New Roman"/>
            <w:bCs/>
          </w:rPr>
          <w:delText xml:space="preserve"> 2</w:delText>
        </w:r>
        <w:r w:rsidR="008305F5" w:rsidDel="00FF25F7">
          <w:rPr>
            <w:rFonts w:ascii="Times New Roman" w:hAnsi="Times New Roman" w:cs="Times New Roman"/>
            <w:bCs/>
          </w:rPr>
          <w:delText xml:space="preserve">). </w:delText>
        </w:r>
      </w:del>
      <w:r w:rsidR="003E3BE4">
        <w:rPr>
          <w:rFonts w:ascii="Times New Roman" w:hAnsi="Times New Roman" w:cs="Times New Roman"/>
          <w:bCs/>
        </w:rPr>
        <w:t>For both the</w:t>
      </w:r>
      <w:ins w:id="537" w:author="Ana Miller-Ter Kuile" w:date="2020-12-04T09:04:00Z">
        <w:r>
          <w:rPr>
            <w:rFonts w:ascii="Times New Roman" w:hAnsi="Times New Roman" w:cs="Times New Roman"/>
            <w:bCs/>
          </w:rPr>
          <w:t xml:space="preserve"> natural environment and feeding trial</w:t>
        </w:r>
      </w:ins>
      <w:del w:id="538" w:author="Ana Miller-Ter Kuile" w:date="2020-12-04T09:04:00Z">
        <w:r w:rsidR="003E3BE4" w:rsidDel="00FF25F7">
          <w:rPr>
            <w:rFonts w:ascii="Times New Roman" w:hAnsi="Times New Roman" w:cs="Times New Roman"/>
            <w:bCs/>
          </w:rPr>
          <w:delText xml:space="preserve"> mesocosm and </w:delText>
        </w:r>
        <w:r w:rsidR="008305F5" w:rsidDel="00FF25F7">
          <w:rPr>
            <w:rFonts w:ascii="Times New Roman" w:hAnsi="Times New Roman" w:cs="Times New Roman"/>
            <w:bCs/>
          </w:rPr>
          <w:delText>natural environment</w:delText>
        </w:r>
      </w:del>
      <w:r w:rsidR="003E3BE4">
        <w:rPr>
          <w:rFonts w:ascii="Times New Roman" w:hAnsi="Times New Roman" w:cs="Times New Roman"/>
          <w:bCs/>
        </w:rPr>
        <w:t xml:space="preserve"> consumers, the null models </w:t>
      </w:r>
      <w:del w:id="539" w:author="Ana Miller-Ter Kuile" w:date="2020-11-30T12:34:00Z">
        <w:r w:rsidR="003E3BE4" w:rsidDel="00C05A18">
          <w:rPr>
            <w:rFonts w:ascii="Times New Roman" w:hAnsi="Times New Roman" w:cs="Times New Roman"/>
            <w:bCs/>
          </w:rPr>
          <w:delText xml:space="preserve">which </w:delText>
        </w:r>
      </w:del>
      <w:ins w:id="540" w:author="Ana Miller-Ter Kuile" w:date="2020-11-30T12:34:00Z">
        <w:r w:rsidR="00C05A18">
          <w:rPr>
            <w:rFonts w:ascii="Times New Roman" w:hAnsi="Times New Roman" w:cs="Times New Roman"/>
            <w:bCs/>
          </w:rPr>
          <w:t xml:space="preserve">that </w:t>
        </w:r>
      </w:ins>
      <w:r w:rsidR="003E3BE4">
        <w:rPr>
          <w:rFonts w:ascii="Times New Roman" w:hAnsi="Times New Roman" w:cs="Times New Roman"/>
          <w:bCs/>
        </w:rPr>
        <w:t xml:space="preserve">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sidR="008305F5">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3D4BDD04" w:rsidR="00F708F0" w:rsidRDefault="00A32496" w:rsidP="001A318B">
      <w:pPr>
        <w:spacing w:line="480" w:lineRule="auto"/>
        <w:rPr>
          <w:rFonts w:ascii="Times New Roman" w:hAnsi="Times New Roman" w:cs="Times New Roman"/>
          <w:bCs/>
        </w:rPr>
      </w:pPr>
      <w:ins w:id="541" w:author="Ana Miller-Ter Kuile" w:date="2020-12-03T12:36:00Z">
        <w:r>
          <w:rPr>
            <w:rFonts w:ascii="Times New Roman" w:hAnsi="Times New Roman" w:cs="Times New Roman"/>
            <w:bCs/>
          </w:rPr>
          <w:t>For family-level taxonomic units,</w:t>
        </w:r>
      </w:ins>
      <w:ins w:id="542" w:author="Ana Miller-Ter Kuile" w:date="2020-12-03T12:46:00Z">
        <w:r w:rsidR="007E5E64">
          <w:rPr>
            <w:rFonts w:ascii="Times New Roman" w:hAnsi="Times New Roman" w:cs="Times New Roman"/>
            <w:bCs/>
          </w:rPr>
          <w:t xml:space="preserve"> potential</w:t>
        </w:r>
      </w:ins>
      <w:ins w:id="543" w:author="Ana Miller-Ter Kuile" w:date="2020-12-03T12:36:00Z">
        <w:r>
          <w:rPr>
            <w:rFonts w:ascii="Times New Roman" w:hAnsi="Times New Roman" w:cs="Times New Roman"/>
            <w:bCs/>
          </w:rPr>
          <w:t xml:space="preserve"> d</w:t>
        </w:r>
      </w:ins>
      <w:del w:id="544" w:author="Ana Miller-Ter Kuile" w:date="2020-12-03T12:36:00Z">
        <w:r w:rsidR="00DD6290" w:rsidDel="00A32496">
          <w:rPr>
            <w:rFonts w:ascii="Times New Roman" w:hAnsi="Times New Roman" w:cs="Times New Roman"/>
            <w:bCs/>
          </w:rPr>
          <w:delText>D</w:delText>
        </w:r>
      </w:del>
      <w:r w:rsidR="00DD6290">
        <w:rPr>
          <w:rFonts w:ascii="Times New Roman" w:hAnsi="Times New Roman" w:cs="Times New Roman"/>
          <w:bCs/>
        </w:rPr>
        <w:t xml:space="preserve">iet richness per </w:t>
      </w:r>
      <w:r w:rsidR="00183A9E">
        <w:rPr>
          <w:rFonts w:ascii="Times New Roman" w:hAnsi="Times New Roman" w:cs="Times New Roman"/>
          <w:bCs/>
        </w:rPr>
        <w:t xml:space="preserve">natural environment </w:t>
      </w:r>
      <w:r w:rsidR="00DD6290">
        <w:rPr>
          <w:rFonts w:ascii="Times New Roman" w:hAnsi="Times New Roman" w:cs="Times New Roman"/>
          <w:bCs/>
        </w:rPr>
        <w:t>consumer was an average 2.08 (± 0.26)</w:t>
      </w:r>
      <w:ins w:id="545" w:author="Ana Miller-Ter Kuile" w:date="2020-12-03T12:39:00Z">
        <w:r>
          <w:rPr>
            <w:rFonts w:ascii="Times New Roman" w:hAnsi="Times New Roman" w:cs="Times New Roman"/>
            <w:bCs/>
          </w:rPr>
          <w:t xml:space="preserve"> </w:t>
        </w:r>
      </w:ins>
      <w:del w:id="546" w:author="Ana Miller-Ter Kuile" w:date="2020-12-03T12:46:00Z">
        <w:r w:rsidR="00DD6290" w:rsidDel="007E5E64">
          <w:rPr>
            <w:rFonts w:ascii="Times New Roman" w:hAnsi="Times New Roman" w:cs="Times New Roman"/>
            <w:bCs/>
          </w:rPr>
          <w:delText xml:space="preserve"> diet </w:delText>
        </w:r>
      </w:del>
      <w:r w:rsidR="00DD6290">
        <w:rPr>
          <w:rFonts w:ascii="Times New Roman" w:hAnsi="Times New Roman" w:cs="Times New Roman"/>
          <w:bCs/>
        </w:rPr>
        <w:t>families per individual sample, with a maximum of 5 diet families in one consumer diet (Figure 3).</w:t>
      </w:r>
      <w:ins w:id="547" w:author="Ana Miller-Ter Kuile" w:date="2020-12-03T12:36:00Z">
        <w:r>
          <w:rPr>
            <w:rFonts w:ascii="Times New Roman" w:hAnsi="Times New Roman" w:cs="Times New Roman"/>
            <w:bCs/>
          </w:rPr>
          <w:t xml:space="preserve"> Richness of </w:t>
        </w:r>
      </w:ins>
      <w:ins w:id="548" w:author="Ana Miller-Ter Kuile" w:date="2020-12-03T12:47:00Z">
        <w:r w:rsidR="007E5E64">
          <w:rPr>
            <w:rFonts w:ascii="Times New Roman" w:hAnsi="Times New Roman" w:cs="Times New Roman"/>
            <w:bCs/>
          </w:rPr>
          <w:t xml:space="preserve">potential </w:t>
        </w:r>
      </w:ins>
      <w:ins w:id="549" w:author="Ana Miller-Ter Kuile" w:date="2020-12-03T12:36:00Z">
        <w:r>
          <w:rPr>
            <w:rFonts w:ascii="Times New Roman" w:hAnsi="Times New Roman" w:cs="Times New Roman"/>
            <w:bCs/>
          </w:rPr>
          <w:t xml:space="preserve">diet ASVs for </w:t>
        </w:r>
      </w:ins>
      <w:ins w:id="550" w:author="Ana Miller-Ter Kuile" w:date="2020-12-03T12:37:00Z">
        <w:r>
          <w:rPr>
            <w:rFonts w:ascii="Times New Roman" w:hAnsi="Times New Roman" w:cs="Times New Roman"/>
            <w:bCs/>
          </w:rPr>
          <w:t>these consumers was</w:t>
        </w:r>
      </w:ins>
      <w:ins w:id="551" w:author="Ana Miller-Ter Kuile" w:date="2020-12-03T12:39:00Z">
        <w:r>
          <w:rPr>
            <w:rFonts w:ascii="Times New Roman" w:hAnsi="Times New Roman" w:cs="Times New Roman"/>
            <w:bCs/>
          </w:rPr>
          <w:t xml:space="preserve"> similar, with an average of 2.32 (± 0.31) potential diet ASVs per sample with a maximum of 7 ASVs in one consumer (</w:t>
        </w:r>
      </w:ins>
      <w:ins w:id="552" w:author="Ana Miller-Ter Kuile" w:date="2020-12-07T15:43:00Z">
        <w:r w:rsidR="000D42DF">
          <w:rPr>
            <w:rFonts w:ascii="Times New Roman" w:hAnsi="Times New Roman" w:cs="Times New Roman"/>
            <w:bCs/>
          </w:rPr>
          <w:t>Figure 3</w:t>
        </w:r>
      </w:ins>
      <w:ins w:id="553" w:author="Ana Miller-Ter Kuile" w:date="2020-12-03T12:39:00Z">
        <w:r>
          <w:rPr>
            <w:rFonts w:ascii="Times New Roman" w:hAnsi="Times New Roman" w:cs="Times New Roman"/>
            <w:bCs/>
          </w:rPr>
          <w:t>).</w:t>
        </w:r>
      </w:ins>
      <w:r w:rsidR="00DD6290">
        <w:rPr>
          <w:rFonts w:ascii="Times New Roman" w:hAnsi="Times New Roman" w:cs="Times New Roman"/>
          <w:bCs/>
        </w:rPr>
        <w:t xml:space="preserve"> </w:t>
      </w:r>
      <w:del w:id="554" w:author="Ana Miller-Ter Kuile" w:date="2020-12-03T12:39:00Z">
        <w:r w:rsidR="00586CA5" w:rsidDel="00A32496">
          <w:rPr>
            <w:rFonts w:ascii="Times New Roman" w:hAnsi="Times New Roman" w:cs="Times New Roman"/>
            <w:bCs/>
          </w:rPr>
          <w:delText xml:space="preserve">For </w:delText>
        </w:r>
        <w:r w:rsidR="0037070F" w:rsidDel="00A32496">
          <w:rPr>
            <w:rFonts w:ascii="Times New Roman" w:hAnsi="Times New Roman" w:cs="Times New Roman"/>
            <w:bCs/>
          </w:rPr>
          <w:delText>natural environment</w:delText>
        </w:r>
        <w:r w:rsidR="00586CA5" w:rsidDel="00A32496">
          <w:rPr>
            <w:rFonts w:ascii="Times New Roman" w:hAnsi="Times New Roman" w:cs="Times New Roman"/>
            <w:bCs/>
          </w:rPr>
          <w:delText xml:space="preserve"> </w:delText>
        </w:r>
        <w:r w:rsidR="008C40C9" w:rsidDel="00A32496">
          <w:rPr>
            <w:rFonts w:ascii="Times New Roman" w:hAnsi="Times New Roman" w:cs="Times New Roman"/>
            <w:bCs/>
          </w:rPr>
          <w:delText>consumer</w:delText>
        </w:r>
        <w:r w:rsidR="00586CA5" w:rsidDel="00A32496">
          <w:rPr>
            <w:rFonts w:ascii="Times New Roman" w:hAnsi="Times New Roman" w:cs="Times New Roman"/>
            <w:bCs/>
          </w:rPr>
          <w:delText xml:space="preserve">s, </w:delText>
        </w:r>
        <w:r w:rsidR="00F708F0" w:rsidDel="00A32496">
          <w:rPr>
            <w:rFonts w:ascii="Times New Roman" w:hAnsi="Times New Roman" w:cs="Times New Roman"/>
            <w:bCs/>
          </w:rPr>
          <w:delText>the</w:delText>
        </w:r>
      </w:del>
      <w:ins w:id="555" w:author="Ana Miller-Ter Kuile" w:date="2020-12-03T12:39:00Z">
        <w:r>
          <w:rPr>
            <w:rFonts w:ascii="Times New Roman" w:hAnsi="Times New Roman" w:cs="Times New Roman"/>
            <w:bCs/>
          </w:rPr>
          <w:t>The</w:t>
        </w:r>
      </w:ins>
      <w:r w:rsidR="00F708F0">
        <w:rPr>
          <w:rFonts w:ascii="Times New Roman" w:hAnsi="Times New Roman" w:cs="Times New Roman"/>
          <w:bCs/>
        </w:rPr>
        <w:t xml:space="preserve"> best model</w:t>
      </w:r>
      <w:ins w:id="556" w:author="Ana Miller-Ter Kuile" w:date="2020-12-03T12:40:00Z">
        <w:r>
          <w:rPr>
            <w:rFonts w:ascii="Times New Roman" w:hAnsi="Times New Roman" w:cs="Times New Roman"/>
            <w:bCs/>
          </w:rPr>
          <w:t>s</w:t>
        </w:r>
      </w:ins>
      <w:r w:rsidR="00F708F0">
        <w:rPr>
          <w:rFonts w:ascii="Times New Roman" w:hAnsi="Times New Roman" w:cs="Times New Roman"/>
          <w:bCs/>
        </w:rPr>
        <w:t xml:space="preserve"> for per sample </w:t>
      </w:r>
      <w:ins w:id="557" w:author="Ana Miller-Ter Kuile" w:date="2020-12-03T12:47:00Z">
        <w:r w:rsidR="007E5E64">
          <w:rPr>
            <w:rFonts w:ascii="Times New Roman" w:hAnsi="Times New Roman" w:cs="Times New Roman"/>
            <w:bCs/>
          </w:rPr>
          <w:t xml:space="preserve">potential </w:t>
        </w:r>
      </w:ins>
      <w:r w:rsidR="00F708F0">
        <w:rPr>
          <w:rFonts w:ascii="Times New Roman" w:hAnsi="Times New Roman" w:cs="Times New Roman"/>
          <w:bCs/>
        </w:rPr>
        <w:t>diet richness</w:t>
      </w:r>
      <w:ins w:id="558" w:author="Ana Miller-Ter Kuile" w:date="2020-12-03T12:39:00Z">
        <w:r>
          <w:rPr>
            <w:rFonts w:ascii="Times New Roman" w:hAnsi="Times New Roman" w:cs="Times New Roman"/>
            <w:bCs/>
          </w:rPr>
          <w:t xml:space="preserve"> </w:t>
        </w:r>
      </w:ins>
      <w:ins w:id="559" w:author="Ana Miller-Ter Kuile" w:date="2020-12-03T12:40:00Z">
        <w:r>
          <w:rPr>
            <w:rFonts w:ascii="Times New Roman" w:hAnsi="Times New Roman" w:cs="Times New Roman"/>
            <w:bCs/>
          </w:rPr>
          <w:t>for both</w:t>
        </w:r>
      </w:ins>
      <w:ins w:id="560" w:author="Ana Miller-Ter Kuile" w:date="2020-12-03T12:39:00Z">
        <w:r>
          <w:rPr>
            <w:rFonts w:ascii="Times New Roman" w:hAnsi="Times New Roman" w:cs="Times New Roman"/>
            <w:bCs/>
          </w:rPr>
          <w:t xml:space="preserve"> the family-leve</w:t>
        </w:r>
      </w:ins>
      <w:ins w:id="561" w:author="Ana Miller-Ter Kuile" w:date="2020-12-03T12:40:00Z">
        <w:r>
          <w:rPr>
            <w:rFonts w:ascii="Times New Roman" w:hAnsi="Times New Roman" w:cs="Times New Roman"/>
            <w:bCs/>
          </w:rPr>
          <w:t>l taxonomic units and ASV-level</w:t>
        </w:r>
      </w:ins>
      <w:r w:rsidR="00F708F0">
        <w:rPr>
          <w:rFonts w:ascii="Times New Roman" w:hAnsi="Times New Roman" w:cs="Times New Roman"/>
          <w:bCs/>
        </w:rPr>
        <w:t xml:space="preserve"> w</w:t>
      </w:r>
      <w:ins w:id="562" w:author="Ana Miller-Ter Kuile" w:date="2020-12-03T12:40:00Z">
        <w:r>
          <w:rPr>
            <w:rFonts w:ascii="Times New Roman" w:hAnsi="Times New Roman" w:cs="Times New Roman"/>
            <w:bCs/>
          </w:rPr>
          <w:t>ere</w:t>
        </w:r>
      </w:ins>
      <w:del w:id="563" w:author="Ana Miller-Ter Kuile" w:date="2020-12-03T12:40:00Z">
        <w:r w:rsidR="00F708F0" w:rsidDel="00A32496">
          <w:rPr>
            <w:rFonts w:ascii="Times New Roman" w:hAnsi="Times New Roman" w:cs="Times New Roman"/>
            <w:bCs/>
          </w:rPr>
          <w:delText>as</w:delText>
        </w:r>
      </w:del>
      <w:r w:rsidR="00F708F0">
        <w:rPr>
          <w:rFonts w:ascii="Times New Roman" w:hAnsi="Times New Roman" w:cs="Times New Roman"/>
          <w:bCs/>
        </w:rPr>
        <w:t xml:space="preserve"> the null model</w:t>
      </w:r>
      <w:ins w:id="564" w:author="Ana Miller-Ter Kuile" w:date="2020-12-03T12:40:00Z">
        <w:r>
          <w:rPr>
            <w:rFonts w:ascii="Times New Roman" w:hAnsi="Times New Roman" w:cs="Times New Roman"/>
            <w:bCs/>
          </w:rPr>
          <w:t>s</w:t>
        </w:r>
      </w:ins>
      <w:r w:rsidR="00F708F0">
        <w:rPr>
          <w:rFonts w:ascii="Times New Roman" w:hAnsi="Times New Roman" w:cs="Times New Roman"/>
          <w:bCs/>
        </w:rPr>
        <w:t xml:space="preserve"> 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as a fixed effect. The best model</w:t>
      </w:r>
      <w:ins w:id="565" w:author="Ana Miller-Ter Kuile" w:date="2020-12-03T12:41:00Z">
        <w:r>
          <w:rPr>
            <w:rFonts w:ascii="Times New Roman" w:hAnsi="Times New Roman" w:cs="Times New Roman"/>
            <w:bCs/>
          </w:rPr>
          <w:t>s</w:t>
        </w:r>
      </w:ins>
      <w:r w:rsidR="00F708F0">
        <w:rPr>
          <w:rFonts w:ascii="Times New Roman" w:hAnsi="Times New Roman" w:cs="Times New Roman"/>
          <w:bCs/>
        </w:rPr>
        <w:t xml:space="preserve"> for potential diet composition </w:t>
      </w:r>
      <w:ins w:id="566" w:author="Ana Miller-Ter Kuile" w:date="2020-12-03T12:40:00Z">
        <w:r>
          <w:rPr>
            <w:rFonts w:ascii="Times New Roman" w:hAnsi="Times New Roman" w:cs="Times New Roman"/>
            <w:bCs/>
          </w:rPr>
          <w:t>for family-level taxonomic units (mixed model PERM</w:t>
        </w:r>
      </w:ins>
      <w:ins w:id="567" w:author="Ana Miller-Ter Kuile" w:date="2020-12-03T12:41:00Z">
        <w:r>
          <w:rPr>
            <w:rFonts w:ascii="Times New Roman" w:hAnsi="Times New Roman" w:cs="Times New Roman"/>
            <w:bCs/>
          </w:rPr>
          <w:t>ANOVA) and ASV-level</w:t>
        </w:r>
      </w:ins>
      <w:ins w:id="568" w:author="Ana Miller-Ter Kuile" w:date="2020-12-04T09:04:00Z">
        <w:r w:rsidR="00971194">
          <w:rPr>
            <w:rFonts w:ascii="Times New Roman" w:hAnsi="Times New Roman" w:cs="Times New Roman"/>
            <w:bCs/>
          </w:rPr>
          <w:t xml:space="preserve"> taxonomic units</w:t>
        </w:r>
      </w:ins>
      <w:ins w:id="569" w:author="Ana Miller-Ter Kuile" w:date="2020-12-03T12:41:00Z">
        <w:r>
          <w:rPr>
            <w:rFonts w:ascii="Times New Roman" w:hAnsi="Times New Roman" w:cs="Times New Roman"/>
            <w:bCs/>
          </w:rPr>
          <w:t xml:space="preserve"> </w:t>
        </w:r>
        <w:r>
          <w:rPr>
            <w:rFonts w:ascii="Times New Roman" w:hAnsi="Times New Roman" w:cs="Times New Roman"/>
            <w:bCs/>
          </w:rPr>
          <w:lastRenderedPageBreak/>
          <w:t xml:space="preserve">(CCA) </w:t>
        </w:r>
      </w:ins>
      <w:r w:rsidR="00F708F0">
        <w:rPr>
          <w:rFonts w:ascii="Times New Roman" w:hAnsi="Times New Roman" w:cs="Times New Roman"/>
          <w:bCs/>
        </w:rPr>
        <w:t>also did not include surface sterilization treatment as</w:t>
      </w:r>
      <w:del w:id="570" w:author="Ana Miller-Ter Kuile" w:date="2020-12-03T12:41:00Z">
        <w:r w:rsidR="00F708F0" w:rsidDel="00A32496">
          <w:rPr>
            <w:rFonts w:ascii="Times New Roman" w:hAnsi="Times New Roman" w:cs="Times New Roman"/>
            <w:bCs/>
          </w:rPr>
          <w:delText xml:space="preserve"> a</w:delText>
        </w:r>
      </w:del>
      <w:r w:rsidR="00F708F0">
        <w:rPr>
          <w:rFonts w:ascii="Times New Roman" w:hAnsi="Times New Roman" w:cs="Times New Roman"/>
          <w:bCs/>
        </w:rPr>
        <w:t xml:space="preserve"> fixed effect</w:t>
      </w:r>
      <w:ins w:id="571" w:author="Ana Miller-Ter Kuile" w:date="2020-12-03T12:41:00Z">
        <w:r>
          <w:rPr>
            <w:rFonts w:ascii="Times New Roman" w:hAnsi="Times New Roman" w:cs="Times New Roman"/>
            <w:bCs/>
          </w:rPr>
          <w:t>s</w:t>
        </w:r>
      </w:ins>
      <w:r w:rsidR="00DD6290">
        <w:rPr>
          <w:rFonts w:ascii="Times New Roman" w:hAnsi="Times New Roman" w:cs="Times New Roman"/>
          <w:bCs/>
        </w:rPr>
        <w:t xml:space="preserve"> (Figure 4</w:t>
      </w:r>
      <w:ins w:id="572" w:author="Ana Miller-Ter Kuile" w:date="2020-12-07T15:43:00Z">
        <w:r w:rsidR="000D42DF">
          <w:rPr>
            <w:rFonts w:ascii="Times New Roman" w:hAnsi="Times New Roman" w:cs="Times New Roman"/>
            <w:bCs/>
          </w:rPr>
          <w:t>, Supplementary Figure 1</w:t>
        </w:r>
      </w:ins>
      <w:r w:rsidR="00DD6290">
        <w:rPr>
          <w:rFonts w:ascii="Times New Roman" w:hAnsi="Times New Roman" w:cs="Times New Roman"/>
          <w:bCs/>
        </w:rPr>
        <w:t>)</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6B02A7AA" w14:textId="642F7B7A" w:rsidR="00183ED8" w:rsidRDefault="00E15999" w:rsidP="00EB252A">
      <w:pPr>
        <w:spacing w:line="480" w:lineRule="auto"/>
        <w:rPr>
          <w:ins w:id="573" w:author="Ana Miller-Ter Kuile" w:date="2020-12-04T09:50:00Z"/>
          <w:rFonts w:ascii="Times New Roman" w:hAnsi="Times New Roman" w:cs="Times New Roman"/>
          <w:bCs/>
        </w:rPr>
      </w:pPr>
      <w:del w:id="574" w:author="Ana Miller-Ter Kuile" w:date="2020-12-03T16:06:00Z">
        <w:r w:rsidDel="007B46C2">
          <w:rPr>
            <w:rFonts w:ascii="Times New Roman" w:hAnsi="Times New Roman" w:cs="Times New Roman"/>
            <w:bCs/>
          </w:rPr>
          <w:delText>In natural environments,</w:delText>
        </w:r>
      </w:del>
      <w:ins w:id="575" w:author="Ana Miller-Ter Kuile" w:date="2020-12-03T16:06:00Z">
        <w:r w:rsidR="007B46C2">
          <w:rPr>
            <w:rFonts w:ascii="Times New Roman" w:hAnsi="Times New Roman" w:cs="Times New Roman"/>
            <w:bCs/>
          </w:rPr>
          <w:t>S</w:t>
        </w:r>
      </w:ins>
      <w:del w:id="576" w:author="Ana Miller-Ter Kuile" w:date="2020-12-03T16:06:00Z">
        <w:r w:rsidDel="007B46C2">
          <w:rPr>
            <w:rFonts w:ascii="Times New Roman" w:hAnsi="Times New Roman" w:cs="Times New Roman"/>
            <w:bCs/>
          </w:rPr>
          <w:delText xml:space="preserve"> s</w:delText>
        </w:r>
      </w:del>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w:t>
      </w:r>
      <w:del w:id="577" w:author="Ana Miller-Ter Kuile" w:date="2020-12-10T09:17:00Z">
        <w:r w:rsidR="007D3244" w:rsidDel="00275196">
          <w:rPr>
            <w:rFonts w:ascii="Times New Roman" w:hAnsi="Times New Roman" w:cs="Times New Roman"/>
            <w:bCs/>
          </w:rPr>
          <w:delText xml:space="preserve">appear to </w:delText>
        </w:r>
      </w:del>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ins w:id="578" w:author="Ana Miller-Ter Kuile" w:date="2020-12-04T09:30:00Z">
        <w:r w:rsidR="002242CC">
          <w:rPr>
            <w:rFonts w:ascii="Times New Roman" w:hAnsi="Times New Roman" w:cs="Times New Roman"/>
            <w:bCs/>
            <w:i/>
            <w:iCs/>
          </w:rPr>
          <w:t xml:space="preserve"> </w:t>
        </w:r>
        <w:r w:rsidR="002242CC">
          <w:rPr>
            <w:rFonts w:ascii="Times New Roman" w:hAnsi="Times New Roman" w:cs="Times New Roman"/>
            <w:bCs/>
          </w:rPr>
          <w:t>in either natural settings or a feeding trial environment</w:t>
        </w:r>
      </w:ins>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ins w:id="579" w:author="Ana Miller-Ter Kuile" w:date="2020-12-03T16:06:00Z">
        <w:r w:rsidR="007B46C2">
          <w:rPr>
            <w:rFonts w:ascii="Times New Roman" w:hAnsi="Times New Roman" w:cs="Times New Roman"/>
            <w:bCs/>
          </w:rPr>
          <w:t xml:space="preserve"> for this consumer</w:t>
        </w:r>
      </w:ins>
      <w:r w:rsidR="007D3244">
        <w:rPr>
          <w:rFonts w:ascii="Times New Roman" w:hAnsi="Times New Roman" w:cs="Times New Roman"/>
          <w:bCs/>
        </w:rPr>
        <w:t xml:space="preserve">. </w:t>
      </w:r>
      <w:ins w:id="580" w:author="Ana Miller-Ter Kuile" w:date="2020-12-04T09:30:00Z">
        <w:r w:rsidR="002242CC">
          <w:rPr>
            <w:rFonts w:ascii="Times New Roman" w:hAnsi="Times New Roman" w:cs="Times New Roman"/>
            <w:bCs/>
          </w:rPr>
          <w:t xml:space="preserve">Our results suggest that </w:t>
        </w:r>
      </w:ins>
      <w:ins w:id="581" w:author="Ana Miller-Ter Kuile" w:date="2020-12-04T09:31:00Z">
        <w:r w:rsidR="002242CC">
          <w:rPr>
            <w:rFonts w:ascii="Times New Roman" w:hAnsi="Times New Roman" w:cs="Times New Roman"/>
            <w:bCs/>
          </w:rPr>
          <w:t xml:space="preserve">various measures of diet, including potential </w:t>
        </w:r>
      </w:ins>
      <w:del w:id="582" w:author="Ana Miller-Ter Kuile" w:date="2020-12-04T09:31:00Z">
        <w:r w:rsidR="007D3244" w:rsidDel="002242CC">
          <w:rPr>
            <w:rFonts w:ascii="Times New Roman" w:hAnsi="Times New Roman" w:cs="Times New Roman"/>
            <w:bCs/>
          </w:rPr>
          <w:delText xml:space="preserve">In </w:delText>
        </w:r>
        <w:r w:rsidR="00C973F8" w:rsidDel="002242CC">
          <w:rPr>
            <w:rFonts w:ascii="Times New Roman" w:hAnsi="Times New Roman" w:cs="Times New Roman"/>
            <w:bCs/>
          </w:rPr>
          <w:delText>this environment</w:delText>
        </w:r>
        <w:r w:rsidR="007D3244" w:rsidDel="002242CC">
          <w:rPr>
            <w:rFonts w:ascii="Times New Roman" w:hAnsi="Times New Roman" w:cs="Times New Roman"/>
            <w:bCs/>
          </w:rPr>
          <w:delText xml:space="preserve">, </w:delText>
        </w:r>
        <w:r w:rsidR="00FA6F03" w:rsidDel="002242CC">
          <w:rPr>
            <w:rFonts w:ascii="Times New Roman" w:hAnsi="Times New Roman" w:cs="Times New Roman"/>
            <w:bCs/>
          </w:rPr>
          <w:delText>all measures of diet</w:delText>
        </w:r>
        <w:r w:rsidR="009D1EEB" w:rsidDel="002242CC">
          <w:rPr>
            <w:rFonts w:ascii="Times New Roman" w:hAnsi="Times New Roman" w:cs="Times New Roman"/>
            <w:bCs/>
          </w:rPr>
          <w:delText xml:space="preserve">, including </w:delText>
        </w:r>
      </w:del>
      <w:r w:rsidR="007D3244">
        <w:rPr>
          <w:rFonts w:ascii="Times New Roman" w:hAnsi="Times New Roman" w:cs="Times New Roman"/>
          <w:bCs/>
        </w:rPr>
        <w:t xml:space="preserve">diet detection, </w:t>
      </w:r>
      <w:ins w:id="583" w:author="Ana Miller-Ter Kuile" w:date="2020-12-04T09:31:00Z">
        <w:r w:rsidR="002242CC">
          <w:rPr>
            <w:rFonts w:ascii="Times New Roman" w:hAnsi="Times New Roman" w:cs="Times New Roman"/>
            <w:bCs/>
          </w:rPr>
          <w:t xml:space="preserve">rarefied </w:t>
        </w:r>
      </w:ins>
      <w:r w:rsidR="007D3244">
        <w:rPr>
          <w:rFonts w:ascii="Times New Roman" w:hAnsi="Times New Roman" w:cs="Times New Roman"/>
          <w:bCs/>
        </w:rPr>
        <w:t>abundance, richness, and composition</w:t>
      </w:r>
      <w:r w:rsidR="009D1EEB">
        <w:rPr>
          <w:rFonts w:ascii="Times New Roman" w:hAnsi="Times New Roman" w:cs="Times New Roman"/>
          <w:bCs/>
        </w:rPr>
        <w:t xml:space="preserve">, </w:t>
      </w:r>
      <w:del w:id="584" w:author="Ana Miller-Ter Kuile" w:date="2020-12-04T09:31:00Z">
        <w:r w:rsidR="007D3244" w:rsidDel="002242CC">
          <w:rPr>
            <w:rFonts w:ascii="Times New Roman" w:hAnsi="Times New Roman" w:cs="Times New Roman"/>
            <w:bCs/>
          </w:rPr>
          <w:delText xml:space="preserve">were </w:delText>
        </w:r>
      </w:del>
      <w:ins w:id="585" w:author="Ana Miller-Ter Kuile" w:date="2020-12-04T09:31:00Z">
        <w:r w:rsidR="002242CC">
          <w:rPr>
            <w:rFonts w:ascii="Times New Roman" w:hAnsi="Times New Roman" w:cs="Times New Roman"/>
            <w:bCs/>
          </w:rPr>
          <w:t xml:space="preserve">are </w:t>
        </w:r>
      </w:ins>
      <w:r w:rsidR="007D3244">
        <w:rPr>
          <w:rFonts w:ascii="Times New Roman" w:hAnsi="Times New Roman" w:cs="Times New Roman"/>
          <w:bCs/>
        </w:rPr>
        <w:t xml:space="preserve">not </w:t>
      </w:r>
      <w:ins w:id="586" w:author="Ana Miller-Ter Kuile" w:date="2020-12-04T09:28:00Z">
        <w:r w:rsidR="00C64D81">
          <w:rPr>
            <w:rFonts w:ascii="Times New Roman" w:hAnsi="Times New Roman" w:cs="Times New Roman"/>
            <w:bCs/>
          </w:rPr>
          <w:t xml:space="preserve">significantly </w:t>
        </w:r>
      </w:ins>
      <w:r w:rsidR="007D3244">
        <w:rPr>
          <w:rFonts w:ascii="Times New Roman" w:hAnsi="Times New Roman" w:cs="Times New Roman"/>
          <w:bCs/>
        </w:rPr>
        <w:t>altered by surface sterilizing consumers prior to DNA metabarcoding</w:t>
      </w:r>
      <w:ins w:id="587" w:author="Ana Miller-Ter Kuile" w:date="2020-12-04T09:05:00Z">
        <w:r w:rsidR="002E1D10">
          <w:rPr>
            <w:rFonts w:ascii="Times New Roman" w:hAnsi="Times New Roman" w:cs="Times New Roman"/>
            <w:bCs/>
          </w:rPr>
          <w:t>.</w:t>
        </w:r>
      </w:ins>
      <w:ins w:id="588" w:author="Ana Miller-Ter Kuile" w:date="2020-12-04T09:29:00Z">
        <w:r w:rsidR="00C64D81">
          <w:rPr>
            <w:rFonts w:ascii="Times New Roman" w:hAnsi="Times New Roman" w:cs="Times New Roman"/>
            <w:bCs/>
          </w:rPr>
          <w:t xml:space="preserve"> </w:t>
        </w:r>
      </w:ins>
      <w:ins w:id="589" w:author="Ana Miller-Ter Kuile" w:date="2020-12-04T10:36:00Z">
        <w:r w:rsidR="00AE12B6">
          <w:rPr>
            <w:rFonts w:ascii="Times New Roman" w:hAnsi="Times New Roman" w:cs="Times New Roman"/>
            <w:bCs/>
          </w:rPr>
          <w:t xml:space="preserve">For potential diet richness and composition, in particular, these results </w:t>
        </w:r>
      </w:ins>
      <w:ins w:id="590" w:author="Ana Miller-Ter Kuile" w:date="2020-12-04T10:38:00Z">
        <w:r w:rsidR="00DF79F4">
          <w:rPr>
            <w:rFonts w:ascii="Times New Roman" w:hAnsi="Times New Roman" w:cs="Times New Roman"/>
            <w:bCs/>
          </w:rPr>
          <w:t xml:space="preserve">did not change </w:t>
        </w:r>
      </w:ins>
      <w:ins w:id="591" w:author="Ana Miller-Ter Kuile" w:date="2020-12-04T10:36:00Z">
        <w:r w:rsidR="00AE12B6">
          <w:rPr>
            <w:rFonts w:ascii="Times New Roman" w:hAnsi="Times New Roman" w:cs="Times New Roman"/>
            <w:bCs/>
          </w:rPr>
          <w:t xml:space="preserve">when considering potential diet </w:t>
        </w:r>
      </w:ins>
      <w:ins w:id="592" w:author="Ana Miller-Ter Kuile" w:date="2020-12-04T10:37:00Z">
        <w:r w:rsidR="00AE12B6">
          <w:rPr>
            <w:rFonts w:ascii="Times New Roman" w:hAnsi="Times New Roman" w:cs="Times New Roman"/>
            <w:bCs/>
          </w:rPr>
          <w:t xml:space="preserve">in combined family-level taxonomic units (making them comparable with food web studies in this field, e.g. </w:t>
        </w:r>
        <w:r w:rsidR="00AE12B6">
          <w:rPr>
            <w:rFonts w:ascii="Times New Roman" w:hAnsi="Times New Roman" w:cs="Times New Roman"/>
            <w:bCs/>
          </w:rPr>
          <w:fldChar w:fldCharType="begin" w:fldLock="1"/>
        </w:r>
      </w:ins>
      <w:r w:rsidR="00151093">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2019)","manualFormatting":"Brose et al., 2019)","plainTextFormattedCitation":"(Brose et al., 2019)","previouslyFormattedCitation":"(Brose et al., 2019)"},"properties":{"noteIndex":0},"schema":"https://github.com/citation-style-language/schema/raw/master/csl-citation.json"}</w:instrText>
      </w:r>
      <w:r w:rsidR="00AE12B6">
        <w:rPr>
          <w:rFonts w:ascii="Times New Roman" w:hAnsi="Times New Roman" w:cs="Times New Roman"/>
          <w:bCs/>
        </w:rPr>
        <w:fldChar w:fldCharType="separate"/>
      </w:r>
      <w:del w:id="593" w:author="Ana Miller-Ter Kuile" w:date="2020-12-04T10:37:00Z">
        <w:r w:rsidR="00AE12B6" w:rsidRPr="00AE12B6" w:rsidDel="00AE12B6">
          <w:rPr>
            <w:rFonts w:ascii="Times New Roman" w:hAnsi="Times New Roman" w:cs="Times New Roman"/>
            <w:bCs/>
            <w:noProof/>
          </w:rPr>
          <w:delText>(</w:delText>
        </w:r>
      </w:del>
      <w:r w:rsidR="00AE12B6" w:rsidRPr="00AE12B6">
        <w:rPr>
          <w:rFonts w:ascii="Times New Roman" w:hAnsi="Times New Roman" w:cs="Times New Roman"/>
          <w:bCs/>
          <w:noProof/>
        </w:rPr>
        <w:t>Brose et al., 2019)</w:t>
      </w:r>
      <w:ins w:id="594" w:author="Ana Miller-Ter Kuile" w:date="2020-12-04T10:37:00Z">
        <w:r w:rsidR="00AE12B6">
          <w:rPr>
            <w:rFonts w:ascii="Times New Roman" w:hAnsi="Times New Roman" w:cs="Times New Roman"/>
            <w:bCs/>
          </w:rPr>
          <w:fldChar w:fldCharType="end"/>
        </w:r>
        <w:r w:rsidR="00AE12B6">
          <w:rPr>
            <w:rFonts w:ascii="Times New Roman" w:hAnsi="Times New Roman" w:cs="Times New Roman"/>
            <w:bCs/>
          </w:rPr>
          <w:t xml:space="preserve"> and when considering richness of molecular </w:t>
        </w:r>
      </w:ins>
      <w:ins w:id="595" w:author="Ana Miller-Ter Kuile" w:date="2020-12-04T10:38:00Z">
        <w:r w:rsidR="00AE12B6">
          <w:rPr>
            <w:rFonts w:ascii="Times New Roman" w:hAnsi="Times New Roman" w:cs="Times New Roman"/>
            <w:bCs/>
          </w:rPr>
          <w:t xml:space="preserve">taxonomic units (ASVs). We </w:t>
        </w:r>
      </w:ins>
      <w:ins w:id="596" w:author="Ana Miller-Ter Kuile" w:date="2020-12-04T09:51:00Z">
        <w:r w:rsidR="00F912D5">
          <w:rPr>
            <w:rFonts w:ascii="Times New Roman" w:hAnsi="Times New Roman" w:cs="Times New Roman"/>
            <w:bCs/>
          </w:rPr>
          <w:t xml:space="preserve">detected diet across </w:t>
        </w:r>
      </w:ins>
      <w:ins w:id="597" w:author="Ana Miller-Ter Kuile" w:date="2020-12-04T09:54:00Z">
        <w:r w:rsidR="00F912D5">
          <w:rPr>
            <w:rFonts w:ascii="Times New Roman" w:hAnsi="Times New Roman" w:cs="Times New Roman"/>
            <w:bCs/>
          </w:rPr>
          <w:t>84</w:t>
        </w:r>
      </w:ins>
      <w:ins w:id="598" w:author="Ana Miller-Ter Kuile" w:date="2020-12-04T09:51:00Z">
        <w:r w:rsidR="00F912D5">
          <w:rPr>
            <w:rFonts w:ascii="Times New Roman" w:hAnsi="Times New Roman" w:cs="Times New Roman"/>
            <w:bCs/>
          </w:rPr>
          <w:t>% of the total consumers in our study</w:t>
        </w:r>
      </w:ins>
      <w:ins w:id="599" w:author="Ana Miller-Ter Kuile" w:date="2020-12-04T09:54:00Z">
        <w:r w:rsidR="00F912D5">
          <w:rPr>
            <w:rFonts w:ascii="Times New Roman" w:hAnsi="Times New Roman" w:cs="Times New Roman"/>
            <w:bCs/>
          </w:rPr>
          <w:t xml:space="preserve"> </w:t>
        </w:r>
      </w:ins>
      <w:ins w:id="600" w:author="Ana Miller-Ter Kuile" w:date="2020-12-04T09:55:00Z">
        <w:r w:rsidR="00F912D5">
          <w:rPr>
            <w:rFonts w:ascii="Times New Roman" w:hAnsi="Times New Roman" w:cs="Times New Roman"/>
            <w:bCs/>
          </w:rPr>
          <w:t xml:space="preserve">(n = </w:t>
        </w:r>
      </w:ins>
      <w:ins w:id="601" w:author="Ana Miller-Ter Kuile" w:date="2020-12-04T10:23:00Z">
        <w:r w:rsidR="00EB252A">
          <w:rPr>
            <w:rFonts w:ascii="Times New Roman" w:hAnsi="Times New Roman" w:cs="Times New Roman"/>
            <w:bCs/>
          </w:rPr>
          <w:t xml:space="preserve">47 of </w:t>
        </w:r>
      </w:ins>
      <w:ins w:id="602" w:author="Ana Miller-Ter Kuile" w:date="2020-12-04T09:55:00Z">
        <w:r w:rsidR="00F912D5">
          <w:rPr>
            <w:rFonts w:ascii="Times New Roman" w:hAnsi="Times New Roman" w:cs="Times New Roman"/>
            <w:bCs/>
          </w:rPr>
          <w:t>56)</w:t>
        </w:r>
      </w:ins>
      <w:ins w:id="603" w:author="Ana Miller-Ter Kuile" w:date="2020-12-04T09:51:00Z">
        <w:r w:rsidR="00F912D5">
          <w:rPr>
            <w:rFonts w:ascii="Times New Roman" w:hAnsi="Times New Roman" w:cs="Times New Roman"/>
            <w:bCs/>
          </w:rPr>
          <w:t xml:space="preserve">, including </w:t>
        </w:r>
      </w:ins>
      <w:ins w:id="604" w:author="Ana Miller-Ter Kuile" w:date="2020-12-04T09:55:00Z">
        <w:r w:rsidR="00F912D5">
          <w:rPr>
            <w:rFonts w:ascii="Times New Roman" w:hAnsi="Times New Roman" w:cs="Times New Roman"/>
            <w:bCs/>
          </w:rPr>
          <w:t>20</w:t>
        </w:r>
      </w:ins>
      <w:ins w:id="605" w:author="Ana Miller-Ter Kuile" w:date="2020-12-04T09:51:00Z">
        <w:r w:rsidR="00F912D5">
          <w:rPr>
            <w:rFonts w:ascii="Times New Roman" w:hAnsi="Times New Roman" w:cs="Times New Roman"/>
            <w:bCs/>
          </w:rPr>
          <w:t xml:space="preserve"> diet families</w:t>
        </w:r>
      </w:ins>
      <w:ins w:id="606" w:author="Ana Miller-Ter Kuile" w:date="2020-12-04T09:52:00Z">
        <w:r w:rsidR="00F912D5">
          <w:rPr>
            <w:rFonts w:ascii="Times New Roman" w:hAnsi="Times New Roman" w:cs="Times New Roman"/>
            <w:bCs/>
          </w:rPr>
          <w:t xml:space="preserve">. Diet DNA metabarcoding has high potential to </w:t>
        </w:r>
      </w:ins>
      <w:ins w:id="607" w:author="Ana Miller-Ter Kuile" w:date="2020-12-04T09:53:00Z">
        <w:r w:rsidR="00F912D5">
          <w:rPr>
            <w:rFonts w:ascii="Times New Roman" w:hAnsi="Times New Roman" w:cs="Times New Roman"/>
            <w:bCs/>
          </w:rPr>
          <w:t xml:space="preserve">contribute diet information for </w:t>
        </w:r>
      </w:ins>
      <w:ins w:id="608" w:author="Ana Miller-Ter Kuile" w:date="2020-12-04T09:56:00Z">
        <w:r w:rsidR="00F912D5">
          <w:rPr>
            <w:rFonts w:ascii="Times New Roman" w:hAnsi="Times New Roman" w:cs="Times New Roman"/>
            <w:bCs/>
          </w:rPr>
          <w:t xml:space="preserve">small </w:t>
        </w:r>
      </w:ins>
      <w:ins w:id="609" w:author="Ana Miller-Ter Kuile" w:date="2020-12-04T09:55:00Z">
        <w:r w:rsidR="00F912D5">
          <w:rPr>
            <w:rFonts w:ascii="Times New Roman" w:hAnsi="Times New Roman" w:cs="Times New Roman"/>
            <w:bCs/>
          </w:rPr>
          <w:t>consumer</w:t>
        </w:r>
      </w:ins>
      <w:ins w:id="610" w:author="Ana Miller-Ter Kuile" w:date="2020-12-04T09:53:00Z">
        <w:r w:rsidR="00F912D5">
          <w:rPr>
            <w:rFonts w:ascii="Times New Roman" w:hAnsi="Times New Roman" w:cs="Times New Roman"/>
            <w:bCs/>
          </w:rPr>
          <w:t>s</w:t>
        </w:r>
      </w:ins>
      <w:ins w:id="611" w:author="Ana Miller-Ter Kuile" w:date="2020-12-04T09:56:00Z">
        <w:r w:rsidR="00F912D5">
          <w:rPr>
            <w:rFonts w:ascii="Times New Roman" w:hAnsi="Times New Roman" w:cs="Times New Roman"/>
            <w:bCs/>
          </w:rPr>
          <w:t xml:space="preserve"> for which diet has been challenging to determine because of small consumer size or feeding habits</w:t>
        </w:r>
      </w:ins>
      <w:ins w:id="612" w:author="Ana Miller-Ter Kuile" w:date="2020-12-04T09:58:00Z">
        <w:r w:rsidR="003056BE">
          <w:rPr>
            <w:rFonts w:ascii="Times New Roman" w:hAnsi="Times New Roman" w:cs="Times New Roman"/>
            <w:bCs/>
          </w:rPr>
          <w:t xml:space="preserve">. Furthermore, it appears that current protocols that do not include surface sterilization steps are sufficient to determine potential diet for these consumers. </w:t>
        </w:r>
      </w:ins>
    </w:p>
    <w:p w14:paraId="49714128" w14:textId="77777777" w:rsidR="002E1D10" w:rsidRDefault="002E1D10" w:rsidP="001A318B">
      <w:pPr>
        <w:spacing w:line="480" w:lineRule="auto"/>
        <w:rPr>
          <w:ins w:id="613" w:author="Ana Miller-Ter Kuile" w:date="2020-12-04T09:05:00Z"/>
          <w:rFonts w:ascii="Times New Roman" w:hAnsi="Times New Roman" w:cs="Times New Roman"/>
          <w:bCs/>
        </w:rPr>
      </w:pPr>
    </w:p>
    <w:p w14:paraId="3790FECE" w14:textId="7269D798" w:rsidR="00354772" w:rsidDel="00ED346B" w:rsidRDefault="00183A9E" w:rsidP="001A318B">
      <w:pPr>
        <w:spacing w:line="480" w:lineRule="auto"/>
        <w:rPr>
          <w:del w:id="614" w:author="Ana Miller-Ter Kuile" w:date="2020-12-04T09:41:00Z"/>
          <w:rFonts w:ascii="Times New Roman" w:hAnsi="Times New Roman" w:cs="Times New Roman"/>
          <w:bCs/>
        </w:rPr>
      </w:pPr>
      <w:del w:id="615" w:author="Ana Miller-Ter Kuile" w:date="2020-12-04T09:41:00Z">
        <w:r w:rsidDel="00ED346B">
          <w:rPr>
            <w:rFonts w:ascii="Times New Roman" w:hAnsi="Times New Roman" w:cs="Times New Roman"/>
            <w:bCs/>
          </w:rPr>
          <w:delText xml:space="preserve">. </w:delText>
        </w:r>
        <w:r w:rsidR="007D3244" w:rsidDel="00ED346B">
          <w:rPr>
            <w:rFonts w:ascii="Times New Roman" w:hAnsi="Times New Roman" w:cs="Times New Roman"/>
            <w:bCs/>
          </w:rPr>
          <w:delText>In a contained mesocosm environment, we found potential evidence of</w:delText>
        </w:r>
        <w:r w:rsidR="00354772" w:rsidDel="00ED346B">
          <w:rPr>
            <w:rFonts w:ascii="Times New Roman" w:hAnsi="Times New Roman" w:cs="Times New Roman"/>
            <w:bCs/>
          </w:rPr>
          <w:delText xml:space="preserve"> the value of surface sterilization to reduce contamination. In the mesocosm environmental context, we observed </w:delText>
        </w:r>
        <w:r w:rsidR="007D3244" w:rsidDel="00ED346B">
          <w:rPr>
            <w:rFonts w:ascii="Times New Roman" w:hAnsi="Times New Roman" w:cs="Times New Roman"/>
            <w:bCs/>
          </w:rPr>
          <w:delText>a marginally significant reduction in detection of an offered diet item</w:delText>
        </w:r>
        <w:r w:rsidR="00934B30" w:rsidDel="00ED346B">
          <w:rPr>
            <w:rFonts w:ascii="Times New Roman" w:hAnsi="Times New Roman" w:cs="Times New Roman"/>
            <w:bCs/>
          </w:rPr>
          <w:delText xml:space="preserve"> </w:delText>
        </w:r>
        <w:r w:rsidR="00730DD1" w:rsidDel="00ED346B">
          <w:rPr>
            <w:rFonts w:ascii="Times New Roman" w:hAnsi="Times New Roman" w:cs="Times New Roman"/>
            <w:bCs/>
          </w:rPr>
          <w:delText>(</w:delText>
        </w:r>
        <w:r w:rsidR="00730DD1" w:rsidDel="00ED346B">
          <w:rPr>
            <w:rFonts w:ascii="Times New Roman" w:hAnsi="Times New Roman" w:cs="Times New Roman"/>
            <w:bCs/>
            <w:i/>
            <w:iCs/>
          </w:rPr>
          <w:delText>O. japonica</w:delText>
        </w:r>
        <w:r w:rsidR="00730DD1" w:rsidDel="00ED346B">
          <w:rPr>
            <w:rFonts w:ascii="Times New Roman" w:hAnsi="Times New Roman" w:cs="Times New Roman"/>
            <w:bCs/>
          </w:rPr>
          <w:delText xml:space="preserve">) </w:delText>
        </w:r>
        <w:r w:rsidR="00934B30" w:rsidDel="00ED346B">
          <w:rPr>
            <w:rFonts w:ascii="Times New Roman" w:hAnsi="Times New Roman" w:cs="Times New Roman"/>
            <w:bCs/>
          </w:rPr>
          <w:delText>with surface sterilization</w:delText>
        </w:r>
        <w:r w:rsidR="00856917" w:rsidDel="00ED346B">
          <w:rPr>
            <w:rFonts w:ascii="Times New Roman" w:hAnsi="Times New Roman" w:cs="Times New Roman"/>
            <w:bCs/>
          </w:rPr>
          <w:delText xml:space="preserve"> (a reduction of offered diet item </w:delText>
        </w:r>
        <w:r w:rsidR="00C973F8" w:rsidDel="00ED346B">
          <w:rPr>
            <w:rFonts w:ascii="Times New Roman" w:hAnsi="Times New Roman" w:cs="Times New Roman"/>
            <w:bCs/>
          </w:rPr>
          <w:delText>from</w:delText>
        </w:r>
        <w:r w:rsidR="00856917" w:rsidDel="00ED346B">
          <w:rPr>
            <w:rFonts w:ascii="Times New Roman" w:hAnsi="Times New Roman" w:cs="Times New Roman"/>
            <w:bCs/>
          </w:rPr>
          <w:delText xml:space="preserve"> 91% </w:delText>
        </w:r>
        <w:r w:rsidR="00730DD1" w:rsidDel="00ED346B">
          <w:rPr>
            <w:rFonts w:ascii="Times New Roman" w:hAnsi="Times New Roman" w:cs="Times New Roman"/>
            <w:bCs/>
          </w:rPr>
          <w:delText>in</w:delText>
        </w:r>
        <w:r w:rsidR="00C973F8" w:rsidDel="00ED346B">
          <w:rPr>
            <w:rFonts w:ascii="Times New Roman" w:hAnsi="Times New Roman" w:cs="Times New Roman"/>
            <w:bCs/>
          </w:rPr>
          <w:delText xml:space="preserve"> the unsterilized</w:delText>
        </w:r>
        <w:r w:rsidR="00730DD1" w:rsidDel="00ED346B">
          <w:rPr>
            <w:rFonts w:ascii="Times New Roman" w:hAnsi="Times New Roman" w:cs="Times New Roman"/>
            <w:bCs/>
          </w:rPr>
          <w:delText xml:space="preserve"> population</w:delText>
        </w:r>
        <w:r w:rsidR="00C973F8" w:rsidDel="00ED346B">
          <w:rPr>
            <w:rFonts w:ascii="Times New Roman" w:hAnsi="Times New Roman" w:cs="Times New Roman"/>
            <w:bCs/>
          </w:rPr>
          <w:delText xml:space="preserve"> </w:delText>
        </w:r>
        <w:r w:rsidR="00856917" w:rsidDel="00ED346B">
          <w:rPr>
            <w:rFonts w:ascii="Times New Roman" w:hAnsi="Times New Roman" w:cs="Times New Roman"/>
            <w:bCs/>
          </w:rPr>
          <w:delText xml:space="preserve">to 50% </w:delText>
        </w:r>
        <w:r w:rsidR="00730DD1" w:rsidDel="00ED346B">
          <w:rPr>
            <w:rFonts w:ascii="Times New Roman" w:hAnsi="Times New Roman" w:cs="Times New Roman"/>
            <w:bCs/>
          </w:rPr>
          <w:delText>in</w:delText>
        </w:r>
        <w:r w:rsidR="00856917" w:rsidDel="00ED346B">
          <w:rPr>
            <w:rFonts w:ascii="Times New Roman" w:hAnsi="Times New Roman" w:cs="Times New Roman"/>
            <w:bCs/>
          </w:rPr>
          <w:delText xml:space="preserve"> the </w:delText>
        </w:r>
        <w:r w:rsidR="00C973F8" w:rsidDel="00ED346B">
          <w:rPr>
            <w:rFonts w:ascii="Times New Roman" w:hAnsi="Times New Roman" w:cs="Times New Roman"/>
            <w:bCs/>
          </w:rPr>
          <w:delText xml:space="preserve">surface sterilized </w:delText>
        </w:r>
        <w:r w:rsidR="00856917" w:rsidDel="00ED346B">
          <w:rPr>
            <w:rFonts w:ascii="Times New Roman" w:hAnsi="Times New Roman" w:cs="Times New Roman"/>
            <w:bCs/>
          </w:rPr>
          <w:delText>population</w:delText>
        </w:r>
        <w:r w:rsidR="00FA6F03" w:rsidDel="00ED346B">
          <w:rPr>
            <w:rFonts w:ascii="Times New Roman" w:hAnsi="Times New Roman" w:cs="Times New Roman"/>
            <w:bCs/>
          </w:rPr>
          <w:delText>, p-value = 0.07</w:delText>
        </w:r>
        <w:r w:rsidR="00856917" w:rsidDel="00ED346B">
          <w:rPr>
            <w:rFonts w:ascii="Times New Roman" w:hAnsi="Times New Roman" w:cs="Times New Roman"/>
            <w:bCs/>
          </w:rPr>
          <w:delText xml:space="preserve">). </w:delText>
        </w:r>
        <w:r w:rsidR="007D3244" w:rsidDel="00ED346B">
          <w:rPr>
            <w:rFonts w:ascii="Times New Roman" w:hAnsi="Times New Roman" w:cs="Times New Roman"/>
            <w:bCs/>
          </w:rPr>
          <w:delText>This outcome</w:delText>
        </w:r>
        <w:r w:rsidR="006B222D" w:rsidDel="00ED346B">
          <w:rPr>
            <w:rFonts w:ascii="Times New Roman" w:hAnsi="Times New Roman" w:cs="Times New Roman"/>
            <w:bCs/>
          </w:rPr>
          <w:delText xml:space="preserve">, while inconclusive, </w:delText>
        </w:r>
        <w:r w:rsidR="007D3244" w:rsidDel="00ED346B">
          <w:rPr>
            <w:rFonts w:ascii="Times New Roman" w:hAnsi="Times New Roman" w:cs="Times New Roman"/>
            <w:bCs/>
          </w:rPr>
          <w:delText>suggests that</w:delText>
        </w:r>
        <w:r w:rsidR="00354772" w:rsidDel="00ED346B">
          <w:rPr>
            <w:rFonts w:ascii="Times New Roman" w:hAnsi="Times New Roman" w:cs="Times New Roman"/>
            <w:bCs/>
          </w:rPr>
          <w:delText xml:space="preserve"> surface sterilization reduced false detection in this </w:delText>
        </w:r>
        <w:r w:rsidR="006B222D" w:rsidDel="00ED346B">
          <w:rPr>
            <w:rFonts w:ascii="Times New Roman" w:hAnsi="Times New Roman" w:cs="Times New Roman"/>
            <w:bCs/>
          </w:rPr>
          <w:delText xml:space="preserve">high-contact </w:delText>
        </w:r>
        <w:r w:rsidR="007D3244" w:rsidDel="00ED346B">
          <w:rPr>
            <w:rFonts w:ascii="Times New Roman" w:hAnsi="Times New Roman" w:cs="Times New Roman"/>
            <w:bCs/>
          </w:rPr>
          <w:delText>environment prone to surface contamination</w:delText>
        </w:r>
        <w:r w:rsidR="00354772" w:rsidDel="00ED346B">
          <w:rPr>
            <w:rFonts w:ascii="Times New Roman" w:hAnsi="Times New Roman" w:cs="Times New Roman"/>
            <w:bCs/>
          </w:rPr>
          <w:delText xml:space="preserve">. </w:delText>
        </w:r>
        <w:r w:rsidR="00730DD1" w:rsidDel="00ED346B">
          <w:rPr>
            <w:rFonts w:ascii="Times New Roman" w:hAnsi="Times New Roman" w:cs="Times New Roman"/>
            <w:bCs/>
          </w:rPr>
          <w:delText>Evidence</w:delText>
        </w:r>
        <w:r w:rsidR="00E15999" w:rsidDel="00ED346B">
          <w:rPr>
            <w:rFonts w:ascii="Times New Roman" w:hAnsi="Times New Roman" w:cs="Times New Roman"/>
            <w:bCs/>
          </w:rPr>
          <w:delText xml:space="preserve"> of possible surface contamination suggests that surface sterilization may be an appropriate validation step prior to conducting a diet DNA metabarcoding study in </w:delText>
        </w:r>
        <w:r w:rsidR="00EE45CA" w:rsidDel="00ED346B">
          <w:rPr>
            <w:rFonts w:ascii="Times New Roman" w:hAnsi="Times New Roman" w:cs="Times New Roman"/>
            <w:bCs/>
          </w:rPr>
          <w:delText xml:space="preserve">contained environments where there is a high likelihood of consumers coming into contact with diet items. </w:delText>
        </w:r>
      </w:del>
    </w:p>
    <w:p w14:paraId="62BEB7EE" w14:textId="6180D130" w:rsidR="00961867" w:rsidDel="00ED346B" w:rsidRDefault="00961867" w:rsidP="001A318B">
      <w:pPr>
        <w:spacing w:line="480" w:lineRule="auto"/>
        <w:rPr>
          <w:del w:id="616" w:author="Ana Miller-Ter Kuile" w:date="2020-12-04T09:41:00Z"/>
          <w:rFonts w:ascii="Times New Roman" w:hAnsi="Times New Roman" w:cs="Times New Roman"/>
          <w:bCs/>
        </w:rPr>
      </w:pPr>
    </w:p>
    <w:p w14:paraId="4072374C" w14:textId="3E78DC87"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et al., 2018; Wirta et al., 2014)","manualFormatting":"(e.g. Jacobsen et al., 2018; Wirta et al., 2014)","plainTextFormattedCitation":"(Jacobsen et al., 2018; Wirta et al., 2014)","previouslyFormattedCitation":"(Jacobsen et al., 2018; Wirta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necessary in most or all of these types of studies</w:t>
      </w:r>
      <w:r w:rsidR="00183A9E">
        <w:rPr>
          <w:rFonts w:ascii="Times New Roman" w:hAnsi="Times New Roman" w:cs="Times New Roman"/>
          <w:bCs/>
        </w:rPr>
        <w:t xml:space="preserve"> to avoid </w:t>
      </w:r>
      <w:r w:rsidR="00183A9E">
        <w:rPr>
          <w:rFonts w:ascii="Times New Roman" w:hAnsi="Times New Roman" w:cs="Times New Roman"/>
          <w:bCs/>
        </w:rPr>
        <w:lastRenderedPageBreak/>
        <w:t>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review","type":"article-journal","volume":"64"},"uris":["http://www.mendeley.com/documents/?uuid=0692ce5e-ce75-4c9c-826f-bda2d4d5dfef"]},{"id":"ITEM-2","itemData":{"DOI":"10.1038/nrmicro3109","ISSN":"17401526","PMID":"24056930","abstract":"The rhizosphere is the interface between plant roots and soil where interactions among a myriad of microorganisms and invertebrates affect biogeochemical cycling, plant growth and tolerance to biotic and abiotic stress. The rhizosphere is intriguingly complex and dynamic, and understanding its ecology and evolution is key to enhancing plant productivity and ecosystem functioning. Novel insights into key factors and evolutionary processes shaping the rhizosphere microbiome will greatly benefit from integrating reductionist and systems-based approaches in both agricultural and natural ecosystems. Here, we discuss recent developments in rhizosphere research in relation to assessing the contribution of the micro-and macroflora to sustainable agriculture, nature conservation, the development of bio-energy crops and the mitigation of climate change. © 2013 Macmillan Publishers Limited.","author":[{"dropping-particle":"","family":"Philippot","given":"Laurent","non-dropping-particle":"","parse-names":false,"suffix":""},{"dropping-particle":"","family":"Raaijmakers","given":"Jos M.","non-dropping-particle":"","parse-names":false,"suffix":""},{"dropping-particle":"","family":"Lemanceau","given":"Philippe","non-dropping-particle":"","parse-names":false,"suffix":""},{"dropping-particle":"","family":"Putten","given":"Wim H.","non-dropping-particle":"Van Der","parse-names":false,"suffix":""}],"container-title":"Nature Reviews Microbiology","id":"ITEM-2","issue":"11","issued":{"date-parts":[["2013"]]},"page":"789-799","publisher":"Nature Publishing Group","title":"Going back to the roots: The microbial ecology of the rhizosphere","type":"article-journal","volume":"11"},"uris":["http://www.mendeley.com/documents/?uuid=2afeafd8-689d-415a-bd0e-cfd4446ea613"]},{"id":"ITEM-3","itemData":{"DOI":"10.1111/mec.13730","ISSN":"1365294X","abstract":"Vertebrates harbour microbes both internally and externally, and collectively, these microorganisms (the 'microbiome') contain genes that outnumber the host's genetic information 10-fold. The majority of the microorganisms associated with vertebrates are found within the gut, where they influence host physiology, immunity and development. The development of next-generation sequencing has led to a surge in effort to characterize the microbiomes of various vertebrate hosts, a necessary first step to determine the functional role these communities play in host evolution or ecology. This shift away from a culture-based microbiological approach, limited in taxonomic breadth, has resulted in the emergence of patterns suggesting a core vertebrate microbiome dominated by members of the bacterial phyla Bacteroidetes, Proteobacteria and Firmicutes. Still, there is a substantial variation in the methodology used to characterize the microbiome, from differences in sample type to issues of sampling captive or wild hosts, and the majority (&gt;90%) of studies have characterized the microbiome of mammals, which represent just 8% of described vertebrate species. Here, we review the state of microbiome studies of nonmammalian vertebrates and provide a synthesis of emerging patterns in the microbiome of those organisms. We highlight the importance of collection methods, and the need for greater taxonomic sampling of natural rather than captive hosts, a shift in approach that is needed to draw ecologically and evolutionarily relevant inferences. Finally, we recommend future directions for vertebrate microbiome research, so that attempts can be made to determine the role that microbial communities play in vertebrate biology and evolution.","author":[{"dropping-particle":"","family":"Colston","given":"Timothy J.","non-dropping-particle":"","parse-names":false,"suffix":""},{"dropping-particle":"","family":"Jackson","given":"Colin R.","non-dropping-particle":"","parse-names":false,"suffix":""}],"container-title":"Molecular ecology","id":"ITEM-3","issue":"16","issued":{"date-parts":[["2016"]]},"page":"3776-3800","title":"Microbiome evolution along divergent branches of the vertebrate tree of life: what is known and unknown","type":"article-journal","volume":"25"},"uris":["http://www.mendeley.com/documents/?uuid=1ba83d3b-df30-47d1-a2cc-32d4b77136dc"]}],"mendeley":{"formattedCitation":"(Colston &amp; Jackson, 2016; Després et al., 2012; Philippot et al., 2013)","plainTextFormattedCitation":"(Colston &amp; Jackson, 2016; Després et al., 2012; Philippot et al., 2013)","previouslyFormattedCitation":"(Colston &amp; Jackson, 2016; Després et al., 2012; Philippot et al., 2013)"},"properties":{"noteIndex":0},"schema":"https://github.com/citation-style-language/schema/raw/master/csl-citation.json"}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(Colston &amp; Jackson, 2016; Després et al., 2012; Philippot et al., 2013)</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w:t>
      </w:r>
      <w:del w:id="617" w:author="Ana Miller-Ter Kuile" w:date="2020-12-10T09:18:00Z">
        <w:r w:rsidR="00B97760" w:rsidDel="0066418F">
          <w:rPr>
            <w:rFonts w:ascii="Times New Roman" w:hAnsi="Times New Roman" w:cs="Times New Roman"/>
            <w:bCs/>
          </w:rPr>
          <w:delText xml:space="preserve">many </w:delText>
        </w:r>
      </w:del>
      <w:ins w:id="618" w:author="Ana Miller-Ter Kuile" w:date="2020-12-10T09:18:00Z">
        <w:r w:rsidR="0066418F">
          <w:rPr>
            <w:rFonts w:ascii="Times New Roman" w:hAnsi="Times New Roman" w:cs="Times New Roman"/>
            <w:bCs/>
          </w:rPr>
          <w:t xml:space="preserve">some </w:t>
        </w:r>
      </w:ins>
      <w:r w:rsidR="00B97760">
        <w:rPr>
          <w:rFonts w:ascii="Times New Roman" w:hAnsi="Times New Roman" w:cs="Times New Roman"/>
          <w:bCs/>
        </w:rPr>
        <w:t xml:space="preserve">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r w:rsidR="00D257C8">
        <w:rPr>
          <w:rFonts w:ascii="Times New Roman" w:hAnsi="Times New Roman" w:cs="Times New Roman"/>
          <w:bCs/>
        </w:rPr>
        <w:fldChar w:fldCharType="begin" w:fldLock="1"/>
      </w:r>
      <w:r w:rsidR="00415481">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Krehenwinkel et al., 201</w:t>
      </w:r>
      <w:r w:rsidR="00415481">
        <w:rPr>
          <w:rFonts w:ascii="Times New Roman" w:hAnsi="Times New Roman" w:cs="Times New Roman"/>
          <w:bCs/>
          <w:noProof/>
        </w:rPr>
        <w:t>7</w:t>
      </w:r>
      <w:r w:rsidR="00D257C8" w:rsidRPr="00D257C8">
        <w:rPr>
          <w:rFonts w:ascii="Times New Roman" w:hAnsi="Times New Roman" w:cs="Times New Roman"/>
          <w:bCs/>
          <w:noProof/>
        </w:rPr>
        <w:t>)</w:t>
      </w:r>
      <w:r w:rsidR="00D257C8">
        <w:rPr>
          <w:rFonts w:ascii="Times New Roman" w:hAnsi="Times New Roman" w:cs="Times New Roman"/>
          <w:bCs/>
        </w:rPr>
        <w:fldChar w:fldCharType="end"/>
      </w:r>
      <w:r w:rsidR="00856917">
        <w:rPr>
          <w:rFonts w:ascii="Times New Roman" w:hAnsi="Times New Roman" w:cs="Times New Roman"/>
          <w:bCs/>
        </w:rPr>
        <w:t xml:space="preserve">,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that diet DNA metabarcoding</w:t>
      </w:r>
      <w:r w:rsidR="00183A9E">
        <w:rPr>
          <w:rFonts w:ascii="Times New Roman" w:hAnsi="Times New Roman" w:cs="Times New Roman"/>
          <w:bCs/>
        </w:rPr>
        <w:t xml:space="preserve"> using broad, universal primer sets (</w:t>
      </w:r>
      <w:proofErr w:type="gramStart"/>
      <w:r w:rsidR="00183A9E">
        <w:rPr>
          <w:rFonts w:ascii="Times New Roman" w:hAnsi="Times New Roman" w:cs="Times New Roman"/>
          <w:bCs/>
        </w:rPr>
        <w:t>e.g.</w:t>
      </w:r>
      <w:proofErr w:type="gramEnd"/>
      <w:r w:rsidR="00183A9E">
        <w:rPr>
          <w:rFonts w:ascii="Times New Roman" w:hAnsi="Times New Roman" w:cs="Times New Roman"/>
          <w:bCs/>
        </w:rPr>
        <w:t xml:space="preserve">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p>
    <w:p w14:paraId="79431A74" w14:textId="61C9CFCC" w:rsidR="002242CC" w:rsidDel="00EB252A" w:rsidRDefault="00A37150" w:rsidP="001A318B">
      <w:pPr>
        <w:spacing w:line="480" w:lineRule="auto"/>
        <w:rPr>
          <w:del w:id="619" w:author="Ana Miller-Ter Kuile" w:date="2020-12-04T10:10:00Z"/>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ins w:id="620" w:author="Ana Miller-Ter Kuile" w:date="2020-12-04T09:19:00Z">
        <w:r w:rsidR="00956352">
          <w:rPr>
            <w:rFonts w:ascii="Times New Roman" w:hAnsi="Times New Roman" w:cs="Times New Roman"/>
            <w:bCs/>
          </w:rPr>
          <w:t xml:space="preserve">because our model results </w:t>
        </w:r>
      </w:ins>
      <w:ins w:id="621" w:author="Ana Miller-Ter Kuile" w:date="2020-12-04T09:32:00Z">
        <w:r w:rsidR="002242CC">
          <w:rPr>
            <w:rFonts w:ascii="Times New Roman" w:hAnsi="Times New Roman" w:cs="Times New Roman"/>
            <w:bCs/>
          </w:rPr>
          <w:t xml:space="preserve">from the feeding trial environment </w:t>
        </w:r>
      </w:ins>
      <w:ins w:id="622" w:author="Ana Miller-Ter Kuile" w:date="2020-12-04T09:19:00Z">
        <w:r w:rsidR="00956352">
          <w:rPr>
            <w:rFonts w:ascii="Times New Roman" w:hAnsi="Times New Roman" w:cs="Times New Roman"/>
            <w:bCs/>
          </w:rPr>
          <w:t xml:space="preserve">suggested </w:t>
        </w:r>
        <w:r w:rsidR="00E70271">
          <w:rPr>
            <w:rFonts w:ascii="Times New Roman" w:hAnsi="Times New Roman" w:cs="Times New Roman"/>
            <w:bCs/>
          </w:rPr>
          <w:t>a</w:t>
        </w:r>
      </w:ins>
      <w:ins w:id="623" w:author="Ana Miller-Ter Kuile" w:date="2020-12-04T09:25:00Z">
        <w:r w:rsidR="000D319B">
          <w:rPr>
            <w:rFonts w:ascii="Times New Roman" w:hAnsi="Times New Roman" w:cs="Times New Roman"/>
            <w:bCs/>
          </w:rPr>
          <w:t xml:space="preserve"> model including the</w:t>
        </w:r>
      </w:ins>
      <w:ins w:id="624" w:author="Ana Miller-Ter Kuile" w:date="2020-12-04T09:19:00Z">
        <w:r w:rsidR="00E70271">
          <w:rPr>
            <w:rFonts w:ascii="Times New Roman" w:hAnsi="Times New Roman" w:cs="Times New Roman"/>
            <w:bCs/>
          </w:rPr>
          <w:t xml:space="preserve"> effect of surface sterilization on diet detection</w:t>
        </w:r>
      </w:ins>
      <w:ins w:id="625" w:author="Ana Miller-Ter Kuile" w:date="2020-12-04T09:25:00Z">
        <w:r w:rsidR="000D319B">
          <w:rPr>
            <w:rFonts w:ascii="Times New Roman" w:hAnsi="Times New Roman" w:cs="Times New Roman"/>
            <w:bCs/>
          </w:rPr>
          <w:t xml:space="preserve"> performed</w:t>
        </w:r>
      </w:ins>
      <w:ins w:id="626" w:author="Ana Miller-Ter Kuile" w:date="2020-12-04T09:47:00Z">
        <w:r w:rsidR="00183ED8">
          <w:rPr>
            <w:rFonts w:ascii="Times New Roman" w:hAnsi="Times New Roman" w:cs="Times New Roman"/>
            <w:bCs/>
          </w:rPr>
          <w:t xml:space="preserve"> slightly</w:t>
        </w:r>
      </w:ins>
      <w:ins w:id="627" w:author="Ana Miller-Ter Kuile" w:date="2020-12-04T09:25:00Z">
        <w:r w:rsidR="000D319B">
          <w:rPr>
            <w:rFonts w:ascii="Times New Roman" w:hAnsi="Times New Roman" w:cs="Times New Roman"/>
            <w:bCs/>
          </w:rPr>
          <w:t xml:space="preserve"> better than one without this effect</w:t>
        </w:r>
      </w:ins>
      <w:ins w:id="628" w:author="Ana Miller-Ter Kuile" w:date="2020-12-04T09:47:00Z">
        <w:r w:rsidR="00183ED8">
          <w:rPr>
            <w:rFonts w:ascii="Times New Roman" w:hAnsi="Times New Roman" w:cs="Times New Roman"/>
            <w:bCs/>
          </w:rPr>
          <w:t xml:space="preserve"> (</w:t>
        </w:r>
        <w:proofErr w:type="spellStart"/>
        <w:r w:rsidR="00183ED8">
          <w:rPr>
            <w:rFonts w:ascii="Times New Roman" w:hAnsi="Times New Roman" w:cs="Times New Roman"/>
            <w:bCs/>
          </w:rPr>
          <w:t>ΔAICc</w:t>
        </w:r>
        <w:proofErr w:type="spellEnd"/>
        <w:r w:rsidR="00183ED8">
          <w:rPr>
            <w:rFonts w:ascii="Times New Roman" w:hAnsi="Times New Roman" w:cs="Times New Roman"/>
            <w:bCs/>
          </w:rPr>
          <w:t xml:space="preserve"> = 1.59)</w:t>
        </w:r>
      </w:ins>
      <w:ins w:id="629" w:author="Ana Miller-Ter Kuile" w:date="2020-12-04T09:19:00Z">
        <w:r w:rsidR="00E70271">
          <w:rPr>
            <w:rFonts w:ascii="Times New Roman" w:hAnsi="Times New Roman" w:cs="Times New Roman"/>
            <w:bCs/>
          </w:rPr>
          <w:t>, there is pot</w:t>
        </w:r>
      </w:ins>
      <w:ins w:id="630" w:author="Ana Miller-Ter Kuile" w:date="2020-12-04T09:20:00Z">
        <w:r w:rsidR="00E70271">
          <w:rPr>
            <w:rFonts w:ascii="Times New Roman" w:hAnsi="Times New Roman" w:cs="Times New Roman"/>
            <w:bCs/>
          </w:rPr>
          <w:t>ential that more contained environments may be more prone to contamination than open terrestrial environments</w:t>
        </w:r>
      </w:ins>
      <w:del w:id="631" w:author="Ana Miller-Ter Kuile" w:date="2020-12-04T09:20:00Z">
        <w:r w:rsidR="007F3DAE" w:rsidDel="00E70271">
          <w:rPr>
            <w:rFonts w:ascii="Times New Roman" w:hAnsi="Times New Roman" w:cs="Times New Roman"/>
            <w:bCs/>
          </w:rPr>
          <w:delText>we did observe some evidence that more contained environments</w:delText>
        </w:r>
        <w:r w:rsidR="0069462C" w:rsidDel="00E70271">
          <w:rPr>
            <w:rFonts w:ascii="Times New Roman" w:hAnsi="Times New Roman" w:cs="Times New Roman"/>
            <w:bCs/>
          </w:rPr>
          <w:delText xml:space="preserve"> (</w:delText>
        </w:r>
        <w:r w:rsidR="009D1EEB" w:rsidDel="00E70271">
          <w:rPr>
            <w:rFonts w:ascii="Times New Roman" w:hAnsi="Times New Roman" w:cs="Times New Roman"/>
            <w:bCs/>
          </w:rPr>
          <w:delText xml:space="preserve">here, </w:delText>
        </w:r>
      </w:del>
      <w:del w:id="632" w:author="Ana Miller-Ter Kuile" w:date="2020-12-04T09:14:00Z">
        <w:r w:rsidR="0069462C" w:rsidDel="00956352">
          <w:rPr>
            <w:rFonts w:ascii="Times New Roman" w:hAnsi="Times New Roman" w:cs="Times New Roman"/>
            <w:bCs/>
          </w:rPr>
          <w:delText>mesocosms</w:delText>
        </w:r>
      </w:del>
      <w:del w:id="633" w:author="Ana Miller-Ter Kuile" w:date="2020-12-04T09:20:00Z">
        <w:r w:rsidR="0069462C" w:rsidDel="00E70271">
          <w:rPr>
            <w:rFonts w:ascii="Times New Roman" w:hAnsi="Times New Roman" w:cs="Times New Roman"/>
            <w:bCs/>
          </w:rPr>
          <w:delText>)</w:delText>
        </w:r>
        <w:r w:rsidR="007F3DAE" w:rsidDel="00E70271">
          <w:rPr>
            <w:rFonts w:ascii="Times New Roman" w:hAnsi="Times New Roman" w:cs="Times New Roman"/>
            <w:bCs/>
          </w:rPr>
          <w:delText xml:space="preserve"> may be more prone to contamination than open terrestrial environments</w:delText>
        </w:r>
      </w:del>
      <w:r w:rsidR="007F3DAE">
        <w:rPr>
          <w:rFonts w:ascii="Times New Roman" w:hAnsi="Times New Roman" w:cs="Times New Roman"/>
          <w:bCs/>
        </w:rPr>
        <w:t xml:space="preserve">. </w:t>
      </w:r>
      <w:ins w:id="634" w:author="Ana Miller-Ter Kuile" w:date="2020-12-04T09:20:00Z">
        <w:r w:rsidR="00E70271">
          <w:rPr>
            <w:rFonts w:ascii="Times New Roman" w:hAnsi="Times New Roman" w:cs="Times New Roman"/>
            <w:bCs/>
          </w:rPr>
          <w:t>We see this result as a</w:t>
        </w:r>
      </w:ins>
      <w:ins w:id="635" w:author="Ana Miller-Ter Kuile" w:date="2020-12-04T09:25:00Z">
        <w:r w:rsidR="000D319B">
          <w:rPr>
            <w:rFonts w:ascii="Times New Roman" w:hAnsi="Times New Roman" w:cs="Times New Roman"/>
            <w:bCs/>
          </w:rPr>
          <w:t xml:space="preserve">n ideal </w:t>
        </w:r>
      </w:ins>
      <w:ins w:id="636" w:author="Ana Miller-Ter Kuile" w:date="2020-12-04T09:26:00Z">
        <w:r w:rsidR="000D319B">
          <w:rPr>
            <w:rFonts w:ascii="Times New Roman" w:hAnsi="Times New Roman" w:cs="Times New Roman"/>
            <w:bCs/>
          </w:rPr>
          <w:t xml:space="preserve">starting point for </w:t>
        </w:r>
      </w:ins>
      <w:ins w:id="637" w:author="Ana Miller-Ter Kuile" w:date="2020-12-04T09:20:00Z">
        <w:r w:rsidR="00E70271">
          <w:rPr>
            <w:rFonts w:ascii="Times New Roman" w:hAnsi="Times New Roman" w:cs="Times New Roman"/>
            <w:bCs/>
          </w:rPr>
          <w:lastRenderedPageBreak/>
          <w:t xml:space="preserve">the next steps in validating diet DNA metabarcoding data </w:t>
        </w:r>
      </w:ins>
      <w:ins w:id="638" w:author="Ana Miller-Ter Kuile" w:date="2020-12-04T09:21:00Z">
        <w:r w:rsidR="00E70271">
          <w:rPr>
            <w:rFonts w:ascii="Times New Roman" w:hAnsi="Times New Roman" w:cs="Times New Roman"/>
            <w:bCs/>
          </w:rPr>
          <w:t xml:space="preserve">in similar contexts. Specifically, because this study had a relatively low sample size (n = 8 and 11 in each treatment group) and because </w:t>
        </w:r>
      </w:ins>
      <w:ins w:id="639" w:author="Ana Miller-Ter Kuile" w:date="2020-12-04T09:22:00Z">
        <w:r w:rsidR="00E70271">
          <w:rPr>
            <w:rFonts w:ascii="Times New Roman" w:hAnsi="Times New Roman" w:cs="Times New Roman"/>
            <w:bCs/>
          </w:rPr>
          <w:t>we did not confirm ingestion, repetition of a similar feeding trial</w:t>
        </w:r>
      </w:ins>
      <w:ins w:id="640" w:author="Ana Miller-Ter Kuile" w:date="2020-12-04T09:26:00Z">
        <w:r w:rsidR="000D319B">
          <w:rPr>
            <w:rFonts w:ascii="Times New Roman" w:hAnsi="Times New Roman" w:cs="Times New Roman"/>
            <w:bCs/>
          </w:rPr>
          <w:t xml:space="preserve"> </w:t>
        </w:r>
      </w:ins>
      <w:ins w:id="641" w:author="Ana Miller-Ter Kuile" w:date="2020-12-04T09:22:00Z">
        <w:r w:rsidR="00E70271">
          <w:rPr>
            <w:rFonts w:ascii="Times New Roman" w:hAnsi="Times New Roman" w:cs="Times New Roman"/>
            <w:bCs/>
          </w:rPr>
          <w:t>including crossed treatments of surface sterilization</w:t>
        </w:r>
      </w:ins>
      <w:ins w:id="642" w:author="Ana Miller-Ter Kuile" w:date="2020-12-04T09:24:00Z">
        <w:r w:rsidR="00E70271">
          <w:rPr>
            <w:rFonts w:ascii="Times New Roman" w:hAnsi="Times New Roman" w:cs="Times New Roman"/>
            <w:bCs/>
          </w:rPr>
          <w:t xml:space="preserve"> with different forms of </w:t>
        </w:r>
      </w:ins>
      <w:ins w:id="643" w:author="Ana Miller-Ter Kuile" w:date="2020-12-04T09:25:00Z">
        <w:r w:rsidR="000D319B">
          <w:rPr>
            <w:rFonts w:ascii="Times New Roman" w:hAnsi="Times New Roman" w:cs="Times New Roman"/>
            <w:bCs/>
          </w:rPr>
          <w:t xml:space="preserve">potential </w:t>
        </w:r>
      </w:ins>
      <w:ins w:id="644" w:author="Ana Miller-Ter Kuile" w:date="2020-12-04T09:24:00Z">
        <w:r w:rsidR="00E70271">
          <w:rPr>
            <w:rFonts w:ascii="Times New Roman" w:hAnsi="Times New Roman" w:cs="Times New Roman"/>
            <w:bCs/>
          </w:rPr>
          <w:t>diet item contact</w:t>
        </w:r>
      </w:ins>
      <w:ins w:id="645" w:author="Ana Miller-Ter Kuile" w:date="2020-12-04T09:22:00Z">
        <w:r w:rsidR="00E70271">
          <w:rPr>
            <w:rFonts w:ascii="Times New Roman" w:hAnsi="Times New Roman" w:cs="Times New Roman"/>
            <w:bCs/>
          </w:rPr>
          <w:t xml:space="preserve"> </w:t>
        </w:r>
      </w:ins>
      <w:ins w:id="646" w:author="Ana Miller-Ter Kuile" w:date="2020-12-04T09:23:00Z">
        <w:r w:rsidR="00E70271">
          <w:rPr>
            <w:rFonts w:ascii="Times New Roman" w:hAnsi="Times New Roman" w:cs="Times New Roman"/>
            <w:bCs/>
          </w:rPr>
          <w:t>(e.g. p</w:t>
        </w:r>
      </w:ins>
      <w:ins w:id="647" w:author="Ana Miller-Ter Kuile" w:date="2020-12-04T09:24:00Z">
        <w:r w:rsidR="00E70271">
          <w:rPr>
            <w:rFonts w:ascii="Times New Roman" w:hAnsi="Times New Roman" w:cs="Times New Roman"/>
            <w:bCs/>
          </w:rPr>
          <w:t xml:space="preserve">rey ingested, no prey offered, prey contact on outside but no ingestion, similar to </w:t>
        </w:r>
        <w:r w:rsidR="00E70271">
          <w:rPr>
            <w:rFonts w:ascii="Times New Roman" w:hAnsi="Times New Roman" w:cs="Times New Roman"/>
            <w:bCs/>
          </w:rPr>
          <w:fldChar w:fldCharType="begin" w:fldLock="1"/>
        </w:r>
      </w:ins>
      <w:r w:rsidR="00EB252A">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2012)","manualFormatting":"Greenstone et al., 2012)","plainTextFormattedCitation":"(Greenstone et al., 2012)","previouslyFormattedCitation":"(Greenstone et al., 2012)"},"properties":{"noteIndex":0},"schema":"https://github.com/citation-style-language/schema/raw/master/csl-citation.json"}</w:instrText>
      </w:r>
      <w:r w:rsidR="00E70271">
        <w:rPr>
          <w:rFonts w:ascii="Times New Roman" w:hAnsi="Times New Roman" w:cs="Times New Roman"/>
          <w:bCs/>
        </w:rPr>
        <w:fldChar w:fldCharType="separate"/>
      </w:r>
      <w:del w:id="648" w:author="Ana Miller-Ter Kuile" w:date="2020-12-04T09:25:00Z">
        <w:r w:rsidR="00E70271" w:rsidRPr="00E70271" w:rsidDel="00E70271">
          <w:rPr>
            <w:rFonts w:ascii="Times New Roman" w:hAnsi="Times New Roman" w:cs="Times New Roman"/>
            <w:bCs/>
            <w:noProof/>
          </w:rPr>
          <w:delText>(</w:delText>
        </w:r>
      </w:del>
      <w:r w:rsidR="00E70271" w:rsidRPr="00E70271">
        <w:rPr>
          <w:rFonts w:ascii="Times New Roman" w:hAnsi="Times New Roman" w:cs="Times New Roman"/>
          <w:bCs/>
          <w:noProof/>
        </w:rPr>
        <w:t>Greenstone et al., 2012)</w:t>
      </w:r>
      <w:ins w:id="649" w:author="Ana Miller-Ter Kuile" w:date="2020-12-04T09:24:00Z">
        <w:r w:rsidR="00E70271">
          <w:rPr>
            <w:rFonts w:ascii="Times New Roman" w:hAnsi="Times New Roman" w:cs="Times New Roman"/>
            <w:bCs/>
          </w:rPr>
          <w:fldChar w:fldCharType="end"/>
        </w:r>
      </w:ins>
      <w:ins w:id="650" w:author="Ana Miller-Ter Kuile" w:date="2020-12-04T09:26:00Z">
        <w:r w:rsidR="000D319B">
          <w:rPr>
            <w:rFonts w:ascii="Times New Roman" w:hAnsi="Times New Roman" w:cs="Times New Roman"/>
            <w:bCs/>
          </w:rPr>
          <w:t xml:space="preserve"> would provide </w:t>
        </w:r>
      </w:ins>
      <w:ins w:id="651" w:author="Ana Miller-Ter Kuile" w:date="2020-12-10T14:06:00Z">
        <w:r w:rsidR="00AE6779">
          <w:rPr>
            <w:rFonts w:ascii="Times New Roman" w:hAnsi="Times New Roman" w:cs="Times New Roman"/>
            <w:bCs/>
          </w:rPr>
          <w:t>additional</w:t>
        </w:r>
      </w:ins>
      <w:ins w:id="652" w:author="Ana Miller-Ter Kuile" w:date="2020-12-04T09:26:00Z">
        <w:r w:rsidR="000D319B">
          <w:rPr>
            <w:rFonts w:ascii="Times New Roman" w:hAnsi="Times New Roman" w:cs="Times New Roman"/>
            <w:bCs/>
          </w:rPr>
          <w:t xml:space="preserve"> evidence of the effects of surface sterilization or surface contamination</w:t>
        </w:r>
      </w:ins>
      <w:ins w:id="653" w:author="Ana Miller-Ter Kuile" w:date="2020-12-04T10:09:00Z">
        <w:r w:rsidR="00DC6317">
          <w:rPr>
            <w:rFonts w:ascii="Times New Roman" w:hAnsi="Times New Roman" w:cs="Times New Roman"/>
            <w:bCs/>
          </w:rPr>
          <w:t xml:space="preserve"> in this more contained environmental context</w:t>
        </w:r>
      </w:ins>
      <w:ins w:id="654" w:author="Ana Miller-Ter Kuile" w:date="2020-12-04T09:26:00Z">
        <w:r w:rsidR="000D319B">
          <w:rPr>
            <w:rFonts w:ascii="Times New Roman" w:hAnsi="Times New Roman" w:cs="Times New Roman"/>
            <w:bCs/>
          </w:rPr>
          <w:t xml:space="preserve">. </w:t>
        </w:r>
      </w:ins>
      <w:ins w:id="655" w:author="Ana Miller-Ter Kuile" w:date="2020-12-04T09:33:00Z">
        <w:r w:rsidR="002242CC">
          <w:rPr>
            <w:rFonts w:ascii="Times New Roman" w:hAnsi="Times New Roman" w:cs="Times New Roman"/>
            <w:bCs/>
          </w:rPr>
          <w:t>Further exploration of these results might reveal that the decision to surface steril</w:t>
        </w:r>
      </w:ins>
      <w:ins w:id="656" w:author="Ana Miller-Ter Kuile" w:date="2020-12-04T09:34:00Z">
        <w:r w:rsidR="002242CC">
          <w:rPr>
            <w:rFonts w:ascii="Times New Roman" w:hAnsi="Times New Roman" w:cs="Times New Roman"/>
            <w:bCs/>
          </w:rPr>
          <w:t xml:space="preserve">ize </w:t>
        </w:r>
      </w:ins>
      <w:del w:id="657" w:author="Ana Miller-Ter Kuile" w:date="2020-12-04T09:33:00Z">
        <w:r w:rsidR="007F3DAE" w:rsidDel="002242CC">
          <w:rPr>
            <w:rFonts w:ascii="Times New Roman" w:hAnsi="Times New Roman" w:cs="Times New Roman"/>
            <w:bCs/>
          </w:rPr>
          <w:delText xml:space="preserve">This outcome highlights that the decision to surface sterilize </w:delText>
        </w:r>
      </w:del>
      <w:r w:rsidR="007F3DAE">
        <w:rPr>
          <w:rFonts w:ascii="Times New Roman" w:hAnsi="Times New Roman" w:cs="Times New Roman"/>
          <w:bCs/>
        </w:rPr>
        <w:t xml:space="preserve">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w:t>
      </w:r>
      <w:ins w:id="658" w:author="Ana Miller-Ter Kuile" w:date="2020-12-04T10:12:00Z">
        <w:r w:rsidR="00192EFC">
          <w:rPr>
            <w:rFonts w:ascii="Times New Roman" w:hAnsi="Times New Roman" w:cs="Times New Roman"/>
            <w:bCs/>
          </w:rPr>
          <w:t xml:space="preserve"> (e.g. where diet it</w:t>
        </w:r>
      </w:ins>
      <w:ins w:id="659" w:author="Ana Miller-Ter Kuile" w:date="2020-12-04T10:13:00Z">
        <w:r w:rsidR="00192EFC">
          <w:rPr>
            <w:rFonts w:ascii="Times New Roman" w:hAnsi="Times New Roman" w:cs="Times New Roman"/>
            <w:bCs/>
          </w:rPr>
          <w:t>ems are in high density or consumers have long handling times</w:t>
        </w:r>
        <w:r w:rsidR="00192EFC">
          <w:rPr>
            <w:rFonts w:ascii="Times New Roman" w:hAnsi="Times New Roman" w:cs="Times New Roman"/>
            <w:bCs/>
          </w:rPr>
          <w:fldChar w:fldCharType="begin" w:fldLock="1"/>
        </w:r>
      </w:ins>
      <w:r w:rsidR="006D08C1">
        <w:rPr>
          <w:rFonts w:ascii="Times New Roman" w:hAnsi="Times New Roman" w:cs="Times New Roman"/>
          <w:bCs/>
        </w:rPr>
        <w:instrText>ADDIN CSL_CITATION {"citationItems":[{"id":"ITEM-1","itemData":{"DOI":"10.1139/cjfas-55-7-1695","ISSN":"0706652X","abstract":"Capture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Sciences","id":"ITEM-1","issue":"7","issued":{"date-parts":[["1998"]]},"page":"1695-1703","title":"Predation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profitability","type":"article-journal","volume":"55"},"uris":["http://www.mendeley.com/documents/?uuid=853fb70b-2a1d-4c75-bd19-9510e5eaff82"]},{"id":"ITEM-2","itemData":{"DOI":"10.1890/0012-9615(2002)072[0095:PFRDBH]2.0.CO;2","ISSN":"00129615","abstract":"We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Monographs","id":"ITEM-2","issue":"1","issued":{"date-parts":[["2002"]]},"page":"95-112","title":"Predator functional responses: Discriminating between handling and digesting prey","type":"article-journal","volume":"72"},"uris":["http://www.mendeley.com/documents/?uuid=c75db069-27dc-4963-871d-b26d8728aeeb"]},{"id":"ITEM-3","itemData":{"ISSN":"1210-5759","abstract":"Feeding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Entomology","id":"ITEM-3","issued":{"date-parts":[["1993"]]},"page":"471-476","title":"Functional response, multiple feeding and wasteful killing in a wolf spider (Araneae: Lycosidae)","type":"article-journal","volume":"90"},"uris":["http://www.mendeley.com/documents/?uuid=d4188fc3-5f35-4e1e-b2fc-73cd0280f8d0"]},{"id":"ITEM-4","itemData":{"DOI":"10.1016/S0169-5347(00)01908-X","ISSN":"01695347","PMID":"10884706","abstract":"To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Evolution","id":"ITEM-4","issue":"8","issued":{"date-parts":[["2000"]]},"page":"337-341","title":"The nature of predation: Prey dependent, ratio dependent or neither?","type":"article-journal","volume":"15"},"uris":["http://www.mendeley.com/documents/?uuid=472e0939-4534-46eb-926e-5074a7555532"]}],"mendeley":{"formattedCitation":"(Abrams &amp; Ginzburg, 2000; Jeschke et al., 2002; Samu &amp; Biro, 1993; Scharf et al., 1998)","manualFormatting":"; Abrams &amp; Ginzburg, 2000; Jeschke et al., 2002; Samu &amp; Biro, 1993; Scharf et al., 1998)","plainTextFormattedCitation":"(Abrams &amp; Ginzburg, 2000; Jeschke et al., 2002; Samu &amp; Biro, 1993; Scharf et al., 1998)","previouslyFormattedCitation":"(Abrams &amp; Ginzburg, 2000; Jeschke et al., 2002; Samu &amp; Biro, 1993; Scharf et al., 1998)"},"properties":{"noteIndex":0},"schema":"https://github.com/citation-style-language/schema/raw/master/csl-citation.json"}</w:instrText>
      </w:r>
      <w:ins w:id="660" w:author="Ana Miller-Ter Kuile" w:date="2020-12-04T10:13:00Z">
        <w:r w:rsidR="00192EFC">
          <w:rPr>
            <w:rFonts w:ascii="Times New Roman" w:hAnsi="Times New Roman" w:cs="Times New Roman"/>
            <w:bCs/>
          </w:rPr>
          <w:fldChar w:fldCharType="separate"/>
        </w:r>
      </w:ins>
      <w:ins w:id="661" w:author="Ana Miller-Ter Kuile" w:date="2020-12-04T10:27:00Z">
        <w:r w:rsidR="00EB252A">
          <w:rPr>
            <w:rFonts w:ascii="Times New Roman" w:hAnsi="Times New Roman" w:cs="Times New Roman"/>
            <w:bCs/>
            <w:noProof/>
          </w:rPr>
          <w:t xml:space="preserve">; </w:t>
        </w:r>
      </w:ins>
      <w:del w:id="662" w:author="Ana Miller-Ter Kuile" w:date="2020-12-04T10:27:00Z">
        <w:r w:rsidR="00EB252A" w:rsidRPr="00EB252A" w:rsidDel="00EB252A">
          <w:rPr>
            <w:rFonts w:ascii="Times New Roman" w:hAnsi="Times New Roman" w:cs="Times New Roman"/>
            <w:bCs/>
            <w:noProof/>
          </w:rPr>
          <w:delText>(</w:delText>
        </w:r>
      </w:del>
      <w:r w:rsidR="00EB252A" w:rsidRPr="00EB252A">
        <w:rPr>
          <w:rFonts w:ascii="Times New Roman" w:hAnsi="Times New Roman" w:cs="Times New Roman"/>
          <w:bCs/>
          <w:noProof/>
        </w:rPr>
        <w:t>Abrams &amp; Ginzburg, 2000; Jeschke et al., 2002; Samu &amp; Biro, 1993; Scharf et al., 1998)</w:t>
      </w:r>
      <w:ins w:id="663" w:author="Ana Miller-Ter Kuile" w:date="2020-12-04T10:13:00Z">
        <w:r w:rsidR="00192EFC">
          <w:rPr>
            <w:rFonts w:ascii="Times New Roman" w:hAnsi="Times New Roman" w:cs="Times New Roman"/>
            <w:bCs/>
          </w:rPr>
          <w:fldChar w:fldCharType="end"/>
        </w:r>
        <w:r w:rsidR="00192EFC">
          <w:rPr>
            <w:rFonts w:ascii="Times New Roman" w:hAnsi="Times New Roman" w:cs="Times New Roman"/>
            <w:bCs/>
          </w:rPr>
          <w:t>.</w:t>
        </w:r>
      </w:ins>
      <w:del w:id="664" w:author="Ana Miller-Ter Kuile" w:date="2020-12-04T10:13:00Z">
        <w:r w:rsidR="007F3DAE" w:rsidDel="00192EFC">
          <w:rPr>
            <w:rFonts w:ascii="Times New Roman" w:hAnsi="Times New Roman" w:cs="Times New Roman"/>
            <w:bCs/>
          </w:rPr>
          <w:delText xml:space="preserve">. </w:delText>
        </w:r>
      </w:del>
      <w:ins w:id="665" w:author="Ana Miller-Ter Kuile" w:date="2020-12-04T10:13:00Z">
        <w:r w:rsidR="00192EFC">
          <w:rPr>
            <w:rFonts w:ascii="Times New Roman" w:hAnsi="Times New Roman" w:cs="Times New Roman"/>
            <w:bCs/>
          </w:rPr>
          <w:t xml:space="preserve"> </w:t>
        </w:r>
      </w:ins>
      <w:ins w:id="666" w:author="Ana Miller-Ter Kuile" w:date="2020-12-04T09:44:00Z">
        <w:r w:rsidR="00ED346B">
          <w:rPr>
            <w:rFonts w:ascii="Times New Roman" w:hAnsi="Times New Roman" w:cs="Times New Roman"/>
            <w:bCs/>
          </w:rPr>
          <w:t xml:space="preserve">Furthermore, as earlier studies in molecular diet methods </w:t>
        </w:r>
      </w:ins>
      <w:ins w:id="667" w:author="Ana Miller-Ter Kuile" w:date="2020-12-04T09:45:00Z">
        <w:r w:rsidR="00ED346B">
          <w:rPr>
            <w:rFonts w:ascii="Times New Roman" w:hAnsi="Times New Roman" w:cs="Times New Roman"/>
            <w:bCs/>
          </w:rPr>
          <w:t>targeting particular consumer</w:t>
        </w:r>
      </w:ins>
      <w:ins w:id="668" w:author="Ana Miller-Ter Kuile" w:date="2020-12-04T09:59:00Z">
        <w:r w:rsidR="003056BE">
          <w:rPr>
            <w:rFonts w:ascii="Times New Roman" w:hAnsi="Times New Roman" w:cs="Times New Roman"/>
            <w:bCs/>
          </w:rPr>
          <w:t>-diet pairs</w:t>
        </w:r>
      </w:ins>
      <w:ins w:id="669" w:author="Ana Miller-Ter Kuile" w:date="2020-12-04T09:45:00Z">
        <w:r w:rsidR="00ED346B">
          <w:rPr>
            <w:rFonts w:ascii="Times New Roman" w:hAnsi="Times New Roman" w:cs="Times New Roman"/>
            <w:bCs/>
          </w:rPr>
          <w:t xml:space="preserve"> explored</w:t>
        </w:r>
      </w:ins>
      <w:ins w:id="670" w:author="Ana Miller-Ter Kuile" w:date="2020-12-04T09:59:00Z">
        <w:r w:rsidR="003056BE">
          <w:rPr>
            <w:rFonts w:ascii="Times New Roman" w:hAnsi="Times New Roman" w:cs="Times New Roman"/>
            <w:bCs/>
          </w:rPr>
          <w:t xml:space="preserve"> (e.g. Greenstone et al., 2012)</w:t>
        </w:r>
      </w:ins>
      <w:ins w:id="671" w:author="Ana Miller-Ter Kuile" w:date="2020-12-04T09:45:00Z">
        <w:r w:rsidR="00ED346B">
          <w:rPr>
            <w:rFonts w:ascii="Times New Roman" w:hAnsi="Times New Roman" w:cs="Times New Roman"/>
            <w:bCs/>
          </w:rPr>
          <w:t xml:space="preserve">, the field of diet DNA metabarcoding is ripe for a comparison of surface sterilization techniques. </w:t>
        </w:r>
      </w:ins>
      <w:ins w:id="672" w:author="Ana Miller-Ter Kuile" w:date="2020-12-04T09:46:00Z">
        <w:r w:rsidR="00ED346B">
          <w:rPr>
            <w:rFonts w:ascii="Times New Roman" w:hAnsi="Times New Roman" w:cs="Times New Roman"/>
            <w:bCs/>
          </w:rPr>
          <w:t>This current</w:t>
        </w:r>
      </w:ins>
      <w:ins w:id="673" w:author="Ana Miller-Ter Kuile" w:date="2020-12-04T09:44:00Z">
        <w:r w:rsidR="00ED346B">
          <w:rPr>
            <w:rFonts w:ascii="Times New Roman" w:hAnsi="Times New Roman" w:cs="Times New Roman"/>
            <w:bCs/>
          </w:rPr>
          <w:t xml:space="preserve"> study was not designed to look for the negative effects</w:t>
        </w:r>
      </w:ins>
      <w:ins w:id="674" w:author="Ana Miller-Ter Kuile" w:date="2020-12-04T10:00:00Z">
        <w:r w:rsidR="003056BE">
          <w:rPr>
            <w:rFonts w:ascii="Times New Roman" w:hAnsi="Times New Roman" w:cs="Times New Roman"/>
            <w:bCs/>
          </w:rPr>
          <w:t xml:space="preserve"> of bleach sterilization, for </w:t>
        </w:r>
        <w:proofErr w:type="gramStart"/>
        <w:r w:rsidR="003056BE">
          <w:rPr>
            <w:rFonts w:ascii="Times New Roman" w:hAnsi="Times New Roman" w:cs="Times New Roman"/>
            <w:bCs/>
          </w:rPr>
          <w:t>example</w:t>
        </w:r>
      </w:ins>
      <w:ins w:id="675" w:author="Ana Miller-Ter Kuile" w:date="2020-12-04T09:44:00Z">
        <w:r w:rsidR="00ED346B">
          <w:rPr>
            <w:rFonts w:ascii="Times New Roman" w:hAnsi="Times New Roman" w:cs="Times New Roman"/>
            <w:bCs/>
          </w:rPr>
          <w:t>;</w:t>
        </w:r>
        <w:proofErr w:type="gramEnd"/>
        <w:r w:rsidR="00ED346B">
          <w:rPr>
            <w:rFonts w:ascii="Times New Roman" w:hAnsi="Times New Roman" w:cs="Times New Roman"/>
            <w:bCs/>
          </w:rPr>
          <w:t xml:space="preserve"> thus future work should explicitly explore the potential negative effects of surface sterilization treatments on DNA degradation versus removal due to physical or chemical </w:t>
        </w:r>
      </w:ins>
      <w:ins w:id="676" w:author="Ana Miller-Ter Kuile" w:date="2020-12-04T09:59:00Z">
        <w:r w:rsidR="003056BE">
          <w:rPr>
            <w:rFonts w:ascii="Times New Roman" w:hAnsi="Times New Roman" w:cs="Times New Roman"/>
            <w:bCs/>
          </w:rPr>
          <w:t>treatments.</w:t>
        </w:r>
      </w:ins>
      <w:ins w:id="677" w:author="Ana Miller-Ter Kuile" w:date="2020-12-04T09:44:00Z">
        <w:r w:rsidR="00ED346B">
          <w:rPr>
            <w:rFonts w:ascii="Times New Roman" w:hAnsi="Times New Roman" w:cs="Times New Roman"/>
            <w:bCs/>
          </w:rPr>
          <w:t xml:space="preserve"> </w:t>
        </w:r>
      </w:ins>
      <w:ins w:id="678" w:author="Ana Miller-Ter Kuile" w:date="2020-12-10T13:40:00Z">
        <w:r w:rsidR="008B644C">
          <w:rPr>
            <w:rFonts w:ascii="Times New Roman" w:hAnsi="Times New Roman" w:cs="Times New Roman"/>
            <w:bCs/>
          </w:rPr>
          <w:t xml:space="preserve">Nor was the current study an examination of whether primers </w:t>
        </w:r>
      </w:ins>
      <w:ins w:id="679" w:author="Ana Miller-Ter Kuile" w:date="2020-12-10T13:41:00Z">
        <w:r w:rsidR="008B644C">
          <w:rPr>
            <w:rFonts w:ascii="Times New Roman" w:hAnsi="Times New Roman" w:cs="Times New Roman"/>
            <w:bCs/>
          </w:rPr>
          <w:t>that</w:t>
        </w:r>
      </w:ins>
      <w:ins w:id="680" w:author="Ana Miller-Ter Kuile" w:date="2020-12-10T13:40:00Z">
        <w:r w:rsidR="008B644C">
          <w:rPr>
            <w:rFonts w:ascii="Times New Roman" w:hAnsi="Times New Roman" w:cs="Times New Roman"/>
            <w:bCs/>
          </w:rPr>
          <w:t xml:space="preserve"> target </w:t>
        </w:r>
      </w:ins>
      <w:ins w:id="681" w:author="Ana Miller-Ter Kuile" w:date="2020-12-10T13:42:00Z">
        <w:r w:rsidR="008B644C">
          <w:rPr>
            <w:rFonts w:ascii="Times New Roman" w:hAnsi="Times New Roman" w:cs="Times New Roman"/>
            <w:bCs/>
          </w:rPr>
          <w:t xml:space="preserve">various </w:t>
        </w:r>
      </w:ins>
      <w:ins w:id="682" w:author="Ana Miller-Ter Kuile" w:date="2020-12-10T13:40:00Z">
        <w:r w:rsidR="008B644C">
          <w:rPr>
            <w:rFonts w:ascii="Times New Roman" w:hAnsi="Times New Roman" w:cs="Times New Roman"/>
            <w:bCs/>
          </w:rPr>
          <w:t>gene region lengths</w:t>
        </w:r>
      </w:ins>
      <w:ins w:id="683" w:author="Ana Miller-Ter Kuile" w:date="2020-12-10T13:42:00Z">
        <w:r w:rsidR="008B644C">
          <w:rPr>
            <w:rFonts w:ascii="Times New Roman" w:hAnsi="Times New Roman" w:cs="Times New Roman"/>
            <w:bCs/>
          </w:rPr>
          <w:t xml:space="preserve"> (e.g. shorter gene-length arthropod primer sets in </w:t>
        </w:r>
        <w:r w:rsidR="008B644C">
          <w:rPr>
            <w:rFonts w:ascii="Times New Roman" w:hAnsi="Times New Roman" w:cs="Times New Roman"/>
            <w:bCs/>
          </w:rPr>
          <w:fldChar w:fldCharType="begin" w:fldLock="1"/>
        </w:r>
      </w:ins>
      <w:ins w:id="684" w:author="Ana Miller-Ter Kuile" w:date="2020-12-10T13:45:00Z">
        <w:r w:rsidR="008B644C">
          <w:rPr>
            <w:rFonts w:ascii="Times New Roman" w:hAnsi="Times New Roman" w:cs="Times New Roman"/>
            <w:bCs/>
          </w:rPr>
          <w:instrText>ADDIN CSL_CITATION {"citationItems":[{"id":"ITEM-1","itemData":{"DOI":"10.1111/j.1755-0998.2010.02920.x","ISBN":"1755-098X","ISSN":"1755098X","PMID":"21429129","abstract":"The application of DNA barcoding to dietary studies allows prey taxa to be identified in the absence of morphological evidence and permits a greater resolution of prey identity than is possible through direct examination of faecal material. For insectivorous bats, which typically eat a great diversity of prey and which chew and digest their prey thoroughly, DNA-based approaches to diet analysis may provide the only means of assessing the range and diversity of prey within faeces. Here, we investigated the effectiveness of DNA barcoding in determining the diets of bat species that specialize in eating different taxa of arthropod prey. We designed and tested a novel taxon-specific primer set and examined the performance of short barcode sequences in resolving prey species. We recovered prey DNA from all faecal samples and subsequent cloning and sequencing of PCR products, followed by a comparison of sequences to a reference database, provided species-level identifications for 149/207 (72%) clones. We detected a phylogenetically broad range of prey while completely avoiding detection of nontarget groups. In total, 37 unique prey taxa were identified from 15 faecal samples. A comparison of DNA data with parallel morphological analyses revealed a close correlation between the two methods. However, the sensitivity and taxonomic resolution of the DNA method were far superior. The methodology developed here provides new opportunities for the study of bat diets and will be of great benefit to the conservation of these ecologically important predators.","author":[{"dropping-particle":"","family":"Zeale","given":"Matt R K","non-dropping-particle":"","parse-names":false,"suffix":""},{"dropping-particle":"","family":"Butlin","given":"Roger K.","non-dropping-particle":"","parse-names":false,"suffix":""},{"dropping-particle":"","family":"Barker","given":"Gary L A","non-dropping-particle":"","parse-names":false,"suffix":""},{"dropping-particle":"","family":"Lees","given":"David C.","non-dropping-particle":"","parse-names":false,"suffix":""},{"dropping-particle":"","family":"Jones","given":"Gareth","non-dropping-particle":"","parse-names":false,"suffix":""}],"container-title":"Molecular Ecology Resources","id":"ITEM-1","issue":"2","issued":{"date-parts":[["2011"]]},"page":"236-244","title":"Taxon-specific PCR for DNA barcoding arthropod prey in bat faeces","type":"article-journal","volume":"11"},"uris":["http://www.mendeley.com/documents/?uuid=ad7c6e0c-e0f7-49d5-bf06-56b5ccd70f30"]},{"id":"ITEM-2","itemData":{"DOI":"10.1002/ece3.4809","ISSN":"20457758","abstract":"Terrestrial arthropods comprise the most species-rich communities on Earth, and grassland flowers provide resources for hundreds of thousands of arthropod species. Diverse grassland ecosystems worldwide are threatened by various types of environmental change, which has led to decline in arthropod diversity. At the same time, monitoring grassland arthropod diversity is time-consuming and strictly dependent on declining taxonomic expertise. Environmental DNA (eDNA) metabarcoding of complex samples has demonstrated that information on species compositions can be efficiently and non-invasively obtained. Here, we test the potential of wild flowers as a novel source of arthropod eDNA. We performed eDNA metabarcoding of flowers from several different plant species using two sets of generic primers, targeting the mitochondrial genes 16S rRNA and COI. Our results show that terrestrial arthropod species leave traces of DNA on the flowers that they interact with. We obtained eDNA from at least 135 arthropod species in 67 families and 14 orders, together representing diverse ecological groups including pollinators, parasitoids, gall inducers, predators, and phytophagous species. Arthropod communities clustered together according to plant species. Our data also indicate that this experiment was not exhaustive, and that an even higher arthropod richness could be obtained using this eDNA approach. Overall, our results demonstrate that it is possible to obtain information on diverse communities of insects and other terrestrial arthropods from eDNA metabarcoding of wild flowers. This novel source of eDNA represents a vast potential for addressing fundamental research questions in ecology, obtaining data on cryptic and unknown species of plant-associated arthropods, as well as applied research on pest management or conservation of endangered species such as wild pollinators.","author":[{"dropping-particle":"","family":"Thomsen","given":"Philip Francis","non-dropping-particle":"","parse-names":false,"suffix":""},{"dropping-particle":"","family":"Sigsgaard","given":"Eva E.","non-dropping-particle":"","parse-names":false,"suffix":""}],"container-title":"Ecology and Evolution","id":"ITEM-2","issue":"4","issued":{"date-parts":[["2019"]]},"page":"1665-1679","title":"Environmental DNA metabarcoding of wild flowers reveals diverse communities of terrestrial arthropods","type":"article-journal","volume":"9"},"uris":["http://www.mendeley.com/documents/?uuid=33872501-4d7e-4447-b9c4-28117cddeaf1"]},{"id":"ITEM-3","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Evolution","editor":[{"dropping-particle":"","family":"Johnston","given":"Susan","non-dropping-particle":"","parse-names":false,"suffix":""}],"id":"ITEM-3","issue":"1","issued":{"date-parts":[["2017","1","29"]]},"note":"NULL","page":"126-134","title":"A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 Thomsen &amp; Sigsgaard, 2019; Zeale et al., 2011)","manualFormatting":"Krehenwinkel et al., 2017; Thomsen &amp; Sigsgaard, 2019; Zeale et al., 2011)"},"properties":{"noteIndex":0},"schema":"https://github.com/citation-style-language/schema/raw/master/csl-citation.json"}</w:instrText>
        </w:r>
      </w:ins>
      <w:del w:id="685" w:author="Ana Miller-Ter Kuile" w:date="2020-12-10T13:45:00Z">
        <w:r w:rsidR="008B644C" w:rsidDel="008B644C">
          <w:rPr>
            <w:rFonts w:ascii="Times New Roman" w:hAnsi="Times New Roman" w:cs="Times New Roman"/>
            <w:bCs/>
          </w:rPr>
          <w:delInstrText>ADDIN CSL_CITATION {"citationItems":[{"id":"ITEM-1","itemData":{"DOI":"10.1111/j.1755-0998.2010.02920.x","ISBN":"1755-098X","ISSN":"1755098X","PMID":"21429129","abstract":"The application of DNA barcoding to dietary studies allows prey taxa to be identified in the absence of morphological evidence and permits a greater resolution of prey identity than is possible through direct examination of faecal material. For insectivorous bats, which typically eat a great diversity of prey and which chew and digest their prey thoroughly, DNA-based approaches to diet analysis may provide the only means of assessing the range and diversity of prey within faeces. Here, we investigated the effectiveness of DNA barcoding in determining the diets of bat species that specialize in eating different taxa of arthropod prey. We designed and tested a novel taxon-specific primer set and examined the performance of short barcode sequences in resolving prey species. We recovered prey DNA from all faecal samples and subsequent cloning and sequencing of PCR products, followed by a comparison of sequences to a reference database, provided species-level identifications for 149/207 (72%) clones. We detected a phylogenetically broad range of prey while completely avoiding detection of nontarget groups. In total, 37 unique prey taxa were identified from 15 faecal samples. A comparison of DNA data with parallel morphological analyses revealed a close correlation between the two methods. However, the sensitivity and taxonomic resolution of the DNA method were far superior. The methodology developed here provides new opportunities for the study of bat diets and will be of great benefit to the conservation of these ecologically important predators.","author":[{"dropping-particle":"","family":"Zeale","given":"Matt R K","non-dropping-particle":"","parse-names":false,"suffix":""},{"dropping-particle":"","family":"Butlin","given":"Roger K.","non-dropping-particle":"","parse-names":false,"suffix":""},{"dropping-particle":"","family":"Barker","given":"Gary L A","non-dropping-particle":"","parse-names":false,"suffix":""},{"dropping-particle":"","family":"Lees","given":"David C.","non-dropping-particle":"","parse-names":false,"suffix":""},{"dropping-particle":"","family":"Jones","given":"Gareth","non-dropping-particle":"","parse-names":false,"suffix":""}],"container-title":"Molecular Ecology Resources","id":"ITEM-1","issue":"2","issued":{"date-parts":[["2011"]]},"page":"236-244","title":"Taxon-specific PCR for DNA barcoding arthropod prey in bat faeces","type":"article-journal","volume":"11"},"uris":["http://www.mendeley.com/documents/?uuid=ad7c6e0c-e0f7-49d5-bf06-56b5ccd70f30"]},{"id":"ITEM-2","itemData":{"DOI":"10.1002/ece3.4809","ISSN":"20457758","abstract":"Terrestrial arthropods comprise the most species-rich communities on Earth, and grassland flowers provide resources for hundreds of thousands of arthropod species. Diverse grassland ecosystems worldwide are threatened by various types of environmental change, which has led to decline in arthropod diversity. At the same time, monitoring grassland arthropod diversity is time-consuming and strictly dependent on declining taxonomic expertise. Environmental DNA (eDNA) metabarcoding of complex samples has demonstrated that information on species compositions can be efficiently and non-invasively obtained. Here, we test the potential of wild flowers as a novel source of arthropod eDNA. We performed eDNA metabarcoding of flowers from several different plant species using two sets of generic primers, targeting the mitochondrial genes 16S rRNA and COI. Our results show that terrestrial arthropod species leave traces of DNA on the flowers that they interact with. We obtained eDNA from at least 135 arthropod species in 67 families and 14 orders, together representing diverse ecological groups including pollinators, parasitoids, gall inducers, predators, and phytophagous species. Arthropod communities clustered together according to plant species. Our data also indicate that this experiment was not exhaustive, and that an even higher arthropod richness could be obtained using this eDNA approach. Overall, our results demonstrate that it is possible to obtain information on diverse communities of insects and other terrestrial arthropods from eDNA metabarcoding of wild flowers. This novel source of eDNA represents a vast potential for addressing fundamental research questions in ecology, obtaining data on cryptic and unknown species of plant-associated arthropods, as well as applied research on pest management or conservation of endangered species such as wild pollinators.","author":[{"dropping-particle":"","family":"Thomsen","given":"Philip Francis","non-dropping-particle":"","parse-names":false,"suffix":""},{"dropping-particle":"","family":"Sigsgaard","given":"Eva E.","non-dropping-particle":"","parse-names":false,"suffix":""}],"container-title":"Ecology and Evolution","id":"ITEM-2","issue":"4","issued":{"date-parts":[["2019"]]},"page":"1665-1679","title":"Environmental DNA metabarcoding of wild flowers reveals diverse communities of terrestrial arthropods","type":"article-journal","volume":"9"},"uris":["http://www.mendeley.com/documents/?uuid=33872501-4d7e-4447-b9c4-28117cddeaf1"]},{"id":"ITEM-3","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Evolution","editor":[{"dropping-particle":"","family":"Johnston","given":"Susan","non-dropping-particle":"","parse-names":false,"suffix":""}],"id":"ITEM-3","issue":"1","issued":{"date-parts":[["2017","1","29"]]},"note":"NULL","page":"126-134","title":"A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 Thomsen &amp; Sigsgaard, 2019; Zeale et al., 2011)"},"properties":{"noteIndex":0},"schema":"https://github.com/citation-style-language/schema/raw/master/csl-citation.json"}</w:delInstrText>
        </w:r>
      </w:del>
      <w:ins w:id="686" w:author="Ana Miller-Ter Kuile" w:date="2020-12-10T13:42:00Z">
        <w:r w:rsidR="008B644C">
          <w:rPr>
            <w:rFonts w:ascii="Times New Roman" w:hAnsi="Times New Roman" w:cs="Times New Roman"/>
            <w:bCs/>
          </w:rPr>
          <w:fldChar w:fldCharType="separate"/>
        </w:r>
      </w:ins>
      <w:del w:id="687" w:author="Ana Miller-Ter Kuile" w:date="2020-12-10T13:44:00Z">
        <w:r w:rsidR="008B644C" w:rsidRPr="008B644C" w:rsidDel="008B644C">
          <w:rPr>
            <w:rFonts w:ascii="Times New Roman" w:hAnsi="Times New Roman" w:cs="Times New Roman"/>
            <w:bCs/>
            <w:noProof/>
          </w:rPr>
          <w:delText>(</w:delText>
        </w:r>
      </w:del>
      <w:r w:rsidR="008B644C" w:rsidRPr="008B644C">
        <w:rPr>
          <w:rFonts w:ascii="Times New Roman" w:hAnsi="Times New Roman" w:cs="Times New Roman"/>
          <w:bCs/>
          <w:noProof/>
        </w:rPr>
        <w:t>Krehenwinkel et al., 2017; Thomsen &amp; Sigsgaard, 2019; Zeale et al., 2011)</w:t>
      </w:r>
      <w:ins w:id="688" w:author="Ana Miller-Ter Kuile" w:date="2020-12-10T13:42:00Z">
        <w:r w:rsidR="008B644C">
          <w:rPr>
            <w:rFonts w:ascii="Times New Roman" w:hAnsi="Times New Roman" w:cs="Times New Roman"/>
            <w:bCs/>
          </w:rPr>
          <w:fldChar w:fldCharType="end"/>
        </w:r>
      </w:ins>
      <w:ins w:id="689" w:author="Ana Miller-Ter Kuile" w:date="2020-12-10T13:40:00Z">
        <w:r w:rsidR="008B644C">
          <w:rPr>
            <w:rFonts w:ascii="Times New Roman" w:hAnsi="Times New Roman" w:cs="Times New Roman"/>
            <w:bCs/>
          </w:rPr>
          <w:t xml:space="preserve"> </w:t>
        </w:r>
      </w:ins>
      <w:ins w:id="690" w:author="Ana Miller-Ter Kuile" w:date="2020-12-10T13:42:00Z">
        <w:r w:rsidR="008B644C">
          <w:rPr>
            <w:rFonts w:ascii="Times New Roman" w:hAnsi="Times New Roman" w:cs="Times New Roman"/>
            <w:bCs/>
          </w:rPr>
          <w:t xml:space="preserve">nor methods used to block </w:t>
        </w:r>
      </w:ins>
      <w:ins w:id="691" w:author="Ana Miller-Ter Kuile" w:date="2020-12-10T13:46:00Z">
        <w:r w:rsidR="008B644C">
          <w:rPr>
            <w:rFonts w:ascii="Times New Roman" w:hAnsi="Times New Roman" w:cs="Times New Roman"/>
            <w:bCs/>
          </w:rPr>
          <w:t>consumer</w:t>
        </w:r>
      </w:ins>
      <w:ins w:id="692" w:author="Ana Miller-Ter Kuile" w:date="2020-12-10T13:42:00Z">
        <w:r w:rsidR="008B644C">
          <w:rPr>
            <w:rFonts w:ascii="Times New Roman" w:hAnsi="Times New Roman" w:cs="Times New Roman"/>
            <w:bCs/>
          </w:rPr>
          <w:t xml:space="preserve"> DNA</w:t>
        </w:r>
      </w:ins>
      <w:ins w:id="693" w:author="Ana Miller-Ter Kuile" w:date="2020-12-10T13:46:00Z">
        <w:r w:rsidR="008B644C">
          <w:rPr>
            <w:rFonts w:ascii="Times New Roman" w:hAnsi="Times New Roman" w:cs="Times New Roman"/>
            <w:bCs/>
          </w:rPr>
          <w:t xml:space="preserve"> </w:t>
        </w:r>
      </w:ins>
      <w:ins w:id="694" w:author="Ana Miller-Ter Kuile" w:date="2020-12-04T10:40:00Z">
        <w:r w:rsidR="00151093">
          <w:rPr>
            <w:rFonts w:ascii="Times New Roman" w:hAnsi="Times New Roman" w:cs="Times New Roman"/>
            <w:bCs/>
          </w:rPr>
          <w:fldChar w:fldCharType="begin" w:fldLock="1"/>
        </w:r>
      </w:ins>
      <w:r w:rsidR="00380F13">
        <w:rPr>
          <w:rFonts w:ascii="Times New Roman" w:hAnsi="Times New Roman" w:cs="Times New Roman"/>
          <w:bCs/>
        </w:rPr>
        <w:instrText>ADDIN CSL_CITATION {"citationItems":[{"id":"ITEM-1","itemData":{"DOI":"10.1111/2041-210X.13183","ISSN":"2041210X","abstract":"Food webs form the basis of biological communities, though empirical research has been hindered by difficulties in quantifying interactions. Metabarcoding from predator gut content extractions with universal primers promises to provide simple and rapid insights into food web interactions. However, the highly overabundant predator DNA often completely out-competes that of the digested prey DNA during PCR, impeding the ability to assess the abundance and diversity of prey items. Focusing on the issue of overabundance of predator DNA amplified by a commonly used COI primer pair, we use predator lineage-specific SNPs at the 3’-end of PCR primers to selectively block out predators from amplification. While this approach largely prevents predator amplification, it retains high taxonomic versatility for prey lineages. We introduce a novel multilocus assay, targeting four nuclear and mitochondrial rDNA markers, and test our approach in a diverse set of spiders from 12 families. We estimate the recovered prey DNA proportions and compare the taxonomic composition of prey communities between markers. Using a feeding experiment, we also explore recovery of prey DNA over time. While commonly used COI primers yield low and very unpredictable amounts of prey DNA, our assay allows for a considerable and consistent prey enrichment across all tested species. The recovered prey's taxonomic composition is comparable between markers and supports results acquired by COI. The new marker set can be amplified in a simple multiplex PCR, considerably reducing the necessary workload. Our multilocus approach allows the generation of an unprecedented amount of prey data at low cost and effort. Lineage-specific PCR is taxonomically versatile and could readily be adapted to any prey–predator interaction, opening up the opportunity for community-wide studies on food web interactions.","author":[{"dropping-particle":"","family":"Krehenwinkel","given":"Henrik","non-dropping-particle":"","parse-names":false,"suffix":""},{"dropping-particle":"","family":"Kennedy","given":"Susan R.","non-dropping-particle":"","parse-names":false,"suffix":""},{"dropping-particle":"","family":"Adams","given":"Seira A.","non-dropping-particle":"","parse-names":false,"suffix":""},{"dropping-particle":"","family":"Stephenson","given":"Gregg T.","non-dropping-particle":"","parse-names":false,"suffix":""},{"dropping-particle":"","family":"Roy","given":"Kylle","non-dropping-particle":"","parse-names":false,"suffix":""},{"dropping-particle":"","family":"Gillespie","given":"Rosemary G.","non-dropping-particle":"","parse-names":false,"suffix":""}],"container-title":"Methods in Ecology and Evolution","id":"ITEM-1","issue":"7","issued":{"date-parts":[["2019"]]},"page":"982-993","title":"Multiplex PCR targeting lineage-specific SNPs: A highly efficient and simple approach to block out predator sequences in molecular gut content analysis","type":"article-journal","volume":"10"},"uris":["http://www.mendeley.com/documents/?uuid=04f3968f-08ae-4747-9ec9-d84a2ad078b0"]}],"mendeley":{"formattedCitation":"(Krehenwinkel et al., 2019)","plainTextFormattedCitation":"(Krehenwinkel et al., 2019)","previouslyFormattedCitation":"(Krehenwinkel et al., 2019)"},"properties":{"noteIndex":0},"schema":"https://github.com/citation-style-language/schema/raw/master/csl-citation.json"}</w:instrText>
      </w:r>
      <w:r w:rsidR="00151093">
        <w:rPr>
          <w:rFonts w:ascii="Times New Roman" w:hAnsi="Times New Roman" w:cs="Times New Roman"/>
          <w:bCs/>
        </w:rPr>
        <w:fldChar w:fldCharType="separate"/>
      </w:r>
      <w:r w:rsidR="00151093" w:rsidRPr="00151093">
        <w:rPr>
          <w:rFonts w:ascii="Times New Roman" w:hAnsi="Times New Roman" w:cs="Times New Roman"/>
          <w:bCs/>
          <w:noProof/>
        </w:rPr>
        <w:t>(Krehenwinkel et al., 2019)</w:t>
      </w:r>
      <w:ins w:id="695" w:author="Ana Miller-Ter Kuile" w:date="2020-12-04T10:40:00Z">
        <w:r w:rsidR="00151093">
          <w:rPr>
            <w:rFonts w:ascii="Times New Roman" w:hAnsi="Times New Roman" w:cs="Times New Roman"/>
            <w:bCs/>
          </w:rPr>
          <w:fldChar w:fldCharType="end"/>
        </w:r>
      </w:ins>
      <w:ins w:id="696" w:author="Ana Miller-Ter Kuile" w:date="2020-12-04T10:29:00Z">
        <w:r w:rsidR="00EB252A">
          <w:rPr>
            <w:rFonts w:ascii="Times New Roman" w:hAnsi="Times New Roman" w:cs="Times New Roman"/>
            <w:bCs/>
          </w:rPr>
          <w:t xml:space="preserve"> </w:t>
        </w:r>
      </w:ins>
      <w:ins w:id="697" w:author="Ana Miller-Ter Kuile" w:date="2020-12-04T10:30:00Z">
        <w:r w:rsidR="00EB252A">
          <w:rPr>
            <w:rFonts w:ascii="Times New Roman" w:hAnsi="Times New Roman" w:cs="Times New Roman"/>
            <w:bCs/>
          </w:rPr>
          <w:t xml:space="preserve">may reveal nuances not detected in this current study. </w:t>
        </w:r>
      </w:ins>
      <w:moveToRangeStart w:id="698" w:author="Ana Miller-Ter Kuile" w:date="2020-12-04T09:36:00Z" w:name="move57967007"/>
      <w:moveTo w:id="699" w:author="Ana Miller-Ter Kuile" w:date="2020-12-04T09:36:00Z">
        <w:del w:id="700" w:author="Ana Miller-Ter Kuile" w:date="2020-12-04T10:10:00Z">
          <w:r w:rsidR="002242CC" w:rsidDel="00DC6317">
            <w:rPr>
              <w:rFonts w:ascii="Times New Roman" w:hAnsi="Times New Roman" w:cs="Times New Roman"/>
              <w:bCs/>
            </w:rPr>
            <w:delText xml:space="preserve">Future work on surface sterilization in diet DNA metabarcoding (particularly when extracting DNA from full body parts) should determine mechanisms and factors influencing contamination risk, such as factors contributing to contaminant persistence </w:delText>
          </w:r>
          <w:r w:rsidR="002242CC" w:rsidDel="00DC6317">
            <w:rPr>
              <w:rFonts w:ascii="Times New Roman" w:hAnsi="Times New Roman" w:cs="Times New Roman"/>
              <w:bCs/>
            </w:rPr>
            <w:fldChar w:fldCharType="begin" w:fldLock="1"/>
          </w:r>
          <w:r w:rsidR="002242CC" w:rsidRPr="00192EFC" w:rsidDel="00DC6317">
            <w:rPr>
              <w:rFonts w:ascii="Times New Roman" w:hAnsi="Times New Roman" w:cs="Times New Roman"/>
              <w:bCs/>
            </w:rPr>
            <w:del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delInstrText>
          </w:r>
          <w:r w:rsidR="002242CC" w:rsidDel="00DC6317">
            <w:rPr>
              <w:rFonts w:ascii="Times New Roman" w:hAnsi="Times New Roman" w:cs="Times New Roman"/>
              <w:bCs/>
            </w:rPr>
            <w:fldChar w:fldCharType="separate"/>
          </w:r>
          <w:r w:rsidR="002242CC" w:rsidRPr="00DC6317" w:rsidDel="00DC6317">
            <w:rPr>
              <w:rFonts w:ascii="Times New Roman" w:hAnsi="Times New Roman" w:cs="Times New Roman"/>
              <w:bCs/>
              <w:noProof/>
            </w:rPr>
            <w:delText>(Collins et al., 2018; Mächler et al., 2018; Pilliod et al., 2014; Strickler et al., 2015)</w:delText>
          </w:r>
          <w:r w:rsidR="002242CC" w:rsidDel="00DC6317">
            <w:rPr>
              <w:rFonts w:ascii="Times New Roman" w:hAnsi="Times New Roman" w:cs="Times New Roman"/>
              <w:bCs/>
            </w:rPr>
            <w:fldChar w:fldCharType="end"/>
          </w:r>
          <w:r w:rsidR="002242CC" w:rsidDel="00DC6317">
            <w:rPr>
              <w:rFonts w:ascii="Times New Roman" w:hAnsi="Times New Roman" w:cs="Times New Roman"/>
              <w:bCs/>
            </w:rPr>
            <w:delText xml:space="preserve"> or ecological or methodological factors contributing to contamination contact and abundance </w:delText>
          </w:r>
          <w:r w:rsidR="002242CC" w:rsidDel="00DC6317">
            <w:rPr>
              <w:rFonts w:ascii="Times New Roman" w:hAnsi="Times New Roman" w:cs="Times New Roman"/>
              <w:bCs/>
            </w:rPr>
            <w:fldChar w:fldCharType="begin" w:fldLock="1"/>
          </w:r>
          <w:r w:rsidR="002242CC" w:rsidDel="00DC6317">
            <w:rPr>
              <w:rFonts w:ascii="Times New Roman" w:hAnsi="Times New Roman" w:cs="Times New Roman"/>
              <w:bCs/>
            </w:rPr>
            <w:del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delInstrText>
          </w:r>
          <w:r w:rsidR="002242CC" w:rsidDel="00DC6317">
            <w:rPr>
              <w:rFonts w:ascii="Times New Roman" w:hAnsi="Times New Roman" w:cs="Times New Roman"/>
              <w:bCs/>
            </w:rPr>
            <w:fldChar w:fldCharType="separate"/>
          </w:r>
          <w:r w:rsidR="002242CC" w:rsidRPr="00910D7D" w:rsidDel="00DC6317">
            <w:rPr>
              <w:rFonts w:ascii="Times New Roman" w:hAnsi="Times New Roman" w:cs="Times New Roman"/>
              <w:bCs/>
              <w:noProof/>
            </w:rPr>
            <w:delText>(Elbrecht et al., 2017; Greenstone et al., 2012)</w:delText>
          </w:r>
          <w:r w:rsidR="002242CC" w:rsidDel="00DC6317">
            <w:rPr>
              <w:rFonts w:ascii="Times New Roman" w:hAnsi="Times New Roman" w:cs="Times New Roman"/>
              <w:bCs/>
            </w:rPr>
            <w:fldChar w:fldCharType="end"/>
          </w:r>
          <w:r w:rsidR="002242CC" w:rsidDel="00DC6317">
            <w:rPr>
              <w:rFonts w:ascii="Times New Roman" w:hAnsi="Times New Roman" w:cs="Times New Roman"/>
              <w:bCs/>
            </w:rPr>
            <w:delText xml:space="preserve">. </w:delText>
          </w:r>
        </w:del>
      </w:moveTo>
    </w:p>
    <w:p w14:paraId="69F0239B" w14:textId="77777777" w:rsidR="00EB252A" w:rsidRDefault="00EB252A" w:rsidP="002242CC">
      <w:pPr>
        <w:spacing w:line="480" w:lineRule="auto"/>
        <w:rPr>
          <w:ins w:id="701" w:author="Ana Miller-Ter Kuile" w:date="2020-12-04T10:30:00Z"/>
          <w:moveTo w:id="702" w:author="Ana Miller-Ter Kuile" w:date="2020-12-04T09:36:00Z"/>
          <w:rFonts w:ascii="Times New Roman" w:hAnsi="Times New Roman" w:cs="Times New Roman"/>
          <w:bCs/>
        </w:rPr>
      </w:pPr>
    </w:p>
    <w:moveToRangeEnd w:id="698"/>
    <w:p w14:paraId="38BBC27C" w14:textId="4CAF8F1A" w:rsidR="00CC3B68" w:rsidDel="00192EFC" w:rsidRDefault="00DE57D1">
      <w:pPr>
        <w:spacing w:line="480" w:lineRule="auto"/>
        <w:rPr>
          <w:del w:id="703" w:author="Ana Miller-Ter Kuile" w:date="2020-12-04T10:12:00Z"/>
          <w:rFonts w:ascii="Times New Roman" w:hAnsi="Times New Roman" w:cs="Times New Roman"/>
          <w:bCs/>
        </w:rPr>
      </w:pPr>
      <w:del w:id="704" w:author="Ana Miller-Ter Kuile" w:date="2020-12-04T09:37:00Z">
        <w:r w:rsidDel="002242CC">
          <w:rPr>
            <w:rFonts w:ascii="Times New Roman" w:hAnsi="Times New Roman" w:cs="Times New Roman"/>
            <w:bCs/>
          </w:rPr>
          <w:delText xml:space="preserve">Mesocosms, either built or natural, are a widely used type of environment in studies of consumptive interactions (e.g. built mesocosms: </w:delText>
        </w:r>
        <w:r w:rsidR="00D257C8" w:rsidDel="002242CC">
          <w:rPr>
            <w:rFonts w:ascii="Times New Roman" w:hAnsi="Times New Roman" w:cs="Times New Roman"/>
            <w:bCs/>
          </w:rPr>
          <w:fldChar w:fldCharType="begin" w:fldLock="1"/>
        </w:r>
        <w:r w:rsidR="00304724" w:rsidRPr="00ED346B" w:rsidDel="002242CC">
          <w:rPr>
            <w:rFonts w:ascii="Times New Roman" w:hAnsi="Times New Roman" w:cs="Times New Roman"/>
            <w:bCs/>
          </w:rPr>
          <w:delInstrText>ADDIN CSL_CITATION {"citationItems":[{"id":"ITEM-1","itemData":{"DOI":"10.1016/j.soilbio.2017.08.001","ISSN":"00380717","abstract":"Invasive earthworms in North America are known to have dramatic influences on soil ecosystems, including negative effects on other soil fauna. In general, studies examining this phenomenon have focused on invasive earthworm impacts on organisms at the same or lower trophic level as the earthworms themselves (i.e., detritivores and decomposers). In contrast, there have been relatively few studies of invasive earthworm impacts on higher trophic levels or food web interactions. Invasive earthworms might alter food webs either directly as prey items, or indirectly through their profound alteration of soil physical characteristics, which might in turn alter established predator/prey interactions. In this study, we created experimental mesocosms to investigate the influence of an invasive earthworm on a native predator-prey interaction. We incubated several combinations of a widespread Asian invasive earthworm (Amynthas agrestis), a generalist centipede predator (family: Cryptopidae), and a putative microarthropod prey species (Sinella curviseta) in an experiment to determine their interactions. We hypothesized that collembolan abundance would be reduced in mesocosms containing centipedes. We further hypothesized that earthworm feeding on litter substrate in the mesocosms would reduce the complexity of the substrate, and thus increase the likelihood of centipede/collembolan encounters, with the ultimate effect of more pronounced reduction of Collembola populations in mesocosms containing both earthworms and centipedes. Unexpectedly, we found that earthworms had a negative effect on collembolan abundance early in the incubation and that centipedes did not. Collembolan populations were less variable through time in the presence of earthworms, suggesting that invasive earthworms exerted some regulatory pressure on food or habitat supply for the collembolans. Centipedes lost biomass when only Collembola were available for food, but gained biomass when incubated with earthworms. We noted a simultaneous significant decrease in earthworm biomass (mainly in the form of earthworm mortality) in experimental units that contained centipedes relative to those without centipedes. Taken together, these results suggest that this invasive earthworm may represent a novel prey resource for the centipedes, and that their presence in ecosystems could have consequences on both higher and lower trophic levels.","author":[{"dropping-particle":"","family":"Gao","given":"Meixiang","non-dropping-particle":"","parse-names":false,"suffix":""},{"dropping-particle":"","family":"Taylor","given":"Melanie K.","non-dropping-particle":"","parse-names":false,"suffix":""},{"dropping-particle":"","family":"Callaham","given":"Mac A.","non-dropping-particle":"","parse-names":false,"suffix":""}],"container-title":"Soil Biology and Biochemistry","id":"ITEM-1","issued":{"date-parts":[["2017"]]},"page":"66-72","publisher":"Elsevier Ltd","title":"Trophic dynamics in a simple experimental ecosystem: Interactions among centipedes, Collembola and introduced earthworms","type":"article-journal","volume":"115"},"uris":["http://www.mendeley.com/documents/?uuid=23c949ee-7c6d-41b0-bd28-6e5a785dc6ed"]},{"id":"ITEM-2","itemData":{"author":[{"dropping-particle":"","family":"Rudolf","given":"Volker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diversity","type":"article-journal","volume":"281"},"uris":["http://www.mendeley.com/documents/?uuid=d2f7d2a4-60b9-48d2-8d44-1749ffe2c62f"]}],"mendeley":{"formattedCitation":"(Gao et al., 2017; Rudolf et al., 2014)","manualFormatting":"Gao et al., 2017; Rudolf et al., 2014","plainTextFormattedCitation":"(Gao et al., 2017; Rudolf et al., 2014)","previouslyFormattedCitation":"(Gao et al., 2017; Rudolf et al., 2014)"},"properties":{"noteIndex":0},"schema":"https://github.com/citation-style-language/schema/raw/master/csl-citation.json"}</w:delInstrText>
        </w:r>
        <w:r w:rsidR="00D257C8" w:rsidDel="002242CC">
          <w:rPr>
            <w:rFonts w:ascii="Times New Roman" w:hAnsi="Times New Roman" w:cs="Times New Roman"/>
            <w:bCs/>
          </w:rPr>
          <w:fldChar w:fldCharType="separate"/>
        </w:r>
        <w:r w:rsidR="00D257C8" w:rsidRPr="002242CC" w:rsidDel="002242CC">
          <w:rPr>
            <w:rFonts w:ascii="Times New Roman" w:hAnsi="Times New Roman" w:cs="Times New Roman"/>
            <w:bCs/>
            <w:noProof/>
          </w:rPr>
          <w:delText>Gao et al., 2017; Rudolf et al., 2014</w:delText>
        </w:r>
        <w:r w:rsidR="00D257C8" w:rsidDel="002242CC">
          <w:rPr>
            <w:rFonts w:ascii="Times New Roman" w:hAnsi="Times New Roman" w:cs="Times New Roman"/>
            <w:bCs/>
          </w:rPr>
          <w:fldChar w:fldCharType="end"/>
        </w:r>
        <w:r w:rsidDel="002242CC">
          <w:rPr>
            <w:rFonts w:ascii="Times New Roman" w:hAnsi="Times New Roman" w:cs="Times New Roman"/>
            <w:bCs/>
          </w:rPr>
          <w:delText xml:space="preserve">; ponds, lakes, and natural microcosms: </w:delText>
        </w:r>
        <w:r w:rsidR="00D257C8" w:rsidDel="002242CC">
          <w:rPr>
            <w:rFonts w:ascii="Times New Roman" w:hAnsi="Times New Roman" w:cs="Times New Roman"/>
            <w:bCs/>
          </w:rPr>
          <w:fldChar w:fldCharType="begin" w:fldLock="1"/>
        </w:r>
        <w:r w:rsidR="00D257C8" w:rsidDel="002242CC">
          <w:rPr>
            <w:rFonts w:ascii="Times New Roman" w:hAnsi="Times New Roman" w:cs="Times New Roman"/>
            <w:bCs/>
          </w:rPr>
          <w:delInstrText>ADDIN CSL_CITATION {"citationItems":[{"id":"ITEM-1","itemData":{"DOI":"10.1016/j.tree.2004.04.010","ISSN":"01695347","abstract":"Several recent, high-impact ecological studies feature natural microcosms as tools for testing effects of fragmentation, metacommunity theory or links between biodiversity and ecosystem processes. These studies combine the microcosm advantages of small size, short generation times, contained structure and hierarchical spatial arrangement with advantages of field studies: natural environmental variance, 'openness' and realistic species combinations with shared evolutionary histories. This enables tests of theory pertaining to spatial and temporal dynamics, for example, the effects of neighboring communities on local diversity, or the effects of biodiversity on ecosystem function. Using examples, we comment on the position of natural microcosms in the roster of ecological research strategies and tools. We conclude that natural microcosms are as versatile as artificial microcosms, but as complex and biologically realistic as other natural systems. Research to date combined with inherent attributes of natural microcosms make them strong candidate model systems for ecology.","author":[{"dropping-particle":"","family":"Srivastava","given":"Diane S.","non-dropping-particle":"","parse-names":false,"suffix":""},{"dropping-particle":"","family":"Kolasa","given":"Jurek","non-dropping-particle":"","parse-names":false,"suffix":""},{"dropping-particle":"","family":"Bengtsson","given":"Jan","non-dropping-particle":"","parse-names":false,"suffix":""},{"dropping-particle":"","family":"Gonzalez","given":"Andrew","non-dropping-particle":"","parse-names":false,"suffix":""},{"dropping-particle":"","family":"Lawler","given":"Sharon P.","non-dropping-particle":"","parse-names":false,"suffix":""},{"dropping-particle":"","family":"Miller","given":"Thomas E.","non-dropping-particle":"","parse-names":false,"suffix":""},{"dropping-particle":"","family":"Munguia","given":"Pablo","non-dropping-particle":"","parse-names":false,"suffix":""},{"dropping-particle":"","family":"Romanuk","given":"Tamara","non-dropping-particle":"","parse-names":false,"suffix":""},{"dropping-particle":"","family":"Schneider","given":"David C.","non-dropping-particle":"","parse-names":false,"suffix":""},{"dropping-particle":"","family":"Trzcinski","given":"M. Kurtis","non-dropping-particle":"","parse-names":false,"suffix":""}],"container-title":"Trends in Ecology and Evolution","id":"ITEM-1","issue":"7","issued":{"date-parts":[["2004"]]},"page":"379-384","title":"Are natural microcosms useful model systems for ecology?","type":"article-journal","volume":"19"},"uris":["http://www.mendeley.com/documents/?uuid=a6466b99-b229-4b15-af0a-5c19e3f9574c"]},{"id":"ITEM-2","itemData":{"DOI":"10.1002/aqc.748","ISSN":"10527613","abstract":"1. Ponds and pools, broadly defined in this paper to include all small and shallow standing waters that permanently or temporarily contain water, are numerous, diverse and important from a conservation point of view. We here argue that ponds and pools offer powerful potential for studies in ecology, evolutionary biology and conservation biology. 2. An outline is given of the characteristics of pools and ponds that make them good model systems for large-scale surveys and hypothesis testing through experimental manipulation. Such studies will not only increase understanding of community and genetic structure, as well as of patterns of biodiversity, in small aquatic habitats themselves, but may also contribute significantly to testing general theory. 3. These merits are illustrated by the recent progress on the understanding of the relative importance of local versus regional factors in structuring populations and communities, as well as of the impact of hydroperiod on community and ecosystem functioning. Copyright © 2005 John Wiley &amp; Sons, Ltd.","author":[{"dropping-particle":"","family":"Meester","given":"Luc","non-dropping-particle":"De","parse-names":false,"suffix":""},{"dropping-particle":"","family":"Declerck","given":"Steven","non-dropping-particle":"","parse-names":false,"suffix":""},{"dropping-particle":"","family":"Stoks","given":"Robby","non-dropping-particle":"","parse-names":false,"suffix":""},{"dropping-particle":"","family":"Louette","given":"Gerald","non-dropping-particle":"","parse-names":false,"suffix":""},{"dropping-particle":"","family":"Meutter","given":"Frank","non-dropping-particle":"Van De","parse-names":false,"suffix":""},{"dropping-particle":"","family":"Bie","given":"Tom","non-dropping-particle":"De","parse-names":false,"suffix":""},{"dropping-particle":"","family":"Michels","given":"Erik","non-dropping-particle":"","parse-names":false,"suffix":""},{"dropping-particle":"","family":"Brendonck","given":"Luc","non-dropping-particle":"","parse-names":false,"suffix":""}],"container-title":"Aquatic Conservation: Marine and Freshwater Ecosystems","id":"ITEM-2","issue":"6","issued":{"date-parts":[["2005"]]},"page":"715-725","title":"Ponds and pools as model systems in conservation biology, ecology and evolutionary biology","type":"article-journal","volume":"15"},"uris":["http://www.mendeley.com/documents/?uuid=20a3ed7b-7fcb-4f07-a4cc-74fa50af3d35"]}],"mendeley":{"formattedCitation":"(De Meester et al., 2005; Srivastava et al., 2004)","manualFormatting":"De Meester et al., 2005; Srivastava et al., 2004)","plainTextFormattedCitation":"(De Meester et al., 2005; Srivastava et al., 2004)","previouslyFormattedCitation":"(De Meester et al., 2005; Srivastava et al., 2004)"},"properties":{"noteIndex":0},"schema":"https://github.com/citation-style-language/schema/raw/master/csl-citation.json"}</w:delInstrText>
        </w:r>
        <w:r w:rsidR="00D257C8" w:rsidDel="002242CC">
          <w:rPr>
            <w:rFonts w:ascii="Times New Roman" w:hAnsi="Times New Roman" w:cs="Times New Roman"/>
            <w:bCs/>
          </w:rPr>
          <w:fldChar w:fldCharType="separate"/>
        </w:r>
        <w:r w:rsidR="00D257C8" w:rsidRPr="00D257C8" w:rsidDel="002242CC">
          <w:rPr>
            <w:rFonts w:ascii="Times New Roman" w:hAnsi="Times New Roman" w:cs="Times New Roman"/>
            <w:bCs/>
            <w:noProof/>
          </w:rPr>
          <w:delText>De Meester et al., 2005; Srivastava et al., 2004)</w:delText>
        </w:r>
        <w:r w:rsidR="00D257C8" w:rsidDel="002242CC">
          <w:rPr>
            <w:rFonts w:ascii="Times New Roman" w:hAnsi="Times New Roman" w:cs="Times New Roman"/>
            <w:bCs/>
          </w:rPr>
          <w:fldChar w:fldCharType="end"/>
        </w:r>
        <w:r w:rsidDel="002242CC">
          <w:rPr>
            <w:rFonts w:ascii="Times New Roman" w:hAnsi="Times New Roman" w:cs="Times New Roman"/>
            <w:bCs/>
          </w:rPr>
          <w:delText xml:space="preserve"> and </w:delText>
        </w:r>
        <w:r w:rsidR="00183A9E" w:rsidDel="002242CC">
          <w:rPr>
            <w:rFonts w:ascii="Times New Roman" w:hAnsi="Times New Roman" w:cs="Times New Roman"/>
            <w:bCs/>
          </w:rPr>
          <w:delText xml:space="preserve">diet </w:delText>
        </w:r>
        <w:r w:rsidDel="002242CC">
          <w:rPr>
            <w:rFonts w:ascii="Times New Roman" w:hAnsi="Times New Roman" w:cs="Times New Roman"/>
            <w:bCs/>
          </w:rPr>
          <w:delText xml:space="preserve">DNA metabarcoding in any of these environments may benefit from surface sterilization. </w:delText>
        </w:r>
        <w:r w:rsidR="006B222D" w:rsidDel="002242CC">
          <w:rPr>
            <w:rFonts w:ascii="Times New Roman" w:hAnsi="Times New Roman" w:cs="Times New Roman"/>
            <w:bCs/>
          </w:rPr>
          <w:delText>While our results highlight</w:delText>
        </w:r>
        <w:r w:rsidR="00354772" w:rsidDel="002242CC">
          <w:rPr>
            <w:rFonts w:ascii="Times New Roman" w:hAnsi="Times New Roman" w:cs="Times New Roman"/>
            <w:bCs/>
          </w:rPr>
          <w:delText xml:space="preserve"> benefits of surface sterilization in </w:delText>
        </w:r>
        <w:r w:rsidR="00183A9E" w:rsidDel="002242CC">
          <w:rPr>
            <w:rFonts w:ascii="Times New Roman" w:hAnsi="Times New Roman" w:cs="Times New Roman"/>
            <w:bCs/>
          </w:rPr>
          <w:delText>this</w:delText>
        </w:r>
        <w:r w:rsidR="006B222D" w:rsidDel="002242CC">
          <w:rPr>
            <w:rFonts w:ascii="Times New Roman" w:hAnsi="Times New Roman" w:cs="Times New Roman"/>
            <w:bCs/>
          </w:rPr>
          <w:delText xml:space="preserve"> one environmental context (mesocosms), </w:delText>
        </w:r>
      </w:del>
      <w:del w:id="705" w:author="Ana Miller-Ter Kuile" w:date="2020-12-04T09:43:00Z">
        <w:r w:rsidR="00C973F8" w:rsidDel="00ED346B">
          <w:rPr>
            <w:rFonts w:ascii="Times New Roman" w:hAnsi="Times New Roman" w:cs="Times New Roman"/>
            <w:bCs/>
          </w:rPr>
          <w:delText>abiotic and biotic factors of an</w:delText>
        </w:r>
        <w:r w:rsidR="006B222D" w:rsidDel="00ED346B">
          <w:rPr>
            <w:rFonts w:ascii="Times New Roman" w:hAnsi="Times New Roman" w:cs="Times New Roman"/>
            <w:bCs/>
          </w:rPr>
          <w:delText>y</w:delText>
        </w:r>
        <w:r w:rsidR="00C973F8" w:rsidDel="00ED346B">
          <w:rPr>
            <w:rFonts w:ascii="Times New Roman" w:hAnsi="Times New Roman" w:cs="Times New Roman"/>
            <w:bCs/>
          </w:rPr>
          <w:delText xml:space="preserve"> environment can alter the risk of contamination as well</w:delText>
        </w:r>
        <w:r w:rsidR="006B222D" w:rsidDel="00ED346B">
          <w:rPr>
            <w:rFonts w:ascii="Times New Roman" w:hAnsi="Times New Roman" w:cs="Times New Roman"/>
            <w:bCs/>
          </w:rPr>
          <w:delText xml:space="preserve">, and thus </w:delText>
        </w:r>
        <w:r w:rsidR="00354772" w:rsidDel="00ED346B">
          <w:rPr>
            <w:rFonts w:ascii="Times New Roman" w:hAnsi="Times New Roman" w:cs="Times New Roman"/>
            <w:bCs/>
          </w:rPr>
          <w:delText>benefit from</w:delText>
        </w:r>
        <w:r w:rsidR="006B222D" w:rsidDel="00ED346B">
          <w:rPr>
            <w:rFonts w:ascii="Times New Roman" w:hAnsi="Times New Roman" w:cs="Times New Roman"/>
            <w:bCs/>
          </w:rPr>
          <w:delText xml:space="preserve"> surface sterilization</w:delText>
        </w:r>
        <w:r w:rsidR="00354772" w:rsidDel="00ED346B">
          <w:rPr>
            <w:rFonts w:ascii="Times New Roman" w:hAnsi="Times New Roman" w:cs="Times New Roman"/>
            <w:bCs/>
          </w:rPr>
          <w:delText xml:space="preserve"> protocols</w:delText>
        </w:r>
        <w:r w:rsidR="00C973F8" w:rsidDel="00ED346B">
          <w:rPr>
            <w:rFonts w:ascii="Times New Roman" w:hAnsi="Times New Roman" w:cs="Times New Roman"/>
            <w:bCs/>
          </w:rPr>
          <w:delText xml:space="preserve">. </w:delText>
        </w:r>
        <w:r w:rsidR="00BB083E" w:rsidDel="00ED346B">
          <w:rPr>
            <w:rFonts w:ascii="Times New Roman" w:hAnsi="Times New Roman" w:cs="Times New Roman"/>
            <w:bCs/>
          </w:rPr>
          <w:delText>For example, any aspect of an environment that alters the persistence of DNA is likely to alter the risk of environmental contamination</w:delText>
        </w:r>
        <w:r w:rsidDel="00ED346B">
          <w:rPr>
            <w:rFonts w:ascii="Times New Roman" w:hAnsi="Times New Roman" w:cs="Times New Roman"/>
            <w:bCs/>
          </w:rPr>
          <w:delText xml:space="preserve"> (e.g.</w:delText>
        </w:r>
        <w:r w:rsidR="00BB083E" w:rsidDel="00ED346B">
          <w:rPr>
            <w:rFonts w:ascii="Times New Roman" w:hAnsi="Times New Roman" w:cs="Times New Roman"/>
            <w:bCs/>
          </w:rPr>
          <w:delText xml:space="preserve"> high</w:delText>
        </w:r>
        <w:r w:rsidDel="00ED346B">
          <w:rPr>
            <w:rFonts w:ascii="Times New Roman" w:hAnsi="Times New Roman" w:cs="Times New Roman"/>
            <w:bCs/>
          </w:rPr>
          <w:delText xml:space="preserve"> pH and </w:delText>
        </w:r>
        <w:r w:rsidR="00BB083E" w:rsidDel="00ED346B">
          <w:rPr>
            <w:rFonts w:ascii="Times New Roman" w:hAnsi="Times New Roman" w:cs="Times New Roman"/>
            <w:bCs/>
          </w:rPr>
          <w:delText xml:space="preserve">low </w:delText>
        </w:r>
        <w:r w:rsidDel="00ED346B">
          <w:rPr>
            <w:rFonts w:ascii="Times New Roman" w:hAnsi="Times New Roman" w:cs="Times New Roman"/>
            <w:bCs/>
          </w:rPr>
          <w:delText>salinity</w:delText>
        </w:r>
        <w:r w:rsidR="00BB083E" w:rsidDel="00ED346B">
          <w:rPr>
            <w:rFonts w:ascii="Times New Roman" w:hAnsi="Times New Roman" w:cs="Times New Roman"/>
            <w:bCs/>
          </w:rPr>
          <w:delText xml:space="preserve"> increase persistence</w:delText>
        </w:r>
        <w:r w:rsidDel="00ED346B">
          <w:rPr>
            <w:rFonts w:ascii="Times New Roman" w:hAnsi="Times New Roman" w:cs="Times New Roman"/>
            <w:bCs/>
          </w:rPr>
          <w:delText xml:space="preserve">; </w:delText>
        </w:r>
        <w:r w:rsidR="00D257C8" w:rsidDel="00ED346B">
          <w:rPr>
            <w:rFonts w:ascii="Times New Roman" w:hAnsi="Times New Roman" w:cs="Times New Roman"/>
            <w:bCs/>
          </w:rPr>
          <w:fldChar w:fldCharType="begin" w:fldLock="1"/>
        </w:r>
        <w:r w:rsidR="00D257C8" w:rsidDel="00ED346B">
          <w:rPr>
            <w:rFonts w:ascii="Times New Roman" w:hAnsi="Times New Roman" w:cs="Times New Roman"/>
            <w:bCs/>
          </w:rPr>
          <w:delInstrText>ADDIN CSL_CITATION {"citationItems":[{"id":"ITEM-1","itemData":{"DOI":"10.1038/s42003-018-0192-6","ISSN":"23993642","PMID":"30417122","abstract":"As environmental DNA (eDNA) becomes an increasingly valuable resource for marine ecosystem monitoring, understanding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Biology","id":"ITEM-1","issue":"1","issued":{"date-parts":[["2018"]]},"page":"1-11","publisher":"Springer US","title":"Persistence of environmental DNA in marine systems","type":"article-journal","volume":"1"},"uris":["http://www.mendeley.com/documents/?uuid=34632869-3367-49cb-baad-3354f346eb47"]},{"id":"ITEM-2","itemData":{"DOI":"10.1016/j.biocon.2014.11.038","ISSN":"00063207","abstract":"Environmental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microcosms","type":"article-journal","volume":"183"},"uris":["http://www.mendeley.com/documents/?uuid=fb596833-952d-417e-8188-87766a9892a6"]}],"mendeley":{"formattedCitation":"(Collins et al., 2018; Strickler et al., 2015)","manualFormatting":"Collins et al., 2018; Strickler et al., 2015","plainTextFormattedCitation":"(Collins et al., 2018; Strickler et al., 2015)","previouslyFormattedCitation":"(Collins et al., 2018; Strickler et al., 2015)"},"properties":{"noteIndex":0},"schema":"https://github.com/citation-style-language/schema/raw/master/csl-citation.json"}</w:delInstrText>
        </w:r>
        <w:r w:rsidR="00D257C8" w:rsidDel="00ED346B">
          <w:rPr>
            <w:rFonts w:ascii="Times New Roman" w:hAnsi="Times New Roman" w:cs="Times New Roman"/>
            <w:bCs/>
          </w:rPr>
          <w:fldChar w:fldCharType="separate"/>
        </w:r>
        <w:r w:rsidR="00D257C8" w:rsidRPr="00D257C8" w:rsidDel="00ED346B">
          <w:rPr>
            <w:rFonts w:ascii="Times New Roman" w:hAnsi="Times New Roman" w:cs="Times New Roman"/>
            <w:bCs/>
            <w:noProof/>
          </w:rPr>
          <w:delText>Collins et al., 2018; Strickler et al., 2015</w:delText>
        </w:r>
        <w:r w:rsidR="00D257C8" w:rsidDel="00ED346B">
          <w:rPr>
            <w:rFonts w:ascii="Times New Roman" w:hAnsi="Times New Roman" w:cs="Times New Roman"/>
            <w:bCs/>
          </w:rPr>
          <w:fldChar w:fldCharType="end"/>
        </w:r>
        <w:r w:rsidR="009F1514" w:rsidDel="00ED346B">
          <w:rPr>
            <w:rFonts w:ascii="Times New Roman" w:hAnsi="Times New Roman" w:cs="Times New Roman"/>
            <w:bCs/>
          </w:rPr>
          <w:delText xml:space="preserve">, </w:delText>
        </w:r>
        <w:r w:rsidDel="00ED346B">
          <w:rPr>
            <w:rFonts w:ascii="Times New Roman" w:hAnsi="Times New Roman" w:cs="Times New Roman"/>
            <w:bCs/>
          </w:rPr>
          <w:delText xml:space="preserve">microbial growth </w:delText>
        </w:r>
        <w:r w:rsidR="00BB083E" w:rsidDel="00ED346B">
          <w:rPr>
            <w:rFonts w:ascii="Times New Roman" w:hAnsi="Times New Roman" w:cs="Times New Roman"/>
            <w:bCs/>
          </w:rPr>
          <w:delText>decreases DNA persistence</w:delText>
        </w:r>
        <w:r w:rsidDel="00ED346B">
          <w:rPr>
            <w:rFonts w:ascii="Times New Roman" w:hAnsi="Times New Roman" w:cs="Times New Roman"/>
            <w:bCs/>
          </w:rPr>
          <w:delText xml:space="preserve">: </w:delText>
        </w:r>
        <w:r w:rsidR="00D257C8" w:rsidDel="00ED346B">
          <w:rPr>
            <w:rFonts w:ascii="Times New Roman" w:hAnsi="Times New Roman" w:cs="Times New Roman"/>
            <w:bCs/>
          </w:rPr>
          <w:fldChar w:fldCharType="begin" w:fldLock="1"/>
        </w:r>
        <w:r w:rsidR="00D257C8" w:rsidDel="00ED346B">
          <w:rPr>
            <w:rFonts w:ascii="Times New Roman" w:hAnsi="Times New Roman" w:cs="Times New Roman"/>
            <w:bCs/>
          </w:rPr>
          <w:delInstrText>ADDIN CSL_CITATION {"citationItems":[{"id":"ITEM-1","itemData":{"DOI":"10.1051/ebr:2007031","ISBN":"1635-7922 (Print)\\n1635-7922 (Linking)","ISSN":"1635-7922","PMID":"17961479","abstract":"The introduction of genetically modified organisms (GMOs) has called for an improved understanding of the fate of DNA in various environments, because extracellular DNA may also be important for transferring genetic in-formation between individuals and species. Accumulating nucleotide sequence data suggest that acquisition of foreign DNA by horizontal gene transfer (HGT) is of considerable importance in bacterial evolution. The uptake of extracellular DNA by natural transformation is one of several ways bacteria can acquire new genetic informa-tion given sufficient size, concentration and integrity of the DNA. We review studies on the release, breakdown and persistence of bacterial and plant DNA in soil, sediment and water, with a focus on the accessibility of the extracellular nucleic acids as substrate for competent bacteria. DNA fragments often persist over time in many environments, thereby facilitating their detection and characterization. Nevertheless, the long-term physical persistence of DNA fragments of limited size observed by PCR and Southern hybridization often contrasts with the short-term availability of extracellular DNA to competent bacteria studied in microcosms. The main factors leading to breakdown of extracellular DNA are presented. There is a need for improved methods for accurately determining the degradation routes and the persistence, integrity and potential for horizontal transfer of DNA released from various organisms throughout their lifecycles.","author":[{"dropping-particle":"","family":"Nielsen","given":"Kaare M","non-dropping-particle":"","parse-names":false,"suffix":""},{"dropping-particle":"","family":"Johnsen","given":"Pål J","non-dropping-particle":"","parse-names":false,"suffix":""},{"dropping-particle":"","family":"Bensasson","given":"Douda","non-dropping-particle":"","parse-names":false,"suffix":""},{"dropping-particle":"","family":"Daffonchio","given":"Daniele","non-dropping-particle":"","parse-names":false,"suffix":""}],"container-title":"Environ. Biosafety Res","id":"ITEM-1","issue":"2007","issued":{"date-parts":[["2007"]]},"page":"37-53","title":"Release and persistence of extracellular DNA in the environment","type":"article-journal","volume":"6"},"uris":["http://www.mendeley.com/documents/?uuid=4b6dbf70-a9a9-4ca7-b0dd-6efe3505bd41"]},{"id":"ITEM-2","itemData":{"DOI":"10.1016/j.biocon.2014.11.038","ISSN":"00063207","abstract":"Environmental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microcosms","type":"article-journal","volume":"183"},"uris":["http://www.mendeley.com/documents/?uuid=fb596833-952d-417e-8188-87766a9892a6"]}],"mendeley":{"formattedCitation":"(K. M. Nielsen et al., 2007; Strickler et al., 2015)","manualFormatting":"K. M. Nielsen et al., 2007; Strickler et al., 2015)","plainTextFormattedCitation":"(K. M. Nielsen et al., 2007; Strickler et al., 2015)","previouslyFormattedCitation":"(K. M. Nielsen et al., 2007; Strickler et al., 2015)"},"properties":{"noteIndex":0},"schema":"https://github.com/citation-style-language/schema/raw/master/csl-citation.json"}</w:delInstrText>
        </w:r>
        <w:r w:rsidR="00D257C8" w:rsidDel="00ED346B">
          <w:rPr>
            <w:rFonts w:ascii="Times New Roman" w:hAnsi="Times New Roman" w:cs="Times New Roman"/>
            <w:bCs/>
          </w:rPr>
          <w:fldChar w:fldCharType="separate"/>
        </w:r>
        <w:r w:rsidR="00D257C8" w:rsidRPr="00D257C8" w:rsidDel="00ED346B">
          <w:rPr>
            <w:rFonts w:ascii="Times New Roman" w:hAnsi="Times New Roman" w:cs="Times New Roman"/>
            <w:bCs/>
            <w:noProof/>
          </w:rPr>
          <w:delText>K. M. Nielsen et al., 2007; Strickler et al., 2015)</w:delText>
        </w:r>
        <w:r w:rsidR="00D257C8" w:rsidDel="00ED346B">
          <w:rPr>
            <w:rFonts w:ascii="Times New Roman" w:hAnsi="Times New Roman" w:cs="Times New Roman"/>
            <w:bCs/>
          </w:rPr>
          <w:fldChar w:fldCharType="end"/>
        </w:r>
        <w:r w:rsidR="00D257C8" w:rsidDel="00ED346B">
          <w:rPr>
            <w:rFonts w:ascii="Times New Roman" w:hAnsi="Times New Roman" w:cs="Times New Roman"/>
            <w:bCs/>
          </w:rPr>
          <w:delText>.</w:delText>
        </w:r>
        <w:r w:rsidDel="00ED346B">
          <w:rPr>
            <w:rFonts w:ascii="Times New Roman" w:hAnsi="Times New Roman" w:cs="Times New Roman"/>
            <w:bCs/>
          </w:rPr>
          <w:delText xml:space="preserve"> </w:delText>
        </w:r>
      </w:del>
      <w:del w:id="706" w:author="Ana Miller-Ter Kuile" w:date="2020-12-04T10:12:00Z">
        <w:r w:rsidDel="00192EFC">
          <w:rPr>
            <w:rFonts w:ascii="Times New Roman" w:hAnsi="Times New Roman" w:cs="Times New Roman"/>
            <w:bCs/>
          </w:rPr>
          <w:delText xml:space="preserve">Ecological factors of an environment or consumer could shape contamination risk as well, including diet density, consumer-diet population ratios, consumer-diet body size ratios, interaction frequency, </w:delText>
        </w:r>
        <w:r w:rsidR="00C973F8" w:rsidDel="00192EFC">
          <w:rPr>
            <w:rFonts w:ascii="Times New Roman" w:hAnsi="Times New Roman" w:cs="Times New Roman"/>
            <w:bCs/>
          </w:rPr>
          <w:delText>and hunting mode</w:delText>
        </w:r>
        <w:r w:rsidR="005C7D4F" w:rsidDel="00192EFC">
          <w:rPr>
            <w:rFonts w:ascii="Times New Roman" w:hAnsi="Times New Roman" w:cs="Times New Roman"/>
            <w:bCs/>
          </w:rPr>
          <w:delText>. All of these ecological factors</w:delText>
        </w:r>
        <w:r w:rsidDel="00192EFC">
          <w:rPr>
            <w:rFonts w:ascii="Times New Roman" w:hAnsi="Times New Roman" w:cs="Times New Roman"/>
            <w:bCs/>
          </w:rPr>
          <w:delText xml:space="preserve"> can alter contact probability and handling times as well as the likelihood that contaminants will hide diet items that were consumed f</w:delText>
        </w:r>
      </w:del>
      <w:del w:id="707" w:author="Ana Miller-Ter Kuile" w:date="2020-11-30T12:58:00Z">
        <w:r w:rsidDel="00426038">
          <w:rPr>
            <w:rFonts w:ascii="Times New Roman" w:hAnsi="Times New Roman" w:cs="Times New Roman"/>
            <w:bCs/>
          </w:rPr>
          <w:delText>a</w:delText>
        </w:r>
      </w:del>
      <w:del w:id="708" w:author="Ana Miller-Ter Kuile" w:date="2020-12-04T10:12:00Z">
        <w:r w:rsidDel="00192EFC">
          <w:rPr>
            <w:rFonts w:ascii="Times New Roman" w:hAnsi="Times New Roman" w:cs="Times New Roman"/>
            <w:bCs/>
          </w:rPr>
          <w:delText xml:space="preserve">rther back in time </w:delText>
        </w:r>
        <w:r w:rsidR="00D257C8" w:rsidDel="00192EFC">
          <w:rPr>
            <w:rFonts w:ascii="Times New Roman" w:hAnsi="Times New Roman" w:cs="Times New Roman"/>
            <w:bCs/>
          </w:rPr>
          <w:fldChar w:fldCharType="begin" w:fldLock="1"/>
        </w:r>
        <w:r w:rsidR="00910D7D" w:rsidDel="00192EFC">
          <w:rPr>
            <w:rFonts w:ascii="Times New Roman" w:hAnsi="Times New Roman" w:cs="Times New Roman"/>
            <w:bCs/>
          </w:rPr>
          <w:del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analysis","type":"article-journal","volume":"12"},"uris":["http://www.mendeley.com/documents/?uuid=aa9e793b-f6f2-4874-b805-aea6ae9ee10b"]},{"id":"ITEM-3","itemData":{"DOI":"10.1139/cjfas-55-7-1695","ISSN":"0706652X","abstract":"Capture success, handling time, prey vulnerability, and prey profitability were examined as a function of prey length/predator length ratio for age-0 juvenile bluefish (Pomatomus saltatrix) feeding on juvenile striped bass (Morone saxatilis) and Atlantic silverside (Menidia menidia).","author":[{"dropping-particle":"","family":"Scharf","given":"Frederick S.","non-dropping-particle":"","parse-names":false,"suffix":""},{"dropping-particle":"","family":"Buckel","given":"Jeffrey A.","non-dropping-particle":"","parse-names":false,"suffix":""},{"dropping-particle":"","family":"Juanes","given":"Francis","non-dropping-particle":"","parse-names":false,"suffix":""},{"dropping-particle":"","family":"Conover","given":"David O.","non-dropping-particle":"","parse-names":false,"suffix":""}],"container-title":"Canadian Journal of Fisheries and Aquatic Sciences","id":"ITEM-3","issue":"7","issued":{"date-parts":[["1998"]]},"page":"1695-1703","title":"Predation by juvenile piscivorous bluefish (&lt;i&gt;Pomatomus saltatrix&lt;/i&gt;): the influence of prey to predator size ratio and prey type on predator capture success and prey profitability","type":"article-journal","volume":"55"},"uris":["http://www.mendeley.com/documents/?uuid=853fb70b-2a1d-4c75-bd19-9510e5eaff82"]},{"id":"ITEM-4","itemData":{"DOI":"10.1890/0012-9615(2002)072[0095:PFRDBH]2.0.CO;2","ISSN":"00129615","abstract":"We present a handy mechanistic functional response model that realistically incorporates handling (i.e., attacking and eating) and digesting prey. We briefly review current functional response theory and thereby demonstrate that such a model has been lacking so far. In our model, we treat digestion as a background process that does not prevent further foraging activities (i.e., searching and handling). Instead, we let the hunger level determine the probability that the predator searches for new prey. Additionally, our model takes into account time wasted through unsuccessful attacks. Since a main assumption of our model is that the predator's hunger is in a steady state, we term it the steady-state satiation (SSS) equation. The SSS equation yields a new formula for the asymptotic maximum predation rate (i.e., asymptotic maximum number of prey eaten per unit time, for prey density approaching infinity). According to this formula, maximum predation rate is determined not by the sum of the time spent for handling and digesting prey, but solely by the larger of these two terms. As a consequence, predators can be categorized into two types: handling-limited predators (where maximum predation rate is limited by handling time) and digestion-limited predators (where maximum predation rate is limited by digestion time). We give examples of both predator types. Based on available data, we suggest that most predators are digestion limited. The SSS equation is a conceptual mechanistic model. Two possible applications of this model are that (1) it can be used to calculate the effects of changing predator or prey characteristics (e.g., defenses) on predation rate and (2) optimal foraging models based on the SSS equation are testable alternatives to other approaches. This may improve optimal foraging theory, since one of its major problems has been the lack of alternative models.","author":[{"dropping-particle":"","family":"Jeschke","given":"Jonathan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Monographs","id":"ITEM-4","issue":"1","issued":{"date-parts":[["2002"]]},"page":"95-112","title":"Predator functional responses: Discriminating between handling and digesting prey","type":"article-journal","volume":"72"},"uris":["http://www.mendeley.com/documents/?uuid=c75db069-27dc-4963-871d-b26d8728aeeb"]},{"id":"ITEM-5","itemData":{"ISSN":"1210-5759","abstract":"Feeding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Entomology","id":"ITEM-5","issued":{"date-parts":[["1993"]]},"page":"471-476","title":"Functional response, multiple feeding and wasteful killing in a wolf spider (Araneae: Lycosidae)","type":"article-journal","volume":"90"},"uris":["http://www.mendeley.com/documents/?uuid=d4188fc3-5f35-4e1e-b2fc-73cd0280f8d0"]},{"id":"ITEM-6","itemData":{"DOI":"10.1371/journal.pone.0196589","ISBN":"1111111111","ISSN":"19326203","abstract":"Molecular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ONE","id":"ITEM-6","issue":"5","issued":{"date-parts":[["2018"]]},"page":"1-16","title":"Molecular gut content analysis of different spider body parts","type":"article-journal","volume":"13"},"uris":["http://www.mendeley.com/documents/?uuid=ef286e94-13cb-42a6-85e3-2c16dd16952f"]},{"id":"ITEM-7","itemData":{"DOI":"10.1016/S0169-5347(00)01908-X","ISSN":"01695347","PMID":"10884706","abstract":"To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Evolution","id":"ITEM-7","issue":"8","issued":{"date-parts":[["2000"]]},"page":"337-341","title":"The nature of predation: Prey dependent, ratio dependent or neither?","type":"article-journal","volume":"15"},"uris":["http://www.mendeley.com/documents/?uuid=472e0939-4534-46eb-926e-5074a7555532"]}],"mendeley":{"formattedCitation":"(Abrams &amp; Ginzburg, 2000; Greenstone et al., 2011, 2012; Jeschke et al., 2002; Macías-Hernández et al., 2018; Samu &amp; Biro, 1993; Scharf et al., 1998)","plainTextFormattedCitation":"(Abrams &amp; Ginzburg, 2000; Greenstone et al., 2011, 2012; Jeschke et al., 2002; Macías-Hernández et al., 2018; Samu &amp; Biro, 1993; Scharf et al., 1998)","previouslyFormattedCitation":"(Abrams &amp; Ginzburg, 2000; Greenstone et al., 2011, 2012; Jeschke et al., 2002; Macías-Hernández et al., 2018; Samu &amp; Biro, 1993; Scharf et al., 1998)"},"properties":{"noteIndex":0},"schema":"https://github.com/citation-style-language/schema/raw/master/csl-citation.json"}</w:delInstrText>
        </w:r>
        <w:r w:rsidR="00D257C8" w:rsidDel="00192EFC">
          <w:rPr>
            <w:rFonts w:ascii="Times New Roman" w:hAnsi="Times New Roman" w:cs="Times New Roman"/>
            <w:bCs/>
          </w:rPr>
          <w:fldChar w:fldCharType="separate"/>
        </w:r>
        <w:r w:rsidR="00D257C8" w:rsidRPr="00D257C8" w:rsidDel="00192EFC">
          <w:rPr>
            <w:rFonts w:ascii="Times New Roman" w:hAnsi="Times New Roman" w:cs="Times New Roman"/>
            <w:bCs/>
            <w:noProof/>
          </w:rPr>
          <w:delText>(Abrams &amp; Ginzburg, 2000; Greenstone et al., 2011, 2012; Jeschke et al., 2002; Macías-Hernández et al., 2018; Samu &amp; Biro, 1993; Scharf et al., 1998)</w:delText>
        </w:r>
        <w:r w:rsidR="00D257C8" w:rsidDel="00192EFC">
          <w:rPr>
            <w:rFonts w:ascii="Times New Roman" w:hAnsi="Times New Roman" w:cs="Times New Roman"/>
            <w:bCs/>
          </w:rPr>
          <w:fldChar w:fldCharType="end"/>
        </w:r>
        <w:r w:rsidR="00D257C8" w:rsidDel="00192EFC">
          <w:rPr>
            <w:rFonts w:ascii="Times New Roman" w:hAnsi="Times New Roman" w:cs="Times New Roman"/>
            <w:bCs/>
          </w:rPr>
          <w:delText>.</w:delText>
        </w:r>
        <w:r w:rsidDel="00192EFC">
          <w:rPr>
            <w:rFonts w:ascii="Times New Roman" w:hAnsi="Times New Roman" w:cs="Times New Roman"/>
            <w:bCs/>
          </w:rPr>
          <w:delText xml:space="preserve"> Considering these aspects of any environment </w:delText>
        </w:r>
        <w:r w:rsidR="005C7D4F" w:rsidDel="00192EFC">
          <w:rPr>
            <w:rFonts w:ascii="Times New Roman" w:hAnsi="Times New Roman" w:cs="Times New Roman"/>
            <w:bCs/>
          </w:rPr>
          <w:delText xml:space="preserve">or consumer </w:delText>
        </w:r>
        <w:r w:rsidDel="00192EFC">
          <w:rPr>
            <w:rFonts w:ascii="Times New Roman" w:hAnsi="Times New Roman" w:cs="Times New Roman"/>
            <w:bCs/>
          </w:rPr>
          <w:delText xml:space="preserve">prior to </w:delText>
        </w:r>
        <w:r w:rsidR="009D1EEB" w:rsidDel="00192EFC">
          <w:rPr>
            <w:rFonts w:ascii="Times New Roman" w:hAnsi="Times New Roman" w:cs="Times New Roman"/>
            <w:bCs/>
          </w:rPr>
          <w:delText>conducting</w:delText>
        </w:r>
        <w:r w:rsidDel="00192EFC">
          <w:rPr>
            <w:rFonts w:ascii="Times New Roman" w:hAnsi="Times New Roman" w:cs="Times New Roman"/>
            <w:bCs/>
          </w:rPr>
          <w:delText xml:space="preserve"> a </w:delText>
        </w:r>
        <w:r w:rsidR="009D1EEB" w:rsidDel="00192EFC">
          <w:rPr>
            <w:rFonts w:ascii="Times New Roman" w:hAnsi="Times New Roman" w:cs="Times New Roman"/>
            <w:bCs/>
          </w:rPr>
          <w:delText xml:space="preserve">diet </w:delText>
        </w:r>
        <w:r w:rsidDel="00192EFC">
          <w:rPr>
            <w:rFonts w:ascii="Times New Roman" w:hAnsi="Times New Roman" w:cs="Times New Roman"/>
            <w:bCs/>
          </w:rPr>
          <w:delText>DNA metabarcoding study is key in confidently assigning consumptive interactions</w:delText>
        </w:r>
        <w:r w:rsidR="00E22A17" w:rsidDel="00192EFC">
          <w:rPr>
            <w:rFonts w:ascii="Times New Roman" w:hAnsi="Times New Roman" w:cs="Times New Roman"/>
            <w:bCs/>
          </w:rPr>
          <w:delText xml:space="preserve"> and could help build predictive frameworks of </w:delText>
        </w:r>
        <w:r w:rsidR="005C7D4F" w:rsidDel="00192EFC">
          <w:rPr>
            <w:rFonts w:ascii="Times New Roman" w:hAnsi="Times New Roman" w:cs="Times New Roman"/>
            <w:bCs/>
          </w:rPr>
          <w:delText xml:space="preserve">contexts </w:delText>
        </w:r>
        <w:r w:rsidR="00E22A17" w:rsidDel="00192EFC">
          <w:rPr>
            <w:rFonts w:ascii="Times New Roman" w:hAnsi="Times New Roman" w:cs="Times New Roman"/>
            <w:bCs/>
          </w:rPr>
          <w:delText>when surface sterilization may be necessary.</w:delText>
        </w:r>
        <w:r w:rsidR="00BF536A" w:rsidDel="00192EFC">
          <w:rPr>
            <w:rFonts w:ascii="Times New Roman" w:hAnsi="Times New Roman" w:cs="Times New Roman"/>
            <w:bCs/>
          </w:rPr>
          <w:delText xml:space="preserve"> </w:delText>
        </w:r>
      </w:del>
    </w:p>
    <w:p w14:paraId="59F3A117" w14:textId="77777777" w:rsidR="00CC3B68" w:rsidDel="00183ED8" w:rsidRDefault="00CC3B68" w:rsidP="001A318B">
      <w:pPr>
        <w:spacing w:line="480" w:lineRule="auto"/>
        <w:rPr>
          <w:del w:id="709" w:author="Ana Miller-Ter Kuile" w:date="2020-12-04T09:48:00Z"/>
          <w:rFonts w:ascii="Times New Roman" w:hAnsi="Times New Roman" w:cs="Times New Roman"/>
          <w:bCs/>
        </w:rPr>
      </w:pPr>
    </w:p>
    <w:p w14:paraId="35E9A251" w14:textId="5AAB920E" w:rsidR="00583031" w:rsidRPr="009A37DF" w:rsidDel="00ED346B" w:rsidRDefault="00583031" w:rsidP="001A318B">
      <w:pPr>
        <w:spacing w:line="480" w:lineRule="auto"/>
        <w:rPr>
          <w:del w:id="710" w:author="Ana Miller-Ter Kuile" w:date="2020-12-04T09:44:00Z"/>
          <w:rFonts w:ascii="Times New Roman" w:hAnsi="Times New Roman" w:cs="Times New Roman"/>
          <w:bCs/>
        </w:rPr>
      </w:pPr>
      <w:moveFromRangeStart w:id="711" w:author="Ana Miller-Ter Kuile" w:date="2020-12-04T09:36:00Z" w:name="move57967007"/>
      <w:moveFrom w:id="712" w:author="Ana Miller-Ter Kuile" w:date="2020-12-04T09:36:00Z">
        <w:r w:rsidDel="002242CC">
          <w:rPr>
            <w:rFonts w:ascii="Times New Roman" w:hAnsi="Times New Roman" w:cs="Times New Roman"/>
            <w:bCs/>
          </w:rPr>
          <w:t>Future work</w:t>
        </w:r>
        <w:r w:rsidR="00354772" w:rsidDel="002242CC">
          <w:rPr>
            <w:rFonts w:ascii="Times New Roman" w:hAnsi="Times New Roman" w:cs="Times New Roman"/>
            <w:bCs/>
          </w:rPr>
          <w:t xml:space="preserve"> on surface </w:t>
        </w:r>
        <w:r w:rsidR="00EE45CA" w:rsidDel="002242CC">
          <w:rPr>
            <w:rFonts w:ascii="Times New Roman" w:hAnsi="Times New Roman" w:cs="Times New Roman"/>
            <w:bCs/>
          </w:rPr>
          <w:t>sterilization in diet DNA metabarcoding (particularly when extracting DNA from full body parts)</w:t>
        </w:r>
        <w:r w:rsidR="009F1514" w:rsidDel="002242CC">
          <w:rPr>
            <w:rFonts w:ascii="Times New Roman" w:hAnsi="Times New Roman" w:cs="Times New Roman"/>
            <w:bCs/>
          </w:rPr>
          <w:t xml:space="preserve"> s</w:t>
        </w:r>
        <w:r w:rsidDel="002242CC">
          <w:rPr>
            <w:rFonts w:ascii="Times New Roman" w:hAnsi="Times New Roman" w:cs="Times New Roman"/>
            <w:bCs/>
          </w:rPr>
          <w:t>hould determine mechanisms and factors influencing contamination risk, such as factors contributing to contaminant persistence</w:t>
        </w:r>
        <w:r w:rsidR="00910D7D" w:rsidDel="002242CC">
          <w:rPr>
            <w:rFonts w:ascii="Times New Roman" w:hAnsi="Times New Roman" w:cs="Times New Roman"/>
            <w:bCs/>
          </w:rPr>
          <w:t xml:space="preserve"> </w:t>
        </w:r>
        <w:r w:rsidR="00910D7D" w:rsidDel="002242CC">
          <w:rPr>
            <w:rFonts w:ascii="Times New Roman" w:hAnsi="Times New Roman" w:cs="Times New Roman"/>
            <w:bCs/>
          </w:rPr>
          <w:fldChar w:fldCharType="begin" w:fldLock="1"/>
        </w:r>
        <w:r w:rsidR="00910D7D" w:rsidRPr="00EB252A" w:rsidDel="002242CC">
          <w:rPr>
            <w:rFonts w:ascii="Times New Roman" w:hAnsi="Times New Roman" w:cs="Times New Roman"/>
            <w:bCs/>
          </w:rPr>
          <w:instrText>ADDIN CSL_CITATION {"citationItems":[{"id":"ITEM-1","itemData":</w:instrText>
        </w:r>
        <w:r w:rsidR="00910D7D" w:rsidRPr="006D08C1" w:rsidDel="002242CC">
          <w:rPr>
            <w:rFonts w:ascii="Times New Roman" w:hAnsi="Times New Roman" w:cs="Times New Roman"/>
            <w:bCs/>
          </w:rPr>
          <w:instrText>{"DOI":"10.1038/s42003-018-0192-6","ISSN":"23993642","PMID":"30417122","abstract":"As environmental DNA (eDNA) becomes an increasingly valuable resource for marine ecosystem monitoring, understanding</w:instrText>
        </w:r>
        <w:r w:rsidR="00910D7D" w:rsidRPr="00AE12B6" w:rsidDel="002242CC">
          <w:rPr>
            <w:rFonts w:ascii="Times New Roman" w:hAnsi="Times New Roman" w:cs="Times New Roman"/>
            <w:bCs/>
          </w:rPr>
          <w:instrText xml:space="preserve"> variation in its persistence across contrasting environments is critical. Here, we quantify the breakdown of macrobial eDNA over a spatio-temporal axis of locally extreme conditions, varying from ocean-influenced offshore to urban-inshore, and between winter and summer. We report that eDNA degrades 1.6 times fa</w:instrText>
        </w:r>
        <w:r w:rsidR="00910D7D" w:rsidRPr="00151093" w:rsidDel="002242CC">
          <w:rPr>
            <w:rFonts w:ascii="Times New Roman" w:hAnsi="Times New Roman" w:cs="Times New Roman"/>
            <w:bCs/>
          </w:rPr>
          <w:instrText>ster in the inshore environment than the offshore environment, but contrary to expectation we find no difference over season. Analysis of environmental covariables show a spatial gradient of salinity and a temporal gradient of pH, with salinity—or the biotic correlates thereof—most important. Based on our estimated inshore eDNA half-life and naturally occurring eDNA concentrations, we estimate that eDNA may be detected for around 48 h, offering potential to collect ecological community data of high local fidelity. We conclude by placing these results in the context of previously published eDNA decay rates.","author":[{"dropping-particle":"","family":"Collins","given":"Rupert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w:instrText>
        </w:r>
        <w:r w:rsidR="00910D7D" w:rsidRPr="00F626EA" w:rsidDel="002242CC">
          <w:rPr>
            <w:rFonts w:ascii="Times New Roman" w:hAnsi="Times New Roman" w:cs="Times New Roman"/>
            <w:bCs/>
          </w:rPr>
          <w:instrText>],"container-title":"Communications Biology","id":"ITEM-1","issue":"1","issued":{"date-parts":[["20</w:instrText>
        </w:r>
        <w:r w:rsidR="00910D7D" w:rsidRPr="00844B37" w:rsidDel="002242CC">
          <w:rPr>
            <w:rFonts w:ascii="Times New Roman" w:hAnsi="Times New Roman" w:cs="Times New Roman"/>
            <w:bCs/>
          </w:rPr>
          <w:instrText>18"]]},"page":"1-11","publisher":"Springer US","title":"Persistence of environmental DNA in marine systems","type":"article-journal","volume":"1"},"uris":["http://www.mendeley.com/documents/?uuid=34632869-3367-49cb-baad-3354f346eb47"]},{"id":"ITEM-2","itemData":{"DOI":"10.1016/j.</w:instrText>
        </w:r>
        <w:r w:rsidR="00910D7D" w:rsidRPr="004300DF" w:rsidDel="002242CC">
          <w:rPr>
            <w:rFonts w:ascii="Times New Roman" w:hAnsi="Times New Roman" w:cs="Times New Roman"/>
            <w:bCs/>
          </w:rPr>
          <w:instrText>biocon.2014.1</w:instrText>
        </w:r>
        <w:r w:rsidR="00910D7D" w:rsidRPr="00183ED8" w:rsidDel="002242CC">
          <w:rPr>
            <w:rFonts w:ascii="Times New Roman" w:hAnsi="Times New Roman" w:cs="Times New Roman"/>
            <w:bCs/>
          </w:rPr>
          <w:instrText>1.038","ISSN":"00063207","abstract":"Environmental DNA (eDNA) degradation is a primary mechanism limiting the detection of rare species using eDNA techniques. To better understand the environmental drivers of eDNA degradation, we conducted a laboratory experiment to quantify degradation rates. We held bullfrog (Lithobates catesbeianus) tadpoles in microcosms, then removed the tadpoles and assigned the microcosms to three levels each of temperature, ultraviolet B (UV-B) radiation, and pH in a full factorial design. We collected water samples from each microcosm at six time steps (0 to 58. days). In all microcosms, most degradation occurred in the first three to 10. days of the experiment, but eDNA remained detectable after 58. days in some treatments. Degradation rates were lowest under cold temperatures (5. °C), low UV-B levels, and alkaline conditions. Higher degradation rates were associated with factors that contribute to favorable environments for microbial growth (higher temperatures, neutral pH, moderately high UV-B), indicating that the effects of these factors may be biologically mediated. The results of this experiment indicate that aquatic habitats that are colder, more protected from solar radiation, and more alkaline are likely to hold detectable amounts of eDNA longer than those that are warmer, sunnier, and neutral or acidic. These results can be used to facilitate better characterization of environmental conditions that reduce eDNA persistence, improved design of temporal sampling intervals and inference, and more robust detection of aquatic species with eDNA methods.","author":[{"dropping-particle":"","family":"Strickler","given":"Katherine M.","non-dropping-particle":"","parse-names":false,"suffix":""},{"dropping-particle":"","family":"Fremier","given":"Alexander K.","non-dropping-particle":"","parse-names":false,"suffix":""},{"dropping-particle":"","family":"Goldberg","given":"Caren S.","non-dropping-particle":"","parse-names":false,"suffix":""}],"container-title":"Biological Conservation","id":"ITEM-2","issued":{"date-parts":[["2015"]]},"page":"85-92","publisher":"Elsevier Ltd","title":"Quantifying effects of UV-B, temperature, and pH on eDNA degradation in aquatic microcosms","type":"article-journal","volume":"183"},"uris":["http://www.mendeley.com/documents/?uuid=fb596833-952d-417e-8188-87766a9892a6"]},{"id":"ITEM-3","itemData":{"DOI":"10.1371/journal.pone.0195529","ISBN":"1111111111","ISSN":"19326203","abstract":"The use of environmental DNA (eDNA) as a species detection tool is attracting attention from both scientific and applied fields, especially for detecting invasive or rare species. In order to use eDNA as an efficient and reliable tool, however, we need to understand its origin and state as well as factors affecting its degradation. Various biotic and abiotic environmental factors have been proposed to affect degradation of eDNA in aquatic environments and thus to influence detection rates of species. Here, we were interested in two of them, namely UV light, which can break down DNA, and the presence of filter feeders, which can remove DNA and DNA-bound particles. A few, mostly laboratory-based studies have found minor effects of UVB on the degradation of eDNA. Ultraviolet A radiation (UVA), however, has been neglected although it also causes DNA lesions and is 10- to 100-fold more prevalent than UVB when reaching the earth’s surface. Filter feeders are common in aquatic ecosystem, but their effects on eDNA has hitherto been ignored. We conducted a full-factorial aquatic mesocosm experiment under near-natural outdoor conditions manipulating UV radiation as well as the presence of Dreissena polymorpha, a strong filter feeder capable of filtering cells or organelles containing DNA. Surprisingly, we found that neither UV radiation nor the presence of the filter feeder affected eDNA-based detection rates of macroinvertebrates, even though the experiment took place in summer when UV radiation intensity and filtration activity is high for the chosen experimental site and conditions. These results, in combination with studies from marine or laboratory settings finding no effect of sunlight and its UV components on the detectability of eDNA, suggest that eDNA based species assessments could be relatively robust with respect to our two factors studied.","author":[{"dropping-particle":"","family":"Mächler","given":"Elvira","non-dropping-particle":"","parse-names":false,"suffix":""},{"dropping-particle":"","family":"Osathanunkul","given":"Maslin","non-dropping-particle":"","parse-names":false,"suffix":""},{"dropping-particle":"","family":"Altermatt","given":"Florian","non-dropping-particle":"","parse-names":false,"suffix":""}],"container-title":"PLoS ONE","id":"ITEM-3","issue":"4","issued":{"date-parts":[["2018"]]},"page":"1-15","title":"Shedding light on eDNA: neither natural levels of UV radiation nor the presence of a filter feeder affect eDNA-based detection of aquatic organisms","type":"article-journal","volume":"13"},"uris":["http://www.mendeley.com/documents/?uuid=400afefd-c504-464f-a83c-061027fdffd2"]},{"id":"ITEM-4","itemData":{"DOI":"10.1111/1755-0998.12159","ISSN":"1755098X","abstract":"Environmental DNA (eDNA) methods for detecting and estimating abundance of aquatic species are emerging rapidly, but little is known about how processes such as secretion rate, environmental degradation, and time since colonization or extirpation from a given site affect eDNA measurements. Using stream-dwelling salamanders and quantitative PCR (qPCR) analysis, we conducted three experiments to assess eDNA: (i) production rate; (ii) persistence time under different temperature and light conditions; and (iii) detectability and concentration through time following experimental introduction and removal of salamanders into previously unoccupied streams. We found that 44-50 g individuals held in aquaria produced 77 ng eDNA/h for 2 h, after which production either slowed considerably or began to equilibrate with degradation. eDNA in both full-sun and shaded treatments degraded exponentially to &lt;1% of the original concentration after 3 days. eDNA was no longer detectable in full-sun samples after 8 days, whereas eDNA was detected in 20% of shaded samples after 11 days and 100% of refrigerated control samples after 18 days. When translocated into unoccupied streams, salamanders were detectable after 6 h, but only when densities were relatively high (0.2481 individuals/m2) and when samples were collected within 5 m of the animals. Concentrations of eDNA detected were very low and increased steadily from 6-24 h after introduction, reaching 0.0022 ng/L. Within 1 h of removing salamanders from the stream, eDNA was no longer detectable. These results suggest that eDNA detectability and concentration depend on production rates of individuals, environmental conditions, density of animals, and their residence time. © 2014 John Wiley &amp; Sons Ltd. This article is a U.S. Government work and is in the public domain in the USA.","author":[{"dropping-particle":"","family":"Pilliod","given":"David S.","non-dropping-particle":"","parse-names":false,"suffix":""},{"dropping-particle":"","family":"Goldberg","given":"Caren S.","non-dropping-particle":"","parse-names":false,"suffix":""},{"dropping-particle":"","family":"Arkle","given":"Robert S.","non-dropping-particle":"","parse-names":false,"suffix":""},{"dropping-particle":"","family":"Waits","given":"Lisette P.","non-dropping-particle":"","parse-names":false,"suffix":""}],"container-title":"Molecular Ecology Resources","id":"ITEM-4","issue":"1","issued":{"date-parts":[["2014"]]},"page":"109-116","title":"Factors influencing detection of eDNA from a stream-dwelling amphibian","type":"article-journal","volume":"14"},"uris":["http://www.mendeley.com/documents/?uuid=9a0c07f4-a5ae-4134-b352-abe4cb6d5b81"]}],"mendeley":{"formattedCitation":"(Collins et al., 2018; Mächler et al., 2018; Pilliod et al., 2014; Strickler et al., 2015)","plainTextFormattedCitation":"(Collins et al., 2018; Mächler et al., 2018; Pilliod et al., 2014; Strickler et al., 2015)","previouslyFormattedCitation":"(Collins et al., 2018; Mächler et al., 2018; Pilliod et al., 2014; Strickler et al., 2015)"},"properties":{"noteIndex":0},"schema":"https://github.com/citation-style-language/schema/raw/master/csl-citation.json"}</w:instrText>
        </w:r>
        <w:r w:rsidR="00910D7D" w:rsidDel="002242CC">
          <w:rPr>
            <w:rFonts w:ascii="Times New Roman" w:hAnsi="Times New Roman" w:cs="Times New Roman"/>
            <w:bCs/>
          </w:rPr>
          <w:fldChar w:fldCharType="separate"/>
        </w:r>
        <w:r w:rsidR="00910D7D" w:rsidRPr="00EB252A" w:rsidDel="002242CC">
          <w:rPr>
            <w:rFonts w:ascii="Times New Roman" w:hAnsi="Times New Roman" w:cs="Times New Roman"/>
            <w:bCs/>
            <w:noProof/>
          </w:rPr>
          <w:t>(Collins et al., 2018; Mächler e</w:t>
        </w:r>
        <w:r w:rsidR="00910D7D" w:rsidRPr="006D08C1" w:rsidDel="002242CC">
          <w:rPr>
            <w:rFonts w:ascii="Times New Roman" w:hAnsi="Times New Roman" w:cs="Times New Roman"/>
            <w:bCs/>
            <w:noProof/>
          </w:rPr>
          <w:t>t al., 2018; Pilliod et al., 2014; Strickler et al., 2015)</w:t>
        </w:r>
        <w:r w:rsidR="00910D7D" w:rsidDel="002242CC">
          <w:rPr>
            <w:rFonts w:ascii="Times New Roman" w:hAnsi="Times New Roman" w:cs="Times New Roman"/>
            <w:bCs/>
          </w:rPr>
          <w:fldChar w:fldCharType="end"/>
        </w:r>
        <w:r w:rsidDel="002242CC">
          <w:rPr>
            <w:rFonts w:ascii="Times New Roman" w:hAnsi="Times New Roman" w:cs="Times New Roman"/>
            <w:bCs/>
          </w:rPr>
          <w:t xml:space="preserve"> or ecological or methodological factors contributing to contamination </w:t>
        </w:r>
        <w:r w:rsidR="005C7D4F" w:rsidDel="002242CC">
          <w:rPr>
            <w:rFonts w:ascii="Times New Roman" w:hAnsi="Times New Roman" w:cs="Times New Roman"/>
            <w:bCs/>
          </w:rPr>
          <w:t>contact</w:t>
        </w:r>
        <w:r w:rsidDel="002242CC">
          <w:rPr>
            <w:rFonts w:ascii="Times New Roman" w:hAnsi="Times New Roman" w:cs="Times New Roman"/>
            <w:bCs/>
          </w:rPr>
          <w:t xml:space="preserve"> and abundance </w:t>
        </w:r>
        <w:r w:rsidR="00910D7D" w:rsidDel="002242CC">
          <w:rPr>
            <w:rFonts w:ascii="Times New Roman" w:hAnsi="Times New Roman" w:cs="Times New Roman"/>
            <w:bCs/>
          </w:rPr>
          <w:fldChar w:fldCharType="begin" w:fldLock="1"/>
        </w:r>
        <w:r w:rsidR="00910D7D" w:rsidDel="002242CC">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analysis","type":"article-journal","volume":"12"},"uris":["http://www.mendeley.com/documents/?uuid=aa9e793b-f6f2-4874-b805-aea6ae9ee10b"]},{"id":"ITEM-2","itemData":{"DOI":"10.1002/ece3.3192","ISSN":"20457758","abstract":"Environmental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Evolution","id":"ITEM-2","issue":"17","issued":{"date-parts":[["2017"]]},"page":"6918-6926","title":"Sorting things out: Assessing effects of unequal specimen biomass on DNA metabarcoding","type":"article-journal","volume":"7"},"uris":["http://www.mendeley.com/documents/?uuid=058c69cc-b8ff-4a8f-996f-2e1024b5c941"]}],"mendeley":{"formattedCitation":"(Elbrecht et al., 2017; Greenstone et al., 2012)","plainTextFormattedCitation":"(Elbrecht et al., 2017; Greenstone et al., 2012)","previouslyFormattedCitation":"(Elbrecht et al., 2017; Greenstone et al., 2012)"},"properties":{"noteIndex":0},"schema":"https://github.com/citation-style-language/schema/raw/master/csl-citation.json"}</w:instrText>
        </w:r>
        <w:r w:rsidR="00910D7D" w:rsidDel="002242CC">
          <w:rPr>
            <w:rFonts w:ascii="Times New Roman" w:hAnsi="Times New Roman" w:cs="Times New Roman"/>
            <w:bCs/>
          </w:rPr>
          <w:fldChar w:fldCharType="separate"/>
        </w:r>
        <w:r w:rsidR="00910D7D" w:rsidRPr="00910D7D" w:rsidDel="002242CC">
          <w:rPr>
            <w:rFonts w:ascii="Times New Roman" w:hAnsi="Times New Roman" w:cs="Times New Roman"/>
            <w:bCs/>
            <w:noProof/>
          </w:rPr>
          <w:t>(Elbrecht et al., 2017; Greenstone et al., 2012)</w:t>
        </w:r>
        <w:r w:rsidR="00910D7D" w:rsidDel="002242CC">
          <w:rPr>
            <w:rFonts w:ascii="Times New Roman" w:hAnsi="Times New Roman" w:cs="Times New Roman"/>
            <w:bCs/>
          </w:rPr>
          <w:fldChar w:fldCharType="end"/>
        </w:r>
        <w:del w:id="713" w:author="Ana Miller-Ter Kuile" w:date="2020-12-04T09:48:00Z">
          <w:r w:rsidDel="00183ED8">
            <w:rPr>
              <w:rFonts w:ascii="Times New Roman" w:hAnsi="Times New Roman" w:cs="Times New Roman"/>
              <w:bCs/>
            </w:rPr>
            <w:delText xml:space="preserve">. </w:delText>
          </w:r>
        </w:del>
      </w:moveFrom>
      <w:moveFromRangeEnd w:id="711"/>
      <w:del w:id="714" w:author="Ana Miller-Ter Kuile" w:date="2020-12-04T09:35:00Z">
        <w:r w:rsidDel="002242CC">
          <w:rPr>
            <w:rFonts w:ascii="Times New Roman" w:hAnsi="Times New Roman" w:cs="Times New Roman"/>
            <w:bCs/>
          </w:rPr>
          <w:delText xml:space="preserve">Given the low time and effort involved in pursuing </w:delText>
        </w:r>
        <w:r w:rsidR="005C7D4F" w:rsidDel="002242CC">
          <w:rPr>
            <w:rFonts w:ascii="Times New Roman" w:hAnsi="Times New Roman" w:cs="Times New Roman"/>
            <w:bCs/>
          </w:rPr>
          <w:delText xml:space="preserve">the surface sterilization </w:delText>
        </w:r>
        <w:r w:rsidDel="002242CC">
          <w:rPr>
            <w:rFonts w:ascii="Times New Roman" w:hAnsi="Times New Roman" w:cs="Times New Roman"/>
            <w:bCs/>
          </w:rPr>
          <w:delText>approach</w:delText>
        </w:r>
        <w:r w:rsidR="009F1514" w:rsidDel="002242CC">
          <w:rPr>
            <w:rFonts w:ascii="Times New Roman" w:hAnsi="Times New Roman" w:cs="Times New Roman"/>
            <w:bCs/>
          </w:rPr>
          <w:delText xml:space="preserve"> </w:delText>
        </w:r>
        <w:r w:rsidR="005C7D4F" w:rsidDel="002242CC">
          <w:rPr>
            <w:rFonts w:ascii="Times New Roman" w:hAnsi="Times New Roman" w:cs="Times New Roman"/>
            <w:bCs/>
          </w:rPr>
          <w:delText xml:space="preserve">we employed </w:delText>
        </w:r>
        <w:r w:rsidR="009F1514" w:rsidDel="002242CC">
          <w:rPr>
            <w:rFonts w:ascii="Times New Roman" w:hAnsi="Times New Roman" w:cs="Times New Roman"/>
            <w:bCs/>
          </w:rPr>
          <w:delText>(~5 minutes per sample)</w:delText>
        </w:r>
        <w:r w:rsidDel="002242CC">
          <w:rPr>
            <w:rFonts w:ascii="Times New Roman" w:hAnsi="Times New Roman" w:cs="Times New Roman"/>
            <w:bCs/>
          </w:rPr>
          <w:delText>, our current recommendation (if extensive pre-trial of benefits of surface sterilization is not feasible) is to use surface sterilization in any system where it seems likely that there may be prolonged contact with potential</w:delText>
        </w:r>
        <w:r w:rsidR="00E156B6" w:rsidDel="002242CC">
          <w:rPr>
            <w:rFonts w:ascii="Times New Roman" w:hAnsi="Times New Roman" w:cs="Times New Roman"/>
            <w:bCs/>
          </w:rPr>
          <w:delText xml:space="preserve"> diet</w:delText>
        </w:r>
        <w:r w:rsidDel="002242CC">
          <w:rPr>
            <w:rFonts w:ascii="Times New Roman" w:hAnsi="Times New Roman" w:cs="Times New Roman"/>
            <w:bCs/>
          </w:rPr>
          <w:delText xml:space="preserve"> items (e.g. when small habitats are shared and in mesocosms). Our data does not suggest that there are significant downsides in terms of data quality</w:delText>
        </w:r>
        <w:r w:rsidR="00730DD1" w:rsidDel="002242CC">
          <w:rPr>
            <w:rFonts w:ascii="Times New Roman" w:hAnsi="Times New Roman" w:cs="Times New Roman"/>
            <w:bCs/>
          </w:rPr>
          <w:delText xml:space="preserve"> (i.e. sequencing depth, ASV denoising, or taxonomic assignment)</w:delText>
        </w:r>
        <w:r w:rsidDel="002242CC">
          <w:rPr>
            <w:rFonts w:ascii="Times New Roman" w:hAnsi="Times New Roman" w:cs="Times New Roman"/>
            <w:bCs/>
          </w:rPr>
          <w:delText xml:space="preserve"> from this approach.  </w:delText>
        </w:r>
      </w:del>
      <w:del w:id="715" w:author="Ana Miller-Ter Kuile" w:date="2020-12-04T09:44:00Z">
        <w:r w:rsidDel="00ED346B">
          <w:rPr>
            <w:rFonts w:ascii="Times New Roman" w:hAnsi="Times New Roman" w:cs="Times New Roman"/>
            <w:bCs/>
          </w:rPr>
          <w:delText xml:space="preserve">However, this study was not designed to look for these negative effects; thus future work should explicitly explore the potential negative effects of surface sterilization treatments on DNA degradation </w:delText>
        </w:r>
        <w:r w:rsidR="00730DD1" w:rsidDel="00ED346B">
          <w:rPr>
            <w:rFonts w:ascii="Times New Roman" w:hAnsi="Times New Roman" w:cs="Times New Roman"/>
            <w:bCs/>
          </w:rPr>
          <w:delText xml:space="preserve">versus removal </w:delText>
        </w:r>
        <w:r w:rsidDel="00ED346B">
          <w:rPr>
            <w:rFonts w:ascii="Times New Roman" w:hAnsi="Times New Roman" w:cs="Times New Roman"/>
            <w:bCs/>
          </w:rPr>
          <w:delText xml:space="preserve">due to physical or chemical treatments (e.g. Greenstone </w:delText>
        </w:r>
        <w:r w:rsidR="00910D7D" w:rsidDel="00ED346B">
          <w:rPr>
            <w:rFonts w:ascii="Times New Roman" w:hAnsi="Times New Roman" w:cs="Times New Roman"/>
            <w:bCs/>
          </w:rPr>
          <w:delText xml:space="preserve">et al., </w:delText>
        </w:r>
        <w:r w:rsidDel="00ED346B">
          <w:rPr>
            <w:rFonts w:ascii="Times New Roman" w:hAnsi="Times New Roman" w:cs="Times New Roman"/>
            <w:bCs/>
          </w:rPr>
          <w:delText xml:space="preserve">2012). </w:delText>
        </w:r>
      </w:del>
    </w:p>
    <w:p w14:paraId="38F0B3B6" w14:textId="32E05A24" w:rsidR="008E10AA" w:rsidRDefault="00583031" w:rsidP="001A318B">
      <w:pPr>
        <w:spacing w:line="480" w:lineRule="auto"/>
        <w:rPr>
          <w:rFonts w:ascii="Times New Roman" w:hAnsi="Times New Roman" w:cs="Times New Roman"/>
          <w:bCs/>
        </w:rPr>
      </w:pPr>
      <w:del w:id="716" w:author="Ana Miller-Ter Kuile" w:date="2020-12-04T09:21:00Z">
        <w:r w:rsidDel="00E70271">
          <w:rPr>
            <w:rFonts w:ascii="Times New Roman" w:hAnsi="Times New Roman" w:cs="Times New Roman"/>
            <w:bCs/>
          </w:rPr>
          <w:delText xml:space="preserve">  </w:delText>
        </w:r>
      </w:del>
    </w:p>
    <w:p w14:paraId="35F10F27" w14:textId="118DF58A" w:rsidR="0058379C"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 xml:space="preserve">comprehensive diet for a suite of consumers important to the field of food web ecology and to the maintenance of biodiversity on </w:t>
      </w:r>
      <w:r w:rsidR="00072953">
        <w:rPr>
          <w:rFonts w:ascii="Times New Roman" w:hAnsi="Times New Roman" w:cs="Times New Roman"/>
          <w:bCs/>
        </w:rPr>
        <w:lastRenderedPageBreak/>
        <w:t>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6D08C1">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selection","type":"article-journal","volume":"9"},"uris":["http://www.mendeley.com/documents/?uuid=d1795e86-ea63-47d9-9102-328ed37dd52b"]},{"id":"ITEM-2","itemData":{"author":[{"dropping-particle":"","family":"Wilson","given":"E. O.","non-dropping-particle":"","parse-names":false,"suffix":""}],"container-title":"Conservation Biology","id":"ITEM-2","issue":"4","issued":{"date-parts":[["1987"]]},"page":"344-346","title":"The little things that run the world (The importance and conservation of invertebrates)","type":"article-journal","volume":"1"},"uris":["http://www.mendeley.com/documents/?uuid=f244689a-72a0-4aff-bc4e-03d22d521752"]},{"id":"ITEM-3","itemData":{"DOI":"10.1371/journal.pone.0185809","ISBN":"1111111111","ISSN":"19326203","PMID":"29045418","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 nomic groups only, rather than changes in insect biomass which is more relevant for ecologi- 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study.Weshow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landscape.","author":[{"dropping-particle":"","family":"Hallmann","given":"Caspar A.","non-dropping-particle":"","parse-names":false,"suffix":""},{"dropping-particle":"","family":"Sorg","given":"Martin","non-dropping-particle":"","parse-names":false,"suffix":""},{"dropping-particle":"","family":"Jongejans","given":"Eelke","non-dropping-particle":"","parse-names":false,"suffix":""},{"dropping-particle":"","family":"Siepel","given":"Henk","non-dropping-particle":"","parse-names":false,"suffix":""},{"dropping-particle":"","family":"Hofland","given":"Nick","non-dropping-particle":"","parse-names":false,"suffix":""},{"dropping-particle":"","family":"Schwan","given":"Heinz","non-dropping-particle":"","parse-names":false,"suffix":""},{"dropping-particle":"","family":"Stenmans","given":"Werner","non-dropping-particle":"","parse-names":false,"suffix":""},{"dropping-particle":"","family":"Müller","given":"Andreas","non-dropping-particle":"","parse-names":false,"suffix":""},{"dropping-particle":"","family":"Sumser","given":"Hubert","non-dropping-particle":"","parse-names":false,"suffix":""},{"dropping-particle":"","family":"Hörren","given":"Thomas","non-dropping-particle":"","parse-names":false,"suffix":""},{"dropping-particle":"","family":"Goulson","given":"Dave","non-dropping-particle":"","parse-names":false,"suffix":""},{"dropping-particle":"","family":"Kroon","given":"Hans","non-dropping-particle":"De","parse-names":false,"suffix":""}],"container-title":"PLoS ONE","id":"ITEM-3","issue":"10","issued":{"date-parts":[["2017"]]},"title":"More than 75 percent decline over 27 years in total flying insect biomass in protected areas","type":"article-journal","volume":"12"},"uris":["http://www.mendeley.com/documents/?uuid=2eec993c-fff8-46e2-9794-565e383ee83c"]}],"mendeley":{"formattedCitation":"(C. A. Hallmann et al., 2017; Nielsen et al., 2018; Wilson, 1987)","plainTextFormattedCitation":"(C. A. Hallmann et al., 2017; Nielsen et al., 2018; Wilson, 1987)","previouslyFormattedCitation":"(C. A. Hallmann et al., 2017; Nielsen et al., 2018; Wilson, 1987)"},"properties":{"noteIndex":0},"schema":"https://github.com/citation-style-language/schema/raw/master/csl-citation.json"}</w:instrText>
      </w:r>
      <w:r w:rsidR="00910D7D">
        <w:rPr>
          <w:rFonts w:ascii="Times New Roman" w:hAnsi="Times New Roman" w:cs="Times New Roman"/>
          <w:bCs/>
        </w:rPr>
        <w:fldChar w:fldCharType="separate"/>
      </w:r>
      <w:r w:rsidR="00EB252A" w:rsidRPr="00EB252A">
        <w:rPr>
          <w:rFonts w:ascii="Times New Roman" w:hAnsi="Times New Roman" w:cs="Times New Roman"/>
          <w:bCs/>
          <w:noProof/>
        </w:rPr>
        <w:t>(C. A. Hallmann et al., 2017; Nielsen et al., 2018; Wilson, 1987)</w:t>
      </w:r>
      <w:r w:rsidR="00910D7D">
        <w:rPr>
          <w:rFonts w:ascii="Times New Roman" w:hAnsi="Times New Roman" w:cs="Times New Roman"/>
          <w:bCs/>
        </w:rPr>
        <w:fldChar w:fldCharType="end"/>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many species and environments for the first time will continue to build a better picture of the complex structure of nature and how </w:t>
      </w:r>
      <w:r w:rsidR="005C7D4F">
        <w:rPr>
          <w:rFonts w:ascii="Times New Roman" w:hAnsi="Times New Roman" w:cs="Times New Roman"/>
          <w:bCs/>
        </w:rPr>
        <w:t>natural</w:t>
      </w:r>
      <w:r w:rsidR="0058379C">
        <w:rPr>
          <w:rFonts w:ascii="Times New Roman" w:hAnsi="Times New Roman" w:cs="Times New Roman"/>
          <w:bCs/>
        </w:rPr>
        <w:t xml:space="preserve"> systems will change with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910D7D">
        <w:rPr>
          <w:rFonts w:ascii="Times New Roman" w:hAnsi="Times New Roman" w:cs="Times New Roman"/>
          <w:bCs/>
        </w:rPr>
        <w:instrText>ADDIN CSL_CITATION {"citationItems":[{"id":"ITEM-1","itemData":{"DOI":"10.1038/s41559-017-0101","author":[{"dropping-particle":"","family":"Pilosof","given":"Shai","non-dropping-particle":"","parse-names":false,"suffix":""},{"dropping-particle":"","family":"Porter","given":"Mason A","non-dropping-particle":"","parse-names":false,"suffix":""},{"dropping-particle":"","family":"Pascual","given":"Mercedes","non-dropping-particle":"","parse-names":false,"suffix":""},{"dropping-particle":"","family":"Kéfi","given":"Sonia","non-dropping-particle":"","parse-names":false,"suffix":""}],"container-title":"Nature Publishing Group","id":"ITEM-1","issue":"March","issued":{"date-parts":[["2017"]]},"page":"1-9","publisher":"Macmillan Publishers Limited","title":"The multilayer nature of ecological networks","type":"article-journal","volume":"1"},"uris":["http://www.mendeley.com/documents/?uuid=201fa4a1-f829-4c25-83ce-c65ce82352ef"]},{"id":"ITEM-2","itemData":{"DOI":"10.1111/j.1461-0248.2004.00698.x","ISSN":"1461023X","abstract":"The last 15 years has seen parallel surges of interest in two research areas that have rarely intersected: biodiversity and ecosystem functioning (BEF), and multispecies predator-prey interactions (PPI). Research addressing role of biodiversity in ecosystem functioning has focused primarily on single trophic-level systems, emphasizing additive effects of diversity that manifest through resource partitioning and the sampling effect. Conversely, research addressing predator-prey interactions has focused on two trophic-level systems, emphasizing indirect and non-additive interactions among species. Here, we use a suite of consumer-resource models to organize and synthesize the ways in which consumer species diversity affects the densities of both resources and consumer species. Specifically, we consider sampling effects, resource partitioning, indirect effects caused by intraguild interactions and non-additive effects. We show that the relationship between consumer diversity and the density of resources and consumer species are broadly similar for systems with one vs. two trophic levels, and that indirect and non-additive interactions generally do little more than modify the impacts of diversity established by the sampling effect and resource partitioning. The broad similarities between systems with one vs. two trophic levels argue for greater communication between researchers studying BEF, and researchers studying multispecies PPI.","author":[{"dropping-particle":"","family":"Ives","given":"Anthony R.","non-dropping-particle":"","parse-names":false,"suffix":""},{"dropping-particle":"","family":"Cardinale","given":"Bradley J.","non-dropping-particle":"","parse-names":false,"suffix":""},{"dropping-particle":"","family":"Snyder","given":"William E.","non-dropping-particle":"","parse-names":false,"suffix":""}],"container-title":"Ecology Letters","id":"ITEM-2","issue":"1","issued":{"date-parts":[["2005"]]},"page":"102-116","title":"A synthesis of subdisciplines: Predator-prey interactions, and biodiversity and ecosystem functioning","type":"article-journal","volume":"8"},"uris":["http://www.mendeley.com/documents/?uuid=a34a8138-c3f7-41db-885c-1eab461bdf8d"]},{"id":"ITEM-3","itemData":{"DOI":"10.1111/j.1461-0248.2010.01558.x","author":[{"dropping-particle":"","family":"Rudolf, V. H W, Lafferty","given":"K. D","non-dropping-particle":"","parse-names":false,"suffix":""}],"container-title":"Ecology Letters","id":"ITEM-3","issued":{"date-parts":[["2011"]]},"page":"75-79","title":"Stage structure alters how complexity affects stability of ecological networks","type":"article-journal","volume":"14"},"uris":["http://www.mendeley.com/documents/?uuid=ea7e29ee-325a-4889-84a0-b52a2bdf446c"]},{"id":"ITEM-4","itemData":{"DOI":"10.1002/ecy.1872","ISSN":"00129658","abstract":"Understanding the biodiversity and ecosystem function relationship can be challenging in species-rich ecosystems. Traditionally, species richness has been relied on heavily to explain changes in ecosystem function across diversity gradients. Diversity–Interactions models can test how ecosystem function is affected by species identity, species interactions, and evenness, in addition to richness. However, in a species-rich system, there may be too many species interactions to allow estimation of each coefficient, and if all interaction coefficients are estimable, they may be devoid of any sensible biological meaning. Parsimonious descriptions using constraints among interaction coefficients have been developed but important variability may still remain unexplained. Here, we extend Diversity–Interactions models to describe the effects of diversity on ecosystem function using a combination of fixed coefficients and random effects. Our approach provides improved standard errors for testing fixed coefficients and incorporates lack-of-fit tests for diversity effects. We illustrate our methods using data from a grassland and a microbial experiment. Our framework considerably reduces the complexities associated with understanding how species interactions contribute to ecosystem function in species-rich ecosystems.","author":[{"dropping-particle":"","family":"Brophy","given":"Caroline","non-dropping-particle":"","parse-names":false,"suffix":""},{"dropping-particle":"","family":"Dooley","given":"Áine","non-dropping-particle":"","parse-names":false,"suffix":""},{"dropping-particle":"","family":"Kirwan","given":"Laura","non-dropping-particle":"","parse-names":false,"suffix":""},{"dropping-particle":"","family":"Finn","given":"John A.","non-dropping-particle":"","parse-names":false,"suffix":""},{"dropping-particle":"","family":"McDonnell","given":"Jack","non-dropping-particle":"","parse-names":false,"suffix":""},{"dropping-particle":"","family":"Bell","given":"Thomas","non-dropping-particle":"","parse-names":false,"suffix":""},{"dropping-particle":"","family":"Cadotte","given":"Marc W.","non-dropping-particle":"","parse-names":false,"suffix":""},{"dropping-particle":"","family":"Connolly","given":"John","non-dropping-particle":"","parse-names":false,"suffix":""}],"container-title":"Ecology","id":"ITEM-4","issue":"7","issued":{"date-parts":[["2017"]]},"page":"1771-1778","title":"Biodiversity and ecosystem function: making sense of numerous species interactions in multi-species communities","type":"article-journal","volume":"98"},"uris":["http://www.mendeley.com/documents/?uuid=465f71fa-bc41-4ea0-9a13-0e5c135ff424"]},{"id":"ITEM-5","itemData":{"DOI":"10.1046/j.1461-0248.2002.00354.x","ISBN":"1461-023X","ISSN":"1461023X","PMID":"176644900015","abstract":"Food-web structure mediates dramatic effects of biodiversity loss including secondary and `cascading' extinctions. We studied these effects by simulating primary species loss in 16 food webs from terrestrial and aquatic ecosystems and measuring robustness in terms of the secondary extinctions that followed. As observed in other networks, food webs are more robust to random removal of species than to selective removal of species with the most trophic links to other species. More surprisingly, robustness increases with food-web connectance but appears independent of species richness and omnivory. In particular, food webs experience `rivet-like' thresholds past which they display extreme sensitivity to removal of highly connected species. Higher connectance delays the onset of this threshold. Removing species with few trophic connections generally has little effect though there are several striking exceptions. These findings emphasize how the number of species removed affects ecosystems differently depending on the trophic functions of species removed.","author":[{"dropping-particle":"","family":"Dunne","given":"Jennifer A.","non-dropping-particle":"","parse-names":false,"suffix":""},{"dropping-particle":"","family":"Williams","given":"Richard J","non-dropping-particle":"","parse-names":false,"suffix":""},{"dropping-particle":"","family":"Martinez","given":"Neo D.","non-dropping-particle":"","parse-names":false,"suffix":""}],"container-title":"Ecology Letters","id":"ITEM-5","issued":{"date-parts":[["2002"]]},"page":"558-567","title":"Network structure and biodiversity loss in food webs: robustness increase with connectance","type":"article-journal","volume":"5"},"uris":["http://www.mendeley.com/documents/?uuid=ddf7ecc9-ada9-44f1-9aad-ec74200d9811"]},{"id":"ITEM-6","itemData":{"DOI":"10.1111/j.1461-0248.2008.01250.x","abstract":"The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Letters","id":"ITEM-6","issued":{"date-parts":[["2008"]]},"page":"1351-1363","title":"Global change and species interactions in terrestrial ecosystems","type":"article-journal","volume":"11"},"uris":["http://www.mendeley.com/documents/?uuid=06681706-d075-4896-844d-66b10a5e589e"]},{"id":"ITEM-7","itemData":{"DOI":"10.1111/1365-2664.12769","ISBN":"9781613994450","ISSN":"13652664","author":[{"dropping-particle":"","family":"Harvey","given":"Eric","non-dropping-particle":"","parse-names":false,"suffix":""},{"dropping-particle":"","family":"Gounand","given":"Isabelle","non-dropping-particle":"","parse-names":false,"suffix":""},{"dropping-particle":"","family":"Ward","given":"Colette L.","non-dropping-particle":"","parse-names":false,"suffix":""},{"dropping-particle":"","family":"Altermatt","given":"Florian","non-dropping-particle":"","parse-names":false,"suffix":""}],"container-title":"Journal of Applied Ecology","id":"ITEM-7","issued":{"date-parts":[["2017"]]},"page":"371-379","title":"Bridging ecology and conservation: from ecological networks to ecosystem function","type":"article-journal","volume":"54"},"uris":["http://www.mendeley.com/documents/?uuid=30916a4d-dcca-4fcf-b326-3d5aecbf28e0"]}],"mendeley":{"formattedCitation":"(Brophy et al., 2017; Dunne et al., 2002; Harvey et al., 2017; Ives et al., 2005; Pilosof et al., 2017; Rudolf, V. H W, Lafferty, 2011; Tylianakis et al., 2008)","plainTextFormattedCitation":"(Brophy et al., 2017; Dunne et al., 2002; Harvey et al., 2017; Ives et al., 2005; Pilosof et al., 2017; Rudolf, V. H W, Lafferty, 2011; Tylianakis et al., 2008)","previouslyFormattedCitation":"(Brophy et al., 2017; Dunne et al., 2002; Harvey et al., 2017; Ives et al., 2005; Pilosof et al., 2017; Rudolf, V. H W, Lafferty, 2011; Tylianakis et al., 2008)"},"properties":{"noteIndex":0},"schema":"https://github.com/citation-style-language/schema/raw/master/csl-citation.json"}</w:instrText>
      </w:r>
      <w:r w:rsidR="00910D7D">
        <w:rPr>
          <w:rFonts w:ascii="Times New Roman" w:hAnsi="Times New Roman" w:cs="Times New Roman"/>
          <w:bCs/>
        </w:rPr>
        <w:fldChar w:fldCharType="separate"/>
      </w:r>
      <w:r w:rsidR="00910D7D" w:rsidRPr="00910D7D">
        <w:rPr>
          <w:rFonts w:ascii="Times New Roman" w:hAnsi="Times New Roman" w:cs="Times New Roman"/>
          <w:bCs/>
          <w:noProof/>
        </w:rPr>
        <w:t>(Brophy et al., 2017; Dunne et al., 2002; Harvey et al., 2017; Ives et al., 2005; Pilosof et al., 2017; Rudolf, V. H W, Lafferty, 2011; Tylianakis et al.,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B07DBA">
        <w:rPr>
          <w:rFonts w:ascii="Times New Roman" w:hAnsi="Times New Roman" w:cs="Times New Roman"/>
          <w:bCs/>
        </w:rPr>
        <w:instrText>ADDIN CSL_CITATION {"citationItems":[{"id":"ITEM-1","itemData":{"DOI":"10.1111/mec.15060","ISSN":"1365294X","author":[{"dropping-particle":"","family":"Zinger","given":"Lucie","non-dropping-particle":"","parse-names":false,"suffix":""},{"dropping-particle":"","family":"Bonin","given":"Aurélie","non-dropping-particle":"","parse-names":false,"suffix":""},{"dropping-particle":"","family":"Alsos","given":"Inger G.","non-dropping-particle":"","parse-names":false,"suffix":""},{"dropping-particle":"","family":"Bálint","given":"Miklós","non-dropping-particle":"","parse-names":false,"suffix":""},{"dropping-particle":"","family":"Bik","given":"Holly","non-dropping-particle":"","parse-names":false,"suffix":""},{"dropping-particle":"","family":"Boyer","given":"Frédéric","non-dropping-particle":"","parse-names":false,"suffix":""},{"dropping-particle":"","family":"Chariton","given":"Anthony A.","non-dropping-particle":"","parse-names":false,"suffix":""},{"dropping-particle":"","family":"Creer","given":"Simon","non-dropping-particle":"","parse-names":false,"suffix":""},{"dropping-particle":"","family":"Coissac","given":"Eric","non-dropping-particle":"","parse-names":false,"suffix":""},{"dropping-particle":"","family":"Deagle","given":"Bruce E.","non-dropping-particle":"","parse-names":false,"suffix":""},{"dropping-particle":"","family":"Barba","given":"Marta","non-dropping-particle":"De","parse-names":false,"suffix":""},{"dropping-particle":"","family":"Dickie","given":"Ian A.","non-dropping-particle":"","parse-names":false,"suffix":""},{"dropping-particle":"","family":"Dumbrell","given":"Alex J.","non-dropping-particle":"","parse-names":false,"suffix":""},{"dropping-particle":"","family":"Ficetola","given":"Gentile Francesco","non-dropping-particle":"","parse-names":false,"suffix":""},{"dropping-particle":"","family":"Fierer","given":"Noah","non-dropping-particle":"","parse-names":false,"suffix":""},{"dropping-particle":"","family":"Fumagalli","given":"Luca","non-dropping-particle":"","parse-names":false,"suffix":""},{"dropping-particle":"","family":"Gilbert","given":"M. Thomas P.","non-dropping-particle":"","parse-names":false,"suffix":""},{"dropping-particle":"","family":"Jarman","given":"Simon","non-dropping-particle":"","parse-names":false,"suffix":""},{"dropping-particle":"","family":"Jumpponen","given":"Ari","non-dropping-particle":"","parse-names":false,"suffix":""},{"dropping-particle":"","family":"Kauserud","given":"Håvard","non-dropping-particle":"","parse-names":false,"suffix":""},{"dropping-particle":"","family":"Orlando","given":"Ludovic","non-dropping-particle":"","parse-names":false,"suffix":""},{"dropping-particle":"","family":"Pansu","given":"Johan","non-dropping-particle":"","parse-names":false,"suffix":""},{"dropping-particle":"","family":"Pawlowski","given":"Jan","non-dropping-particle":"","parse-names":false,"suffix":""},{"dropping-particle":"","family":"Tedersoo","given":"Leho","non-dropping-particle":"","parse-names":false,"suffix":""},{"dropping-particle":"","family":"Thomsen","given":"Philip Francis","non-dropping-particle":"","parse-names":false,"suffix":""},{"dropping-particle":"","family":"Willerslev","given":"Eske","non-dropping-particle":"","parse-names":false,"suffix":""},{"dropping-particle":"","family":"Taberlet","given":"Pierre","non-dropping-particle":"","parse-names":false,"suffix":""}],"container-title":"Molecular Ecology","id":"ITEM-1","issue":"8","issued":{"date-parts":[["2019"]]},"page":"1857-1862","title":"DNA metabarcoding—Need for robust experimental designs to draw sound ecological conclusions","type":"article-journal","volume":"28"},"uris":["http://www.mendeley.com/documents/?uuid=d8d05100-bc88-4819-90cb-085200c0b77c"]},{"id":"ITEM-2","itemData":{"DOI":"10.1111/2041-210X.12667","ISSN":"2041210X","abstract":"Metagenomic shotgun sequencing, using Illumina technology, and de novo genome assembly of mixed field-collected samples of invertebrates readily produce mitochondrial genome sequences, allowing rapid identification and quantification of species diversity. However, intraspecific genetic variability present in the specimen pools is lost during mitogenome assembly, which limits the utility of ‘mitochondrial metagenomics’ for studies of population diversity. Using 10 natural communities (&gt;2600 individuals) of leaf beetles (Chrysomelidae), DNA variation in the mitochondrial cox1-5′ ‘barcode’ was compared for Sanger-sequenced individuals and Illumina shotgun-sequenced specimen pools. Generally, only a single mitochondrial contig was assembled per species, even in the presence of intraspecific variation. Ignoring ambiguity from the use of two different assemblers, the cox1 barcode regions from these assemblies were exact nucleotide matches of a Sanger-sequenced barcode in 90·7% of cases, which dropped to 76% in assemblies from samples with large intra- and interspecific variability. Nucleotide differences between barcodes from both data types were almost exclusively in synonymous 3rd codon positions, although the number of affected sites was very low, and the greatest discrepancies were correlated with poor quality of Sanger sequences. Unassembled shotgun reads were also used to score single nucleotide polymorphisms and to calculate intraspecific nucleotide diversity (pi) for all available populations at each site. These values correlated with Sanger-sequenced cox1 variation but were significantly higher. Overall, the assemblage-focused shotgun sequencing of pooled samples produced nucleotide variation data comparable to the well-established specimen-focused Sanger approach. The findings thus extend the application of mitochondrial metagenomics of complex biodiversity samples to the estimation of diversity below the species level.","author":[{"dropping-particle":"","family":"Gómez-Rodríguez","given":"Carola","non-dropping-particle":"","parse-names":false,"suffix":""},{"dropping-particle":"","family":"Timmermans","given":"Martijn J.T.N.","non-dropping-particle":"","parse-names":false,"suffix":""},{"dropping-particle":"","family":"Crampton-Platt","given":"Alex","non-dropping-particle":"","parse-names":false,"suffix":""},{"dropping-particle":"","family":"Vogler","given":"Alfried P.","non-dropping-particle":"","parse-names":false,"suffix":""}],"container-title":"Methods in Ecology and Evolution","id":"ITEM-2","issue":"2","issued":{"date-parts":[["2017"]]},"page":"248-256","title":"Intraspecific genetic variation in complex assemblages from mitochondrial metagenomics: comparison with DNA barcodes","type":"article-journal","volume":"8"},"uris":["http://www.mendeley.com/documents/?uuid=71022fdd-56a2-400a-80be-cb6574f19341"]},{"id":"ITEM-3","itemData":{"DOI":"10.1038/nmeth.3290","ISSN":"15487105","abstract":"Speed, single-base sensitivity and long read lengths make nanopores a promising technology for high-throughput sequencing. We evaluated and optimized the performance of the MinION nanopore sequencer using M13 genomic DNA and used expectation maximization to obtain robust maximum-likelihood estimates for insertion, deletion and substitution error rates (4.9%, 7.8% and 5.1%, respectively). Over 99% of high-quality 2D MinION reads mapped to the reference at a mean identity of 85%. We present a single-nucleotide-variant detection tool that uses maximum-likelihood parameter estimates and marginalization over many possible read alignments to achieve precision and recall of up to 99%. By pairing our high-confidence alignment strategy with long MinION reads, we resolved the copy number for a cancer-testis gene family (CT47) within an unresolved region of human chromosome Xq24.","author":[{"dropping-particle":"","family":"Jain","given":"Miten","non-dropping-particle":"","parse-names":false,"suffix":""},{"dropping-particle":"","family":"Fiddes","given":"Ian T.","non-dropping-particle":"","parse-names":false,"suffix":""},{"dropping-particle":"","family":"Miga","given":"Karen H.","non-dropping-particle":"","parse-names":false,"suffix":""},{"dropping-particle":"","family":"Olsen","given":"Hugh E.","non-dropping-particle":"","parse-names":false,"suffix":""},{"dropping-particle":"","family":"Paten","given":"Benedict","non-dropping-particle":"","parse-names":false,"suffix":""},{"dropping-particle":"","family":"Akeson","given":"Mark","non-dropping-particle":"","parse-names":false,"suffix":""}],"container-title":"Nature Methods","id":"ITEM-3","issue":"4","issued":{"date-parts":[["2015"]]},"page":"351-356","title":"Improved data analysis for the MinION nanopore sequencer","type":"article-journal","volume":"12"},"uris":["http://www.mendeley.com/documents/?uuid=3a744f06-e230-49d5-9d35-6e75a9cd08ef"]},{"id":"ITEM-4","itemData":{"DOI":"10.1016/j.ympev.2013.05.012","ISSN":"10557903","abstract":"The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Evolution","id":"ITEM-4","issue":"1","issued":{"date-parts":[["2013"]]},"page":"39-45","publisher":"Elsevier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knowledge","type":"article-journal","volume":"69"},"uris":["http://www.mendeley.com/documents/?uuid=d6df3739-c164-45b8-b282-a9d86600ec9e"]}],"mendeley":{"formattedCitation":"(Gómez-Rodríguez et al., 2017; Jain et al., 2015; Kvist, 2013; Zinger et al., 2019)","plainTextFormattedCitation":"(Gómez-Rodríguez et al., 2017; Jain et al., 2015; Kvist, 2013; Zinger et al., 2019)","previouslyFormattedCitation":"(Gómez-Rodríguez et al., 2017; Jain et al., 2015; Kvist, 2013; Zinger et al., 2019)"},"properties":{"noteIndex":0},"schema":"https://github.com/citation-style-language/schema/raw/master/csl-citation.json"}</w:instrText>
      </w:r>
      <w:r w:rsidR="00910D7D">
        <w:rPr>
          <w:rFonts w:ascii="Times New Roman" w:hAnsi="Times New Roman" w:cs="Times New Roman"/>
          <w:bCs/>
        </w:rPr>
        <w:fldChar w:fldCharType="separate"/>
      </w:r>
      <w:r w:rsidR="00B07DBA" w:rsidRPr="00B07DBA">
        <w:rPr>
          <w:rFonts w:ascii="Times New Roman" w:hAnsi="Times New Roman" w:cs="Times New Roman"/>
          <w:bCs/>
          <w:noProof/>
        </w:rPr>
        <w:t>(Gómez-Rodríguez et al., 2017; Jain et al., 2015; Kvist, 2013; Zinger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to be unnecessary in</w:t>
      </w:r>
      <w:r w:rsidR="00730DD1">
        <w:rPr>
          <w:rFonts w:ascii="Times New Roman" w:hAnsi="Times New Roman" w:cs="Times New Roman"/>
          <w:bCs/>
        </w:rPr>
        <w:t xml:space="preserve"> </w:t>
      </w:r>
      <w:del w:id="717" w:author="Ana Miller-Ter Kuile" w:date="2020-12-04T10:11:00Z">
        <w:r w:rsidR="00737E79" w:rsidDel="00DC6317">
          <w:rPr>
            <w:rFonts w:ascii="Times New Roman" w:hAnsi="Times New Roman" w:cs="Times New Roman"/>
            <w:bCs/>
          </w:rPr>
          <w:delText>most</w:delText>
        </w:r>
        <w:r w:rsidR="00E156B6" w:rsidDel="00DC6317">
          <w:rPr>
            <w:rFonts w:ascii="Times New Roman" w:hAnsi="Times New Roman" w:cs="Times New Roman"/>
            <w:bCs/>
          </w:rPr>
          <w:delText xml:space="preserve"> </w:delText>
        </w:r>
      </w:del>
      <w:ins w:id="718" w:author="Ana Miller-Ter Kuile" w:date="2020-12-04T10:11:00Z">
        <w:r w:rsidR="00DC6317">
          <w:rPr>
            <w:rFonts w:ascii="Times New Roman" w:hAnsi="Times New Roman" w:cs="Times New Roman"/>
            <w:bCs/>
          </w:rPr>
          <w:t xml:space="preserve">two </w:t>
        </w:r>
      </w:ins>
      <w:r w:rsidR="00E156B6">
        <w:rPr>
          <w:rFonts w:ascii="Times New Roman" w:hAnsi="Times New Roman" w:cs="Times New Roman"/>
          <w:bCs/>
        </w:rPr>
        <w:t>context</w:t>
      </w:r>
      <w:r w:rsidR="00730DD1">
        <w:rPr>
          <w:rFonts w:ascii="Times New Roman" w:hAnsi="Times New Roman" w:cs="Times New Roman"/>
          <w:bCs/>
        </w:rPr>
        <w:t>s</w:t>
      </w:r>
      <w:ins w:id="719" w:author="Ana Miller-Ter Kuile" w:date="2020-12-04T10:11:00Z">
        <w:r w:rsidR="00DC6317">
          <w:rPr>
            <w:rFonts w:ascii="Times New Roman" w:hAnsi="Times New Roman" w:cs="Times New Roman"/>
            <w:bCs/>
          </w:rPr>
          <w:t xml:space="preserve"> (terrestrial environments and feeding trial containers)</w:t>
        </w:r>
      </w:ins>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 However,</w:t>
      </w:r>
      <w:r w:rsidR="005C7D4F">
        <w:rPr>
          <w:rFonts w:ascii="Times New Roman" w:hAnsi="Times New Roman" w:cs="Times New Roman"/>
          <w:bCs/>
        </w:rPr>
        <w:t xml:space="preserve"> con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refinements of surface sterilization protocols, along with other steps in diet DNA metabarcoding studies</w:t>
      </w:r>
      <w:r w:rsidR="005C7D4F">
        <w:rPr>
          <w:rFonts w:ascii="Times New Roman" w:hAnsi="Times New Roman" w:cs="Times New Roman"/>
          <w:bCs/>
        </w:rPr>
        <w:t>,</w:t>
      </w:r>
      <w:r w:rsidR="00AC17EB">
        <w:rPr>
          <w:rFonts w:ascii="Times New Roman" w:hAnsi="Times New Roman" w:cs="Times New Roman"/>
          <w:bCs/>
        </w:rPr>
        <w:t xml:space="preserve"> will </w:t>
      </w:r>
      <w:r w:rsidR="00800926">
        <w:rPr>
          <w:rFonts w:ascii="Times New Roman" w:hAnsi="Times New Roman" w:cs="Times New Roman"/>
          <w:bCs/>
        </w:rPr>
        <w:t xml:space="preserve">continue to </w:t>
      </w:r>
      <w:r w:rsidR="00AC17EB">
        <w:rPr>
          <w:rFonts w:ascii="Times New Roman" w:hAnsi="Times New Roman" w:cs="Times New Roman"/>
          <w:bCs/>
        </w:rPr>
        <w:t xml:space="preserve">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FB72AFB"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w:t>
      </w:r>
      <w:r>
        <w:rPr>
          <w:rFonts w:ascii="Times New Roman" w:hAnsi="Times New Roman" w:cs="Times New Roman"/>
          <w:bCs/>
        </w:rPr>
        <w:lastRenderedPageBreak/>
        <w:t xml:space="preserve">Engineering Center (MRSEC; NSF DMR 1720256) at UC Santa Barbara. </w:t>
      </w:r>
      <w:r w:rsidR="00E85E4D">
        <w:rPr>
          <w:rFonts w:ascii="Times New Roman" w:hAnsi="Times New Roman" w:cs="Times New Roman"/>
          <w:bCs/>
        </w:rPr>
        <w:t xml:space="preserve">We thank D. Orr, E. Forbes, H. Lowman, </w:t>
      </w:r>
      <w:r w:rsidR="00984A9F">
        <w:rPr>
          <w:rFonts w:ascii="Times New Roman" w:hAnsi="Times New Roman" w:cs="Times New Roman"/>
          <w:bCs/>
        </w:rPr>
        <w:t xml:space="preserve">A. Bui, </w:t>
      </w:r>
      <w:r w:rsidR="00E85E4D">
        <w:rPr>
          <w:rFonts w:ascii="Times New Roman" w:hAnsi="Times New Roman" w:cs="Times New Roman"/>
          <w:bCs/>
        </w:rPr>
        <w:t xml:space="preserve">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B. DiFiore, 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5CE53CCA" w14:textId="015DBDED" w:rsidR="004B449E" w:rsidDel="00250F8D" w:rsidRDefault="008264A3" w:rsidP="00072953">
      <w:pPr>
        <w:rPr>
          <w:del w:id="720" w:author="Ana Miller-Ter Kuile" w:date="2020-12-08T09:32:00Z"/>
          <w:rFonts w:ascii="Times New Roman" w:hAnsi="Times New Roman" w:cs="Times New Roman"/>
          <w:b/>
        </w:rPr>
      </w:pPr>
      <w:r>
        <w:rPr>
          <w:rFonts w:ascii="Times New Roman" w:hAnsi="Times New Roman" w:cs="Times New Roman"/>
          <w:b/>
        </w:rPr>
        <w:t>Reference</w:t>
      </w:r>
      <w:del w:id="721" w:author="Ana Miller-Ter Kuile" w:date="2020-12-04T10:45:00Z">
        <w:r w:rsidDel="004B449E">
          <w:rPr>
            <w:rFonts w:ascii="Times New Roman" w:hAnsi="Times New Roman" w:cs="Times New Roman"/>
            <w:b/>
          </w:rPr>
          <w:delText>s</w:delText>
        </w:r>
      </w:del>
    </w:p>
    <w:p w14:paraId="36587FBD" w14:textId="77777777" w:rsidR="00250F8D" w:rsidRDefault="00250F8D">
      <w:pPr>
        <w:rPr>
          <w:ins w:id="722" w:author="Ana Miller-Ter Kuile" w:date="2020-12-08T09:32:00Z"/>
          <w:rFonts w:ascii="Times New Roman" w:hAnsi="Times New Roman" w:cs="Times New Roman"/>
          <w:b/>
        </w:rPr>
        <w:pPrChange w:id="723" w:author="Ana Miller-Ter Kuile" w:date="2020-12-08T09:32:00Z">
          <w:pPr>
            <w:widowControl w:val="0"/>
            <w:autoSpaceDE w:val="0"/>
            <w:autoSpaceDN w:val="0"/>
            <w:adjustRightInd w:val="0"/>
            <w:ind w:left="480" w:hanging="480"/>
          </w:pPr>
        </w:pPrChange>
      </w:pPr>
    </w:p>
    <w:p w14:paraId="65A1C9AE" w14:textId="4376CF37" w:rsidR="008B644C" w:rsidRPr="008B644C" w:rsidRDefault="00304724" w:rsidP="008B644C">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8B644C" w:rsidRPr="008B644C">
        <w:rPr>
          <w:rFonts w:ascii="Times New Roman" w:hAnsi="Times New Roman" w:cs="Times New Roman"/>
          <w:noProof/>
        </w:rPr>
        <w:t xml:space="preserve">Abrams, P. A., &amp; Ginzburg, L. R. (2000). The nature of predation: Prey dependent, ratio dependent or neither? </w:t>
      </w:r>
      <w:r w:rsidR="008B644C" w:rsidRPr="008B644C">
        <w:rPr>
          <w:rFonts w:ascii="Times New Roman" w:hAnsi="Times New Roman" w:cs="Times New Roman"/>
          <w:i/>
          <w:iCs/>
          <w:noProof/>
        </w:rPr>
        <w:t>Trends in Ecology and Evolution</w:t>
      </w:r>
      <w:r w:rsidR="008B644C" w:rsidRPr="008B644C">
        <w:rPr>
          <w:rFonts w:ascii="Times New Roman" w:hAnsi="Times New Roman" w:cs="Times New Roman"/>
          <w:noProof/>
        </w:rPr>
        <w:t xml:space="preserve">, </w:t>
      </w:r>
      <w:r w:rsidR="008B644C" w:rsidRPr="008B644C">
        <w:rPr>
          <w:rFonts w:ascii="Times New Roman" w:hAnsi="Times New Roman" w:cs="Times New Roman"/>
          <w:i/>
          <w:iCs/>
          <w:noProof/>
        </w:rPr>
        <w:t>15</w:t>
      </w:r>
      <w:r w:rsidR="008B644C" w:rsidRPr="008B644C">
        <w:rPr>
          <w:rFonts w:ascii="Times New Roman" w:hAnsi="Times New Roman" w:cs="Times New Roman"/>
          <w:noProof/>
        </w:rPr>
        <w:t>(8), 337–341. https://doi.org/10.1016/S0169-5347(00)01908-X</w:t>
      </w:r>
    </w:p>
    <w:p w14:paraId="0AC2F67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8B644C">
        <w:rPr>
          <w:rFonts w:ascii="Times New Roman" w:hAnsi="Times New Roman" w:cs="Times New Roman"/>
          <w:i/>
          <w:iCs/>
          <w:noProof/>
        </w:rPr>
        <w:t>Soil Biology and Biochemistry</w:t>
      </w:r>
      <w:r w:rsidRPr="008B644C">
        <w:rPr>
          <w:rFonts w:ascii="Times New Roman" w:hAnsi="Times New Roman" w:cs="Times New Roman"/>
          <w:noProof/>
        </w:rPr>
        <w:t xml:space="preserve">, </w:t>
      </w:r>
      <w:r w:rsidRPr="008B644C">
        <w:rPr>
          <w:rFonts w:ascii="Times New Roman" w:hAnsi="Times New Roman" w:cs="Times New Roman"/>
          <w:i/>
          <w:iCs/>
          <w:noProof/>
        </w:rPr>
        <w:t>96</w:t>
      </w:r>
      <w:r w:rsidRPr="008B644C">
        <w:rPr>
          <w:rFonts w:ascii="Times New Roman" w:hAnsi="Times New Roman" w:cs="Times New Roman"/>
          <w:noProof/>
        </w:rPr>
        <w:t>, 152–159. https://doi.org/10.1016/j.soilbio.2016.02.006</w:t>
      </w:r>
    </w:p>
    <w:p w14:paraId="747646C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Apigo, A., &amp; Oono, R. (2018). </w:t>
      </w:r>
      <w:r w:rsidRPr="008B644C">
        <w:rPr>
          <w:rFonts w:ascii="Times New Roman" w:hAnsi="Times New Roman" w:cs="Times New Roman"/>
          <w:i/>
          <w:iCs/>
          <w:noProof/>
        </w:rPr>
        <w:t>MG840195 and MG840196</w:t>
      </w:r>
      <w:r w:rsidRPr="008B644C">
        <w:rPr>
          <w:rFonts w:ascii="Times New Roman" w:hAnsi="Times New Roman" w:cs="Times New Roman"/>
          <w:noProof/>
        </w:rPr>
        <w:t>.</w:t>
      </w:r>
    </w:p>
    <w:p w14:paraId="788599A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Baker, R., Buckland, A., &amp; Sheaves, M. (2014). Fish gut content analysis: Robust measures of diet composition. </w:t>
      </w:r>
      <w:r w:rsidRPr="008B644C">
        <w:rPr>
          <w:rFonts w:ascii="Times New Roman" w:hAnsi="Times New Roman" w:cs="Times New Roman"/>
          <w:i/>
          <w:iCs/>
          <w:noProof/>
        </w:rPr>
        <w:t>Fish and Fisheries</w:t>
      </w:r>
      <w:r w:rsidRPr="008B644C">
        <w:rPr>
          <w:rFonts w:ascii="Times New Roman" w:hAnsi="Times New Roman" w:cs="Times New Roman"/>
          <w:noProof/>
        </w:rPr>
        <w:t xml:space="preserve">, </w:t>
      </w:r>
      <w:r w:rsidRPr="008B644C">
        <w:rPr>
          <w:rFonts w:ascii="Times New Roman" w:hAnsi="Times New Roman" w:cs="Times New Roman"/>
          <w:i/>
          <w:iCs/>
          <w:noProof/>
        </w:rPr>
        <w:t>15</w:t>
      </w:r>
      <w:r w:rsidRPr="008B644C">
        <w:rPr>
          <w:rFonts w:ascii="Times New Roman" w:hAnsi="Times New Roman" w:cs="Times New Roman"/>
          <w:noProof/>
        </w:rPr>
        <w:t>(1), 170–177. https://doi.org/10.1111/faf.12026</w:t>
      </w:r>
    </w:p>
    <w:p w14:paraId="386399D1"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8B644C">
        <w:rPr>
          <w:rFonts w:ascii="Times New Roman" w:hAnsi="Times New Roman" w:cs="Times New Roman"/>
          <w:i/>
          <w:iCs/>
          <w:noProof/>
        </w:rPr>
        <w:t>Trends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24</w:t>
      </w:r>
      <w:r w:rsidRPr="008B644C">
        <w:rPr>
          <w:rFonts w:ascii="Times New Roman" w:hAnsi="Times New Roman" w:cs="Times New Roman"/>
          <w:noProof/>
        </w:rPr>
        <w:t>(3), 127–135. https://doi.org/10.1016/j.tree.2008.10.008</w:t>
      </w:r>
    </w:p>
    <w:p w14:paraId="6010C928"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Brooks, M. E., Kristensen, K., van Benthem, K. J., Magnusson, A., Berg, C. W., Nielsen, A., Skaug, H. J., Maechler, M., &amp; Bolker, B. M. (2017). Modeling Zero-Inflated Count Data With glmmTMB. </w:t>
      </w:r>
      <w:r w:rsidRPr="008B644C">
        <w:rPr>
          <w:rFonts w:ascii="Times New Roman" w:hAnsi="Times New Roman" w:cs="Times New Roman"/>
          <w:i/>
          <w:iCs/>
          <w:noProof/>
        </w:rPr>
        <w:t>BioRxiv</w:t>
      </w:r>
      <w:r w:rsidRPr="008B644C">
        <w:rPr>
          <w:rFonts w:ascii="Times New Roman" w:hAnsi="Times New Roman" w:cs="Times New Roman"/>
          <w:noProof/>
        </w:rPr>
        <w:t>, 132753. https://doi.org/10.1101/132753</w:t>
      </w:r>
    </w:p>
    <w:p w14:paraId="7F01E26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Brophy, C., Dooley, Á., Kirwan, L., Finn, J. A., McDonnell, J., Bell, T., Cadotte, M. W., &amp; Connolly, J. (2017). Biodiversity and ecosystem function: making sense of numerous species interactions in multi-species communities. </w:t>
      </w:r>
      <w:r w:rsidRPr="008B644C">
        <w:rPr>
          <w:rFonts w:ascii="Times New Roman" w:hAnsi="Times New Roman" w:cs="Times New Roman"/>
          <w:i/>
          <w:iCs/>
          <w:noProof/>
        </w:rPr>
        <w:t>Ecology</w:t>
      </w:r>
      <w:r w:rsidRPr="008B644C">
        <w:rPr>
          <w:rFonts w:ascii="Times New Roman" w:hAnsi="Times New Roman" w:cs="Times New Roman"/>
          <w:noProof/>
        </w:rPr>
        <w:t xml:space="preserve">, </w:t>
      </w:r>
      <w:r w:rsidRPr="008B644C">
        <w:rPr>
          <w:rFonts w:ascii="Times New Roman" w:hAnsi="Times New Roman" w:cs="Times New Roman"/>
          <w:i/>
          <w:iCs/>
          <w:noProof/>
        </w:rPr>
        <w:t>98</w:t>
      </w:r>
      <w:r w:rsidRPr="008B644C">
        <w:rPr>
          <w:rFonts w:ascii="Times New Roman" w:hAnsi="Times New Roman" w:cs="Times New Roman"/>
          <w:noProof/>
        </w:rPr>
        <w:t>(7), 1771–1778. https://doi.org/10.1002/ecy.1872</w:t>
      </w:r>
    </w:p>
    <w:p w14:paraId="0656EE86"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Brose, U., Archambault, P., Barnes, A. D., Bersier, L. F., Boy, T., Canning-Clode, J., Conti, E., Dias, M., Digel, C., Dissanayake, A., Flores, A. A. V., Fussmann, K., Gauzens, B., Gray, C., Häussler, J., Hirt, M. R., Jacob, U., Jochum, M., Kéfi, S., … Iles, A. C. (2019). Predator traits determine food-web architecture across ecosystems. </w:t>
      </w:r>
      <w:r w:rsidRPr="008B644C">
        <w:rPr>
          <w:rFonts w:ascii="Times New Roman" w:hAnsi="Times New Roman" w:cs="Times New Roman"/>
          <w:i/>
          <w:iCs/>
          <w:noProof/>
        </w:rPr>
        <w:t>Nature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3</w:t>
      </w:r>
      <w:r w:rsidRPr="008B644C">
        <w:rPr>
          <w:rFonts w:ascii="Times New Roman" w:hAnsi="Times New Roman" w:cs="Times New Roman"/>
          <w:noProof/>
        </w:rPr>
        <w:t>(6), 919–927. https://doi.org/10.1038/s41559-019-0899-x</w:t>
      </w:r>
    </w:p>
    <w:p w14:paraId="50093636"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Brown, J. H., Whitham, T. G., Morgan Ernest, S. K., &amp; Gehring, C. A. (2001). Complex species interactions and the dynamics of ecological systems: Long-term experiments. </w:t>
      </w:r>
      <w:r w:rsidRPr="008B644C">
        <w:rPr>
          <w:rFonts w:ascii="Times New Roman" w:hAnsi="Times New Roman" w:cs="Times New Roman"/>
          <w:i/>
          <w:iCs/>
          <w:noProof/>
        </w:rPr>
        <w:t>Science</w:t>
      </w:r>
      <w:r w:rsidRPr="008B644C">
        <w:rPr>
          <w:rFonts w:ascii="Times New Roman" w:hAnsi="Times New Roman" w:cs="Times New Roman"/>
          <w:noProof/>
        </w:rPr>
        <w:t xml:space="preserve">, </w:t>
      </w:r>
      <w:r w:rsidRPr="008B644C">
        <w:rPr>
          <w:rFonts w:ascii="Times New Roman" w:hAnsi="Times New Roman" w:cs="Times New Roman"/>
          <w:i/>
          <w:iCs/>
          <w:noProof/>
        </w:rPr>
        <w:t>293</w:t>
      </w:r>
      <w:r w:rsidRPr="008B644C">
        <w:rPr>
          <w:rFonts w:ascii="Times New Roman" w:hAnsi="Times New Roman" w:cs="Times New Roman"/>
          <w:noProof/>
        </w:rPr>
        <w:t>(5530), 643–650. https://doi.org/10.1126/science.293.5530.643</w:t>
      </w:r>
    </w:p>
    <w:p w14:paraId="0C71A3E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Brown, S. P., Leopold, D. R., &amp; Busby, P. E. (2018). Protocols for Investigating the Leaf Mycobiome Using High-Throughput DNA Sequenci. In </w:t>
      </w:r>
      <w:r w:rsidRPr="008B644C">
        <w:rPr>
          <w:rFonts w:ascii="Times New Roman" w:hAnsi="Times New Roman" w:cs="Times New Roman"/>
          <w:i/>
          <w:iCs/>
          <w:noProof/>
        </w:rPr>
        <w:t>Plant Pathogenic Fungi and Oomycetes: Methods and Protocols</w:t>
      </w:r>
      <w:r w:rsidRPr="008B644C">
        <w:rPr>
          <w:rFonts w:ascii="Times New Roman" w:hAnsi="Times New Roman" w:cs="Times New Roman"/>
          <w:noProof/>
        </w:rPr>
        <w:t xml:space="preserve"> (Vol. 1848). https://doi.org/10.1007/978-1-4939-8724-5</w:t>
      </w:r>
    </w:p>
    <w:p w14:paraId="7EAA09D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8B644C">
        <w:rPr>
          <w:rFonts w:ascii="Times New Roman" w:hAnsi="Times New Roman" w:cs="Times New Roman"/>
          <w:i/>
          <w:iCs/>
          <w:noProof/>
        </w:rPr>
        <w:t>Brazilian Journal of Microbiology</w:t>
      </w:r>
      <w:r w:rsidRPr="008B644C">
        <w:rPr>
          <w:rFonts w:ascii="Times New Roman" w:hAnsi="Times New Roman" w:cs="Times New Roman"/>
          <w:noProof/>
        </w:rPr>
        <w:t xml:space="preserve">, </w:t>
      </w:r>
      <w:r w:rsidRPr="008B644C">
        <w:rPr>
          <w:rFonts w:ascii="Times New Roman" w:hAnsi="Times New Roman" w:cs="Times New Roman"/>
          <w:i/>
          <w:iCs/>
          <w:noProof/>
        </w:rPr>
        <w:t>45</w:t>
      </w:r>
      <w:r w:rsidRPr="008B644C">
        <w:rPr>
          <w:rFonts w:ascii="Times New Roman" w:hAnsi="Times New Roman" w:cs="Times New Roman"/>
          <w:noProof/>
        </w:rPr>
        <w:t>(3), 977–983. https://doi.org/10.1590/S1517-83822014000300030</w:t>
      </w:r>
    </w:p>
    <w:p w14:paraId="5C497CE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Bushnell, B. (2019). </w:t>
      </w:r>
      <w:r w:rsidRPr="008B644C">
        <w:rPr>
          <w:rFonts w:ascii="Times New Roman" w:hAnsi="Times New Roman" w:cs="Times New Roman"/>
          <w:i/>
          <w:iCs/>
          <w:noProof/>
        </w:rPr>
        <w:t>BBMap</w:t>
      </w:r>
      <w:r w:rsidRPr="008B644C">
        <w:rPr>
          <w:rFonts w:ascii="Times New Roman" w:hAnsi="Times New Roman" w:cs="Times New Roman"/>
          <w:noProof/>
        </w:rPr>
        <w:t>.</w:t>
      </w:r>
    </w:p>
    <w:p w14:paraId="0A48F865"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Callahan, B. J., McMurdie, P. J., Rosen, M. J., Han, A. W., Johnson, A. J. A., &amp; Holmes, S. P. </w:t>
      </w:r>
      <w:r w:rsidRPr="008B644C">
        <w:rPr>
          <w:rFonts w:ascii="Times New Roman" w:hAnsi="Times New Roman" w:cs="Times New Roman"/>
          <w:noProof/>
        </w:rPr>
        <w:lastRenderedPageBreak/>
        <w:t xml:space="preserve">(2016). DADA2: High-resolution sample inference from Illumina amplicon data. </w:t>
      </w:r>
      <w:r w:rsidRPr="008B644C">
        <w:rPr>
          <w:rFonts w:ascii="Times New Roman" w:hAnsi="Times New Roman" w:cs="Times New Roman"/>
          <w:i/>
          <w:iCs/>
          <w:noProof/>
        </w:rPr>
        <w:t>Nature Methods</w:t>
      </w:r>
      <w:r w:rsidRPr="008B644C">
        <w:rPr>
          <w:rFonts w:ascii="Times New Roman" w:hAnsi="Times New Roman" w:cs="Times New Roman"/>
          <w:noProof/>
        </w:rPr>
        <w:t xml:space="preserve">, </w:t>
      </w:r>
      <w:r w:rsidRPr="008B644C">
        <w:rPr>
          <w:rFonts w:ascii="Times New Roman" w:hAnsi="Times New Roman" w:cs="Times New Roman"/>
          <w:i/>
          <w:iCs/>
          <w:noProof/>
        </w:rPr>
        <w:t>13</w:t>
      </w:r>
      <w:r w:rsidRPr="008B644C">
        <w:rPr>
          <w:rFonts w:ascii="Times New Roman" w:hAnsi="Times New Roman" w:cs="Times New Roman"/>
          <w:noProof/>
        </w:rPr>
        <w:t>(7), 581–583. https://doi.org/10.1038/nmeth.3869</w:t>
      </w:r>
    </w:p>
    <w:p w14:paraId="2C6DEBB2"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Clark, K., Karsch-Mizrachi, I., Lipman, D. J., Ostell, J., &amp; Sayers, E. W. (2016). GenBank. </w:t>
      </w:r>
      <w:r w:rsidRPr="008B644C">
        <w:rPr>
          <w:rFonts w:ascii="Times New Roman" w:hAnsi="Times New Roman" w:cs="Times New Roman"/>
          <w:i/>
          <w:iCs/>
          <w:noProof/>
        </w:rPr>
        <w:t>Nucleic Acids Research</w:t>
      </w:r>
      <w:r w:rsidRPr="008B644C">
        <w:rPr>
          <w:rFonts w:ascii="Times New Roman" w:hAnsi="Times New Roman" w:cs="Times New Roman"/>
          <w:noProof/>
        </w:rPr>
        <w:t xml:space="preserve">, </w:t>
      </w:r>
      <w:r w:rsidRPr="008B644C">
        <w:rPr>
          <w:rFonts w:ascii="Times New Roman" w:hAnsi="Times New Roman" w:cs="Times New Roman"/>
          <w:i/>
          <w:iCs/>
          <w:noProof/>
        </w:rPr>
        <w:t>44</w:t>
      </w:r>
      <w:r w:rsidRPr="008B644C">
        <w:rPr>
          <w:rFonts w:ascii="Times New Roman" w:hAnsi="Times New Roman" w:cs="Times New Roman"/>
          <w:noProof/>
        </w:rPr>
        <w:t>(D1), D67–D72. https://doi.org/10.1093/nar/gkv1276</w:t>
      </w:r>
    </w:p>
    <w:p w14:paraId="0FF7DD9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Colston, T. J., &amp; Jackson, C. R. (2016). Microbiome evolution along divergent branches of the vertebrate tree of life: what is known and unknown. </w:t>
      </w:r>
      <w:r w:rsidRPr="008B644C">
        <w:rPr>
          <w:rFonts w:ascii="Times New Roman" w:hAnsi="Times New Roman" w:cs="Times New Roman"/>
          <w:i/>
          <w:iCs/>
          <w:noProof/>
        </w:rPr>
        <w:t>Molecular Ecology</w:t>
      </w:r>
      <w:r w:rsidRPr="008B644C">
        <w:rPr>
          <w:rFonts w:ascii="Times New Roman" w:hAnsi="Times New Roman" w:cs="Times New Roman"/>
          <w:noProof/>
        </w:rPr>
        <w:t xml:space="preserve">, </w:t>
      </w:r>
      <w:r w:rsidRPr="008B644C">
        <w:rPr>
          <w:rFonts w:ascii="Times New Roman" w:hAnsi="Times New Roman" w:cs="Times New Roman"/>
          <w:i/>
          <w:iCs/>
          <w:noProof/>
        </w:rPr>
        <w:t>25</w:t>
      </w:r>
      <w:r w:rsidRPr="008B644C">
        <w:rPr>
          <w:rFonts w:ascii="Times New Roman" w:hAnsi="Times New Roman" w:cs="Times New Roman"/>
          <w:noProof/>
        </w:rPr>
        <w:t>(16), 3776–3800. https://doi.org/10.1111/mec.13730</w:t>
      </w:r>
    </w:p>
    <w:p w14:paraId="32FBA53F"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Delmas, E., Besson, M., Brice, M. H., Burkle, L. A., Dalla Riva, G. V., Fortin, M. J., Gravel, D., Guimarães, P. R., Hembry, D. H., Newman, E. A., Olesen, J. M., Pires, M. M., Yeakel, J. D., &amp; Poisot, T. (2019). Analysing ecological networks of species interactions. </w:t>
      </w:r>
      <w:r w:rsidRPr="008B644C">
        <w:rPr>
          <w:rFonts w:ascii="Times New Roman" w:hAnsi="Times New Roman" w:cs="Times New Roman"/>
          <w:i/>
          <w:iCs/>
          <w:noProof/>
        </w:rPr>
        <w:t>Biological Reviews</w:t>
      </w:r>
      <w:r w:rsidRPr="008B644C">
        <w:rPr>
          <w:rFonts w:ascii="Times New Roman" w:hAnsi="Times New Roman" w:cs="Times New Roman"/>
          <w:noProof/>
        </w:rPr>
        <w:t xml:space="preserve">, </w:t>
      </w:r>
      <w:r w:rsidRPr="008B644C">
        <w:rPr>
          <w:rFonts w:ascii="Times New Roman" w:hAnsi="Times New Roman" w:cs="Times New Roman"/>
          <w:i/>
          <w:iCs/>
          <w:noProof/>
        </w:rPr>
        <w:t>94</w:t>
      </w:r>
      <w:r w:rsidRPr="008B644C">
        <w:rPr>
          <w:rFonts w:ascii="Times New Roman" w:hAnsi="Times New Roman" w:cs="Times New Roman"/>
          <w:noProof/>
        </w:rPr>
        <w:t>(1), 16–36. https://doi.org/10.1111/brv.12433</w:t>
      </w:r>
    </w:p>
    <w:p w14:paraId="7AFF23BF"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Després, V. R., Alex Huffman, J., Burrows, S. M., Hoose, C., Safatov, A. S., Buryak, G., Fröhlich-Nowoisky, J., Elbert, W., Andreae, M. O., Pöschl, U., &amp; Jaenicke, R. (2012). Primary biological aerosol particles in the atmosphere: A review. </w:t>
      </w:r>
      <w:r w:rsidRPr="008B644C">
        <w:rPr>
          <w:rFonts w:ascii="Times New Roman" w:hAnsi="Times New Roman" w:cs="Times New Roman"/>
          <w:i/>
          <w:iCs/>
          <w:noProof/>
        </w:rPr>
        <w:t>Tellus, Series B: Chemical and Physical Meteorology</w:t>
      </w:r>
      <w:r w:rsidRPr="008B644C">
        <w:rPr>
          <w:rFonts w:ascii="Times New Roman" w:hAnsi="Times New Roman" w:cs="Times New Roman"/>
          <w:noProof/>
        </w:rPr>
        <w:t xml:space="preserve">, </w:t>
      </w:r>
      <w:r w:rsidRPr="008B644C">
        <w:rPr>
          <w:rFonts w:ascii="Times New Roman" w:hAnsi="Times New Roman" w:cs="Times New Roman"/>
          <w:i/>
          <w:iCs/>
          <w:noProof/>
        </w:rPr>
        <w:t>64</w:t>
      </w:r>
      <w:r w:rsidRPr="008B644C">
        <w:rPr>
          <w:rFonts w:ascii="Times New Roman" w:hAnsi="Times New Roman" w:cs="Times New Roman"/>
          <w:noProof/>
        </w:rPr>
        <w:t>(1). https://doi.org/10.3402/tellusb.v64i0.15598</w:t>
      </w:r>
    </w:p>
    <w:p w14:paraId="290B49A1"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Doña, J., Proctor, H., Serrano, D., Johnson, K. P., Oploo, A. O. van, Huguet-Tapia, J. C., Ascunce, M. S., &amp; Jovani, R. (2019). Feather mites play a role in cleaning host feathers: New insights from DNA metabarcoding and microscopy. </w:t>
      </w:r>
      <w:r w:rsidRPr="008B644C">
        <w:rPr>
          <w:rFonts w:ascii="Times New Roman" w:hAnsi="Times New Roman" w:cs="Times New Roman"/>
          <w:i/>
          <w:iCs/>
          <w:noProof/>
        </w:rPr>
        <w:t>Molecular Ecology</w:t>
      </w:r>
      <w:r w:rsidRPr="008B644C">
        <w:rPr>
          <w:rFonts w:ascii="Times New Roman" w:hAnsi="Times New Roman" w:cs="Times New Roman"/>
          <w:noProof/>
        </w:rPr>
        <w:t xml:space="preserve">, </w:t>
      </w:r>
      <w:r w:rsidRPr="008B644C">
        <w:rPr>
          <w:rFonts w:ascii="Times New Roman" w:hAnsi="Times New Roman" w:cs="Times New Roman"/>
          <w:i/>
          <w:iCs/>
          <w:noProof/>
        </w:rPr>
        <w:t>28</w:t>
      </w:r>
      <w:r w:rsidRPr="008B644C">
        <w:rPr>
          <w:rFonts w:ascii="Times New Roman" w:hAnsi="Times New Roman" w:cs="Times New Roman"/>
          <w:noProof/>
        </w:rPr>
        <w:t>(2), 203–218. https://doi.org/10.1111/mec.14581</w:t>
      </w:r>
    </w:p>
    <w:p w14:paraId="3114670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Duffy, D. C., &amp; Jackson, S. (1986). Diet Studies of Seabirds: A Review of Methods. </w:t>
      </w:r>
      <w:r w:rsidRPr="008B644C">
        <w:rPr>
          <w:rFonts w:ascii="Times New Roman" w:hAnsi="Times New Roman" w:cs="Times New Roman"/>
          <w:i/>
          <w:iCs/>
          <w:noProof/>
        </w:rPr>
        <w:t>Colonial Waterbirds</w:t>
      </w:r>
      <w:r w:rsidRPr="008B644C">
        <w:rPr>
          <w:rFonts w:ascii="Times New Roman" w:hAnsi="Times New Roman" w:cs="Times New Roman"/>
          <w:noProof/>
        </w:rPr>
        <w:t xml:space="preserve">, </w:t>
      </w:r>
      <w:r w:rsidRPr="008B644C">
        <w:rPr>
          <w:rFonts w:ascii="Times New Roman" w:hAnsi="Times New Roman" w:cs="Times New Roman"/>
          <w:i/>
          <w:iCs/>
          <w:noProof/>
        </w:rPr>
        <w:t>9</w:t>
      </w:r>
      <w:r w:rsidRPr="008B644C">
        <w:rPr>
          <w:rFonts w:ascii="Times New Roman" w:hAnsi="Times New Roman" w:cs="Times New Roman"/>
          <w:noProof/>
        </w:rPr>
        <w:t>(1), 1–17.</w:t>
      </w:r>
    </w:p>
    <w:p w14:paraId="76C23516"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Dunne, J. A., Williams, R. J., &amp; Martinez, N. D. (2002). Network structure and biodiversity loss in food webs: robustness increase with connectance. </w:t>
      </w:r>
      <w:r w:rsidRPr="008B644C">
        <w:rPr>
          <w:rFonts w:ascii="Times New Roman" w:hAnsi="Times New Roman" w:cs="Times New Roman"/>
          <w:i/>
          <w:iCs/>
          <w:noProof/>
        </w:rPr>
        <w:t>Ecology Letters</w:t>
      </w:r>
      <w:r w:rsidRPr="008B644C">
        <w:rPr>
          <w:rFonts w:ascii="Times New Roman" w:hAnsi="Times New Roman" w:cs="Times New Roman"/>
          <w:noProof/>
        </w:rPr>
        <w:t xml:space="preserve">, </w:t>
      </w:r>
      <w:r w:rsidRPr="008B644C">
        <w:rPr>
          <w:rFonts w:ascii="Times New Roman" w:hAnsi="Times New Roman" w:cs="Times New Roman"/>
          <w:i/>
          <w:iCs/>
          <w:noProof/>
        </w:rPr>
        <w:t>5</w:t>
      </w:r>
      <w:r w:rsidRPr="008B644C">
        <w:rPr>
          <w:rFonts w:ascii="Times New Roman" w:hAnsi="Times New Roman" w:cs="Times New Roman"/>
          <w:noProof/>
        </w:rPr>
        <w:t>, 558–567. https://doi.org/10.1046/j.1461-0248.2002.00354.x</w:t>
      </w:r>
    </w:p>
    <w:p w14:paraId="137B8541"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Edgar, R. C. (2016). UNOISE2: improved error-correction for Illumina 16S and ITS amplicon sequencing. </w:t>
      </w:r>
      <w:r w:rsidRPr="008B644C">
        <w:rPr>
          <w:rFonts w:ascii="Times New Roman" w:hAnsi="Times New Roman" w:cs="Times New Roman"/>
          <w:i/>
          <w:iCs/>
          <w:noProof/>
        </w:rPr>
        <w:t>BioRxiv</w:t>
      </w:r>
      <w:r w:rsidRPr="008B644C">
        <w:rPr>
          <w:rFonts w:ascii="Times New Roman" w:hAnsi="Times New Roman" w:cs="Times New Roman"/>
          <w:noProof/>
        </w:rPr>
        <w:t>, 081257. https://doi.org/10.1101/081257</w:t>
      </w:r>
    </w:p>
    <w:p w14:paraId="04B3D6A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Elbrecht, V., Peinert, B., &amp; Leese, F. (2017). Sorting things out: Assessing effects of unequal specimen biomass on DNA metabarcoding. </w:t>
      </w:r>
      <w:r w:rsidRPr="008B644C">
        <w:rPr>
          <w:rFonts w:ascii="Times New Roman" w:hAnsi="Times New Roman" w:cs="Times New Roman"/>
          <w:i/>
          <w:iCs/>
          <w:noProof/>
        </w:rPr>
        <w:t>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7</w:t>
      </w:r>
      <w:r w:rsidRPr="008B644C">
        <w:rPr>
          <w:rFonts w:ascii="Times New Roman" w:hAnsi="Times New Roman" w:cs="Times New Roman"/>
          <w:noProof/>
        </w:rPr>
        <w:t>(17), 6918–6926. https://doi.org/10.1002/ece3.3192</w:t>
      </w:r>
    </w:p>
    <w:p w14:paraId="023D5A9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Fulton, T. M., Chunwongse, J., &amp; Tanksley, S. D. (1995). Microprep protocol for extraction of DNA from tomato and other herbaceous plants. </w:t>
      </w:r>
      <w:r w:rsidRPr="008B644C">
        <w:rPr>
          <w:rFonts w:ascii="Times New Roman" w:hAnsi="Times New Roman" w:cs="Times New Roman"/>
          <w:i/>
          <w:iCs/>
          <w:noProof/>
        </w:rPr>
        <w:t>Plant Molecular Biology Reporter</w:t>
      </w:r>
      <w:r w:rsidRPr="008B644C">
        <w:rPr>
          <w:rFonts w:ascii="Times New Roman" w:hAnsi="Times New Roman" w:cs="Times New Roman"/>
          <w:noProof/>
        </w:rPr>
        <w:t xml:space="preserve">, </w:t>
      </w:r>
      <w:r w:rsidRPr="008B644C">
        <w:rPr>
          <w:rFonts w:ascii="Times New Roman" w:hAnsi="Times New Roman" w:cs="Times New Roman"/>
          <w:i/>
          <w:iCs/>
          <w:noProof/>
        </w:rPr>
        <w:t>13</w:t>
      </w:r>
      <w:r w:rsidRPr="008B644C">
        <w:rPr>
          <w:rFonts w:ascii="Times New Roman" w:hAnsi="Times New Roman" w:cs="Times New Roman"/>
          <w:noProof/>
        </w:rPr>
        <w:t>(3), 207–209. https://doi.org/10.1007/BF02670897</w:t>
      </w:r>
    </w:p>
    <w:p w14:paraId="06C941F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Gómez-Rodríguez, C., Timmermans, M. J. T. N., Crampton-Platt, A., &amp; Vogler, A. P. (2017). Intraspecific genetic variation in complex assemblages from mitochondrial metagenomics: comparison with DNA barcodes.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8</w:t>
      </w:r>
      <w:r w:rsidRPr="008B644C">
        <w:rPr>
          <w:rFonts w:ascii="Times New Roman" w:hAnsi="Times New Roman" w:cs="Times New Roman"/>
          <w:noProof/>
        </w:rPr>
        <w:t>(2), 248–256. https://doi.org/10.1111/2041-210X.12667</w:t>
      </w:r>
    </w:p>
    <w:p w14:paraId="71F4D59B"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8B644C">
        <w:rPr>
          <w:rFonts w:ascii="Times New Roman" w:hAnsi="Times New Roman" w:cs="Times New Roman"/>
          <w:i/>
          <w:iCs/>
          <w:noProof/>
        </w:rPr>
        <w:t>Molecular Ecology Resources</w:t>
      </w:r>
      <w:r w:rsidRPr="008B644C">
        <w:rPr>
          <w:rFonts w:ascii="Times New Roman" w:hAnsi="Times New Roman" w:cs="Times New Roman"/>
          <w:noProof/>
        </w:rPr>
        <w:t xml:space="preserve">, </w:t>
      </w:r>
      <w:r w:rsidRPr="008B644C">
        <w:rPr>
          <w:rFonts w:ascii="Times New Roman" w:hAnsi="Times New Roman" w:cs="Times New Roman"/>
          <w:i/>
          <w:iCs/>
          <w:noProof/>
        </w:rPr>
        <w:t>12</w:t>
      </w:r>
      <w:r w:rsidRPr="008B644C">
        <w:rPr>
          <w:rFonts w:ascii="Times New Roman" w:hAnsi="Times New Roman" w:cs="Times New Roman"/>
          <w:noProof/>
        </w:rPr>
        <w:t>(3), 464–469. https://doi.org/10.1111/j.1755-0998.2012.03112.x</w:t>
      </w:r>
    </w:p>
    <w:p w14:paraId="58B39E9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8B644C">
        <w:rPr>
          <w:rFonts w:ascii="Times New Roman" w:hAnsi="Times New Roman" w:cs="Times New Roman"/>
          <w:i/>
          <w:iCs/>
          <w:noProof/>
        </w:rPr>
        <w:t>Molecular Ecology Resources</w:t>
      </w:r>
      <w:r w:rsidRPr="008B644C">
        <w:rPr>
          <w:rFonts w:ascii="Times New Roman" w:hAnsi="Times New Roman" w:cs="Times New Roman"/>
          <w:noProof/>
        </w:rPr>
        <w:t xml:space="preserve">, </w:t>
      </w:r>
      <w:r w:rsidRPr="008B644C">
        <w:rPr>
          <w:rFonts w:ascii="Times New Roman" w:hAnsi="Times New Roman" w:cs="Times New Roman"/>
          <w:i/>
          <w:iCs/>
          <w:noProof/>
        </w:rPr>
        <w:t>11</w:t>
      </w:r>
      <w:r w:rsidRPr="008B644C">
        <w:rPr>
          <w:rFonts w:ascii="Times New Roman" w:hAnsi="Times New Roman" w:cs="Times New Roman"/>
          <w:noProof/>
        </w:rPr>
        <w:t>(2), 286–293. https://doi.org/10.1111/j.1755-0998.2010.02922.x</w:t>
      </w:r>
    </w:p>
    <w:p w14:paraId="7DD74118"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Hallmann, C. A., Sorg, M., Jongejans, E., Siepel, H., Hofland, N., Schwan, H., Stenmans, W., Müller, A., Sumser, H., Hörren, T., Goulson, D., &amp; De Kroon, H. (2017). More than 75 </w:t>
      </w:r>
      <w:r w:rsidRPr="008B644C">
        <w:rPr>
          <w:rFonts w:ascii="Times New Roman" w:hAnsi="Times New Roman" w:cs="Times New Roman"/>
          <w:noProof/>
        </w:rPr>
        <w:lastRenderedPageBreak/>
        <w:t xml:space="preserve">percent decline over 27 years in total flying insect biomass in protected areas.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12</w:t>
      </w:r>
      <w:r w:rsidRPr="008B644C">
        <w:rPr>
          <w:rFonts w:ascii="Times New Roman" w:hAnsi="Times New Roman" w:cs="Times New Roman"/>
          <w:noProof/>
        </w:rPr>
        <w:t>(10). https://doi.org/10.1371/journal.pone.0185809</w:t>
      </w:r>
    </w:p>
    <w:p w14:paraId="45E931C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Hallmann, J., Quadt-Hallmann, A., Mahaffee, W. F., &amp; Kloepper, J. W. (1997). Bacterial endophytes in agricultural crops. </w:t>
      </w:r>
      <w:r w:rsidRPr="008B644C">
        <w:rPr>
          <w:rFonts w:ascii="Times New Roman" w:hAnsi="Times New Roman" w:cs="Times New Roman"/>
          <w:i/>
          <w:iCs/>
          <w:noProof/>
        </w:rPr>
        <w:t>Canadian Journal of Microbiology</w:t>
      </w:r>
      <w:r w:rsidRPr="008B644C">
        <w:rPr>
          <w:rFonts w:ascii="Times New Roman" w:hAnsi="Times New Roman" w:cs="Times New Roman"/>
          <w:noProof/>
        </w:rPr>
        <w:t xml:space="preserve">, </w:t>
      </w:r>
      <w:r w:rsidRPr="008B644C">
        <w:rPr>
          <w:rFonts w:ascii="Times New Roman" w:hAnsi="Times New Roman" w:cs="Times New Roman"/>
          <w:i/>
          <w:iCs/>
          <w:noProof/>
        </w:rPr>
        <w:t>43</w:t>
      </w:r>
      <w:r w:rsidRPr="008B644C">
        <w:rPr>
          <w:rFonts w:ascii="Times New Roman" w:hAnsi="Times New Roman" w:cs="Times New Roman"/>
          <w:noProof/>
        </w:rPr>
        <w:t>(10), 895–914. https://doi.org/10.1139/m97-131</w:t>
      </w:r>
    </w:p>
    <w:p w14:paraId="1E285786"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8B644C">
        <w:rPr>
          <w:rFonts w:ascii="Times New Roman" w:hAnsi="Times New Roman" w:cs="Times New Roman"/>
          <w:i/>
          <w:iCs/>
          <w:noProof/>
        </w:rPr>
        <w:t>Pacific Science</w:t>
      </w:r>
      <w:r w:rsidRPr="008B644C">
        <w:rPr>
          <w:rFonts w:ascii="Times New Roman" w:hAnsi="Times New Roman" w:cs="Times New Roman"/>
          <w:noProof/>
        </w:rPr>
        <w:t xml:space="preserve">, </w:t>
      </w:r>
      <w:r w:rsidRPr="008B644C">
        <w:rPr>
          <w:rFonts w:ascii="Times New Roman" w:hAnsi="Times New Roman" w:cs="Times New Roman"/>
          <w:i/>
          <w:iCs/>
          <w:noProof/>
        </w:rPr>
        <w:t>61</w:t>
      </w:r>
      <w:r w:rsidRPr="008B644C">
        <w:rPr>
          <w:rFonts w:ascii="Times New Roman" w:hAnsi="Times New Roman" w:cs="Times New Roman"/>
          <w:noProof/>
        </w:rPr>
        <w:t>(4), 485–502. https://doi.org/10.2984/1534-6188(2007)61</w:t>
      </w:r>
    </w:p>
    <w:p w14:paraId="0CB25F3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Harvey, E., Gounand, I., Ward, C. L., &amp; Altermatt, F. (2017). Bridging ecology and conservation: from ecological networks to ecosystem function. </w:t>
      </w:r>
      <w:r w:rsidRPr="008B644C">
        <w:rPr>
          <w:rFonts w:ascii="Times New Roman" w:hAnsi="Times New Roman" w:cs="Times New Roman"/>
          <w:i/>
          <w:iCs/>
          <w:noProof/>
        </w:rPr>
        <w:t>Journal of Applied Ecology</w:t>
      </w:r>
      <w:r w:rsidRPr="008B644C">
        <w:rPr>
          <w:rFonts w:ascii="Times New Roman" w:hAnsi="Times New Roman" w:cs="Times New Roman"/>
          <w:noProof/>
        </w:rPr>
        <w:t xml:space="preserve">, </w:t>
      </w:r>
      <w:r w:rsidRPr="008B644C">
        <w:rPr>
          <w:rFonts w:ascii="Times New Roman" w:hAnsi="Times New Roman" w:cs="Times New Roman"/>
          <w:i/>
          <w:iCs/>
          <w:noProof/>
        </w:rPr>
        <w:t>54</w:t>
      </w:r>
      <w:r w:rsidRPr="008B644C">
        <w:rPr>
          <w:rFonts w:ascii="Times New Roman" w:hAnsi="Times New Roman" w:cs="Times New Roman"/>
          <w:noProof/>
        </w:rPr>
        <w:t>, 371–379. https://doi.org/10.1111/1365-2664.12769</w:t>
      </w:r>
    </w:p>
    <w:p w14:paraId="31FA6E0F"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Hooper, D. U., Chapin, F. S., Ewel, J. J., Hector, A., Inchausti, P., Lavorel, S., Lawton, J. H., Lodge, D. M., Loreau, M., Naeem, S., Schmid, B., Setala, H., Symstad, A. J., Vandermeer, J., &amp; Wardle, D. A. (2005). Effects of biodiversity on ecosystem functioning: a consensus of current knowledge. </w:t>
      </w:r>
      <w:r w:rsidRPr="008B644C">
        <w:rPr>
          <w:rFonts w:ascii="Times New Roman" w:hAnsi="Times New Roman" w:cs="Times New Roman"/>
          <w:i/>
          <w:iCs/>
          <w:noProof/>
        </w:rPr>
        <w:t>Ecological Monographs</w:t>
      </w:r>
      <w:r w:rsidRPr="008B644C">
        <w:rPr>
          <w:rFonts w:ascii="Times New Roman" w:hAnsi="Times New Roman" w:cs="Times New Roman"/>
          <w:noProof/>
        </w:rPr>
        <w:t xml:space="preserve">, </w:t>
      </w:r>
      <w:r w:rsidRPr="008B644C">
        <w:rPr>
          <w:rFonts w:ascii="Times New Roman" w:hAnsi="Times New Roman" w:cs="Times New Roman"/>
          <w:i/>
          <w:iCs/>
          <w:noProof/>
        </w:rPr>
        <w:t>75</w:t>
      </w:r>
      <w:r w:rsidRPr="008B644C">
        <w:rPr>
          <w:rFonts w:ascii="Times New Roman" w:hAnsi="Times New Roman" w:cs="Times New Roman"/>
          <w:noProof/>
        </w:rPr>
        <w:t>(1), 3–35. https://doi.org/10.1890/04-0922</w:t>
      </w:r>
    </w:p>
    <w:p w14:paraId="6F5D031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8B644C">
        <w:rPr>
          <w:rFonts w:ascii="Times New Roman" w:hAnsi="Times New Roman" w:cs="Times New Roman"/>
          <w:i/>
          <w:iCs/>
          <w:noProof/>
        </w:rPr>
        <w:t>Systematic Biology</w:t>
      </w:r>
      <w:r w:rsidRPr="008B644C">
        <w:rPr>
          <w:rFonts w:ascii="Times New Roman" w:hAnsi="Times New Roman" w:cs="Times New Roman"/>
          <w:noProof/>
        </w:rPr>
        <w:t xml:space="preserve">, </w:t>
      </w:r>
      <w:r w:rsidRPr="008B644C">
        <w:rPr>
          <w:rFonts w:ascii="Times New Roman" w:hAnsi="Times New Roman" w:cs="Times New Roman"/>
          <w:i/>
          <w:iCs/>
          <w:noProof/>
        </w:rPr>
        <w:t>66</w:t>
      </w:r>
      <w:r w:rsidRPr="008B644C">
        <w:rPr>
          <w:rFonts w:ascii="Times New Roman" w:hAnsi="Times New Roman" w:cs="Times New Roman"/>
          <w:noProof/>
        </w:rPr>
        <w:t>(1), 100–111. https://doi.org/10.1093/sysbio/syw073</w:t>
      </w:r>
    </w:p>
    <w:p w14:paraId="5E4BD0A2"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Huson, D. H., Beier, S., Flade, I., Górska, A., El-Hadidi, M., Mitra, S., Ruscheweyh, H. J., &amp; Tappu, R. (2016). MEGAN Community Edition - Interactive Exploration and Analysis of Large-Scale Microbiome Sequencing Data. </w:t>
      </w:r>
      <w:r w:rsidRPr="008B644C">
        <w:rPr>
          <w:rFonts w:ascii="Times New Roman" w:hAnsi="Times New Roman" w:cs="Times New Roman"/>
          <w:i/>
          <w:iCs/>
          <w:noProof/>
        </w:rPr>
        <w:t>PLoS Computational Biology</w:t>
      </w:r>
      <w:r w:rsidRPr="008B644C">
        <w:rPr>
          <w:rFonts w:ascii="Times New Roman" w:hAnsi="Times New Roman" w:cs="Times New Roman"/>
          <w:noProof/>
        </w:rPr>
        <w:t xml:space="preserve">, </w:t>
      </w:r>
      <w:r w:rsidRPr="008B644C">
        <w:rPr>
          <w:rFonts w:ascii="Times New Roman" w:hAnsi="Times New Roman" w:cs="Times New Roman"/>
          <w:i/>
          <w:iCs/>
          <w:noProof/>
        </w:rPr>
        <w:t>12</w:t>
      </w:r>
      <w:r w:rsidRPr="008B644C">
        <w:rPr>
          <w:rFonts w:ascii="Times New Roman" w:hAnsi="Times New Roman" w:cs="Times New Roman"/>
          <w:noProof/>
        </w:rPr>
        <w:t>(6), 1–12. https://doi.org/10.1371/journal.pcbi.1004957</w:t>
      </w:r>
    </w:p>
    <w:p w14:paraId="1D8FC3E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Hyslop, E. J. (1980). Stomach contents analysis - a review of methods and their application. </w:t>
      </w:r>
      <w:r w:rsidRPr="008B644C">
        <w:rPr>
          <w:rFonts w:ascii="Times New Roman" w:hAnsi="Times New Roman" w:cs="Times New Roman"/>
          <w:i/>
          <w:iCs/>
          <w:noProof/>
        </w:rPr>
        <w:t>Journal of Fish Biology</w:t>
      </w:r>
      <w:r w:rsidRPr="008B644C">
        <w:rPr>
          <w:rFonts w:ascii="Times New Roman" w:hAnsi="Times New Roman" w:cs="Times New Roman"/>
          <w:noProof/>
        </w:rPr>
        <w:t xml:space="preserve">, </w:t>
      </w:r>
      <w:r w:rsidRPr="008B644C">
        <w:rPr>
          <w:rFonts w:ascii="Times New Roman" w:hAnsi="Times New Roman" w:cs="Times New Roman"/>
          <w:i/>
          <w:iCs/>
          <w:noProof/>
        </w:rPr>
        <w:t>17</w:t>
      </w:r>
      <w:r w:rsidRPr="008B644C">
        <w:rPr>
          <w:rFonts w:ascii="Times New Roman" w:hAnsi="Times New Roman" w:cs="Times New Roman"/>
          <w:noProof/>
        </w:rPr>
        <w:t>(4), 411–429. https://doi.org/10.1111/j.1095-8649.1980.tb02775.x</w:t>
      </w:r>
    </w:p>
    <w:p w14:paraId="2F5A26D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Ings, T. C., Montoya, J. M., Bascompte, J., Bluthgren, N., Brown, L., Dormann, C., Edwards, F., Figueroa, D., Jacob, U., Jones, J. I., Lauridsen, R. B., Ledger, M. E., Lewis, H. M., Olesen, J. M., Van Veen, F. J. F., Warren, P. H., &amp; Woodward, G. (2009). Ecological networks - Beyond food webs. </w:t>
      </w:r>
      <w:r w:rsidRPr="008B644C">
        <w:rPr>
          <w:rFonts w:ascii="Times New Roman" w:hAnsi="Times New Roman" w:cs="Times New Roman"/>
          <w:i/>
          <w:iCs/>
          <w:noProof/>
        </w:rPr>
        <w:t>Journal of Animal Ecology</w:t>
      </w:r>
      <w:r w:rsidRPr="008B644C">
        <w:rPr>
          <w:rFonts w:ascii="Times New Roman" w:hAnsi="Times New Roman" w:cs="Times New Roman"/>
          <w:noProof/>
        </w:rPr>
        <w:t xml:space="preserve">, </w:t>
      </w:r>
      <w:r w:rsidRPr="008B644C">
        <w:rPr>
          <w:rFonts w:ascii="Times New Roman" w:hAnsi="Times New Roman" w:cs="Times New Roman"/>
          <w:i/>
          <w:iCs/>
          <w:noProof/>
        </w:rPr>
        <w:t>78</w:t>
      </w:r>
      <w:r w:rsidRPr="008B644C">
        <w:rPr>
          <w:rFonts w:ascii="Times New Roman" w:hAnsi="Times New Roman" w:cs="Times New Roman"/>
          <w:noProof/>
        </w:rPr>
        <w:t>(1), 253–269. https://doi.org/10.1111/j.1365-2656.2008.01460.x</w:t>
      </w:r>
    </w:p>
    <w:p w14:paraId="3091D8DC"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Ives, A. R., Cardinale, B. J., &amp; Snyder, W. E. (2005). A synthesis of subdisciplines: Predator-prey interactions, and biodiversity and ecosystem functioning. </w:t>
      </w:r>
      <w:r w:rsidRPr="008B644C">
        <w:rPr>
          <w:rFonts w:ascii="Times New Roman" w:hAnsi="Times New Roman" w:cs="Times New Roman"/>
          <w:i/>
          <w:iCs/>
          <w:noProof/>
        </w:rPr>
        <w:t>Ecology Letters</w:t>
      </w:r>
      <w:r w:rsidRPr="008B644C">
        <w:rPr>
          <w:rFonts w:ascii="Times New Roman" w:hAnsi="Times New Roman" w:cs="Times New Roman"/>
          <w:noProof/>
        </w:rPr>
        <w:t xml:space="preserve">, </w:t>
      </w:r>
      <w:r w:rsidRPr="008B644C">
        <w:rPr>
          <w:rFonts w:ascii="Times New Roman" w:hAnsi="Times New Roman" w:cs="Times New Roman"/>
          <w:i/>
          <w:iCs/>
          <w:noProof/>
        </w:rPr>
        <w:t>8</w:t>
      </w:r>
      <w:r w:rsidRPr="008B644C">
        <w:rPr>
          <w:rFonts w:ascii="Times New Roman" w:hAnsi="Times New Roman" w:cs="Times New Roman"/>
          <w:noProof/>
        </w:rPr>
        <w:t>(1), 102–116. https://doi.org/10.1111/j.1461-0248.2004.00698.x</w:t>
      </w:r>
    </w:p>
    <w:p w14:paraId="66392AF7"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8B644C">
        <w:rPr>
          <w:rFonts w:ascii="Times New Roman" w:hAnsi="Times New Roman" w:cs="Times New Roman"/>
          <w:i/>
          <w:iCs/>
          <w:noProof/>
        </w:rPr>
        <w:t>Proceedings. Biological Sciences</w:t>
      </w:r>
      <w:r w:rsidRPr="008B644C">
        <w:rPr>
          <w:rFonts w:ascii="Times New Roman" w:hAnsi="Times New Roman" w:cs="Times New Roman"/>
          <w:noProof/>
        </w:rPr>
        <w:t xml:space="preserve">, </w:t>
      </w:r>
      <w:r w:rsidRPr="008B644C">
        <w:rPr>
          <w:rFonts w:ascii="Times New Roman" w:hAnsi="Times New Roman" w:cs="Times New Roman"/>
          <w:i/>
          <w:iCs/>
          <w:noProof/>
        </w:rPr>
        <w:t>285</w:t>
      </w:r>
      <w:r w:rsidRPr="008B644C">
        <w:rPr>
          <w:rFonts w:ascii="Times New Roman" w:hAnsi="Times New Roman" w:cs="Times New Roman"/>
          <w:noProof/>
        </w:rPr>
        <w:t>(1876), 20172833. https://doi.org/10.1098/rspb.2017.2833</w:t>
      </w:r>
    </w:p>
    <w:p w14:paraId="3A3224A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Jain, M., Fiddes, I. T., Miga, K. H., Olsen, H. E., Paten, B., &amp; Akeson, M. (2015). Improved data analysis for the MinION nanopore sequencer. </w:t>
      </w:r>
      <w:r w:rsidRPr="008B644C">
        <w:rPr>
          <w:rFonts w:ascii="Times New Roman" w:hAnsi="Times New Roman" w:cs="Times New Roman"/>
          <w:i/>
          <w:iCs/>
          <w:noProof/>
        </w:rPr>
        <w:t>Nature Methods</w:t>
      </w:r>
      <w:r w:rsidRPr="008B644C">
        <w:rPr>
          <w:rFonts w:ascii="Times New Roman" w:hAnsi="Times New Roman" w:cs="Times New Roman"/>
          <w:noProof/>
        </w:rPr>
        <w:t xml:space="preserve">, </w:t>
      </w:r>
      <w:r w:rsidRPr="008B644C">
        <w:rPr>
          <w:rFonts w:ascii="Times New Roman" w:hAnsi="Times New Roman" w:cs="Times New Roman"/>
          <w:i/>
          <w:iCs/>
          <w:noProof/>
        </w:rPr>
        <w:t>12</w:t>
      </w:r>
      <w:r w:rsidRPr="008B644C">
        <w:rPr>
          <w:rFonts w:ascii="Times New Roman" w:hAnsi="Times New Roman" w:cs="Times New Roman"/>
          <w:noProof/>
        </w:rPr>
        <w:t>(4), 351–356. https://doi.org/10.1038/nmeth.3290</w:t>
      </w:r>
    </w:p>
    <w:p w14:paraId="30B56CEB"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Jeschke, J. M., Kopp, M., &amp; Tollrian, R. (2002). Predator functional responses: Discriminating between handling and digesting prey. </w:t>
      </w:r>
      <w:r w:rsidRPr="008B644C">
        <w:rPr>
          <w:rFonts w:ascii="Times New Roman" w:hAnsi="Times New Roman" w:cs="Times New Roman"/>
          <w:i/>
          <w:iCs/>
          <w:noProof/>
        </w:rPr>
        <w:t>Ecological Monographs</w:t>
      </w:r>
      <w:r w:rsidRPr="008B644C">
        <w:rPr>
          <w:rFonts w:ascii="Times New Roman" w:hAnsi="Times New Roman" w:cs="Times New Roman"/>
          <w:noProof/>
        </w:rPr>
        <w:t xml:space="preserve">, </w:t>
      </w:r>
      <w:r w:rsidRPr="008B644C">
        <w:rPr>
          <w:rFonts w:ascii="Times New Roman" w:hAnsi="Times New Roman" w:cs="Times New Roman"/>
          <w:i/>
          <w:iCs/>
          <w:noProof/>
        </w:rPr>
        <w:t>72</w:t>
      </w:r>
      <w:r w:rsidRPr="008B644C">
        <w:rPr>
          <w:rFonts w:ascii="Times New Roman" w:hAnsi="Times New Roman" w:cs="Times New Roman"/>
          <w:noProof/>
        </w:rPr>
        <w:t>(1), 95–112. https://doi.org/10.1890/0012-9615(2002)072[0095:PFRDBH]2.0.CO;2</w:t>
      </w:r>
    </w:p>
    <w:p w14:paraId="3B20411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Kartzinel, T. R., Chen, P. a., Coverdale, T. C., Erickson, D. L., Kress, W. J., Kuzmina, M. L., </w:t>
      </w:r>
      <w:r w:rsidRPr="008B644C">
        <w:rPr>
          <w:rFonts w:ascii="Times New Roman" w:hAnsi="Times New Roman" w:cs="Times New Roman"/>
          <w:noProof/>
        </w:rPr>
        <w:lastRenderedPageBreak/>
        <w:t xml:space="preserve">Rubenstein, D. I., Wang, W., &amp; Pringle, R. M. (2015). DNA metabarcoding illuminates dietary niche partitioning by African large herbivores. </w:t>
      </w:r>
      <w:r w:rsidRPr="008B644C">
        <w:rPr>
          <w:rFonts w:ascii="Times New Roman" w:hAnsi="Times New Roman" w:cs="Times New Roman"/>
          <w:i/>
          <w:iCs/>
          <w:noProof/>
        </w:rPr>
        <w:t>Proceedings of the National Academy of Sciences</w:t>
      </w:r>
      <w:r w:rsidRPr="008B644C">
        <w:rPr>
          <w:rFonts w:ascii="Times New Roman" w:hAnsi="Times New Roman" w:cs="Times New Roman"/>
          <w:noProof/>
        </w:rPr>
        <w:t xml:space="preserve">, </w:t>
      </w:r>
      <w:r w:rsidRPr="008B644C">
        <w:rPr>
          <w:rFonts w:ascii="Times New Roman" w:hAnsi="Times New Roman" w:cs="Times New Roman"/>
          <w:i/>
          <w:iCs/>
          <w:noProof/>
        </w:rPr>
        <w:t>112</w:t>
      </w:r>
      <w:r w:rsidRPr="008B644C">
        <w:rPr>
          <w:rFonts w:ascii="Times New Roman" w:hAnsi="Times New Roman" w:cs="Times New Roman"/>
          <w:noProof/>
        </w:rPr>
        <w:t>(26), 8019–8024. https://doi.org/10.1073/pnas.1503283112</w:t>
      </w:r>
    </w:p>
    <w:p w14:paraId="5F6D373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8</w:t>
      </w:r>
      <w:r w:rsidRPr="008B644C">
        <w:rPr>
          <w:rFonts w:ascii="Times New Roman" w:hAnsi="Times New Roman" w:cs="Times New Roman"/>
          <w:noProof/>
        </w:rPr>
        <w:t>(1), 126–134. https://doi.org/10.1111/2041-210X.12647</w:t>
      </w:r>
    </w:p>
    <w:p w14:paraId="7BED07FB"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Krehenwinkel, H., Kennedy, S. R., Adams, S. A., Stephenson, G. T., Roy, K., &amp; Gillespie, R. G. (2019). Multiplex PCR targeting lineage-specific SNPs: A highly efficient and simple approach to block out predator sequences in molecular gut content analysis.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10</w:t>
      </w:r>
      <w:r w:rsidRPr="008B644C">
        <w:rPr>
          <w:rFonts w:ascii="Times New Roman" w:hAnsi="Times New Roman" w:cs="Times New Roman"/>
          <w:noProof/>
        </w:rPr>
        <w:t>(7), 982–993. https://doi.org/10.1111/2041-210X.13183</w:t>
      </w:r>
    </w:p>
    <w:p w14:paraId="4F582CC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8B644C">
        <w:rPr>
          <w:rFonts w:ascii="Times New Roman" w:hAnsi="Times New Roman" w:cs="Times New Roman"/>
          <w:i/>
          <w:iCs/>
          <w:noProof/>
        </w:rPr>
        <w:t>Molecular Phylogenetics and Evolution</w:t>
      </w:r>
      <w:r w:rsidRPr="008B644C">
        <w:rPr>
          <w:rFonts w:ascii="Times New Roman" w:hAnsi="Times New Roman" w:cs="Times New Roman"/>
          <w:noProof/>
        </w:rPr>
        <w:t xml:space="preserve">, </w:t>
      </w:r>
      <w:r w:rsidRPr="008B644C">
        <w:rPr>
          <w:rFonts w:ascii="Times New Roman" w:hAnsi="Times New Roman" w:cs="Times New Roman"/>
          <w:i/>
          <w:iCs/>
          <w:noProof/>
        </w:rPr>
        <w:t>69</w:t>
      </w:r>
      <w:r w:rsidRPr="008B644C">
        <w:rPr>
          <w:rFonts w:ascii="Times New Roman" w:hAnsi="Times New Roman" w:cs="Times New Roman"/>
          <w:noProof/>
        </w:rPr>
        <w:t>(1), 39–45. https://doi.org/10.1016/j.ympev.2013.05.012</w:t>
      </w:r>
    </w:p>
    <w:p w14:paraId="04BBC82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Leray, M., Yang, J. Y., Meyer, C. P., Mills, S. C., Agudelo, N., Ranwez, V., Boehm, J. T., &amp; Machida, R. J. (2013). A new versatile primer set targeting a short fragment of the mitochondrial COI region for metabarcoding metazoan diversity: Application for characterizing coral reef fish gut contents. </w:t>
      </w:r>
      <w:r w:rsidRPr="008B644C">
        <w:rPr>
          <w:rFonts w:ascii="Times New Roman" w:hAnsi="Times New Roman" w:cs="Times New Roman"/>
          <w:i/>
          <w:iCs/>
          <w:noProof/>
        </w:rPr>
        <w:t>Frontiers in Zoology</w:t>
      </w:r>
      <w:r w:rsidRPr="008B644C">
        <w:rPr>
          <w:rFonts w:ascii="Times New Roman" w:hAnsi="Times New Roman" w:cs="Times New Roman"/>
          <w:noProof/>
        </w:rPr>
        <w:t xml:space="preserve">, </w:t>
      </w:r>
      <w:r w:rsidRPr="008B644C">
        <w:rPr>
          <w:rFonts w:ascii="Times New Roman" w:hAnsi="Times New Roman" w:cs="Times New Roman"/>
          <w:i/>
          <w:iCs/>
          <w:noProof/>
        </w:rPr>
        <w:t>10</w:t>
      </w:r>
      <w:r w:rsidRPr="008B644C">
        <w:rPr>
          <w:rFonts w:ascii="Times New Roman" w:hAnsi="Times New Roman" w:cs="Times New Roman"/>
          <w:noProof/>
        </w:rPr>
        <w:t>(1), 1. https://doi.org/10.1186/1742-9994-10-34</w:t>
      </w:r>
    </w:p>
    <w:p w14:paraId="32FA80E5"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Linville, J. G., &amp; Wells, J. D. (2002). Surface sterilization of a maggot using bleach does not interfere with mitochondrial DNA analysis of crop contents. </w:t>
      </w:r>
      <w:r w:rsidRPr="008B644C">
        <w:rPr>
          <w:rFonts w:ascii="Times New Roman" w:hAnsi="Times New Roman" w:cs="Times New Roman"/>
          <w:i/>
          <w:iCs/>
          <w:noProof/>
        </w:rPr>
        <w:t>Journal of Forensic Sciences</w:t>
      </w:r>
      <w:r w:rsidRPr="008B644C">
        <w:rPr>
          <w:rFonts w:ascii="Times New Roman" w:hAnsi="Times New Roman" w:cs="Times New Roman"/>
          <w:noProof/>
        </w:rPr>
        <w:t xml:space="preserve">, </w:t>
      </w:r>
      <w:r w:rsidRPr="008B644C">
        <w:rPr>
          <w:rFonts w:ascii="Times New Roman" w:hAnsi="Times New Roman" w:cs="Times New Roman"/>
          <w:i/>
          <w:iCs/>
          <w:noProof/>
        </w:rPr>
        <w:t>47</w:t>
      </w:r>
      <w:r w:rsidRPr="008B644C">
        <w:rPr>
          <w:rFonts w:ascii="Times New Roman" w:hAnsi="Times New Roman" w:cs="Times New Roman"/>
          <w:noProof/>
        </w:rPr>
        <w:t>(5), 15532J. https://doi.org/10.1520/jfs15532j</w:t>
      </w:r>
    </w:p>
    <w:p w14:paraId="4F2FAD47"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Lucas, A., Bodger, O., Brosi, B. J., Ford, C. R., Forman, D. W., Greig, C., Hegarty, M., Jones, L., Neyland, P. J., &amp; De Vere, N. (2018). Floral resource partitioning by individuals within generalised hoverfly pollination networks revealed by DNA metabarcoding. </w:t>
      </w:r>
      <w:r w:rsidRPr="008B644C">
        <w:rPr>
          <w:rFonts w:ascii="Times New Roman" w:hAnsi="Times New Roman" w:cs="Times New Roman"/>
          <w:i/>
          <w:iCs/>
          <w:noProof/>
        </w:rPr>
        <w:t>Scientific Reports</w:t>
      </w:r>
      <w:r w:rsidRPr="008B644C">
        <w:rPr>
          <w:rFonts w:ascii="Times New Roman" w:hAnsi="Times New Roman" w:cs="Times New Roman"/>
          <w:noProof/>
        </w:rPr>
        <w:t xml:space="preserve">, </w:t>
      </w:r>
      <w:r w:rsidRPr="008B644C">
        <w:rPr>
          <w:rFonts w:ascii="Times New Roman" w:hAnsi="Times New Roman" w:cs="Times New Roman"/>
          <w:i/>
          <w:iCs/>
          <w:noProof/>
        </w:rPr>
        <w:t>8</w:t>
      </w:r>
      <w:r w:rsidRPr="008B644C">
        <w:rPr>
          <w:rFonts w:ascii="Times New Roman" w:hAnsi="Times New Roman" w:cs="Times New Roman"/>
          <w:noProof/>
        </w:rPr>
        <w:t>(1), 1–11. https://doi.org/10.1038/s41598-018-23103-0</w:t>
      </w:r>
    </w:p>
    <w:p w14:paraId="73175FB2"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Macías-Hernández, N., Athey, K., Tonzo, V., Wangensteen, O. S., Arnedo, M., &amp; Harwood, J. D. file:///Users/Ana/Downloads/j. 136.-2427. 2005. 01398. x. pd. (2018). Molecular gut content analysis of different spider body parts.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13</w:t>
      </w:r>
      <w:r w:rsidRPr="008B644C">
        <w:rPr>
          <w:rFonts w:ascii="Times New Roman" w:hAnsi="Times New Roman" w:cs="Times New Roman"/>
          <w:noProof/>
        </w:rPr>
        <w:t>(5), 1–16. https://doi.org/10.1371/journal.pone.0196589</w:t>
      </w:r>
    </w:p>
    <w:p w14:paraId="62BF26E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MacKenzie, D. I., &amp; Kendall, W. C. (2002). How should detection probability be incorporated into estimates of relative abundance? </w:t>
      </w:r>
      <w:r w:rsidRPr="008B644C">
        <w:rPr>
          <w:rFonts w:ascii="Times New Roman" w:hAnsi="Times New Roman" w:cs="Times New Roman"/>
          <w:i/>
          <w:iCs/>
          <w:noProof/>
        </w:rPr>
        <w:t>Ecology</w:t>
      </w:r>
      <w:r w:rsidRPr="008B644C">
        <w:rPr>
          <w:rFonts w:ascii="Times New Roman" w:hAnsi="Times New Roman" w:cs="Times New Roman"/>
          <w:noProof/>
        </w:rPr>
        <w:t xml:space="preserve">, </w:t>
      </w:r>
      <w:r w:rsidRPr="008B644C">
        <w:rPr>
          <w:rFonts w:ascii="Times New Roman" w:hAnsi="Times New Roman" w:cs="Times New Roman"/>
          <w:i/>
          <w:iCs/>
          <w:noProof/>
        </w:rPr>
        <w:t>83</w:t>
      </w:r>
      <w:r w:rsidRPr="008B644C">
        <w:rPr>
          <w:rFonts w:ascii="Times New Roman" w:hAnsi="Times New Roman" w:cs="Times New Roman"/>
          <w:noProof/>
        </w:rPr>
        <w:t>(9), 2387–2393. https://doi.org/10.1890/0012-9658(2002)083[2387:HSDPBI]2.0.CO;2</w:t>
      </w:r>
    </w:p>
    <w:p w14:paraId="5A4338E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Martin, M. (2011). Cutadapt removes adapter sequences from high-throughput sequencing reads. </w:t>
      </w:r>
      <w:r w:rsidRPr="008B644C">
        <w:rPr>
          <w:rFonts w:ascii="Times New Roman" w:hAnsi="Times New Roman" w:cs="Times New Roman"/>
          <w:i/>
          <w:iCs/>
          <w:noProof/>
        </w:rPr>
        <w:t>EMBNet Journal</w:t>
      </w:r>
      <w:r w:rsidRPr="008B644C">
        <w:rPr>
          <w:rFonts w:ascii="Times New Roman" w:hAnsi="Times New Roman" w:cs="Times New Roman"/>
          <w:noProof/>
        </w:rPr>
        <w:t xml:space="preserve">, </w:t>
      </w:r>
      <w:r w:rsidRPr="008B644C">
        <w:rPr>
          <w:rFonts w:ascii="Times New Roman" w:hAnsi="Times New Roman" w:cs="Times New Roman"/>
          <w:i/>
          <w:iCs/>
          <w:noProof/>
        </w:rPr>
        <w:t>17</w:t>
      </w:r>
      <w:r w:rsidRPr="008B644C">
        <w:rPr>
          <w:rFonts w:ascii="Times New Roman" w:hAnsi="Times New Roman" w:cs="Times New Roman"/>
          <w:noProof/>
        </w:rPr>
        <w:t>(1).</w:t>
      </w:r>
    </w:p>
    <w:p w14:paraId="5FEB452B"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McKnight, D. T., Huerlimann, R., Bower, D. S., Schwarzkopf, L., Alford, R. A., &amp; Zenger, K. R. (2019). Methods for normalizing microbiome data: An ecological perspective.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10</w:t>
      </w:r>
      <w:r w:rsidRPr="008B644C">
        <w:rPr>
          <w:rFonts w:ascii="Times New Roman" w:hAnsi="Times New Roman" w:cs="Times New Roman"/>
          <w:noProof/>
        </w:rPr>
        <w:t>(3), 389–400. https://doi.org/10.1111/2041-210X.13115</w:t>
      </w:r>
    </w:p>
    <w:p w14:paraId="5FC96C7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Miller-ter Kuile, A. (2020a). </w:t>
      </w:r>
      <w:r w:rsidRPr="008B644C">
        <w:rPr>
          <w:rFonts w:ascii="Times New Roman" w:hAnsi="Times New Roman" w:cs="Times New Roman"/>
          <w:i/>
          <w:iCs/>
          <w:noProof/>
        </w:rPr>
        <w:t>BioProject: PRJNA639981</w:t>
      </w:r>
      <w:r w:rsidRPr="008B644C">
        <w:rPr>
          <w:rFonts w:ascii="Times New Roman" w:hAnsi="Times New Roman" w:cs="Times New Roman"/>
          <w:noProof/>
        </w:rPr>
        <w:t>. NCBI BioProject Database.</w:t>
      </w:r>
    </w:p>
    <w:p w14:paraId="4D5410D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Miller-ter Kuile, A. (2020b). </w:t>
      </w:r>
      <w:r w:rsidRPr="008B644C">
        <w:rPr>
          <w:rFonts w:ascii="Times New Roman" w:hAnsi="Times New Roman" w:cs="Times New Roman"/>
          <w:i/>
          <w:iCs/>
          <w:noProof/>
        </w:rPr>
        <w:t>DNA_Diet_Methods</w:t>
      </w:r>
      <w:r w:rsidRPr="008B644C">
        <w:rPr>
          <w:rFonts w:ascii="Times New Roman" w:hAnsi="Times New Roman" w:cs="Times New Roman"/>
          <w:noProof/>
        </w:rPr>
        <w:t>. Github Repository.</w:t>
      </w:r>
    </w:p>
    <w:p w14:paraId="2D17C82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Murphy, M. A., Waits, L. P., Kendall, K. C., Wasser, S. K., Higbee, J. A., &amp; Bogden, R. (2002). An evaluation of long-term preservation methods for brown bear (Ursus arctos) faecal DNA samples. </w:t>
      </w:r>
      <w:r w:rsidRPr="008B644C">
        <w:rPr>
          <w:rFonts w:ascii="Times New Roman" w:hAnsi="Times New Roman" w:cs="Times New Roman"/>
          <w:i/>
          <w:iCs/>
          <w:noProof/>
        </w:rPr>
        <w:t>Conservation Genetics</w:t>
      </w:r>
      <w:r w:rsidRPr="008B644C">
        <w:rPr>
          <w:rFonts w:ascii="Times New Roman" w:hAnsi="Times New Roman" w:cs="Times New Roman"/>
          <w:noProof/>
        </w:rPr>
        <w:t xml:space="preserve">, </w:t>
      </w:r>
      <w:r w:rsidRPr="008B644C">
        <w:rPr>
          <w:rFonts w:ascii="Times New Roman" w:hAnsi="Times New Roman" w:cs="Times New Roman"/>
          <w:i/>
          <w:iCs/>
          <w:noProof/>
        </w:rPr>
        <w:t>3</w:t>
      </w:r>
      <w:r w:rsidRPr="008B644C">
        <w:rPr>
          <w:rFonts w:ascii="Times New Roman" w:hAnsi="Times New Roman" w:cs="Times New Roman"/>
          <w:noProof/>
        </w:rPr>
        <w:t>, 435–440.</w:t>
      </w:r>
    </w:p>
    <w:p w14:paraId="0465454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Nielsen, J. M., Clare, E. L., Hayden, B., Brett, M. T., &amp; Kratina, P. (2018). Diet tracing in ecology: Method comparison and selection.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9</w:t>
      </w:r>
      <w:r w:rsidRPr="008B644C">
        <w:rPr>
          <w:rFonts w:ascii="Times New Roman" w:hAnsi="Times New Roman" w:cs="Times New Roman"/>
          <w:noProof/>
        </w:rPr>
        <w:t>(2), 278–291. https://doi.org/10.1111/2041-210X.12869</w:t>
      </w:r>
    </w:p>
    <w:p w14:paraId="3C204E0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lastRenderedPageBreak/>
        <w:t xml:space="preserve">Philippot, L., Raaijmakers, J. M., Lemanceau, P., &amp; Van Der Putten, W. H. (2013). Going back to the roots: The microbial ecology of the rhizosphere. </w:t>
      </w:r>
      <w:r w:rsidRPr="008B644C">
        <w:rPr>
          <w:rFonts w:ascii="Times New Roman" w:hAnsi="Times New Roman" w:cs="Times New Roman"/>
          <w:i/>
          <w:iCs/>
          <w:noProof/>
        </w:rPr>
        <w:t>Nature Reviews Microbiology</w:t>
      </w:r>
      <w:r w:rsidRPr="008B644C">
        <w:rPr>
          <w:rFonts w:ascii="Times New Roman" w:hAnsi="Times New Roman" w:cs="Times New Roman"/>
          <w:noProof/>
        </w:rPr>
        <w:t xml:space="preserve">, </w:t>
      </w:r>
      <w:r w:rsidRPr="008B644C">
        <w:rPr>
          <w:rFonts w:ascii="Times New Roman" w:hAnsi="Times New Roman" w:cs="Times New Roman"/>
          <w:i/>
          <w:iCs/>
          <w:noProof/>
        </w:rPr>
        <w:t>11</w:t>
      </w:r>
      <w:r w:rsidRPr="008B644C">
        <w:rPr>
          <w:rFonts w:ascii="Times New Roman" w:hAnsi="Times New Roman" w:cs="Times New Roman"/>
          <w:noProof/>
        </w:rPr>
        <w:t>(11), 789–799. https://doi.org/10.1038/nrmicro3109</w:t>
      </w:r>
    </w:p>
    <w:p w14:paraId="3E5D243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Pilosof, S., Porter, M. A., Pascual, M., &amp; Kéfi, S. (2017). The multilayer nature of ecological networks. </w:t>
      </w:r>
      <w:r w:rsidRPr="008B644C">
        <w:rPr>
          <w:rFonts w:ascii="Times New Roman" w:hAnsi="Times New Roman" w:cs="Times New Roman"/>
          <w:i/>
          <w:iCs/>
          <w:noProof/>
        </w:rPr>
        <w:t>Nature Publishing Group</w:t>
      </w:r>
      <w:r w:rsidRPr="008B644C">
        <w:rPr>
          <w:rFonts w:ascii="Times New Roman" w:hAnsi="Times New Roman" w:cs="Times New Roman"/>
          <w:noProof/>
        </w:rPr>
        <w:t xml:space="preserve">, </w:t>
      </w:r>
      <w:r w:rsidRPr="008B644C">
        <w:rPr>
          <w:rFonts w:ascii="Times New Roman" w:hAnsi="Times New Roman" w:cs="Times New Roman"/>
          <w:i/>
          <w:iCs/>
          <w:noProof/>
        </w:rPr>
        <w:t>1</w:t>
      </w:r>
      <w:r w:rsidRPr="008B644C">
        <w:rPr>
          <w:rFonts w:ascii="Times New Roman" w:hAnsi="Times New Roman" w:cs="Times New Roman"/>
          <w:noProof/>
        </w:rPr>
        <w:t>(March), 1–9. https://doi.org/10.1038/s41559-017-0101</w:t>
      </w:r>
    </w:p>
    <w:p w14:paraId="164390D3"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Pompanon, F., Deagle, B. E., Symondson, W. O. C., Brown, D. S., Jarman, S. N., &amp; Taberlet, P. (2012). Who is eating what: Diet assessment using next generation sequencing. </w:t>
      </w:r>
      <w:r w:rsidRPr="008B644C">
        <w:rPr>
          <w:rFonts w:ascii="Times New Roman" w:hAnsi="Times New Roman" w:cs="Times New Roman"/>
          <w:i/>
          <w:iCs/>
          <w:noProof/>
        </w:rPr>
        <w:t>Molecular Ecology</w:t>
      </w:r>
      <w:r w:rsidRPr="008B644C">
        <w:rPr>
          <w:rFonts w:ascii="Times New Roman" w:hAnsi="Times New Roman" w:cs="Times New Roman"/>
          <w:noProof/>
        </w:rPr>
        <w:t xml:space="preserve">, </w:t>
      </w:r>
      <w:r w:rsidRPr="008B644C">
        <w:rPr>
          <w:rFonts w:ascii="Times New Roman" w:hAnsi="Times New Roman" w:cs="Times New Roman"/>
          <w:i/>
          <w:iCs/>
          <w:noProof/>
        </w:rPr>
        <w:t>21</w:t>
      </w:r>
      <w:r w:rsidRPr="008B644C">
        <w:rPr>
          <w:rFonts w:ascii="Times New Roman" w:hAnsi="Times New Roman" w:cs="Times New Roman"/>
          <w:noProof/>
        </w:rPr>
        <w:t>(8), 1931–1950. https://doi.org/10.1111/j.1365-294X.2011.05403.x</w:t>
      </w:r>
    </w:p>
    <w:p w14:paraId="3917BAA1"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Porter, T. M., &amp; Hajibabaei, M. (2018). Over 2.5 million COI sequences in GenBank and growing.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13</w:t>
      </w:r>
      <w:r w:rsidRPr="008B644C">
        <w:rPr>
          <w:rFonts w:ascii="Times New Roman" w:hAnsi="Times New Roman" w:cs="Times New Roman"/>
          <w:noProof/>
        </w:rPr>
        <w:t>(9), 1–16. https://doi.org/10.1371/journal.pone.0200177</w:t>
      </w:r>
    </w:p>
    <w:p w14:paraId="5E5F935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Quéméré, E., Hibert, F., Miquel, C., Lhuillier, E., Rasolondraibe, E., Champeau, J., Rabarivola, C., Nusbaumer, L., Chatelain, C., Gautier, L., Ranirison, P., Crouau-Roy, B., Taberlet, P., &amp; Chikhi, L. (2013). A DNA metabarcoding study of a primate dietary diversity and plasticity across its entire fragmented range.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8</w:t>
      </w:r>
      <w:r w:rsidRPr="008B644C">
        <w:rPr>
          <w:rFonts w:ascii="Times New Roman" w:hAnsi="Times New Roman" w:cs="Times New Roman"/>
          <w:noProof/>
        </w:rPr>
        <w:t>(3). https://doi.org/10.1371/journal.pone.0058971</w:t>
      </w:r>
    </w:p>
    <w:p w14:paraId="13A5780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Rudolf, V. H W, Lafferty, K. D. (2011). Stage structure alters how complexity affects stability of ecological networks. </w:t>
      </w:r>
      <w:r w:rsidRPr="008B644C">
        <w:rPr>
          <w:rFonts w:ascii="Times New Roman" w:hAnsi="Times New Roman" w:cs="Times New Roman"/>
          <w:i/>
          <w:iCs/>
          <w:noProof/>
        </w:rPr>
        <w:t>Ecology Letters</w:t>
      </w:r>
      <w:r w:rsidRPr="008B644C">
        <w:rPr>
          <w:rFonts w:ascii="Times New Roman" w:hAnsi="Times New Roman" w:cs="Times New Roman"/>
          <w:noProof/>
        </w:rPr>
        <w:t xml:space="preserve">, </w:t>
      </w:r>
      <w:r w:rsidRPr="008B644C">
        <w:rPr>
          <w:rFonts w:ascii="Times New Roman" w:hAnsi="Times New Roman" w:cs="Times New Roman"/>
          <w:i/>
          <w:iCs/>
          <w:noProof/>
        </w:rPr>
        <w:t>14</w:t>
      </w:r>
      <w:r w:rsidRPr="008B644C">
        <w:rPr>
          <w:rFonts w:ascii="Times New Roman" w:hAnsi="Times New Roman" w:cs="Times New Roman"/>
          <w:noProof/>
        </w:rPr>
        <w:t>, 75–79. https://doi.org/10.1111/j.1461-0248.2010.01558.x</w:t>
      </w:r>
    </w:p>
    <w:p w14:paraId="4DFAA08C"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Saitoh, S., Aoyama, H., Fujii, S., Sunagawa, H., Nagahama, H., Akutsu, M., Shinzato, N., Kaneko, N., &amp; Nakamori, T. (2016). A quantitative protocol for DNA metabarcoding of springtails (Collembola). </w:t>
      </w:r>
      <w:r w:rsidRPr="008B644C">
        <w:rPr>
          <w:rFonts w:ascii="Times New Roman" w:hAnsi="Times New Roman" w:cs="Times New Roman"/>
          <w:i/>
          <w:iCs/>
          <w:noProof/>
        </w:rPr>
        <w:t>Genome</w:t>
      </w:r>
      <w:r w:rsidRPr="008B644C">
        <w:rPr>
          <w:rFonts w:ascii="Times New Roman" w:hAnsi="Times New Roman" w:cs="Times New Roman"/>
          <w:noProof/>
        </w:rPr>
        <w:t xml:space="preserve">, </w:t>
      </w:r>
      <w:r w:rsidRPr="008B644C">
        <w:rPr>
          <w:rFonts w:ascii="Times New Roman" w:hAnsi="Times New Roman" w:cs="Times New Roman"/>
          <w:i/>
          <w:iCs/>
          <w:noProof/>
        </w:rPr>
        <w:t>59</w:t>
      </w:r>
      <w:r w:rsidRPr="008B644C">
        <w:rPr>
          <w:rFonts w:ascii="Times New Roman" w:hAnsi="Times New Roman" w:cs="Times New Roman"/>
          <w:noProof/>
        </w:rPr>
        <w:t>(9), 705–723. https://doi.org/10.1139/gen-2015-0228</w:t>
      </w:r>
    </w:p>
    <w:p w14:paraId="22EE0C4E"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Samu, F., &amp; Biro, Z. (1993). Functional response, multiple feeding and wasteful killing in a wolf spider (Araneae: Lycosidae). </w:t>
      </w:r>
      <w:r w:rsidRPr="008B644C">
        <w:rPr>
          <w:rFonts w:ascii="Times New Roman" w:hAnsi="Times New Roman" w:cs="Times New Roman"/>
          <w:i/>
          <w:iCs/>
          <w:noProof/>
        </w:rPr>
        <w:t>European Journal of Entomology</w:t>
      </w:r>
      <w:r w:rsidRPr="008B644C">
        <w:rPr>
          <w:rFonts w:ascii="Times New Roman" w:hAnsi="Times New Roman" w:cs="Times New Roman"/>
          <w:noProof/>
        </w:rPr>
        <w:t xml:space="preserve">, </w:t>
      </w:r>
      <w:r w:rsidRPr="008B644C">
        <w:rPr>
          <w:rFonts w:ascii="Times New Roman" w:hAnsi="Times New Roman" w:cs="Times New Roman"/>
          <w:i/>
          <w:iCs/>
          <w:noProof/>
        </w:rPr>
        <w:t>90</w:t>
      </w:r>
      <w:r w:rsidRPr="008B644C">
        <w:rPr>
          <w:rFonts w:ascii="Times New Roman" w:hAnsi="Times New Roman" w:cs="Times New Roman"/>
          <w:noProof/>
        </w:rPr>
        <w:t>, 471–476.</w:t>
      </w:r>
    </w:p>
    <w:p w14:paraId="215ABFF7"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Scharf, F. S., Buckel, J. A., Juanes, F., &amp; Conover, D. O. (1998). Predation by juvenile piscivorous bluefish (</w:t>
      </w:r>
      <w:r w:rsidRPr="008B644C">
        <w:rPr>
          <w:rFonts w:ascii="Times New Roman" w:hAnsi="Times New Roman" w:cs="Times New Roman"/>
          <w:i/>
          <w:iCs/>
          <w:noProof/>
        </w:rPr>
        <w:t>Pomatomus saltatrix</w:t>
      </w:r>
      <w:r w:rsidRPr="008B644C">
        <w:rPr>
          <w:rFonts w:ascii="Times New Roman" w:hAnsi="Times New Roman" w:cs="Times New Roman"/>
          <w:noProof/>
        </w:rPr>
        <w:t xml:space="preserve">): the influence of prey to predator size ratio and prey type on predator capture success and prey profitability. </w:t>
      </w:r>
      <w:r w:rsidRPr="008B644C">
        <w:rPr>
          <w:rFonts w:ascii="Times New Roman" w:hAnsi="Times New Roman" w:cs="Times New Roman"/>
          <w:i/>
          <w:iCs/>
          <w:noProof/>
        </w:rPr>
        <w:t>Canadian Journal of Fisheries and Aquatic Sciences</w:t>
      </w:r>
      <w:r w:rsidRPr="008B644C">
        <w:rPr>
          <w:rFonts w:ascii="Times New Roman" w:hAnsi="Times New Roman" w:cs="Times New Roman"/>
          <w:noProof/>
        </w:rPr>
        <w:t xml:space="preserve">, </w:t>
      </w:r>
      <w:r w:rsidRPr="008B644C">
        <w:rPr>
          <w:rFonts w:ascii="Times New Roman" w:hAnsi="Times New Roman" w:cs="Times New Roman"/>
          <w:i/>
          <w:iCs/>
          <w:noProof/>
        </w:rPr>
        <w:t>55</w:t>
      </w:r>
      <w:r w:rsidRPr="008B644C">
        <w:rPr>
          <w:rFonts w:ascii="Times New Roman" w:hAnsi="Times New Roman" w:cs="Times New Roman"/>
          <w:noProof/>
        </w:rPr>
        <w:t>(7), 1695–1703. https://doi.org/10.1139/cjfas-55-7-1695</w:t>
      </w:r>
    </w:p>
    <w:p w14:paraId="31831FF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Schleuning, M., Fründ, J., &amp; García, D. (2015). Predicting ecosystem functions from biodiversity and mutualistic networks: An extension of trait-based concepts to plant-animal interactions. </w:t>
      </w:r>
      <w:r w:rsidRPr="008B644C">
        <w:rPr>
          <w:rFonts w:ascii="Times New Roman" w:hAnsi="Times New Roman" w:cs="Times New Roman"/>
          <w:i/>
          <w:iCs/>
          <w:noProof/>
        </w:rPr>
        <w:t>Ecography</w:t>
      </w:r>
      <w:r w:rsidRPr="008B644C">
        <w:rPr>
          <w:rFonts w:ascii="Times New Roman" w:hAnsi="Times New Roman" w:cs="Times New Roman"/>
          <w:noProof/>
        </w:rPr>
        <w:t xml:space="preserve">, </w:t>
      </w:r>
      <w:r w:rsidRPr="008B644C">
        <w:rPr>
          <w:rFonts w:ascii="Times New Roman" w:hAnsi="Times New Roman" w:cs="Times New Roman"/>
          <w:i/>
          <w:iCs/>
          <w:noProof/>
        </w:rPr>
        <w:t>38</w:t>
      </w:r>
      <w:r w:rsidRPr="008B644C">
        <w:rPr>
          <w:rFonts w:ascii="Times New Roman" w:hAnsi="Times New Roman" w:cs="Times New Roman"/>
          <w:noProof/>
        </w:rPr>
        <w:t>(4), 380–392. https://doi.org/10.1111/ecog.00983</w:t>
      </w:r>
    </w:p>
    <w:p w14:paraId="0E6E8AF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Schnell, I. B., Thomsen, P. F., Wilkinson, N., Rasmussen, M., Jensen, L. R. D., Willerslev, E., Bertelsen, M. F., &amp; Gilbert, M. T. P. (2012). Screening mammal biodiversity using DNA from leeches. </w:t>
      </w:r>
      <w:r w:rsidRPr="008B644C">
        <w:rPr>
          <w:rFonts w:ascii="Times New Roman" w:hAnsi="Times New Roman" w:cs="Times New Roman"/>
          <w:i/>
          <w:iCs/>
          <w:noProof/>
        </w:rPr>
        <w:t>Current Biology</w:t>
      </w:r>
      <w:r w:rsidRPr="008B644C">
        <w:rPr>
          <w:rFonts w:ascii="Times New Roman" w:hAnsi="Times New Roman" w:cs="Times New Roman"/>
          <w:noProof/>
        </w:rPr>
        <w:t xml:space="preserve">, </w:t>
      </w:r>
      <w:r w:rsidRPr="008B644C">
        <w:rPr>
          <w:rFonts w:ascii="Times New Roman" w:hAnsi="Times New Roman" w:cs="Times New Roman"/>
          <w:i/>
          <w:iCs/>
          <w:noProof/>
        </w:rPr>
        <w:t>22</w:t>
      </w:r>
      <w:r w:rsidRPr="008B644C">
        <w:rPr>
          <w:rFonts w:ascii="Times New Roman" w:hAnsi="Times New Roman" w:cs="Times New Roman"/>
          <w:noProof/>
        </w:rPr>
        <w:t>(8), R262–R263. https://doi.org/10.1016/j.cub.2012.02.058</w:t>
      </w:r>
    </w:p>
    <w:p w14:paraId="41D61B12"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Schulz, B., Wanke, U., Draeger, S., &amp; Aust, H. J. (1993). Endophytes from herbaceous plants and shrubs: effectiveness of surface sterilization methods. </w:t>
      </w:r>
      <w:r w:rsidRPr="008B644C">
        <w:rPr>
          <w:rFonts w:ascii="Times New Roman" w:hAnsi="Times New Roman" w:cs="Times New Roman"/>
          <w:i/>
          <w:iCs/>
          <w:noProof/>
        </w:rPr>
        <w:t>Mycological Research</w:t>
      </w:r>
      <w:r w:rsidRPr="008B644C">
        <w:rPr>
          <w:rFonts w:ascii="Times New Roman" w:hAnsi="Times New Roman" w:cs="Times New Roman"/>
          <w:noProof/>
        </w:rPr>
        <w:t xml:space="preserve">, </w:t>
      </w:r>
      <w:r w:rsidRPr="008B644C">
        <w:rPr>
          <w:rFonts w:ascii="Times New Roman" w:hAnsi="Times New Roman" w:cs="Times New Roman"/>
          <w:i/>
          <w:iCs/>
          <w:noProof/>
        </w:rPr>
        <w:t>97</w:t>
      </w:r>
      <w:r w:rsidRPr="008B644C">
        <w:rPr>
          <w:rFonts w:ascii="Times New Roman" w:hAnsi="Times New Roman" w:cs="Times New Roman"/>
          <w:noProof/>
        </w:rPr>
        <w:t>(12), 1447–1450. https://doi.org/10.1016/S0953-7562(09)80215-3</w:t>
      </w:r>
    </w:p>
    <w:p w14:paraId="4DD9463F"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Sheppard, S. K., &amp; Harwood, J. D. (2005). Advances in molecular ecology: Tracking trophic links through predator-prey food-webs. </w:t>
      </w:r>
      <w:r w:rsidRPr="008B644C">
        <w:rPr>
          <w:rFonts w:ascii="Times New Roman" w:hAnsi="Times New Roman" w:cs="Times New Roman"/>
          <w:i/>
          <w:iCs/>
          <w:noProof/>
        </w:rPr>
        <w:t>Functional Ecology</w:t>
      </w:r>
      <w:r w:rsidRPr="008B644C">
        <w:rPr>
          <w:rFonts w:ascii="Times New Roman" w:hAnsi="Times New Roman" w:cs="Times New Roman"/>
          <w:noProof/>
        </w:rPr>
        <w:t xml:space="preserve">, </w:t>
      </w:r>
      <w:r w:rsidRPr="008B644C">
        <w:rPr>
          <w:rFonts w:ascii="Times New Roman" w:hAnsi="Times New Roman" w:cs="Times New Roman"/>
          <w:i/>
          <w:iCs/>
          <w:noProof/>
        </w:rPr>
        <w:t>19</w:t>
      </w:r>
      <w:r w:rsidRPr="008B644C">
        <w:rPr>
          <w:rFonts w:ascii="Times New Roman" w:hAnsi="Times New Roman" w:cs="Times New Roman"/>
          <w:noProof/>
        </w:rPr>
        <w:t>(5), 751–762. https://doi.org/10.1111/j.1365-2435.2005.01041.x</w:t>
      </w:r>
    </w:p>
    <w:p w14:paraId="2368CE62"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Soininen, E. M., Gauthier, G., Bilodeau, F., Berteaux, D., Gielly, L., Taberlet, P., Gussarova, G., Bellemain, E., Hassel, K., Stenøien, H. K., Epp, L., Schrøder-Nielsen, A., Brochmann, C., &amp; Yoccoz, N. G. (2015). Highly overlapping winter diet in two sympatric lemming species revealed by DNA metabarcoding.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10</w:t>
      </w:r>
      <w:r w:rsidRPr="008B644C">
        <w:rPr>
          <w:rFonts w:ascii="Times New Roman" w:hAnsi="Times New Roman" w:cs="Times New Roman"/>
          <w:noProof/>
        </w:rPr>
        <w:t>(1), 1–18. https://doi.org/10.1371/journal.pone.0115335</w:t>
      </w:r>
    </w:p>
    <w:p w14:paraId="06C243DF"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lastRenderedPageBreak/>
        <w:t xml:space="preserve">Thomsen, P. F., &amp; Sigsgaard, E. E. (2019). Environmental DNA metabarcoding of wild flowers reveals diverse communities of terrestrial arthropods. </w:t>
      </w:r>
      <w:r w:rsidRPr="008B644C">
        <w:rPr>
          <w:rFonts w:ascii="Times New Roman" w:hAnsi="Times New Roman" w:cs="Times New Roman"/>
          <w:i/>
          <w:iCs/>
          <w:noProof/>
        </w:rPr>
        <w:t>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9</w:t>
      </w:r>
      <w:r w:rsidRPr="008B644C">
        <w:rPr>
          <w:rFonts w:ascii="Times New Roman" w:hAnsi="Times New Roman" w:cs="Times New Roman"/>
          <w:noProof/>
        </w:rPr>
        <w:t>(4), 1665–1679. https://doi.org/10.1002/ece3.4809</w:t>
      </w:r>
    </w:p>
    <w:p w14:paraId="65B2735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Toju, H., &amp; Baba, Y. G. (2018). DNA metabarcoding of spiders, insects, and springtails for exploring potential linkage between above- and below-ground food webs. </w:t>
      </w:r>
      <w:r w:rsidRPr="008B644C">
        <w:rPr>
          <w:rFonts w:ascii="Times New Roman" w:hAnsi="Times New Roman" w:cs="Times New Roman"/>
          <w:i/>
          <w:iCs/>
          <w:noProof/>
        </w:rPr>
        <w:t>Zoological Letters</w:t>
      </w:r>
      <w:r w:rsidRPr="008B644C">
        <w:rPr>
          <w:rFonts w:ascii="Times New Roman" w:hAnsi="Times New Roman" w:cs="Times New Roman"/>
          <w:noProof/>
        </w:rPr>
        <w:t xml:space="preserve">, </w:t>
      </w:r>
      <w:r w:rsidRPr="008B644C">
        <w:rPr>
          <w:rFonts w:ascii="Times New Roman" w:hAnsi="Times New Roman" w:cs="Times New Roman"/>
          <w:i/>
          <w:iCs/>
          <w:noProof/>
        </w:rPr>
        <w:t>4</w:t>
      </w:r>
      <w:r w:rsidRPr="008B644C">
        <w:rPr>
          <w:rFonts w:ascii="Times New Roman" w:hAnsi="Times New Roman" w:cs="Times New Roman"/>
          <w:noProof/>
        </w:rPr>
        <w:t>(1), 1–12. https://doi.org/10.1186/s40851-018-0088-9</w:t>
      </w:r>
    </w:p>
    <w:p w14:paraId="09FEB1D6"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8B644C">
        <w:rPr>
          <w:rFonts w:ascii="Times New Roman" w:hAnsi="Times New Roman" w:cs="Times New Roman"/>
          <w:i/>
          <w:iCs/>
          <w:noProof/>
        </w:rPr>
        <w:t>PLoS ONE</w:t>
      </w:r>
      <w:r w:rsidRPr="008B644C">
        <w:rPr>
          <w:rFonts w:ascii="Times New Roman" w:hAnsi="Times New Roman" w:cs="Times New Roman"/>
          <w:noProof/>
        </w:rPr>
        <w:t xml:space="preserve">, </w:t>
      </w:r>
      <w:r w:rsidRPr="008B644C">
        <w:rPr>
          <w:rFonts w:ascii="Times New Roman" w:hAnsi="Times New Roman" w:cs="Times New Roman"/>
          <w:i/>
          <w:iCs/>
          <w:noProof/>
        </w:rPr>
        <w:t>7</w:t>
      </w:r>
      <w:r w:rsidRPr="008B644C">
        <w:rPr>
          <w:rFonts w:ascii="Times New Roman" w:hAnsi="Times New Roman" w:cs="Times New Roman"/>
          <w:noProof/>
        </w:rPr>
        <w:t>(7). https://doi.org/10.1371/journal.pone.0040863</w:t>
      </w:r>
    </w:p>
    <w:p w14:paraId="0AF91631"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Tylianakis, J., Didham, R., Bascompte, J., &amp; Wardle, D. (2008). Global change and species interactions in terrestrial ecosystems. </w:t>
      </w:r>
      <w:r w:rsidRPr="008B644C">
        <w:rPr>
          <w:rFonts w:ascii="Times New Roman" w:hAnsi="Times New Roman" w:cs="Times New Roman"/>
          <w:i/>
          <w:iCs/>
          <w:noProof/>
        </w:rPr>
        <w:t>Ecology Letters</w:t>
      </w:r>
      <w:r w:rsidRPr="008B644C">
        <w:rPr>
          <w:rFonts w:ascii="Times New Roman" w:hAnsi="Times New Roman" w:cs="Times New Roman"/>
          <w:noProof/>
        </w:rPr>
        <w:t xml:space="preserve">, </w:t>
      </w:r>
      <w:r w:rsidRPr="008B644C">
        <w:rPr>
          <w:rFonts w:ascii="Times New Roman" w:hAnsi="Times New Roman" w:cs="Times New Roman"/>
          <w:i/>
          <w:iCs/>
          <w:noProof/>
        </w:rPr>
        <w:t>11</w:t>
      </w:r>
      <w:r w:rsidRPr="008B644C">
        <w:rPr>
          <w:rFonts w:ascii="Times New Roman" w:hAnsi="Times New Roman" w:cs="Times New Roman"/>
          <w:noProof/>
        </w:rPr>
        <w:t>, 1351–1363. https://doi.org/10.1111/j.1461-0248.2008.01250.x</w:t>
      </w:r>
    </w:p>
    <w:p w14:paraId="10D5192A"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Wilson, E. O. (1987). The little things that run the world (The importance and conservation of invertebrates). </w:t>
      </w:r>
      <w:r w:rsidRPr="008B644C">
        <w:rPr>
          <w:rFonts w:ascii="Times New Roman" w:hAnsi="Times New Roman" w:cs="Times New Roman"/>
          <w:i/>
          <w:iCs/>
          <w:noProof/>
        </w:rPr>
        <w:t>Conservation Biology</w:t>
      </w:r>
      <w:r w:rsidRPr="008B644C">
        <w:rPr>
          <w:rFonts w:ascii="Times New Roman" w:hAnsi="Times New Roman" w:cs="Times New Roman"/>
          <w:noProof/>
        </w:rPr>
        <w:t xml:space="preserve">, </w:t>
      </w:r>
      <w:r w:rsidRPr="008B644C">
        <w:rPr>
          <w:rFonts w:ascii="Times New Roman" w:hAnsi="Times New Roman" w:cs="Times New Roman"/>
          <w:i/>
          <w:iCs/>
          <w:noProof/>
        </w:rPr>
        <w:t>1</w:t>
      </w:r>
      <w:r w:rsidRPr="008B644C">
        <w:rPr>
          <w:rFonts w:ascii="Times New Roman" w:hAnsi="Times New Roman" w:cs="Times New Roman"/>
          <w:noProof/>
        </w:rPr>
        <w:t>(4), 344–346.</w:t>
      </w:r>
    </w:p>
    <w:p w14:paraId="5A331F0C"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Wirta, H. K., Hebert, P. D. N., Kaartinen, R., Prosser, S. W., Várkonyi, G., Roslin, T., Varkonyi, G., &amp; Roslin, T. (2014). Complementary molecular information changes our perception of food web structure. </w:t>
      </w:r>
      <w:r w:rsidRPr="008B644C">
        <w:rPr>
          <w:rFonts w:ascii="Times New Roman" w:hAnsi="Times New Roman" w:cs="Times New Roman"/>
          <w:i/>
          <w:iCs/>
          <w:noProof/>
        </w:rPr>
        <w:t>Proceedings of the National Academy of Sciences</w:t>
      </w:r>
      <w:r w:rsidRPr="008B644C">
        <w:rPr>
          <w:rFonts w:ascii="Times New Roman" w:hAnsi="Times New Roman" w:cs="Times New Roman"/>
          <w:noProof/>
        </w:rPr>
        <w:t xml:space="preserve">, </w:t>
      </w:r>
      <w:r w:rsidRPr="008B644C">
        <w:rPr>
          <w:rFonts w:ascii="Times New Roman" w:hAnsi="Times New Roman" w:cs="Times New Roman"/>
          <w:i/>
          <w:iCs/>
          <w:noProof/>
        </w:rPr>
        <w:t>111</w:t>
      </w:r>
      <w:r w:rsidRPr="008B644C">
        <w:rPr>
          <w:rFonts w:ascii="Times New Roman" w:hAnsi="Times New Roman" w:cs="Times New Roman"/>
          <w:noProof/>
        </w:rPr>
        <w:t>(5), 1885–1890. https://doi.org/10.1073/pnas.1316990111</w:t>
      </w:r>
    </w:p>
    <w:p w14:paraId="763AF170"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8B644C">
        <w:rPr>
          <w:rFonts w:ascii="Times New Roman" w:hAnsi="Times New Roman" w:cs="Times New Roman"/>
          <w:i/>
          <w:iCs/>
          <w:noProof/>
        </w:rPr>
        <w:t>Methods in Ecology and Evolution</w:t>
      </w:r>
      <w:r w:rsidRPr="008B644C">
        <w:rPr>
          <w:rFonts w:ascii="Times New Roman" w:hAnsi="Times New Roman" w:cs="Times New Roman"/>
          <w:noProof/>
        </w:rPr>
        <w:t xml:space="preserve">, </w:t>
      </w:r>
      <w:r w:rsidRPr="008B644C">
        <w:rPr>
          <w:rFonts w:ascii="Times New Roman" w:hAnsi="Times New Roman" w:cs="Times New Roman"/>
          <w:i/>
          <w:iCs/>
          <w:noProof/>
        </w:rPr>
        <w:t>3</w:t>
      </w:r>
      <w:r w:rsidRPr="008B644C">
        <w:rPr>
          <w:rFonts w:ascii="Times New Roman" w:hAnsi="Times New Roman" w:cs="Times New Roman"/>
          <w:noProof/>
        </w:rPr>
        <w:t>(4), 613–623. https://doi.org/10.1111/j.2041-210X.2012.00198.x</w:t>
      </w:r>
    </w:p>
    <w:p w14:paraId="4E4D4CF9"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Zeale, M. R. K., Butlin, R. K., Barker, G. L. A., Lees, D. C., &amp; Jones, G. (2011). Taxon-specific PCR for DNA barcoding arthropod prey in bat faeces. </w:t>
      </w:r>
      <w:r w:rsidRPr="008B644C">
        <w:rPr>
          <w:rFonts w:ascii="Times New Roman" w:hAnsi="Times New Roman" w:cs="Times New Roman"/>
          <w:i/>
          <w:iCs/>
          <w:noProof/>
        </w:rPr>
        <w:t>Molecular Ecology Resources</w:t>
      </w:r>
      <w:r w:rsidRPr="008B644C">
        <w:rPr>
          <w:rFonts w:ascii="Times New Roman" w:hAnsi="Times New Roman" w:cs="Times New Roman"/>
          <w:noProof/>
        </w:rPr>
        <w:t xml:space="preserve">, </w:t>
      </w:r>
      <w:r w:rsidRPr="008B644C">
        <w:rPr>
          <w:rFonts w:ascii="Times New Roman" w:hAnsi="Times New Roman" w:cs="Times New Roman"/>
          <w:i/>
          <w:iCs/>
          <w:noProof/>
        </w:rPr>
        <w:t>11</w:t>
      </w:r>
      <w:r w:rsidRPr="008B644C">
        <w:rPr>
          <w:rFonts w:ascii="Times New Roman" w:hAnsi="Times New Roman" w:cs="Times New Roman"/>
          <w:noProof/>
        </w:rPr>
        <w:t>(2), 236–244. https://doi.org/10.1111/j.1755-0998.2010.02920.x</w:t>
      </w:r>
    </w:p>
    <w:p w14:paraId="068ECCE5"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Zimmerman, N. B., &amp; Vitousek, P. M. (2012). Fungal endophyte communities reflect environmental structuring across a Hawaiian landscape. </w:t>
      </w:r>
      <w:r w:rsidRPr="008B644C">
        <w:rPr>
          <w:rFonts w:ascii="Times New Roman" w:hAnsi="Times New Roman" w:cs="Times New Roman"/>
          <w:i/>
          <w:iCs/>
          <w:noProof/>
        </w:rPr>
        <w:t>Proceedings of the National Academy of Sciences of the United States of America</w:t>
      </w:r>
      <w:r w:rsidRPr="008B644C">
        <w:rPr>
          <w:rFonts w:ascii="Times New Roman" w:hAnsi="Times New Roman" w:cs="Times New Roman"/>
          <w:noProof/>
        </w:rPr>
        <w:t xml:space="preserve">, </w:t>
      </w:r>
      <w:r w:rsidRPr="008B644C">
        <w:rPr>
          <w:rFonts w:ascii="Times New Roman" w:hAnsi="Times New Roman" w:cs="Times New Roman"/>
          <w:i/>
          <w:iCs/>
          <w:noProof/>
        </w:rPr>
        <w:t>109</w:t>
      </w:r>
      <w:r w:rsidRPr="008B644C">
        <w:rPr>
          <w:rFonts w:ascii="Times New Roman" w:hAnsi="Times New Roman" w:cs="Times New Roman"/>
          <w:noProof/>
        </w:rPr>
        <w:t>(32), 13022–13027. https://doi.org/10.1073/pnas.1209872109</w:t>
      </w:r>
    </w:p>
    <w:p w14:paraId="2F5717E7"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Zinger, L., Bonin, A., Alsos, I. G., Bálint, M., Bik, H., Boyer, F., Chariton, A. A., Creer, S., Coissac, E., Deagle, B. E., De Barba, M., Dickie, I. A., Dumbrell, A. J., Ficetola, G. F., Fierer, N., Fumagalli, L., Gilbert, M. T. P., Jarman, S., Jumpponen, A., … Taberlet, P. (2019). DNA metabarcoding—Need for robust experimental designs to draw sound ecological conclusions. </w:t>
      </w:r>
      <w:r w:rsidRPr="008B644C">
        <w:rPr>
          <w:rFonts w:ascii="Times New Roman" w:hAnsi="Times New Roman" w:cs="Times New Roman"/>
          <w:i/>
          <w:iCs/>
          <w:noProof/>
        </w:rPr>
        <w:t>Molecular Ecology</w:t>
      </w:r>
      <w:r w:rsidRPr="008B644C">
        <w:rPr>
          <w:rFonts w:ascii="Times New Roman" w:hAnsi="Times New Roman" w:cs="Times New Roman"/>
          <w:noProof/>
        </w:rPr>
        <w:t xml:space="preserve">, </w:t>
      </w:r>
      <w:r w:rsidRPr="008B644C">
        <w:rPr>
          <w:rFonts w:ascii="Times New Roman" w:hAnsi="Times New Roman" w:cs="Times New Roman"/>
          <w:i/>
          <w:iCs/>
          <w:noProof/>
        </w:rPr>
        <w:t>28</w:t>
      </w:r>
      <w:r w:rsidRPr="008B644C">
        <w:rPr>
          <w:rFonts w:ascii="Times New Roman" w:hAnsi="Times New Roman" w:cs="Times New Roman"/>
          <w:noProof/>
        </w:rPr>
        <w:t>(8), 1857–1862. https://doi.org/10.1111/mec.15060</w:t>
      </w:r>
    </w:p>
    <w:p w14:paraId="3B3CC0ED" w14:textId="77777777" w:rsidR="008B644C" w:rsidRPr="008B644C" w:rsidRDefault="008B644C" w:rsidP="008B644C">
      <w:pPr>
        <w:widowControl w:val="0"/>
        <w:autoSpaceDE w:val="0"/>
        <w:autoSpaceDN w:val="0"/>
        <w:adjustRightInd w:val="0"/>
        <w:ind w:left="480" w:hanging="480"/>
        <w:rPr>
          <w:rFonts w:ascii="Times New Roman" w:hAnsi="Times New Roman" w:cs="Times New Roman"/>
          <w:noProof/>
        </w:rPr>
      </w:pPr>
      <w:r w:rsidRPr="008B644C">
        <w:rPr>
          <w:rFonts w:ascii="Times New Roman" w:hAnsi="Times New Roman" w:cs="Times New Roman"/>
          <w:noProof/>
        </w:rPr>
        <w:t xml:space="preserve">Zuur, A. F., Ieno, E. N., Walker, N. J., Saveliev, Anatoly, A., &amp; Smith, G. M. (2009). Mixed Effects Models and Extensions in Ecology with R. In </w:t>
      </w:r>
      <w:r w:rsidRPr="008B644C">
        <w:rPr>
          <w:rFonts w:ascii="Times New Roman" w:hAnsi="Times New Roman" w:cs="Times New Roman"/>
          <w:i/>
          <w:iCs/>
          <w:noProof/>
        </w:rPr>
        <w:t>Mixed Effects Models and Extensions in Ecology with R</w:t>
      </w:r>
      <w:r w:rsidRPr="008B644C">
        <w:rPr>
          <w:rFonts w:ascii="Times New Roman" w:hAnsi="Times New Roman" w:cs="Times New Roman"/>
          <w:noProof/>
        </w:rPr>
        <w:t xml:space="preserve"> (Vol. 53, Issue 9). https://doi.org/10.1017/CBO9781107415324.004</w:t>
      </w:r>
    </w:p>
    <w:p w14:paraId="1D4AD462" w14:textId="24C20CEE" w:rsidR="0022192A" w:rsidRDefault="00304724" w:rsidP="008B644C">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lastRenderedPageBreak/>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F07E8D8"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w:t>
      </w:r>
      <w:del w:id="724" w:author="Ana Miller-Ter Kuile" w:date="2020-12-07T14:40:00Z">
        <w:r w:rsidDel="00257900">
          <w:rPr>
            <w:rFonts w:ascii="Times New Roman" w:hAnsi="Times New Roman" w:cs="Times New Roman"/>
            <w:bCs/>
          </w:rPr>
          <w:delText>mesocosm and</w:delText>
        </w:r>
        <w:r w:rsidR="006762DA" w:rsidDel="00257900">
          <w:rPr>
            <w:rFonts w:ascii="Times New Roman" w:hAnsi="Times New Roman" w:cs="Times New Roman"/>
            <w:bCs/>
          </w:rPr>
          <w:delText xml:space="preserve"> </w:delText>
        </w:r>
      </w:del>
      <w:r w:rsidR="006762DA">
        <w:rPr>
          <w:rFonts w:ascii="Times New Roman" w:hAnsi="Times New Roman" w:cs="Times New Roman"/>
          <w:bCs/>
        </w:rPr>
        <w:t>natural</w:t>
      </w:r>
      <w:ins w:id="725" w:author="Ana Miller-Ter Kuile" w:date="2020-12-07T14:40:00Z">
        <w:r w:rsidR="00257900">
          <w:rPr>
            <w:rFonts w:ascii="Times New Roman" w:hAnsi="Times New Roman" w:cs="Times New Roman"/>
            <w:bCs/>
          </w:rPr>
          <w:t xml:space="preserve"> environment and feeding trial</w:t>
        </w:r>
      </w:ins>
      <w:r>
        <w:rPr>
          <w:rFonts w:ascii="Times New Roman" w:hAnsi="Times New Roman" w:cs="Times New Roman"/>
          <w:bCs/>
        </w:rPr>
        <w:t xml:space="preserve"> </w:t>
      </w:r>
      <w:del w:id="726" w:author="Ana Miller-Ter Kuile" w:date="2020-12-07T14:40:00Z">
        <w:r w:rsidDel="00257900">
          <w:rPr>
            <w:rFonts w:ascii="Times New Roman" w:hAnsi="Times New Roman" w:cs="Times New Roman"/>
            <w:bCs/>
          </w:rPr>
          <w:delText>environments</w:delText>
        </w:r>
      </w:del>
      <w:ins w:id="727" w:author="Ana Miller-Ter Kuile" w:date="2020-12-07T14:40:00Z">
        <w:r w:rsidR="00257900">
          <w:rPr>
            <w:rFonts w:ascii="Times New Roman" w:hAnsi="Times New Roman" w:cs="Times New Roman"/>
            <w:bCs/>
          </w:rPr>
          <w:t>studies</w:t>
        </w:r>
      </w:ins>
      <w:r>
        <w:rPr>
          <w:rFonts w:ascii="Times New Roman" w:hAnsi="Times New Roman" w:cs="Times New Roman"/>
          <w:bCs/>
        </w:rPr>
        <w:t>.</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Change w:id="728" w:author="Ana Miller-Ter Kuile" w:date="2020-12-07T14:41:00Z">
          <w:tblPr>
            <w:tblStyle w:val="TableGrid"/>
            <w:tblW w:w="0" w:type="auto"/>
            <w:tblLook w:val="04A0" w:firstRow="1" w:lastRow="0" w:firstColumn="1" w:lastColumn="0" w:noHBand="0" w:noVBand="1"/>
          </w:tblPr>
        </w:tblPrChange>
      </w:tblPr>
      <w:tblGrid>
        <w:gridCol w:w="2245"/>
        <w:gridCol w:w="1890"/>
        <w:gridCol w:w="1350"/>
        <w:gridCol w:w="2240"/>
        <w:gridCol w:w="1625"/>
        <w:tblGridChange w:id="729">
          <w:tblGrid>
            <w:gridCol w:w="2030"/>
            <w:gridCol w:w="215"/>
            <w:gridCol w:w="1767"/>
            <w:gridCol w:w="123"/>
            <w:gridCol w:w="1350"/>
            <w:gridCol w:w="2240"/>
            <w:gridCol w:w="1625"/>
          </w:tblGrid>
        </w:tblGridChange>
      </w:tblGrid>
      <w:tr w:rsidR="00720191" w14:paraId="0C42FA16" w14:textId="77777777" w:rsidTr="00257900">
        <w:tc>
          <w:tcPr>
            <w:tcW w:w="2245" w:type="dxa"/>
            <w:tcPrChange w:id="730" w:author="Ana Miller-Ter Kuile" w:date="2020-12-07T14:41:00Z">
              <w:tcPr>
                <w:tcW w:w="1523" w:type="dxa"/>
              </w:tcPr>
            </w:tcPrChange>
          </w:tcPr>
          <w:p w14:paraId="5C65D5D3" w14:textId="77777777" w:rsidR="00720191" w:rsidRDefault="00720191" w:rsidP="006F5A12">
            <w:pPr>
              <w:rPr>
                <w:rFonts w:ascii="Times New Roman" w:hAnsi="Times New Roman" w:cs="Times New Roman"/>
                <w:bCs/>
              </w:rPr>
            </w:pPr>
          </w:p>
        </w:tc>
        <w:tc>
          <w:tcPr>
            <w:tcW w:w="1890" w:type="dxa"/>
            <w:tcPrChange w:id="731" w:author="Ana Miller-Ter Kuile" w:date="2020-12-07T14:41:00Z">
              <w:tcPr>
                <w:tcW w:w="2162" w:type="dxa"/>
                <w:gridSpan w:val="2"/>
              </w:tcPr>
            </w:tcPrChange>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350" w:type="dxa"/>
            <w:tcPrChange w:id="732" w:author="Ana Miller-Ter Kuile" w:date="2020-12-07T14:41:00Z">
              <w:tcPr>
                <w:tcW w:w="1530" w:type="dxa"/>
                <w:gridSpan w:val="2"/>
              </w:tcPr>
            </w:tcPrChange>
          </w:tcPr>
          <w:p w14:paraId="38B42F4D" w14:textId="77777777" w:rsidR="00720191" w:rsidRPr="007E34B2" w:rsidRDefault="00720191" w:rsidP="006F5A12">
            <w:pPr>
              <w:rPr>
                <w:rFonts w:ascii="Times New Roman" w:hAnsi="Times New Roman" w:cs="Times New Roman"/>
                <w:bCs/>
                <w:i/>
                <w:iCs/>
              </w:rPr>
            </w:pPr>
          </w:p>
        </w:tc>
        <w:tc>
          <w:tcPr>
            <w:tcW w:w="2240" w:type="dxa"/>
            <w:tcPrChange w:id="733" w:author="Ana Miller-Ter Kuile" w:date="2020-12-07T14:41:00Z">
              <w:tcPr>
                <w:tcW w:w="2420" w:type="dxa"/>
              </w:tcPr>
            </w:tcPrChange>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625" w:type="dxa"/>
            <w:tcPrChange w:id="734" w:author="Ana Miller-Ter Kuile" w:date="2020-12-07T14:41:00Z">
              <w:tcPr>
                <w:tcW w:w="1715" w:type="dxa"/>
              </w:tcPr>
            </w:tcPrChange>
          </w:tcPr>
          <w:p w14:paraId="2D115051" w14:textId="77777777" w:rsidR="00720191" w:rsidRDefault="00720191" w:rsidP="006F5A12">
            <w:pPr>
              <w:rPr>
                <w:rFonts w:ascii="Times New Roman" w:hAnsi="Times New Roman" w:cs="Times New Roman"/>
                <w:bCs/>
              </w:rPr>
            </w:pPr>
          </w:p>
        </w:tc>
      </w:tr>
      <w:tr w:rsidR="00720191" w14:paraId="2087A198" w14:textId="4D730806" w:rsidTr="00257900">
        <w:tc>
          <w:tcPr>
            <w:tcW w:w="2245" w:type="dxa"/>
            <w:tcPrChange w:id="735" w:author="Ana Miller-Ter Kuile" w:date="2020-12-07T14:41:00Z">
              <w:tcPr>
                <w:tcW w:w="1523" w:type="dxa"/>
              </w:tcPr>
            </w:tcPrChange>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1890" w:type="dxa"/>
            <w:tcPrChange w:id="736" w:author="Ana Miller-Ter Kuile" w:date="2020-12-07T14:41:00Z">
              <w:tcPr>
                <w:tcW w:w="2162" w:type="dxa"/>
                <w:gridSpan w:val="2"/>
              </w:tcPr>
            </w:tcPrChange>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350" w:type="dxa"/>
            <w:tcPrChange w:id="737" w:author="Ana Miller-Ter Kuile" w:date="2020-12-07T14:41:00Z">
              <w:tcPr>
                <w:tcW w:w="1530" w:type="dxa"/>
                <w:gridSpan w:val="2"/>
              </w:tcPr>
            </w:tcPrChange>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240" w:type="dxa"/>
            <w:tcPrChange w:id="738" w:author="Ana Miller-Ter Kuile" w:date="2020-12-07T14:41:00Z">
              <w:tcPr>
                <w:tcW w:w="2420" w:type="dxa"/>
              </w:tcPr>
            </w:tcPrChange>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625" w:type="dxa"/>
            <w:tcPrChange w:id="739" w:author="Ana Miller-Ter Kuile" w:date="2020-12-07T14:41:00Z">
              <w:tcPr>
                <w:tcW w:w="1715" w:type="dxa"/>
              </w:tcPr>
            </w:tcPrChange>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257900" w14:paraId="4090EAA5" w14:textId="77777777" w:rsidTr="00257900">
        <w:trPr>
          <w:trHeight w:val="98"/>
          <w:ins w:id="740" w:author="Ana Miller-Ter Kuile" w:date="2020-12-07T14:41:00Z"/>
        </w:trPr>
        <w:tc>
          <w:tcPr>
            <w:tcW w:w="2245" w:type="dxa"/>
          </w:tcPr>
          <w:p w14:paraId="130F59E3" w14:textId="07356C43" w:rsidR="00257900" w:rsidRPr="007E34B2" w:rsidDel="00257900" w:rsidRDefault="00257900" w:rsidP="00257900">
            <w:pPr>
              <w:rPr>
                <w:ins w:id="741" w:author="Ana Miller-Ter Kuile" w:date="2020-12-07T14:41:00Z"/>
                <w:rFonts w:ascii="Times New Roman" w:hAnsi="Times New Roman" w:cs="Times New Roman"/>
                <w:bCs/>
              </w:rPr>
            </w:pPr>
            <w:ins w:id="742" w:author="Ana Miller-Ter Kuile" w:date="2020-12-07T14:41:00Z">
              <w:r>
                <w:rPr>
                  <w:rFonts w:ascii="Times New Roman" w:hAnsi="Times New Roman" w:cs="Times New Roman"/>
                  <w:bCs/>
                </w:rPr>
                <w:t>Natural environment</w:t>
              </w:r>
            </w:ins>
          </w:p>
        </w:tc>
        <w:tc>
          <w:tcPr>
            <w:tcW w:w="1890" w:type="dxa"/>
          </w:tcPr>
          <w:p w14:paraId="4EF80A8B" w14:textId="2786E968" w:rsidR="00257900" w:rsidRDefault="00257900" w:rsidP="00257900">
            <w:pPr>
              <w:rPr>
                <w:ins w:id="743" w:author="Ana Miller-Ter Kuile" w:date="2020-12-07T14:41:00Z"/>
                <w:rFonts w:ascii="Times New Roman" w:hAnsi="Times New Roman" w:cs="Times New Roman"/>
                <w:bCs/>
              </w:rPr>
            </w:pPr>
            <w:ins w:id="744" w:author="Ana Miller-Ter Kuile" w:date="2020-12-07T14:41:00Z">
              <w:r>
                <w:rPr>
                  <w:rFonts w:ascii="Times New Roman" w:hAnsi="Times New Roman" w:cs="Times New Roman"/>
                  <w:bCs/>
                </w:rPr>
                <w:t>22</w:t>
              </w:r>
            </w:ins>
          </w:p>
        </w:tc>
        <w:tc>
          <w:tcPr>
            <w:tcW w:w="1350" w:type="dxa"/>
          </w:tcPr>
          <w:p w14:paraId="1CB94F5D" w14:textId="7DB514EB" w:rsidR="00257900" w:rsidRPr="00720191" w:rsidRDefault="00257900" w:rsidP="00257900">
            <w:pPr>
              <w:rPr>
                <w:ins w:id="745" w:author="Ana Miller-Ter Kuile" w:date="2020-12-07T14:41:00Z"/>
                <w:rFonts w:ascii="Times New Roman" w:hAnsi="Times New Roman" w:cs="Times New Roman"/>
                <w:b/>
              </w:rPr>
            </w:pPr>
            <w:ins w:id="746" w:author="Ana Miller-Ter Kuile" w:date="2020-12-07T14:41:00Z">
              <w:r w:rsidRPr="00720191">
                <w:rPr>
                  <w:rFonts w:ascii="Times New Roman" w:hAnsi="Times New Roman" w:cs="Times New Roman"/>
                  <w:b/>
                </w:rPr>
                <w:t>18</w:t>
              </w:r>
            </w:ins>
          </w:p>
        </w:tc>
        <w:tc>
          <w:tcPr>
            <w:tcW w:w="2240" w:type="dxa"/>
          </w:tcPr>
          <w:p w14:paraId="0C266699" w14:textId="26F068EB" w:rsidR="00257900" w:rsidRDefault="00257900" w:rsidP="00257900">
            <w:pPr>
              <w:rPr>
                <w:ins w:id="747" w:author="Ana Miller-Ter Kuile" w:date="2020-12-07T14:41:00Z"/>
                <w:rFonts w:ascii="Times New Roman" w:hAnsi="Times New Roman" w:cs="Times New Roman"/>
                <w:bCs/>
              </w:rPr>
            </w:pPr>
            <w:ins w:id="748" w:author="Ana Miller-Ter Kuile" w:date="2020-12-07T14:41:00Z">
              <w:r>
                <w:rPr>
                  <w:rFonts w:ascii="Times New Roman" w:hAnsi="Times New Roman" w:cs="Times New Roman"/>
                  <w:bCs/>
                </w:rPr>
                <w:t>25</w:t>
              </w:r>
            </w:ins>
          </w:p>
        </w:tc>
        <w:tc>
          <w:tcPr>
            <w:tcW w:w="1625" w:type="dxa"/>
          </w:tcPr>
          <w:p w14:paraId="383ABDD2" w14:textId="6FF5C86C" w:rsidR="00257900" w:rsidRPr="00720191" w:rsidRDefault="00257900" w:rsidP="00257900">
            <w:pPr>
              <w:rPr>
                <w:ins w:id="749" w:author="Ana Miller-Ter Kuile" w:date="2020-12-07T14:41:00Z"/>
                <w:rFonts w:ascii="Times New Roman" w:hAnsi="Times New Roman" w:cs="Times New Roman"/>
                <w:b/>
              </w:rPr>
            </w:pPr>
            <w:ins w:id="750" w:author="Ana Miller-Ter Kuile" w:date="2020-12-07T14:41:00Z">
              <w:r w:rsidRPr="00720191">
                <w:rPr>
                  <w:rFonts w:ascii="Times New Roman" w:hAnsi="Times New Roman" w:cs="Times New Roman"/>
                  <w:b/>
                </w:rPr>
                <w:t>19</w:t>
              </w:r>
            </w:ins>
          </w:p>
        </w:tc>
      </w:tr>
      <w:tr w:rsidR="00257900" w14:paraId="6CE9BA7B" w14:textId="2C4A2A90" w:rsidTr="00257900">
        <w:trPr>
          <w:trHeight w:val="98"/>
          <w:trPrChange w:id="751" w:author="Ana Miller-Ter Kuile" w:date="2020-12-07T14:41:00Z">
            <w:trPr>
              <w:trHeight w:val="98"/>
            </w:trPr>
          </w:trPrChange>
        </w:trPr>
        <w:tc>
          <w:tcPr>
            <w:tcW w:w="2245" w:type="dxa"/>
            <w:tcPrChange w:id="752" w:author="Ana Miller-Ter Kuile" w:date="2020-12-07T14:41:00Z">
              <w:tcPr>
                <w:tcW w:w="1523" w:type="dxa"/>
              </w:tcPr>
            </w:tcPrChange>
          </w:tcPr>
          <w:p w14:paraId="0E4F185E" w14:textId="760E9230" w:rsidR="00257900" w:rsidRPr="007E34B2" w:rsidRDefault="00257900" w:rsidP="00257900">
            <w:pPr>
              <w:rPr>
                <w:rFonts w:ascii="Times New Roman" w:hAnsi="Times New Roman" w:cs="Times New Roman"/>
                <w:bCs/>
              </w:rPr>
            </w:pPr>
            <w:del w:id="753" w:author="Ana Miller-Ter Kuile" w:date="2020-12-07T14:40:00Z">
              <w:r w:rsidRPr="007E34B2" w:rsidDel="00257900">
                <w:rPr>
                  <w:rFonts w:ascii="Times New Roman" w:hAnsi="Times New Roman" w:cs="Times New Roman"/>
                  <w:bCs/>
                </w:rPr>
                <w:delText>Mesocosm</w:delText>
              </w:r>
            </w:del>
            <w:ins w:id="754" w:author="Ana Miller-Ter Kuile" w:date="2020-12-07T14:40:00Z">
              <w:r>
                <w:rPr>
                  <w:rFonts w:ascii="Times New Roman" w:hAnsi="Times New Roman" w:cs="Times New Roman"/>
                  <w:bCs/>
                </w:rPr>
                <w:t>Feeding trial</w:t>
              </w:r>
            </w:ins>
          </w:p>
        </w:tc>
        <w:tc>
          <w:tcPr>
            <w:tcW w:w="1890" w:type="dxa"/>
            <w:tcPrChange w:id="755" w:author="Ana Miller-Ter Kuile" w:date="2020-12-07T14:41:00Z">
              <w:tcPr>
                <w:tcW w:w="2162" w:type="dxa"/>
                <w:gridSpan w:val="2"/>
              </w:tcPr>
            </w:tcPrChange>
          </w:tcPr>
          <w:p w14:paraId="0B6680F4" w14:textId="7FDC651C" w:rsidR="00257900" w:rsidRDefault="00257900" w:rsidP="00257900">
            <w:pPr>
              <w:rPr>
                <w:rFonts w:ascii="Times New Roman" w:hAnsi="Times New Roman" w:cs="Times New Roman"/>
                <w:bCs/>
              </w:rPr>
            </w:pPr>
            <w:r>
              <w:rPr>
                <w:rFonts w:ascii="Times New Roman" w:hAnsi="Times New Roman" w:cs="Times New Roman"/>
                <w:bCs/>
              </w:rPr>
              <w:t>10</w:t>
            </w:r>
          </w:p>
        </w:tc>
        <w:tc>
          <w:tcPr>
            <w:tcW w:w="1350" w:type="dxa"/>
            <w:tcPrChange w:id="756" w:author="Ana Miller-Ter Kuile" w:date="2020-12-07T14:41:00Z">
              <w:tcPr>
                <w:tcW w:w="1530" w:type="dxa"/>
                <w:gridSpan w:val="2"/>
              </w:tcPr>
            </w:tcPrChange>
          </w:tcPr>
          <w:p w14:paraId="4032276D" w14:textId="574B8E43" w:rsidR="00257900" w:rsidRPr="00720191" w:rsidRDefault="00257900" w:rsidP="00257900">
            <w:pPr>
              <w:rPr>
                <w:rFonts w:ascii="Times New Roman" w:hAnsi="Times New Roman" w:cs="Times New Roman"/>
                <w:b/>
              </w:rPr>
            </w:pPr>
            <w:r w:rsidRPr="00720191">
              <w:rPr>
                <w:rFonts w:ascii="Times New Roman" w:hAnsi="Times New Roman" w:cs="Times New Roman"/>
                <w:b/>
              </w:rPr>
              <w:t>8</w:t>
            </w:r>
          </w:p>
        </w:tc>
        <w:tc>
          <w:tcPr>
            <w:tcW w:w="2240" w:type="dxa"/>
            <w:tcPrChange w:id="757" w:author="Ana Miller-Ter Kuile" w:date="2020-12-07T14:41:00Z">
              <w:tcPr>
                <w:tcW w:w="2420" w:type="dxa"/>
              </w:tcPr>
            </w:tcPrChange>
          </w:tcPr>
          <w:p w14:paraId="766DC9F5" w14:textId="1BE545EF" w:rsidR="00257900" w:rsidRDefault="00257900" w:rsidP="00257900">
            <w:pPr>
              <w:rPr>
                <w:rFonts w:ascii="Times New Roman" w:hAnsi="Times New Roman" w:cs="Times New Roman"/>
                <w:bCs/>
              </w:rPr>
            </w:pPr>
            <w:r>
              <w:rPr>
                <w:rFonts w:ascii="Times New Roman" w:hAnsi="Times New Roman" w:cs="Times New Roman"/>
                <w:bCs/>
              </w:rPr>
              <w:t>14</w:t>
            </w:r>
          </w:p>
        </w:tc>
        <w:tc>
          <w:tcPr>
            <w:tcW w:w="1625" w:type="dxa"/>
            <w:tcPrChange w:id="758" w:author="Ana Miller-Ter Kuile" w:date="2020-12-07T14:41:00Z">
              <w:tcPr>
                <w:tcW w:w="1715" w:type="dxa"/>
              </w:tcPr>
            </w:tcPrChange>
          </w:tcPr>
          <w:p w14:paraId="344F903C" w14:textId="54DFE12C" w:rsidR="00257900" w:rsidRPr="00720191" w:rsidRDefault="00257900" w:rsidP="00257900">
            <w:pPr>
              <w:rPr>
                <w:rFonts w:ascii="Times New Roman" w:hAnsi="Times New Roman" w:cs="Times New Roman"/>
                <w:b/>
              </w:rPr>
            </w:pPr>
            <w:r w:rsidRPr="00720191">
              <w:rPr>
                <w:rFonts w:ascii="Times New Roman" w:hAnsi="Times New Roman" w:cs="Times New Roman"/>
                <w:b/>
              </w:rPr>
              <w:t>11</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40C9747" w:rsidR="007006F7" w:rsidRPr="007006F7" w:rsidRDefault="00E660B4" w:rsidP="006F5A12">
      <w:pPr>
        <w:rPr>
          <w:rFonts w:ascii="Times New Roman" w:hAnsi="Times New Roman" w:cs="Times New Roman"/>
          <w:bCs/>
        </w:rPr>
      </w:pPr>
      <w:del w:id="759" w:author="Ana Miller-Ter Kuile" w:date="2020-12-07T14:42:00Z">
        <w:r w:rsidDel="00304D21">
          <w:rPr>
            <w:rFonts w:ascii="Times New Roman" w:hAnsi="Times New Roman" w:cs="Times New Roman"/>
            <w:bCs/>
            <w:noProof/>
          </w:rPr>
          <w:lastRenderedPageBreak/>
          <w:drawing>
            <wp:inline distT="0" distB="0" distL="0" distR="0" wp14:anchorId="35D72CAC" wp14:editId="721438C9">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del>
    </w:p>
    <w:p w14:paraId="59FDB58D" w14:textId="1FFBAF13" w:rsidR="007006F7" w:rsidRDefault="007006F7" w:rsidP="006F5A12">
      <w:pPr>
        <w:rPr>
          <w:rFonts w:ascii="Times New Roman" w:hAnsi="Times New Roman" w:cs="Times New Roman"/>
          <w:b/>
        </w:rPr>
      </w:pPr>
    </w:p>
    <w:p w14:paraId="38D0321A" w14:textId="2483F1C8" w:rsidR="00035E15" w:rsidRDefault="00035E15" w:rsidP="006F5A12">
      <w:pPr>
        <w:rPr>
          <w:ins w:id="760" w:author="Ana Miller-Ter Kuile" w:date="2020-12-07T14:45:00Z"/>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w:t>
      </w:r>
      <w:ins w:id="761" w:author="Ana Miller-Ter Kuile" w:date="2020-12-07T14:42:00Z">
        <w:r w:rsidR="00304D21">
          <w:rPr>
            <w:rFonts w:ascii="Times New Roman" w:hAnsi="Times New Roman" w:cs="Times New Roman"/>
            <w:bCs/>
          </w:rPr>
          <w:t xml:space="preserve">a) Detection of all potential diet DNA in natural-environment consumers that were and were not surface sterilized. Detection of diet DNA did not change with sterilization </w:t>
        </w:r>
        <w:proofErr w:type="spellStart"/>
        <w:r w:rsidR="00304D21">
          <w:rPr>
            <w:rFonts w:ascii="Times New Roman" w:hAnsi="Times New Roman" w:cs="Times New Roman"/>
            <w:bCs/>
          </w:rPr>
          <w:t>treatment.</w:t>
        </w:r>
      </w:ins>
      <w:del w:id="762" w:author="Ana Miller-Ter Kuile" w:date="2020-12-07T14:42:00Z">
        <w:r w:rsidR="00D06C49" w:rsidDel="00304D21">
          <w:rPr>
            <w:rFonts w:ascii="Times New Roman" w:hAnsi="Times New Roman" w:cs="Times New Roman"/>
            <w:bCs/>
          </w:rPr>
          <w:delText>a</w:delText>
        </w:r>
      </w:del>
      <w:ins w:id="763" w:author="Ana Miller-Ter Kuile" w:date="2020-12-07T14:42:00Z">
        <w:r w:rsidR="00304D21">
          <w:rPr>
            <w:rFonts w:ascii="Times New Roman" w:hAnsi="Times New Roman" w:cs="Times New Roman"/>
            <w:bCs/>
          </w:rPr>
          <w:t>b</w:t>
        </w:r>
      </w:ins>
      <w:proofErr w:type="spellEnd"/>
      <w:r w:rsidR="00D06C49">
        <w:rPr>
          <w:rFonts w:ascii="Times New Roman" w:hAnsi="Times New Roman" w:cs="Times New Roman"/>
          <w:bCs/>
        </w:rPr>
        <w:t>)</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w:t>
      </w:r>
      <w:del w:id="764" w:author="Ana Miller-Ter Kuile" w:date="2020-12-07T14:42:00Z">
        <w:r w:rsidDel="00304D21">
          <w:rPr>
            <w:rFonts w:ascii="Times New Roman" w:hAnsi="Times New Roman" w:cs="Times New Roman"/>
            <w:bCs/>
          </w:rPr>
          <w:delText xml:space="preserve">mesocosm </w:delText>
        </w:r>
      </w:del>
      <w:ins w:id="765" w:author="Ana Miller-Ter Kuile" w:date="2020-12-07T14:42:00Z">
        <w:r w:rsidR="00304D21">
          <w:rPr>
            <w:rFonts w:ascii="Times New Roman" w:hAnsi="Times New Roman" w:cs="Times New Roman"/>
            <w:bCs/>
          </w:rPr>
          <w:t xml:space="preserve">feeding trial </w:t>
        </w:r>
      </w:ins>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ins w:id="766" w:author="Ana Miller-Ter Kuile" w:date="2020-12-07T14:42:00Z">
        <w:r w:rsidR="00304D21">
          <w:rPr>
            <w:rFonts w:ascii="Times New Roman" w:hAnsi="Times New Roman" w:cs="Times New Roman"/>
            <w:bCs/>
          </w:rPr>
          <w:t xml:space="preserve">While the </w:t>
        </w:r>
      </w:ins>
      <w:ins w:id="767" w:author="Ana Miller-Ter Kuile" w:date="2020-12-07T14:43:00Z">
        <w:r w:rsidR="00304D21">
          <w:rPr>
            <w:rFonts w:ascii="Times New Roman" w:hAnsi="Times New Roman" w:cs="Times New Roman"/>
            <w:bCs/>
          </w:rPr>
          <w:t xml:space="preserve">best-fitting model based on </w:t>
        </w:r>
        <w:proofErr w:type="spellStart"/>
        <w:r w:rsidR="00304D21">
          <w:rPr>
            <w:rFonts w:ascii="Times New Roman" w:hAnsi="Times New Roman" w:cs="Times New Roman"/>
            <w:bCs/>
          </w:rPr>
          <w:t>AICc</w:t>
        </w:r>
        <w:proofErr w:type="spellEnd"/>
        <w:r w:rsidR="00304D21">
          <w:rPr>
            <w:rFonts w:ascii="Times New Roman" w:hAnsi="Times New Roman" w:cs="Times New Roman"/>
            <w:bCs/>
          </w:rPr>
          <w:t xml:space="preserve"> values indicated an effect of surface sterilization treatment (</w:t>
        </w:r>
      </w:ins>
      <w:del w:id="768" w:author="Ana Miller-Ter Kuile" w:date="2020-12-07T14:42:00Z">
        <w:r w:rsidR="006762DA" w:rsidDel="00304D21">
          <w:rPr>
            <w:rFonts w:ascii="Times New Roman" w:hAnsi="Times New Roman" w:cs="Times New Roman"/>
            <w:bCs/>
          </w:rPr>
          <w:delText>The</w:delText>
        </w:r>
      </w:del>
      <w:del w:id="769" w:author="Ana Miller-Ter Kuile" w:date="2020-12-07T14:43:00Z">
        <w:r w:rsidR="006762DA" w:rsidDel="00304D21">
          <w:rPr>
            <w:rFonts w:ascii="Times New Roman" w:hAnsi="Times New Roman" w:cs="Times New Roman"/>
            <w:bCs/>
          </w:rPr>
          <w:delText xml:space="preserve"> </w:delText>
        </w:r>
      </w:del>
      <w:ins w:id="770" w:author="Ana Miller-Ter Kuile" w:date="2020-12-07T14:43:00Z">
        <w:r w:rsidR="00304D21">
          <w:rPr>
            <w:rFonts w:ascii="Times New Roman" w:hAnsi="Times New Roman" w:cs="Times New Roman"/>
            <w:bCs/>
          </w:rPr>
          <w:t xml:space="preserve">a </w:t>
        </w:r>
      </w:ins>
      <w:r w:rsidR="006762DA">
        <w:rPr>
          <w:rFonts w:ascii="Times New Roman" w:hAnsi="Times New Roman" w:cs="Times New Roman"/>
          <w:bCs/>
        </w:rPr>
        <w:t>decrease from 91%</w:t>
      </w:r>
      <w:ins w:id="771" w:author="Ana Miller-Ter Kuile" w:date="2020-12-07T14:43:00Z">
        <w:r w:rsidR="00304D21">
          <w:rPr>
            <w:rFonts w:ascii="Times New Roman" w:hAnsi="Times New Roman" w:cs="Times New Roman"/>
            <w:bCs/>
          </w:rPr>
          <w:t xml:space="preserve"> without surface sterilization</w:t>
        </w:r>
      </w:ins>
      <w:r w:rsidR="006762DA">
        <w:rPr>
          <w:rFonts w:ascii="Times New Roman" w:hAnsi="Times New Roman" w:cs="Times New Roman"/>
          <w:bCs/>
        </w:rPr>
        <w:t xml:space="preserve"> to 50%</w:t>
      </w:r>
      <w:ins w:id="772" w:author="Ana Miller-Ter Kuile" w:date="2020-12-07T14:43:00Z">
        <w:r w:rsidR="00304D21">
          <w:rPr>
            <w:rFonts w:ascii="Times New Roman" w:hAnsi="Times New Roman" w:cs="Times New Roman"/>
            <w:bCs/>
          </w:rPr>
          <w:t xml:space="preserve"> with surface sterilization), the effect of this term in the model was non-significant </w:t>
        </w:r>
      </w:ins>
      <w:del w:id="773" w:author="Ana Miller-Ter Kuile" w:date="2020-12-07T14:43:00Z">
        <w:r w:rsidR="006762DA" w:rsidDel="00304D21">
          <w:rPr>
            <w:rFonts w:ascii="Times New Roman" w:hAnsi="Times New Roman" w:cs="Times New Roman"/>
            <w:bCs/>
          </w:rPr>
          <w:delText xml:space="preserve"> detection is marginally significant </w:delText>
        </w:r>
      </w:del>
      <w:ins w:id="774" w:author="Ana Miller-Ter Kuile" w:date="2020-12-07T14:44:00Z">
        <w:r w:rsidR="00304D21">
          <w:rPr>
            <w:rFonts w:ascii="Times New Roman" w:hAnsi="Times New Roman" w:cs="Times New Roman"/>
            <w:bCs/>
          </w:rPr>
          <w:t xml:space="preserve">at a cutoff of α = 0.05 </w:t>
        </w:r>
      </w:ins>
      <w:r w:rsidR="006762DA">
        <w:rPr>
          <w:rFonts w:ascii="Times New Roman" w:hAnsi="Times New Roman" w:cs="Times New Roman"/>
          <w:bCs/>
        </w:rPr>
        <w:t xml:space="preserve">(p-value = 0.07). </w:t>
      </w:r>
      <w:del w:id="775" w:author="Ana Miller-Ter Kuile" w:date="2020-12-07T14:42:00Z">
        <w:r w:rsidR="00D06C49" w:rsidDel="00304D21">
          <w:rPr>
            <w:rFonts w:ascii="Times New Roman" w:hAnsi="Times New Roman" w:cs="Times New Roman"/>
            <w:bCs/>
          </w:rPr>
          <w:delText xml:space="preserve">B) </w:delText>
        </w:r>
        <w:r w:rsidDel="00304D21">
          <w:rPr>
            <w:rFonts w:ascii="Times New Roman" w:hAnsi="Times New Roman" w:cs="Times New Roman"/>
            <w:bCs/>
          </w:rPr>
          <w:delText xml:space="preserve">Detection of </w:delText>
        </w:r>
        <w:r w:rsidR="00D06C49" w:rsidDel="00304D21">
          <w:rPr>
            <w:rFonts w:ascii="Times New Roman" w:hAnsi="Times New Roman" w:cs="Times New Roman"/>
            <w:bCs/>
          </w:rPr>
          <w:delText xml:space="preserve">all </w:delText>
        </w:r>
        <w:r w:rsidR="006762DA" w:rsidDel="00304D21">
          <w:rPr>
            <w:rFonts w:ascii="Times New Roman" w:hAnsi="Times New Roman" w:cs="Times New Roman"/>
            <w:bCs/>
          </w:rPr>
          <w:delText xml:space="preserve">potential </w:delText>
        </w:r>
        <w:r w:rsidR="00047D80" w:rsidDel="00304D21">
          <w:rPr>
            <w:rFonts w:ascii="Times New Roman" w:hAnsi="Times New Roman" w:cs="Times New Roman"/>
            <w:bCs/>
          </w:rPr>
          <w:delText>diet</w:delText>
        </w:r>
        <w:r w:rsidDel="00304D21">
          <w:rPr>
            <w:rFonts w:ascii="Times New Roman" w:hAnsi="Times New Roman" w:cs="Times New Roman"/>
            <w:bCs/>
          </w:rPr>
          <w:delText xml:space="preserve"> DNA in </w:delText>
        </w:r>
        <w:r w:rsidR="008A208B" w:rsidDel="00304D21">
          <w:rPr>
            <w:rFonts w:ascii="Times New Roman" w:hAnsi="Times New Roman" w:cs="Times New Roman"/>
            <w:bCs/>
          </w:rPr>
          <w:delText xml:space="preserve">natural-environment </w:delText>
        </w:r>
        <w:r w:rsidR="00170EC9" w:rsidDel="00304D21">
          <w:rPr>
            <w:rFonts w:ascii="Times New Roman" w:hAnsi="Times New Roman" w:cs="Times New Roman"/>
            <w:bCs/>
          </w:rPr>
          <w:delText>consumers</w:delText>
        </w:r>
        <w:r w:rsidDel="00304D21">
          <w:rPr>
            <w:rFonts w:ascii="Times New Roman" w:hAnsi="Times New Roman" w:cs="Times New Roman"/>
            <w:bCs/>
          </w:rPr>
          <w:delText xml:space="preserve"> that were and were not surface sterilized. </w:delText>
        </w:r>
        <w:r w:rsidR="006762DA" w:rsidDel="00304D21">
          <w:rPr>
            <w:rFonts w:ascii="Times New Roman" w:hAnsi="Times New Roman" w:cs="Times New Roman"/>
            <w:bCs/>
          </w:rPr>
          <w:delText>Detection of diet DNA did not change with sterilization treatment</w:delText>
        </w:r>
        <w:r w:rsidDel="00304D21">
          <w:rPr>
            <w:rFonts w:ascii="Times New Roman" w:hAnsi="Times New Roman" w:cs="Times New Roman"/>
            <w:bCs/>
          </w:rPr>
          <w:delText>.</w:delText>
        </w:r>
      </w:del>
    </w:p>
    <w:p w14:paraId="74DF5C92" w14:textId="3D58802C" w:rsidR="00304D21" w:rsidRDefault="00304D21" w:rsidP="006F5A12">
      <w:pPr>
        <w:rPr>
          <w:ins w:id="776" w:author="Ana Miller-Ter Kuile" w:date="2020-12-07T14:45:00Z"/>
          <w:rFonts w:ascii="Times New Roman" w:hAnsi="Times New Roman" w:cs="Times New Roman"/>
          <w:bCs/>
        </w:rPr>
      </w:pPr>
    </w:p>
    <w:p w14:paraId="0739F0EE" w14:textId="77777777" w:rsidR="00304D21" w:rsidRPr="00035E15" w:rsidRDefault="00304D21" w:rsidP="006F5A12">
      <w:pPr>
        <w:rPr>
          <w:rFonts w:ascii="Times New Roman" w:hAnsi="Times New Roman" w:cs="Times New Roman"/>
          <w:bCs/>
        </w:rPr>
      </w:pPr>
    </w:p>
    <w:p w14:paraId="61310925" w14:textId="32A07B26" w:rsidR="00AA0E5B" w:rsidRDefault="00304D21" w:rsidP="006F5A12">
      <w:pPr>
        <w:rPr>
          <w:rFonts w:ascii="Times New Roman" w:hAnsi="Times New Roman" w:cs="Times New Roman"/>
          <w:b/>
        </w:rPr>
      </w:pPr>
      <w:ins w:id="777" w:author="Ana Miller-Ter Kuile" w:date="2020-12-07T14:45:00Z">
        <w:r>
          <w:rPr>
            <w:rFonts w:ascii="Times New Roman" w:hAnsi="Times New Roman" w:cs="Times New Roman"/>
            <w:b/>
            <w:noProof/>
          </w:rPr>
          <w:drawing>
            <wp:inline distT="0" distB="0" distL="0" distR="0" wp14:anchorId="51A130D4" wp14:editId="01CA39C0">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ins>
    </w:p>
    <w:p w14:paraId="012BA2F4" w14:textId="608263AA" w:rsidR="00843C11" w:rsidRDefault="00E660B4" w:rsidP="006F5A12">
      <w:pPr>
        <w:rPr>
          <w:rFonts w:ascii="Times New Roman" w:hAnsi="Times New Roman" w:cs="Times New Roman"/>
          <w:b/>
        </w:rPr>
      </w:pPr>
      <w:del w:id="778" w:author="Ana Miller-Ter Kuile" w:date="2020-12-07T14:45:00Z">
        <w:r w:rsidDel="00304D21">
          <w:rPr>
            <w:rFonts w:ascii="Times New Roman" w:hAnsi="Times New Roman" w:cs="Times New Roman"/>
            <w:b/>
            <w:noProof/>
          </w:rPr>
          <w:drawing>
            <wp:inline distT="0" distB="0" distL="0" distR="0" wp14:anchorId="1B3B69A2" wp14:editId="05366CFF">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del>
    </w:p>
    <w:p w14:paraId="50EFBBBB" w14:textId="77777777" w:rsidR="00996826" w:rsidRDefault="00996826" w:rsidP="00035E15">
      <w:pPr>
        <w:rPr>
          <w:ins w:id="779" w:author="Ana Miller-Ter Kuile" w:date="2020-12-07T14:46:00Z"/>
          <w:rFonts w:ascii="Times New Roman" w:hAnsi="Times New Roman" w:cs="Times New Roman"/>
          <w:bCs/>
        </w:rPr>
      </w:pPr>
    </w:p>
    <w:p w14:paraId="1E6B29B4" w14:textId="77777777" w:rsidR="00996826" w:rsidRDefault="00996826" w:rsidP="00035E15">
      <w:pPr>
        <w:rPr>
          <w:ins w:id="780" w:author="Ana Miller-Ter Kuile" w:date="2020-12-07T14:46:00Z"/>
          <w:rFonts w:ascii="Times New Roman" w:hAnsi="Times New Roman" w:cs="Times New Roman"/>
          <w:bCs/>
        </w:rPr>
      </w:pPr>
    </w:p>
    <w:p w14:paraId="25075AAF" w14:textId="7DE39229" w:rsidR="006A6429" w:rsidRDefault="00035E15" w:rsidP="00035E15">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w:t>
      </w:r>
      <w:del w:id="781" w:author="Ana Miller-Ter Kuile" w:date="2020-12-07T14:46:00Z">
        <w:r w:rsidR="006A6429" w:rsidDel="00304D21">
          <w:rPr>
            <w:rFonts w:ascii="Times New Roman" w:hAnsi="Times New Roman" w:cs="Times New Roman"/>
            <w:bCs/>
          </w:rPr>
          <w:delText xml:space="preserve">proportion of offered diet item DNA in mesocosm consumers or b) </w:delText>
        </w:r>
      </w:del>
      <w:r w:rsidR="006A6429">
        <w:rPr>
          <w:rFonts w:ascii="Times New Roman" w:hAnsi="Times New Roman" w:cs="Times New Roman"/>
          <w:bCs/>
        </w:rPr>
        <w:t xml:space="preserve">proportion of total potential diet DNA in natural environment consumers </w:t>
      </w:r>
      <w:ins w:id="782" w:author="Ana Miller-Ter Kuile" w:date="2020-12-07T14:46:00Z">
        <w:r w:rsidR="00304D21">
          <w:rPr>
            <w:rFonts w:ascii="Times New Roman" w:hAnsi="Times New Roman" w:cs="Times New Roman"/>
            <w:bCs/>
          </w:rPr>
          <w:t xml:space="preserve">or b) proportion of offered diet item DNA in feeding trial consumers </w:t>
        </w:r>
      </w:ins>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7B608FB4" w:rsidR="00AA0E5B" w:rsidRDefault="00996826" w:rsidP="006F5A12">
      <w:pPr>
        <w:rPr>
          <w:rFonts w:ascii="Times New Roman" w:hAnsi="Times New Roman" w:cs="Times New Roman"/>
          <w:b/>
        </w:rPr>
      </w:pPr>
      <w:ins w:id="783" w:author="Ana Miller-Ter Kuile" w:date="2020-12-07T14:46:00Z">
        <w:r>
          <w:rPr>
            <w:rFonts w:ascii="Times New Roman" w:hAnsi="Times New Roman" w:cs="Times New Roman"/>
            <w:b/>
            <w:noProof/>
          </w:rPr>
          <w:drawing>
            <wp:inline distT="0" distB="0" distL="0" distR="0" wp14:anchorId="4275F55C" wp14:editId="77ADED6C">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486400" cy="6400800"/>
                      </a:xfrm>
                      <a:prstGeom prst="rect">
                        <a:avLst/>
                      </a:prstGeom>
                    </pic:spPr>
                  </pic:pic>
                </a:graphicData>
              </a:graphic>
            </wp:inline>
          </w:drawing>
        </w:r>
      </w:ins>
    </w:p>
    <w:p w14:paraId="4E76E20E" w14:textId="08BF8982" w:rsidR="00AA0E5B" w:rsidRDefault="00E660B4" w:rsidP="006F5A12">
      <w:pPr>
        <w:rPr>
          <w:rFonts w:ascii="Times New Roman" w:hAnsi="Times New Roman" w:cs="Times New Roman"/>
          <w:b/>
        </w:rPr>
      </w:pPr>
      <w:del w:id="784" w:author="Ana Miller-Ter Kuile" w:date="2020-12-07T14:46:00Z">
        <w:r w:rsidDel="00996826">
          <w:rPr>
            <w:rFonts w:ascii="Times New Roman" w:hAnsi="Times New Roman" w:cs="Times New Roman"/>
            <w:b/>
            <w:noProof/>
          </w:rPr>
          <w:drawing>
            <wp:inline distT="0" distB="0" distL="0" distR="0" wp14:anchorId="54D49F77" wp14:editId="370B08C2">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del>
    </w:p>
    <w:p w14:paraId="2F32FDEA" w14:textId="77777777" w:rsidR="00996826" w:rsidRDefault="00996826" w:rsidP="006F5A12">
      <w:pPr>
        <w:rPr>
          <w:ins w:id="785" w:author="Ana Miller-Ter Kuile" w:date="2020-12-07T14:47:00Z"/>
          <w:rFonts w:ascii="Times New Roman" w:hAnsi="Times New Roman" w:cs="Times New Roman"/>
          <w:bCs/>
        </w:rPr>
      </w:pPr>
    </w:p>
    <w:p w14:paraId="783E4EFA" w14:textId="77777777" w:rsidR="00996826" w:rsidRDefault="00996826" w:rsidP="006F5A12">
      <w:pPr>
        <w:rPr>
          <w:ins w:id="786" w:author="Ana Miller-Ter Kuile" w:date="2020-12-07T14:47:00Z"/>
          <w:rFonts w:ascii="Times New Roman" w:hAnsi="Times New Roman" w:cs="Times New Roman"/>
          <w:bCs/>
        </w:rPr>
      </w:pPr>
    </w:p>
    <w:p w14:paraId="12D8BE9D" w14:textId="77777777" w:rsidR="00996826" w:rsidRDefault="00996826" w:rsidP="006F5A12">
      <w:pPr>
        <w:rPr>
          <w:ins w:id="787" w:author="Ana Miller-Ter Kuile" w:date="2020-12-07T14:47:00Z"/>
          <w:rFonts w:ascii="Times New Roman" w:hAnsi="Times New Roman" w:cs="Times New Roman"/>
          <w:bCs/>
        </w:rPr>
      </w:pPr>
    </w:p>
    <w:p w14:paraId="443983DC" w14:textId="77777777" w:rsidR="00996826" w:rsidRDefault="00996826" w:rsidP="006F5A12">
      <w:pPr>
        <w:rPr>
          <w:ins w:id="788" w:author="Ana Miller-Ter Kuile" w:date="2020-12-07T14:47:00Z"/>
          <w:rFonts w:ascii="Times New Roman" w:hAnsi="Times New Roman" w:cs="Times New Roman"/>
          <w:bCs/>
        </w:rPr>
      </w:pPr>
    </w:p>
    <w:p w14:paraId="676E7CB2" w14:textId="77777777" w:rsidR="00996826" w:rsidRDefault="00996826" w:rsidP="006F5A12">
      <w:pPr>
        <w:rPr>
          <w:ins w:id="789" w:author="Ana Miller-Ter Kuile" w:date="2020-12-07T14:47:00Z"/>
          <w:rFonts w:ascii="Times New Roman" w:hAnsi="Times New Roman" w:cs="Times New Roman"/>
          <w:bCs/>
        </w:rPr>
      </w:pPr>
    </w:p>
    <w:p w14:paraId="0A205B3D" w14:textId="77777777" w:rsidR="00996826" w:rsidRDefault="00035E15" w:rsidP="006F5A12">
      <w:pPr>
        <w:rPr>
          <w:ins w:id="790" w:author="Ana Miller-Ter Kuile" w:date="2020-12-07T14:50:00Z"/>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3</w:t>
      </w:r>
      <w:r>
        <w:rPr>
          <w:rFonts w:ascii="Times New Roman" w:hAnsi="Times New Roman" w:cs="Times New Roman"/>
          <w:bCs/>
        </w:rPr>
        <w:t xml:space="preserve">: </w:t>
      </w:r>
      <w:ins w:id="791" w:author="Ana Miller-Ter Kuile" w:date="2020-12-07T14:48:00Z">
        <w:r w:rsidR="00996826">
          <w:rPr>
            <w:rFonts w:ascii="Times New Roman" w:hAnsi="Times New Roman" w:cs="Times New Roman"/>
            <w:bCs/>
          </w:rPr>
          <w:t>In natural environment consumers, s</w:t>
        </w:r>
      </w:ins>
      <w:del w:id="792" w:author="Ana Miller-Ter Kuile" w:date="2020-12-07T14:48:00Z">
        <w:r w:rsidR="001E78EC" w:rsidDel="00996826">
          <w:rPr>
            <w:rFonts w:ascii="Times New Roman" w:hAnsi="Times New Roman" w:cs="Times New Roman"/>
            <w:bCs/>
          </w:rPr>
          <w:delText>S</w:delText>
        </w:r>
      </w:del>
      <w:r w:rsidR="001E78EC">
        <w:rPr>
          <w:rFonts w:ascii="Times New Roman" w:hAnsi="Times New Roman" w:cs="Times New Roman"/>
          <w:bCs/>
        </w:rPr>
        <w:t xml:space="preserve">urface sterilization did not alter per sample diet richness </w:t>
      </w:r>
      <w:ins w:id="793" w:author="Ana Miller-Ter Kuile" w:date="2020-12-07T14:48:00Z">
        <w:r w:rsidR="00996826">
          <w:rPr>
            <w:rFonts w:ascii="Times New Roman" w:hAnsi="Times New Roman" w:cs="Times New Roman"/>
            <w:bCs/>
          </w:rPr>
          <w:t>of</w:t>
        </w:r>
      </w:ins>
      <w:ins w:id="794" w:author="Ana Miller-Ter Kuile" w:date="2020-12-07T14:47:00Z">
        <w:r w:rsidR="00996826">
          <w:rPr>
            <w:rFonts w:ascii="Times New Roman" w:hAnsi="Times New Roman" w:cs="Times New Roman"/>
            <w:bCs/>
          </w:rPr>
          <w:t xml:space="preserve"> either family-level o</w:t>
        </w:r>
      </w:ins>
      <w:ins w:id="795" w:author="Ana Miller-Ter Kuile" w:date="2020-12-07T14:48:00Z">
        <w:r w:rsidR="00996826">
          <w:rPr>
            <w:rFonts w:ascii="Times New Roman" w:hAnsi="Times New Roman" w:cs="Times New Roman"/>
            <w:bCs/>
          </w:rPr>
          <w:t>r ASV-level taxonomic units</w:t>
        </w:r>
      </w:ins>
      <w:del w:id="796" w:author="Ana Miller-Ter Kuile" w:date="2020-12-07T14:47:00Z">
        <w:r w:rsidR="001E78EC" w:rsidDel="00996826">
          <w:rPr>
            <w:rFonts w:ascii="Times New Roman" w:hAnsi="Times New Roman" w:cs="Times New Roman"/>
            <w:bCs/>
          </w:rPr>
          <w:delText xml:space="preserve">(concatenated at the family level) </w:delText>
        </w:r>
      </w:del>
      <w:del w:id="797" w:author="Ana Miller-Ter Kuile" w:date="2020-12-07T14:48:00Z">
        <w:r w:rsidR="001E78EC" w:rsidDel="00996826">
          <w:rPr>
            <w:rFonts w:ascii="Times New Roman" w:hAnsi="Times New Roman" w:cs="Times New Roman"/>
            <w:bCs/>
          </w:rPr>
          <w:delText>for natural environment consumers</w:delText>
        </w:r>
      </w:del>
      <w:r w:rsidR="001E78EC">
        <w:rPr>
          <w:rFonts w:ascii="Times New Roman" w:hAnsi="Times New Roman" w:cs="Times New Roman"/>
          <w:bCs/>
        </w:rPr>
        <w:t>.</w:t>
      </w:r>
    </w:p>
    <w:p w14:paraId="3B693EFA" w14:textId="77777777" w:rsidR="00996826" w:rsidRDefault="00996826" w:rsidP="006F5A12">
      <w:pPr>
        <w:rPr>
          <w:ins w:id="798" w:author="Ana Miller-Ter Kuile" w:date="2020-12-07T14:50:00Z"/>
          <w:rFonts w:ascii="Times New Roman" w:hAnsi="Times New Roman" w:cs="Times New Roman"/>
          <w:bCs/>
        </w:rPr>
      </w:pPr>
    </w:p>
    <w:p w14:paraId="6233179C" w14:textId="1ACD0851" w:rsidR="00996826" w:rsidRDefault="00996826" w:rsidP="006F5A12">
      <w:pPr>
        <w:rPr>
          <w:ins w:id="799" w:author="Ana Miller-Ter Kuile" w:date="2020-12-07T14:50:00Z"/>
          <w:rFonts w:ascii="Times New Roman" w:hAnsi="Times New Roman" w:cs="Times New Roman"/>
          <w:bCs/>
        </w:rPr>
      </w:pPr>
      <w:ins w:id="800" w:author="Ana Miller-Ter Kuile" w:date="2020-12-07T14:50:00Z">
        <w:r>
          <w:rPr>
            <w:rFonts w:ascii="Times New Roman" w:hAnsi="Times New Roman" w:cs="Times New Roman"/>
            <w:bCs/>
            <w:noProof/>
          </w:rPr>
          <w:drawing>
            <wp:inline distT="0" distB="0" distL="0" distR="0" wp14:anchorId="46C4C8F1" wp14:editId="0053D5BD">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23C22A0F" w14:textId="1CCF9A57" w:rsidR="00035E15" w:rsidRDefault="00035E15" w:rsidP="006F5A12">
      <w:pPr>
        <w:rPr>
          <w:ins w:id="801" w:author="Ana Miller-Ter Kuile" w:date="2020-12-07T14:50:00Z"/>
          <w:rFonts w:ascii="Times New Roman" w:hAnsi="Times New Roman" w:cs="Times New Roman"/>
          <w:bCs/>
        </w:rPr>
      </w:pPr>
      <w:del w:id="802" w:author="Ana Miller-Ter Kuile" w:date="2020-12-07T14:47:00Z">
        <w:r w:rsidDel="00996826">
          <w:rPr>
            <w:rFonts w:ascii="Times New Roman" w:hAnsi="Times New Roman" w:cs="Times New Roman"/>
            <w:bCs/>
          </w:rPr>
          <w:delText xml:space="preserve">. </w:delText>
        </w:r>
      </w:del>
    </w:p>
    <w:p w14:paraId="6360B719" w14:textId="624151D1" w:rsidR="00996826" w:rsidRDefault="00996826" w:rsidP="006F5A12">
      <w:pPr>
        <w:rPr>
          <w:ins w:id="803" w:author="Ana Miller-Ter Kuile" w:date="2020-12-07T14:51:00Z"/>
          <w:rFonts w:ascii="Times New Roman" w:hAnsi="Times New Roman" w:cs="Times New Roman"/>
          <w:bCs/>
        </w:rPr>
      </w:pPr>
    </w:p>
    <w:p w14:paraId="7EEC9743" w14:textId="7367D870" w:rsidR="00996826" w:rsidRDefault="00996826" w:rsidP="006F5A12">
      <w:pPr>
        <w:rPr>
          <w:ins w:id="804" w:author="Ana Miller-Ter Kuile" w:date="2020-12-07T14:51:00Z"/>
          <w:rFonts w:ascii="Times New Roman" w:hAnsi="Times New Roman" w:cs="Times New Roman"/>
          <w:bCs/>
        </w:rPr>
      </w:pPr>
    </w:p>
    <w:p w14:paraId="71E7344D" w14:textId="18DB416F" w:rsidR="00996826" w:rsidRDefault="00996826" w:rsidP="006F5A12">
      <w:pPr>
        <w:rPr>
          <w:ins w:id="805" w:author="Ana Miller-Ter Kuile" w:date="2020-12-07T14:51:00Z"/>
          <w:rFonts w:ascii="Times New Roman" w:hAnsi="Times New Roman" w:cs="Times New Roman"/>
          <w:bCs/>
        </w:rPr>
      </w:pPr>
    </w:p>
    <w:p w14:paraId="2E6A0EE6" w14:textId="4E3E75B1" w:rsidR="00996826" w:rsidRDefault="00996826" w:rsidP="006F5A12">
      <w:pPr>
        <w:rPr>
          <w:ins w:id="806" w:author="Ana Miller-Ter Kuile" w:date="2020-12-07T14:51:00Z"/>
          <w:rFonts w:ascii="Times New Roman" w:hAnsi="Times New Roman" w:cs="Times New Roman"/>
          <w:bCs/>
        </w:rPr>
      </w:pPr>
    </w:p>
    <w:p w14:paraId="4D35EA81" w14:textId="4C85EFB9" w:rsidR="00996826" w:rsidRDefault="00996826" w:rsidP="006F5A12">
      <w:pPr>
        <w:rPr>
          <w:ins w:id="807" w:author="Ana Miller-Ter Kuile" w:date="2020-12-07T14:51:00Z"/>
          <w:rFonts w:ascii="Times New Roman" w:hAnsi="Times New Roman" w:cs="Times New Roman"/>
          <w:bCs/>
        </w:rPr>
      </w:pPr>
    </w:p>
    <w:p w14:paraId="494A7CE6" w14:textId="31C18B61" w:rsidR="00996826" w:rsidRDefault="00996826" w:rsidP="006F5A12">
      <w:pPr>
        <w:rPr>
          <w:ins w:id="808" w:author="Ana Miller-Ter Kuile" w:date="2020-12-07T14:51:00Z"/>
          <w:rFonts w:ascii="Times New Roman" w:hAnsi="Times New Roman" w:cs="Times New Roman"/>
          <w:bCs/>
        </w:rPr>
      </w:pPr>
    </w:p>
    <w:p w14:paraId="690CD231" w14:textId="46A4DFEF" w:rsidR="00996826" w:rsidRDefault="00996826" w:rsidP="006F5A12">
      <w:pPr>
        <w:rPr>
          <w:ins w:id="809" w:author="Ana Miller-Ter Kuile" w:date="2020-12-07T14:51:00Z"/>
          <w:rFonts w:ascii="Times New Roman" w:hAnsi="Times New Roman" w:cs="Times New Roman"/>
          <w:bCs/>
        </w:rPr>
      </w:pPr>
    </w:p>
    <w:p w14:paraId="3E2FBA1A" w14:textId="56854A34" w:rsidR="00996826" w:rsidRDefault="00996826" w:rsidP="006F5A12">
      <w:pPr>
        <w:rPr>
          <w:ins w:id="810" w:author="Ana Miller-Ter Kuile" w:date="2020-12-07T14:51:00Z"/>
          <w:rFonts w:ascii="Times New Roman" w:hAnsi="Times New Roman" w:cs="Times New Roman"/>
          <w:bCs/>
        </w:rPr>
      </w:pPr>
    </w:p>
    <w:p w14:paraId="527C9AF6" w14:textId="42D17994" w:rsidR="00996826" w:rsidRDefault="00996826" w:rsidP="006F5A12">
      <w:pPr>
        <w:rPr>
          <w:ins w:id="811" w:author="Ana Miller-Ter Kuile" w:date="2020-12-07T14:51:00Z"/>
          <w:rFonts w:ascii="Times New Roman" w:hAnsi="Times New Roman" w:cs="Times New Roman"/>
          <w:bCs/>
        </w:rPr>
      </w:pPr>
    </w:p>
    <w:p w14:paraId="7931ED8A" w14:textId="1E8ED1D2" w:rsidR="00996826" w:rsidRDefault="00996826" w:rsidP="006F5A12">
      <w:pPr>
        <w:rPr>
          <w:ins w:id="812" w:author="Ana Miller-Ter Kuile" w:date="2020-12-07T14:51:00Z"/>
          <w:rFonts w:ascii="Times New Roman" w:hAnsi="Times New Roman" w:cs="Times New Roman"/>
          <w:bCs/>
        </w:rPr>
      </w:pPr>
    </w:p>
    <w:p w14:paraId="68141CBC" w14:textId="76CFD989" w:rsidR="00996826" w:rsidRDefault="00996826" w:rsidP="006F5A12">
      <w:pPr>
        <w:rPr>
          <w:ins w:id="813" w:author="Ana Miller-Ter Kuile" w:date="2020-12-07T14:51:00Z"/>
          <w:rFonts w:ascii="Times New Roman" w:hAnsi="Times New Roman" w:cs="Times New Roman"/>
          <w:bCs/>
        </w:rPr>
      </w:pPr>
    </w:p>
    <w:p w14:paraId="1ED960CC" w14:textId="3A946EBA" w:rsidR="00996826" w:rsidRDefault="00996826" w:rsidP="006F5A12">
      <w:pPr>
        <w:rPr>
          <w:ins w:id="814" w:author="Ana Miller-Ter Kuile" w:date="2020-12-07T14:51:00Z"/>
          <w:rFonts w:ascii="Times New Roman" w:hAnsi="Times New Roman" w:cs="Times New Roman"/>
          <w:bCs/>
        </w:rPr>
      </w:pPr>
    </w:p>
    <w:p w14:paraId="6B68B15B" w14:textId="457B8832" w:rsidR="00996826" w:rsidRDefault="00996826" w:rsidP="006F5A12">
      <w:pPr>
        <w:rPr>
          <w:ins w:id="815" w:author="Ana Miller-Ter Kuile" w:date="2020-12-07T14:51:00Z"/>
          <w:rFonts w:ascii="Times New Roman" w:hAnsi="Times New Roman" w:cs="Times New Roman"/>
          <w:bCs/>
        </w:rPr>
      </w:pPr>
    </w:p>
    <w:p w14:paraId="2F24D0B7" w14:textId="77777777" w:rsidR="00996826" w:rsidRDefault="00996826" w:rsidP="006F5A12">
      <w:pPr>
        <w:rPr>
          <w:ins w:id="816" w:author="Ana Miller-Ter Kuile" w:date="2020-12-07T14:50:00Z"/>
          <w:rFonts w:ascii="Times New Roman" w:hAnsi="Times New Roman" w:cs="Times New Roman"/>
          <w:bCs/>
        </w:rPr>
      </w:pPr>
    </w:p>
    <w:p w14:paraId="7A801FD4" w14:textId="5E71AEB1" w:rsidR="00996826" w:rsidRDefault="00996826" w:rsidP="006F5A12">
      <w:pPr>
        <w:rPr>
          <w:ins w:id="817" w:author="Ana Miller-Ter Kuile" w:date="2020-12-07T14:50:00Z"/>
          <w:rFonts w:ascii="Times New Roman" w:hAnsi="Times New Roman" w:cs="Times New Roman"/>
          <w:bCs/>
        </w:rPr>
      </w:pPr>
    </w:p>
    <w:p w14:paraId="4A47A86C" w14:textId="65D42981" w:rsidR="00996826" w:rsidRDefault="00996826" w:rsidP="006F5A12">
      <w:pPr>
        <w:rPr>
          <w:ins w:id="818" w:author="Ana Miller-Ter Kuile" w:date="2020-12-07T14:50:00Z"/>
          <w:rFonts w:ascii="Times New Roman" w:hAnsi="Times New Roman" w:cs="Times New Roman"/>
          <w:bCs/>
        </w:rPr>
      </w:pPr>
    </w:p>
    <w:p w14:paraId="52CC73F7" w14:textId="1214DED6" w:rsidR="00996826" w:rsidRDefault="00996826" w:rsidP="00996826">
      <w:pPr>
        <w:rPr>
          <w:ins w:id="819" w:author="Ana Miller-Ter Kuile" w:date="2020-12-07T14:52:00Z"/>
          <w:rFonts w:ascii="Times New Roman" w:hAnsi="Times New Roman" w:cs="Times New Roman"/>
          <w:bCs/>
        </w:rPr>
      </w:pPr>
      <w:ins w:id="820" w:author="Ana Miller-Ter Kuile" w:date="2020-12-07T14:50:00Z">
        <w:r>
          <w:rPr>
            <w:rFonts w:ascii="Times New Roman" w:hAnsi="Times New Roman" w:cs="Times New Roman"/>
            <w:bCs/>
          </w:rPr>
          <w:lastRenderedPageBreak/>
          <w:t xml:space="preserve">Figure 4: </w:t>
        </w:r>
      </w:ins>
      <w:ins w:id="821" w:author="Ana Miller-Ter Kuile" w:date="2020-12-07T14:51:00Z">
        <w:r>
          <w:rPr>
            <w:rFonts w:ascii="Times New Roman" w:hAnsi="Times New Roman" w:cs="Times New Roman"/>
            <w:bCs/>
          </w:rPr>
          <w:t>For natural environment consumers, s</w:t>
        </w:r>
      </w:ins>
      <w:ins w:id="822" w:author="Ana Miller-Ter Kuile" w:date="2020-12-07T14:50:00Z">
        <w:r>
          <w:rPr>
            <w:rFonts w:ascii="Times New Roman" w:hAnsi="Times New Roman" w:cs="Times New Roman"/>
            <w:bCs/>
          </w:rPr>
          <w:t xml:space="preserve">urface sterilization did not alter the composition (either with a presence-absence of abundance model) of potential diet items </w:t>
        </w:r>
      </w:ins>
      <w:ins w:id="823" w:author="Ana Miller-Ter Kuile" w:date="2020-12-07T14:51:00Z">
        <w:r>
          <w:rPr>
            <w:rFonts w:ascii="Times New Roman" w:hAnsi="Times New Roman" w:cs="Times New Roman"/>
            <w:bCs/>
          </w:rPr>
          <w:t>either of family-level taxonomic units or ASV-level taxonomic units.</w:t>
        </w:r>
      </w:ins>
      <w:ins w:id="824" w:author="Ana Miller-Ter Kuile" w:date="2020-12-07T14:50:00Z">
        <w:r>
          <w:rPr>
            <w:rFonts w:ascii="Times New Roman" w:hAnsi="Times New Roman" w:cs="Times New Roman"/>
            <w:bCs/>
          </w:rPr>
          <w:t xml:space="preserve"> In this figure</w:t>
        </w:r>
      </w:ins>
      <w:ins w:id="825" w:author="Ana Miller-Ter Kuile" w:date="2020-12-07T14:51:00Z">
        <w:r>
          <w:rPr>
            <w:rFonts w:ascii="Times New Roman" w:hAnsi="Times New Roman" w:cs="Times New Roman"/>
            <w:bCs/>
          </w:rPr>
          <w:t xml:space="preserve"> of family-level taxonomic units by surfac</w:t>
        </w:r>
      </w:ins>
      <w:ins w:id="826" w:author="Ana Miller-Ter Kuile" w:date="2020-12-07T14:52:00Z">
        <w:r>
          <w:rPr>
            <w:rFonts w:ascii="Times New Roman" w:hAnsi="Times New Roman" w:cs="Times New Roman"/>
            <w:bCs/>
          </w:rPr>
          <w:t>e sterilization treatment</w:t>
        </w:r>
      </w:ins>
      <w:ins w:id="827" w:author="Ana Miller-Ter Kuile" w:date="2020-12-07T14:50:00Z">
        <w:r>
          <w:rPr>
            <w:rFonts w:ascii="Times New Roman" w:hAnsi="Times New Roman" w:cs="Times New Roman"/>
            <w:bCs/>
          </w:rPr>
          <w:t xml:space="preserve">, presence is indicated by a colored box and abundance is indicated by color depth (divided by quartiles due to wide variation in DNA sequence abundance). </w:t>
        </w:r>
      </w:ins>
      <w:ins w:id="828" w:author="Ana Miller-Ter Kuile" w:date="2020-12-07T14:52:00Z">
        <w:r>
          <w:rPr>
            <w:rFonts w:ascii="Times New Roman" w:hAnsi="Times New Roman" w:cs="Times New Roman"/>
            <w:bCs/>
          </w:rPr>
          <w:t>We observed similar results for ASV-level composition (Supplementary Figure).</w:t>
        </w:r>
      </w:ins>
    </w:p>
    <w:p w14:paraId="17491774" w14:textId="77777777" w:rsidR="00996826" w:rsidRPr="00035E15" w:rsidRDefault="00996826" w:rsidP="006F5A12">
      <w:pPr>
        <w:rPr>
          <w:rFonts w:ascii="Times New Roman" w:hAnsi="Times New Roman" w:cs="Times New Roman"/>
          <w:bCs/>
        </w:rPr>
      </w:pP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528D07C" wp14:editId="21BB5FE3">
            <wp:extent cx="4323425" cy="6229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4">
                      <a:extLst>
                        <a:ext uri="{28A0092B-C50C-407E-A947-70E740481C1C}">
                          <a14:useLocalDpi xmlns:a14="http://schemas.microsoft.com/office/drawing/2010/main" val="0"/>
                        </a:ext>
                      </a:extLst>
                    </a:blip>
                    <a:stretch>
                      <a:fillRect/>
                    </a:stretch>
                  </pic:blipFill>
                  <pic:spPr>
                    <a:xfrm>
                      <a:off x="0" y="0"/>
                      <a:ext cx="4329213" cy="6238226"/>
                    </a:xfrm>
                    <a:prstGeom prst="rect">
                      <a:avLst/>
                    </a:prstGeom>
                  </pic:spPr>
                </pic:pic>
              </a:graphicData>
            </a:graphic>
          </wp:inline>
        </w:drawing>
      </w:r>
    </w:p>
    <w:p w14:paraId="5012FE76" w14:textId="50E4312B" w:rsidR="001E78EC" w:rsidDel="00996826" w:rsidRDefault="00035E15" w:rsidP="006F5A12">
      <w:pPr>
        <w:rPr>
          <w:del w:id="829" w:author="Ana Miller-Ter Kuile" w:date="2020-12-07T14:50:00Z"/>
          <w:rFonts w:ascii="Times New Roman" w:hAnsi="Times New Roman" w:cs="Times New Roman"/>
          <w:bCs/>
        </w:rPr>
      </w:pPr>
      <w:del w:id="830" w:author="Ana Miller-Ter Kuile" w:date="2020-12-07T14:50:00Z">
        <w:r w:rsidDel="00996826">
          <w:rPr>
            <w:rFonts w:ascii="Times New Roman" w:hAnsi="Times New Roman" w:cs="Times New Roman"/>
            <w:bCs/>
          </w:rPr>
          <w:delText>Figure</w:delText>
        </w:r>
        <w:r w:rsidR="00E660B4" w:rsidDel="00996826">
          <w:rPr>
            <w:rFonts w:ascii="Times New Roman" w:hAnsi="Times New Roman" w:cs="Times New Roman"/>
            <w:bCs/>
          </w:rPr>
          <w:delText xml:space="preserve"> 4</w:delText>
        </w:r>
        <w:r w:rsidDel="00996826">
          <w:rPr>
            <w:rFonts w:ascii="Times New Roman" w:hAnsi="Times New Roman" w:cs="Times New Roman"/>
            <w:bCs/>
          </w:rPr>
          <w:delText xml:space="preserve">: </w:delText>
        </w:r>
        <w:r w:rsidR="001E78EC" w:rsidDel="00996826">
          <w:rPr>
            <w:rFonts w:ascii="Times New Roman" w:hAnsi="Times New Roman" w:cs="Times New Roman"/>
            <w:bCs/>
          </w:rPr>
          <w:delTex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delText>
        </w:r>
      </w:del>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EDB71E7" w14:textId="77777777" w:rsidR="006C014F" w:rsidRDefault="006C014F" w:rsidP="00BA41FE">
      <w:pPr>
        <w:rPr>
          <w:ins w:id="831" w:author="Ana Miller-Ter Kuile" w:date="2020-12-07T14:52:00Z"/>
          <w:rFonts w:ascii="Times New Roman" w:hAnsi="Times New Roman" w:cs="Times New Roman"/>
          <w:b/>
        </w:rPr>
      </w:pPr>
    </w:p>
    <w:p w14:paraId="70C9677F" w14:textId="77777777" w:rsidR="006C014F" w:rsidRDefault="006C014F" w:rsidP="00BA41FE">
      <w:pPr>
        <w:rPr>
          <w:ins w:id="832" w:author="Ana Miller-Ter Kuile" w:date="2020-12-07T14:52:00Z"/>
          <w:rFonts w:ascii="Times New Roman" w:hAnsi="Times New Roman" w:cs="Times New Roman"/>
          <w:b/>
        </w:rPr>
      </w:pPr>
    </w:p>
    <w:p w14:paraId="49421ED6" w14:textId="2BAB96EA" w:rsidR="00BA41FE" w:rsidRPr="00BA41FE" w:rsidRDefault="00BA41FE" w:rsidP="00BA41FE">
      <w:pPr>
        <w:rPr>
          <w:rFonts w:ascii="Times New Roman" w:hAnsi="Times New Roman" w:cs="Times New Roman"/>
          <w:b/>
        </w:rPr>
      </w:pPr>
      <w:r>
        <w:rPr>
          <w:rFonts w:ascii="Times New Roman" w:hAnsi="Times New Roman" w:cs="Times New Roman"/>
          <w:b/>
        </w:rPr>
        <w:lastRenderedPageBreak/>
        <w:t>Supplementa</w:t>
      </w:r>
      <w:r w:rsidR="00503E71">
        <w:rPr>
          <w:rFonts w:ascii="Times New Roman" w:hAnsi="Times New Roman" w:cs="Times New Roman"/>
          <w:b/>
        </w:rPr>
        <w:t>l</w:t>
      </w:r>
      <w:r>
        <w:rPr>
          <w:rFonts w:ascii="Times New Roman" w:hAnsi="Times New Roman" w:cs="Times New Roman"/>
          <w:b/>
        </w:rPr>
        <w:t xml:space="preserve"> Information:</w:t>
      </w:r>
    </w:p>
    <w:p w14:paraId="480FFE2B" w14:textId="65FEF900" w:rsidR="00BA41FE" w:rsidRDefault="00BA41FE" w:rsidP="00BA41FE">
      <w:pPr>
        <w:rPr>
          <w:rFonts w:ascii="Times New Roman" w:hAnsi="Times New Roman" w:cs="Times New Roman"/>
          <w:bCs/>
        </w:rPr>
      </w:pPr>
    </w:p>
    <w:p w14:paraId="01A350A4" w14:textId="53B088EC" w:rsidR="00BA41FE" w:rsidRDefault="00E924D7" w:rsidP="00BA41FE">
      <w:pPr>
        <w:rPr>
          <w:rFonts w:ascii="Times New Roman" w:hAnsi="Times New Roman" w:cs="Times New Roman"/>
          <w:bCs/>
        </w:rPr>
      </w:pPr>
      <w:r>
        <w:rPr>
          <w:rFonts w:ascii="Times New Roman" w:hAnsi="Times New Roman" w:cs="Times New Roman"/>
          <w:bCs/>
        </w:rPr>
        <w:t xml:space="preserve">Appendix </w:t>
      </w:r>
      <w:r w:rsidR="00BA41FE">
        <w:rPr>
          <w:rFonts w:ascii="Times New Roman" w:hAnsi="Times New Roman" w:cs="Times New Roman"/>
          <w:bCs/>
        </w:rPr>
        <w:t xml:space="preserve">A: Comparisons between UNOISE3 and DADA2 with and without </w:t>
      </w:r>
      <w:proofErr w:type="spellStart"/>
      <w:r w:rsidR="00BA41FE">
        <w:rPr>
          <w:rFonts w:ascii="Times New Roman" w:hAnsi="Times New Roman" w:cs="Times New Roman"/>
          <w:bCs/>
        </w:rPr>
        <w:t>BBSplit</w:t>
      </w:r>
      <w:proofErr w:type="spellEnd"/>
      <w:r w:rsidR="00BA41FE">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0B474303" w:rsidR="002F057C" w:rsidRDefault="00E924D7" w:rsidP="00BA41FE">
      <w:pPr>
        <w:rPr>
          <w:rFonts w:ascii="Times New Roman" w:hAnsi="Times New Roman" w:cs="Times New Roman"/>
          <w:bCs/>
        </w:rPr>
      </w:pPr>
      <w:r>
        <w:rPr>
          <w:rFonts w:ascii="Times New Roman" w:hAnsi="Times New Roman" w:cs="Times New Roman"/>
          <w:bCs/>
        </w:rPr>
        <w:t>Appendix</w:t>
      </w:r>
      <w:r w:rsidR="002F057C">
        <w:rPr>
          <w:rFonts w:ascii="Times New Roman" w:hAnsi="Times New Roman" w:cs="Times New Roman"/>
          <w:bCs/>
        </w:rPr>
        <w:t xml:space="preserve"> B: </w:t>
      </w:r>
      <w:proofErr w:type="spellStart"/>
      <w:r w:rsidR="002F057C">
        <w:rPr>
          <w:rFonts w:ascii="Times New Roman" w:hAnsi="Times New Roman" w:cs="Times New Roman"/>
          <w:bCs/>
        </w:rPr>
        <w:t>BBSplit</w:t>
      </w:r>
      <w:proofErr w:type="spellEnd"/>
      <w:r w:rsidR="002F057C">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C59772F"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sidR="002F057C">
        <w:rPr>
          <w:rFonts w:ascii="Times New Roman" w:hAnsi="Times New Roman" w:cs="Times New Roman"/>
          <w:bCs/>
        </w:rPr>
        <w:t>C</w:t>
      </w:r>
      <w:r w:rsidR="00BA41FE">
        <w:rPr>
          <w:rFonts w:ascii="Times New Roman" w:hAnsi="Times New Roman" w:cs="Times New Roman"/>
          <w:bCs/>
        </w:rPr>
        <w:t>: Model outputs for</w:t>
      </w:r>
      <w:r w:rsidR="00BC12FC">
        <w:rPr>
          <w:rFonts w:ascii="Times New Roman" w:hAnsi="Times New Roman" w:cs="Times New Roman"/>
          <w:bCs/>
        </w:rPr>
        <w:t xml:space="preserve"> </w:t>
      </w:r>
      <w:r w:rsidR="00BA41FE">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51386A0A" w14:textId="300F1F59" w:rsidR="00E924D7" w:rsidRDefault="00E924D7" w:rsidP="00E924D7">
      <w:pPr>
        <w:rPr>
          <w:rFonts w:ascii="Times New Roman" w:hAnsi="Times New Roman" w:cs="Times New Roman"/>
          <w:bCs/>
        </w:rPr>
      </w:pPr>
      <w:r>
        <w:rPr>
          <w:rFonts w:ascii="Times New Roman" w:hAnsi="Times New Roman" w:cs="Times New Roman"/>
          <w:bCs/>
        </w:rPr>
        <w:t>Appendix D: Model outputs from supplementary data analyses.</w:t>
      </w:r>
    </w:p>
    <w:p w14:paraId="7C48DADE" w14:textId="77777777" w:rsidR="00E924D7" w:rsidRDefault="00E924D7" w:rsidP="00E924D7">
      <w:pPr>
        <w:rPr>
          <w:rFonts w:ascii="Times New Roman" w:hAnsi="Times New Roman" w:cs="Times New Roman"/>
          <w:bCs/>
        </w:rPr>
      </w:pPr>
    </w:p>
    <w:p w14:paraId="120183AB" w14:textId="20F75E0B" w:rsidR="00E924D7" w:rsidRDefault="00E924D7" w:rsidP="00E924D7">
      <w:pPr>
        <w:rPr>
          <w:rFonts w:ascii="Times New Roman" w:hAnsi="Times New Roman" w:cs="Times New Roman"/>
          <w:b/>
        </w:rPr>
      </w:pPr>
      <w:r>
        <w:rPr>
          <w:rFonts w:ascii="Times New Roman" w:hAnsi="Times New Roman" w:cs="Times New Roman"/>
          <w:bCs/>
        </w:rPr>
        <w:t xml:space="preserve">Appendix E: Supplemental figures on DNA extraction and amplification protocols, as well as additional figures of diet composition and diversity for </w:t>
      </w:r>
      <w:del w:id="833" w:author="Ana Miller-Ter Kuile" w:date="2020-12-07T14:52:00Z">
        <w:r w:rsidDel="0022792D">
          <w:rPr>
            <w:rFonts w:ascii="Times New Roman" w:hAnsi="Times New Roman" w:cs="Times New Roman"/>
            <w:bCs/>
          </w:rPr>
          <w:delText xml:space="preserve">mesocosm and </w:delText>
        </w:r>
      </w:del>
      <w:r>
        <w:rPr>
          <w:rFonts w:ascii="Times New Roman" w:hAnsi="Times New Roman" w:cs="Times New Roman"/>
          <w:bCs/>
        </w:rPr>
        <w:t xml:space="preserve">natural-environment </w:t>
      </w:r>
      <w:ins w:id="834" w:author="Ana Miller-Ter Kuile" w:date="2020-12-07T14:52:00Z">
        <w:r w:rsidR="0022792D">
          <w:rPr>
            <w:rFonts w:ascii="Times New Roman" w:hAnsi="Times New Roman" w:cs="Times New Roman"/>
            <w:bCs/>
          </w:rPr>
          <w:t xml:space="preserve">and feeding trial </w:t>
        </w:r>
      </w:ins>
      <w:r>
        <w:rPr>
          <w:rFonts w:ascii="Times New Roman" w:hAnsi="Times New Roman" w:cs="Times New Roman"/>
          <w:bCs/>
        </w:rPr>
        <w:t>consumers.</w:t>
      </w:r>
    </w:p>
    <w:p w14:paraId="29B435E1" w14:textId="77777777" w:rsidR="00E924D7" w:rsidRDefault="00E924D7" w:rsidP="00BA41FE">
      <w:pPr>
        <w:rPr>
          <w:rFonts w:ascii="Times New Roman" w:hAnsi="Times New Roman" w:cs="Times New Roman"/>
          <w:bCs/>
        </w:rPr>
      </w:pPr>
    </w:p>
    <w:p w14:paraId="4A07339E" w14:textId="3D988D72" w:rsidR="00BA41FE" w:rsidRDefault="00E924D7" w:rsidP="00BA41FE">
      <w:pPr>
        <w:rPr>
          <w:rFonts w:ascii="Times New Roman" w:hAnsi="Times New Roman" w:cs="Times New Roman"/>
          <w:bCs/>
        </w:rPr>
      </w:pPr>
      <w:r>
        <w:rPr>
          <w:rFonts w:ascii="Times New Roman" w:hAnsi="Times New Roman" w:cs="Times New Roman"/>
          <w:bCs/>
        </w:rPr>
        <w:t>Appendix</w:t>
      </w:r>
      <w:r w:rsidR="00BA41FE">
        <w:rPr>
          <w:rFonts w:ascii="Times New Roman" w:hAnsi="Times New Roman" w:cs="Times New Roman"/>
          <w:bCs/>
        </w:rPr>
        <w:t xml:space="preserve"> </w:t>
      </w:r>
      <w:r>
        <w:rPr>
          <w:rFonts w:ascii="Times New Roman" w:hAnsi="Times New Roman" w:cs="Times New Roman"/>
          <w:bCs/>
        </w:rPr>
        <w:t>F</w:t>
      </w:r>
      <w:r w:rsidR="00BA41FE">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sectPr w:rsidR="00BA41FE" w:rsidSect="001A318B">
      <w:headerReference w:type="even" r:id="rId15"/>
      <w:head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D8605" w14:textId="77777777" w:rsidR="00FF66C3" w:rsidRDefault="00FF66C3" w:rsidP="001A318B">
      <w:r>
        <w:separator/>
      </w:r>
    </w:p>
  </w:endnote>
  <w:endnote w:type="continuationSeparator" w:id="0">
    <w:p w14:paraId="16D827F8" w14:textId="77777777" w:rsidR="00FF66C3" w:rsidRDefault="00FF66C3"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1B76D" w14:textId="77777777" w:rsidR="00FF66C3" w:rsidRDefault="00FF66C3" w:rsidP="001A318B">
      <w:r>
        <w:separator/>
      </w:r>
    </w:p>
  </w:footnote>
  <w:footnote w:type="continuationSeparator" w:id="0">
    <w:p w14:paraId="3FC53700" w14:textId="77777777" w:rsidR="00FF66C3" w:rsidRDefault="00FF66C3"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EndPr>
      <w:rPr>
        <w:rStyle w:val="PageNumber"/>
      </w:rPr>
    </w:sdtEndPr>
    <w:sdtContent>
      <w:p w14:paraId="6EA13A94" w14:textId="56022D9A" w:rsidR="00AE6779" w:rsidRDefault="00AE6779"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AE6779" w:rsidRDefault="00AE6779"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EndPr>
      <w:rPr>
        <w:rStyle w:val="PageNumber"/>
      </w:rPr>
    </w:sdtEndPr>
    <w:sdtContent>
      <w:p w14:paraId="592E6168" w14:textId="2E97DC5A" w:rsidR="00AE6779" w:rsidRDefault="00AE6779"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AE6779" w:rsidRDefault="00AE6779"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567C"/>
    <w:rsid w:val="00017093"/>
    <w:rsid w:val="00021A76"/>
    <w:rsid w:val="00021E5E"/>
    <w:rsid w:val="0002754E"/>
    <w:rsid w:val="00034203"/>
    <w:rsid w:val="00035E15"/>
    <w:rsid w:val="000360F9"/>
    <w:rsid w:val="00036400"/>
    <w:rsid w:val="00040901"/>
    <w:rsid w:val="00040B14"/>
    <w:rsid w:val="00043738"/>
    <w:rsid w:val="00046672"/>
    <w:rsid w:val="0004669B"/>
    <w:rsid w:val="00047D80"/>
    <w:rsid w:val="0005167F"/>
    <w:rsid w:val="000525CC"/>
    <w:rsid w:val="000536BD"/>
    <w:rsid w:val="00055091"/>
    <w:rsid w:val="00061BCE"/>
    <w:rsid w:val="00063FB4"/>
    <w:rsid w:val="00064C86"/>
    <w:rsid w:val="00065CFA"/>
    <w:rsid w:val="00067F3E"/>
    <w:rsid w:val="00071729"/>
    <w:rsid w:val="00071E0F"/>
    <w:rsid w:val="0007241F"/>
    <w:rsid w:val="00072953"/>
    <w:rsid w:val="00073876"/>
    <w:rsid w:val="0007447E"/>
    <w:rsid w:val="00075F91"/>
    <w:rsid w:val="00076320"/>
    <w:rsid w:val="0007710F"/>
    <w:rsid w:val="00077B7F"/>
    <w:rsid w:val="00081302"/>
    <w:rsid w:val="00082794"/>
    <w:rsid w:val="00083D3E"/>
    <w:rsid w:val="00084870"/>
    <w:rsid w:val="000862E6"/>
    <w:rsid w:val="0008785B"/>
    <w:rsid w:val="00091935"/>
    <w:rsid w:val="00093513"/>
    <w:rsid w:val="00093A68"/>
    <w:rsid w:val="000944CC"/>
    <w:rsid w:val="00097037"/>
    <w:rsid w:val="000A330D"/>
    <w:rsid w:val="000A341F"/>
    <w:rsid w:val="000A4321"/>
    <w:rsid w:val="000A666B"/>
    <w:rsid w:val="000A7CEB"/>
    <w:rsid w:val="000B0CDD"/>
    <w:rsid w:val="000B7D9C"/>
    <w:rsid w:val="000C0AE6"/>
    <w:rsid w:val="000D25CD"/>
    <w:rsid w:val="000D319B"/>
    <w:rsid w:val="000D3852"/>
    <w:rsid w:val="000D3A00"/>
    <w:rsid w:val="000D42DF"/>
    <w:rsid w:val="000D6BB2"/>
    <w:rsid w:val="000D7723"/>
    <w:rsid w:val="000D7DA1"/>
    <w:rsid w:val="000E33A2"/>
    <w:rsid w:val="000E5B8D"/>
    <w:rsid w:val="000E7334"/>
    <w:rsid w:val="000F0FE7"/>
    <w:rsid w:val="000F16E2"/>
    <w:rsid w:val="000F1DE5"/>
    <w:rsid w:val="000F5F4B"/>
    <w:rsid w:val="0010272A"/>
    <w:rsid w:val="00102A3B"/>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1DF9"/>
    <w:rsid w:val="001425DE"/>
    <w:rsid w:val="00144834"/>
    <w:rsid w:val="00144B28"/>
    <w:rsid w:val="00147D08"/>
    <w:rsid w:val="00151093"/>
    <w:rsid w:val="0015397E"/>
    <w:rsid w:val="00154BC8"/>
    <w:rsid w:val="0016017B"/>
    <w:rsid w:val="00160297"/>
    <w:rsid w:val="00160B63"/>
    <w:rsid w:val="001633BE"/>
    <w:rsid w:val="001638E7"/>
    <w:rsid w:val="001658D1"/>
    <w:rsid w:val="00166764"/>
    <w:rsid w:val="001705CA"/>
    <w:rsid w:val="00170EC9"/>
    <w:rsid w:val="00174335"/>
    <w:rsid w:val="0017585E"/>
    <w:rsid w:val="00183774"/>
    <w:rsid w:val="00183A9E"/>
    <w:rsid w:val="00183ED8"/>
    <w:rsid w:val="00190632"/>
    <w:rsid w:val="00190AD5"/>
    <w:rsid w:val="00192EFC"/>
    <w:rsid w:val="00194B29"/>
    <w:rsid w:val="00196972"/>
    <w:rsid w:val="001A069A"/>
    <w:rsid w:val="001A0FC6"/>
    <w:rsid w:val="001A278E"/>
    <w:rsid w:val="001A2C75"/>
    <w:rsid w:val="001A318B"/>
    <w:rsid w:val="001A4175"/>
    <w:rsid w:val="001A56A7"/>
    <w:rsid w:val="001A604A"/>
    <w:rsid w:val="001A62D4"/>
    <w:rsid w:val="001A6786"/>
    <w:rsid w:val="001A67BA"/>
    <w:rsid w:val="001A6BC9"/>
    <w:rsid w:val="001A72A0"/>
    <w:rsid w:val="001A7609"/>
    <w:rsid w:val="001A78F3"/>
    <w:rsid w:val="001B0831"/>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52B2"/>
    <w:rsid w:val="001E7721"/>
    <w:rsid w:val="001E78EC"/>
    <w:rsid w:val="001F0529"/>
    <w:rsid w:val="001F29D8"/>
    <w:rsid w:val="00203151"/>
    <w:rsid w:val="00203BAB"/>
    <w:rsid w:val="002054F2"/>
    <w:rsid w:val="002059A8"/>
    <w:rsid w:val="0020603C"/>
    <w:rsid w:val="00207D77"/>
    <w:rsid w:val="00211D42"/>
    <w:rsid w:val="00214489"/>
    <w:rsid w:val="00214CFC"/>
    <w:rsid w:val="002160A3"/>
    <w:rsid w:val="00216531"/>
    <w:rsid w:val="00217639"/>
    <w:rsid w:val="0022131C"/>
    <w:rsid w:val="0022192A"/>
    <w:rsid w:val="002231D4"/>
    <w:rsid w:val="002242CC"/>
    <w:rsid w:val="00224E65"/>
    <w:rsid w:val="00226436"/>
    <w:rsid w:val="00226C1C"/>
    <w:rsid w:val="0022792D"/>
    <w:rsid w:val="002312BC"/>
    <w:rsid w:val="00231363"/>
    <w:rsid w:val="00232204"/>
    <w:rsid w:val="0023414E"/>
    <w:rsid w:val="002426A3"/>
    <w:rsid w:val="002445DB"/>
    <w:rsid w:val="00247970"/>
    <w:rsid w:val="00250A73"/>
    <w:rsid w:val="00250E59"/>
    <w:rsid w:val="00250F8D"/>
    <w:rsid w:val="00253764"/>
    <w:rsid w:val="00257900"/>
    <w:rsid w:val="00265B1F"/>
    <w:rsid w:val="00270D90"/>
    <w:rsid w:val="00272EFB"/>
    <w:rsid w:val="00273017"/>
    <w:rsid w:val="00273ACE"/>
    <w:rsid w:val="00275196"/>
    <w:rsid w:val="002760B8"/>
    <w:rsid w:val="002810E3"/>
    <w:rsid w:val="00281498"/>
    <w:rsid w:val="00282896"/>
    <w:rsid w:val="00287C5C"/>
    <w:rsid w:val="00290446"/>
    <w:rsid w:val="002922BE"/>
    <w:rsid w:val="0029450A"/>
    <w:rsid w:val="002958A0"/>
    <w:rsid w:val="00297B54"/>
    <w:rsid w:val="002A092A"/>
    <w:rsid w:val="002A1492"/>
    <w:rsid w:val="002A42EC"/>
    <w:rsid w:val="002A4D0D"/>
    <w:rsid w:val="002A6C05"/>
    <w:rsid w:val="002B2CF2"/>
    <w:rsid w:val="002B3C72"/>
    <w:rsid w:val="002B7C5B"/>
    <w:rsid w:val="002C05F5"/>
    <w:rsid w:val="002C079E"/>
    <w:rsid w:val="002C2884"/>
    <w:rsid w:val="002C6734"/>
    <w:rsid w:val="002C7633"/>
    <w:rsid w:val="002D051C"/>
    <w:rsid w:val="002D2352"/>
    <w:rsid w:val="002D31CE"/>
    <w:rsid w:val="002D473A"/>
    <w:rsid w:val="002E1D10"/>
    <w:rsid w:val="002E385B"/>
    <w:rsid w:val="002F057C"/>
    <w:rsid w:val="002F4139"/>
    <w:rsid w:val="002F44FC"/>
    <w:rsid w:val="00300143"/>
    <w:rsid w:val="00301173"/>
    <w:rsid w:val="00304724"/>
    <w:rsid w:val="00304D21"/>
    <w:rsid w:val="003056BE"/>
    <w:rsid w:val="00305B59"/>
    <w:rsid w:val="00314A43"/>
    <w:rsid w:val="0031552E"/>
    <w:rsid w:val="0031571D"/>
    <w:rsid w:val="003158D7"/>
    <w:rsid w:val="00321D6A"/>
    <w:rsid w:val="0032361E"/>
    <w:rsid w:val="003306F9"/>
    <w:rsid w:val="0033087E"/>
    <w:rsid w:val="00331C23"/>
    <w:rsid w:val="00331CB7"/>
    <w:rsid w:val="00340530"/>
    <w:rsid w:val="00342E81"/>
    <w:rsid w:val="003439BC"/>
    <w:rsid w:val="0034555D"/>
    <w:rsid w:val="00346BEE"/>
    <w:rsid w:val="00346DAC"/>
    <w:rsid w:val="00350160"/>
    <w:rsid w:val="003508AC"/>
    <w:rsid w:val="00350A64"/>
    <w:rsid w:val="00351744"/>
    <w:rsid w:val="003521D6"/>
    <w:rsid w:val="003535DE"/>
    <w:rsid w:val="00354772"/>
    <w:rsid w:val="00355556"/>
    <w:rsid w:val="003566DA"/>
    <w:rsid w:val="00360070"/>
    <w:rsid w:val="003603F7"/>
    <w:rsid w:val="00363EAF"/>
    <w:rsid w:val="003665BA"/>
    <w:rsid w:val="0036798D"/>
    <w:rsid w:val="0037070F"/>
    <w:rsid w:val="00371E3F"/>
    <w:rsid w:val="00376B2F"/>
    <w:rsid w:val="00380F13"/>
    <w:rsid w:val="003818EE"/>
    <w:rsid w:val="00385208"/>
    <w:rsid w:val="00386E2C"/>
    <w:rsid w:val="003878A8"/>
    <w:rsid w:val="00390371"/>
    <w:rsid w:val="00391116"/>
    <w:rsid w:val="003929EE"/>
    <w:rsid w:val="00393574"/>
    <w:rsid w:val="00396A7D"/>
    <w:rsid w:val="003A13B2"/>
    <w:rsid w:val="003A298D"/>
    <w:rsid w:val="003A2C90"/>
    <w:rsid w:val="003A480B"/>
    <w:rsid w:val="003A492F"/>
    <w:rsid w:val="003A5031"/>
    <w:rsid w:val="003A6E4E"/>
    <w:rsid w:val="003B0BF8"/>
    <w:rsid w:val="003B43D9"/>
    <w:rsid w:val="003B59FE"/>
    <w:rsid w:val="003C2E5A"/>
    <w:rsid w:val="003C37F6"/>
    <w:rsid w:val="003C3E1A"/>
    <w:rsid w:val="003C49AF"/>
    <w:rsid w:val="003D029A"/>
    <w:rsid w:val="003D148A"/>
    <w:rsid w:val="003D14EC"/>
    <w:rsid w:val="003D1F8E"/>
    <w:rsid w:val="003D3967"/>
    <w:rsid w:val="003D49D1"/>
    <w:rsid w:val="003E0820"/>
    <w:rsid w:val="003E1C66"/>
    <w:rsid w:val="003E2216"/>
    <w:rsid w:val="003E3BE4"/>
    <w:rsid w:val="003E48D7"/>
    <w:rsid w:val="003F1842"/>
    <w:rsid w:val="003F1B0E"/>
    <w:rsid w:val="003F44FA"/>
    <w:rsid w:val="003F517B"/>
    <w:rsid w:val="003F6695"/>
    <w:rsid w:val="004002D3"/>
    <w:rsid w:val="004052AA"/>
    <w:rsid w:val="00405B05"/>
    <w:rsid w:val="00407305"/>
    <w:rsid w:val="00411930"/>
    <w:rsid w:val="00413CD9"/>
    <w:rsid w:val="00413EB3"/>
    <w:rsid w:val="00415135"/>
    <w:rsid w:val="00415481"/>
    <w:rsid w:val="004249DC"/>
    <w:rsid w:val="0042564D"/>
    <w:rsid w:val="00425746"/>
    <w:rsid w:val="00425A58"/>
    <w:rsid w:val="00426038"/>
    <w:rsid w:val="004269F2"/>
    <w:rsid w:val="00426EB0"/>
    <w:rsid w:val="004300DF"/>
    <w:rsid w:val="004368B6"/>
    <w:rsid w:val="00440059"/>
    <w:rsid w:val="0044183E"/>
    <w:rsid w:val="00443C40"/>
    <w:rsid w:val="00444E4B"/>
    <w:rsid w:val="00445670"/>
    <w:rsid w:val="004465C3"/>
    <w:rsid w:val="00447E22"/>
    <w:rsid w:val="004501F9"/>
    <w:rsid w:val="00450DDE"/>
    <w:rsid w:val="00451DE8"/>
    <w:rsid w:val="00454BE8"/>
    <w:rsid w:val="0045532C"/>
    <w:rsid w:val="00456546"/>
    <w:rsid w:val="0045799C"/>
    <w:rsid w:val="00460262"/>
    <w:rsid w:val="004713B1"/>
    <w:rsid w:val="004716BE"/>
    <w:rsid w:val="00472A09"/>
    <w:rsid w:val="00477025"/>
    <w:rsid w:val="00481818"/>
    <w:rsid w:val="00481ED8"/>
    <w:rsid w:val="00482260"/>
    <w:rsid w:val="00484BBB"/>
    <w:rsid w:val="004918C6"/>
    <w:rsid w:val="0049468F"/>
    <w:rsid w:val="00495900"/>
    <w:rsid w:val="00496DB3"/>
    <w:rsid w:val="004A002C"/>
    <w:rsid w:val="004A0AD0"/>
    <w:rsid w:val="004A2482"/>
    <w:rsid w:val="004A5413"/>
    <w:rsid w:val="004A6549"/>
    <w:rsid w:val="004A77E1"/>
    <w:rsid w:val="004A7827"/>
    <w:rsid w:val="004B134E"/>
    <w:rsid w:val="004B2E63"/>
    <w:rsid w:val="004B449E"/>
    <w:rsid w:val="004B6F62"/>
    <w:rsid w:val="004C0188"/>
    <w:rsid w:val="004C55FF"/>
    <w:rsid w:val="004C5705"/>
    <w:rsid w:val="004D5AB0"/>
    <w:rsid w:val="004E04DC"/>
    <w:rsid w:val="004E3F66"/>
    <w:rsid w:val="004E5D74"/>
    <w:rsid w:val="004E5D7A"/>
    <w:rsid w:val="004F08CF"/>
    <w:rsid w:val="004F0A3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50C7D"/>
    <w:rsid w:val="00553FEE"/>
    <w:rsid w:val="00554148"/>
    <w:rsid w:val="00555136"/>
    <w:rsid w:val="00557883"/>
    <w:rsid w:val="0056076F"/>
    <w:rsid w:val="00561547"/>
    <w:rsid w:val="0056359D"/>
    <w:rsid w:val="00564CD6"/>
    <w:rsid w:val="00566CE5"/>
    <w:rsid w:val="00567CC8"/>
    <w:rsid w:val="005709C6"/>
    <w:rsid w:val="00575844"/>
    <w:rsid w:val="00575E46"/>
    <w:rsid w:val="005764A1"/>
    <w:rsid w:val="005809A1"/>
    <w:rsid w:val="00583031"/>
    <w:rsid w:val="0058379C"/>
    <w:rsid w:val="005847DD"/>
    <w:rsid w:val="00586083"/>
    <w:rsid w:val="00586CA5"/>
    <w:rsid w:val="00587DA1"/>
    <w:rsid w:val="00593EF7"/>
    <w:rsid w:val="0059591B"/>
    <w:rsid w:val="005A092B"/>
    <w:rsid w:val="005A126F"/>
    <w:rsid w:val="005A1A86"/>
    <w:rsid w:val="005A27E3"/>
    <w:rsid w:val="005B2E0C"/>
    <w:rsid w:val="005B386D"/>
    <w:rsid w:val="005B3B7B"/>
    <w:rsid w:val="005C07D6"/>
    <w:rsid w:val="005C0E34"/>
    <w:rsid w:val="005C1A15"/>
    <w:rsid w:val="005C2AF8"/>
    <w:rsid w:val="005C3872"/>
    <w:rsid w:val="005C7D4F"/>
    <w:rsid w:val="005D1DD7"/>
    <w:rsid w:val="005D2866"/>
    <w:rsid w:val="005D3E8B"/>
    <w:rsid w:val="005D5876"/>
    <w:rsid w:val="005D6393"/>
    <w:rsid w:val="005D74B6"/>
    <w:rsid w:val="005E3746"/>
    <w:rsid w:val="005E5523"/>
    <w:rsid w:val="005F0B55"/>
    <w:rsid w:val="005F7662"/>
    <w:rsid w:val="005F7891"/>
    <w:rsid w:val="00600806"/>
    <w:rsid w:val="006011DB"/>
    <w:rsid w:val="00602643"/>
    <w:rsid w:val="00605C63"/>
    <w:rsid w:val="006068BF"/>
    <w:rsid w:val="00606BD6"/>
    <w:rsid w:val="00611BE6"/>
    <w:rsid w:val="006153AD"/>
    <w:rsid w:val="00615530"/>
    <w:rsid w:val="00615AD9"/>
    <w:rsid w:val="0062131F"/>
    <w:rsid w:val="0062282C"/>
    <w:rsid w:val="00622EDB"/>
    <w:rsid w:val="00623738"/>
    <w:rsid w:val="006248BF"/>
    <w:rsid w:val="00625E48"/>
    <w:rsid w:val="00627850"/>
    <w:rsid w:val="00632065"/>
    <w:rsid w:val="0063271C"/>
    <w:rsid w:val="00637018"/>
    <w:rsid w:val="00640EA4"/>
    <w:rsid w:val="0064151D"/>
    <w:rsid w:val="00641F85"/>
    <w:rsid w:val="00642396"/>
    <w:rsid w:val="00643D8F"/>
    <w:rsid w:val="006467DE"/>
    <w:rsid w:val="00646DCC"/>
    <w:rsid w:val="00647593"/>
    <w:rsid w:val="00650F3B"/>
    <w:rsid w:val="00651B22"/>
    <w:rsid w:val="00652E10"/>
    <w:rsid w:val="00655EED"/>
    <w:rsid w:val="00656623"/>
    <w:rsid w:val="00662555"/>
    <w:rsid w:val="0066418F"/>
    <w:rsid w:val="006655DB"/>
    <w:rsid w:val="006701BE"/>
    <w:rsid w:val="00670E78"/>
    <w:rsid w:val="006732DC"/>
    <w:rsid w:val="00675EC4"/>
    <w:rsid w:val="006762DA"/>
    <w:rsid w:val="00676B7A"/>
    <w:rsid w:val="00676ECF"/>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014F"/>
    <w:rsid w:val="006C3E6D"/>
    <w:rsid w:val="006C47D4"/>
    <w:rsid w:val="006C580A"/>
    <w:rsid w:val="006C6013"/>
    <w:rsid w:val="006C6765"/>
    <w:rsid w:val="006D08C1"/>
    <w:rsid w:val="006D0DB3"/>
    <w:rsid w:val="006D1356"/>
    <w:rsid w:val="006D17C0"/>
    <w:rsid w:val="006D1EE4"/>
    <w:rsid w:val="006D20F4"/>
    <w:rsid w:val="006D2B36"/>
    <w:rsid w:val="006D3267"/>
    <w:rsid w:val="006D6575"/>
    <w:rsid w:val="006E00A0"/>
    <w:rsid w:val="006E51A9"/>
    <w:rsid w:val="006E7962"/>
    <w:rsid w:val="006E7BE9"/>
    <w:rsid w:val="006E7EA9"/>
    <w:rsid w:val="006F5A12"/>
    <w:rsid w:val="006F7F22"/>
    <w:rsid w:val="007002EA"/>
    <w:rsid w:val="007006F7"/>
    <w:rsid w:val="007061CA"/>
    <w:rsid w:val="00710B24"/>
    <w:rsid w:val="00712C9B"/>
    <w:rsid w:val="00714692"/>
    <w:rsid w:val="00716FCF"/>
    <w:rsid w:val="00720191"/>
    <w:rsid w:val="007217A2"/>
    <w:rsid w:val="007222CD"/>
    <w:rsid w:val="00724428"/>
    <w:rsid w:val="00726FB4"/>
    <w:rsid w:val="00727C9D"/>
    <w:rsid w:val="00730477"/>
    <w:rsid w:val="00730DD1"/>
    <w:rsid w:val="007327B7"/>
    <w:rsid w:val="00732ACA"/>
    <w:rsid w:val="00734E90"/>
    <w:rsid w:val="00736FB5"/>
    <w:rsid w:val="00737668"/>
    <w:rsid w:val="00737E79"/>
    <w:rsid w:val="00740FD0"/>
    <w:rsid w:val="00741496"/>
    <w:rsid w:val="007424C8"/>
    <w:rsid w:val="0074311F"/>
    <w:rsid w:val="00747051"/>
    <w:rsid w:val="0074793E"/>
    <w:rsid w:val="007517E2"/>
    <w:rsid w:val="007552C0"/>
    <w:rsid w:val="00755D0A"/>
    <w:rsid w:val="007601C3"/>
    <w:rsid w:val="00761C14"/>
    <w:rsid w:val="0076296A"/>
    <w:rsid w:val="007652B1"/>
    <w:rsid w:val="00766DA3"/>
    <w:rsid w:val="00767AF4"/>
    <w:rsid w:val="007704E2"/>
    <w:rsid w:val="00771603"/>
    <w:rsid w:val="00773B6A"/>
    <w:rsid w:val="00775D8E"/>
    <w:rsid w:val="00782BBA"/>
    <w:rsid w:val="00787265"/>
    <w:rsid w:val="00787DC3"/>
    <w:rsid w:val="00790332"/>
    <w:rsid w:val="007912D6"/>
    <w:rsid w:val="00791404"/>
    <w:rsid w:val="0079366F"/>
    <w:rsid w:val="00793F23"/>
    <w:rsid w:val="007A0E12"/>
    <w:rsid w:val="007A1D50"/>
    <w:rsid w:val="007A54E9"/>
    <w:rsid w:val="007B1A15"/>
    <w:rsid w:val="007B46C2"/>
    <w:rsid w:val="007B516B"/>
    <w:rsid w:val="007B5F64"/>
    <w:rsid w:val="007C3674"/>
    <w:rsid w:val="007C5DCF"/>
    <w:rsid w:val="007C66A8"/>
    <w:rsid w:val="007C787A"/>
    <w:rsid w:val="007D150A"/>
    <w:rsid w:val="007D2DC0"/>
    <w:rsid w:val="007D3244"/>
    <w:rsid w:val="007D5A3D"/>
    <w:rsid w:val="007D631E"/>
    <w:rsid w:val="007D7BE9"/>
    <w:rsid w:val="007E023C"/>
    <w:rsid w:val="007E1512"/>
    <w:rsid w:val="007E2333"/>
    <w:rsid w:val="007E34B2"/>
    <w:rsid w:val="007E3750"/>
    <w:rsid w:val="007E4816"/>
    <w:rsid w:val="007E4B0A"/>
    <w:rsid w:val="007E52CA"/>
    <w:rsid w:val="007E5E64"/>
    <w:rsid w:val="007E698F"/>
    <w:rsid w:val="007E6F6B"/>
    <w:rsid w:val="007E70C8"/>
    <w:rsid w:val="007F1B51"/>
    <w:rsid w:val="007F3DAE"/>
    <w:rsid w:val="007F5321"/>
    <w:rsid w:val="00800926"/>
    <w:rsid w:val="008018CB"/>
    <w:rsid w:val="0080213E"/>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34FC5"/>
    <w:rsid w:val="0084061A"/>
    <w:rsid w:val="008409DE"/>
    <w:rsid w:val="00841A82"/>
    <w:rsid w:val="00841D1F"/>
    <w:rsid w:val="00842F75"/>
    <w:rsid w:val="00843C11"/>
    <w:rsid w:val="00843C85"/>
    <w:rsid w:val="00844B37"/>
    <w:rsid w:val="00846598"/>
    <w:rsid w:val="00851001"/>
    <w:rsid w:val="008543A1"/>
    <w:rsid w:val="0085618A"/>
    <w:rsid w:val="00856917"/>
    <w:rsid w:val="0086056D"/>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B644C"/>
    <w:rsid w:val="008C40C9"/>
    <w:rsid w:val="008C46C0"/>
    <w:rsid w:val="008C5338"/>
    <w:rsid w:val="008C6A21"/>
    <w:rsid w:val="008D0EC1"/>
    <w:rsid w:val="008D4239"/>
    <w:rsid w:val="008D666D"/>
    <w:rsid w:val="008E10AA"/>
    <w:rsid w:val="008E11FC"/>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38AE"/>
    <w:rsid w:val="00946034"/>
    <w:rsid w:val="00950D74"/>
    <w:rsid w:val="00950E51"/>
    <w:rsid w:val="00954A86"/>
    <w:rsid w:val="00956352"/>
    <w:rsid w:val="00960FF2"/>
    <w:rsid w:val="00961867"/>
    <w:rsid w:val="00961D4F"/>
    <w:rsid w:val="00962673"/>
    <w:rsid w:val="00963471"/>
    <w:rsid w:val="0096389B"/>
    <w:rsid w:val="00970806"/>
    <w:rsid w:val="00971194"/>
    <w:rsid w:val="009739A7"/>
    <w:rsid w:val="00974A4E"/>
    <w:rsid w:val="00977185"/>
    <w:rsid w:val="00977993"/>
    <w:rsid w:val="009812BA"/>
    <w:rsid w:val="0098197D"/>
    <w:rsid w:val="0098220B"/>
    <w:rsid w:val="009838C3"/>
    <w:rsid w:val="009847B9"/>
    <w:rsid w:val="00984A9F"/>
    <w:rsid w:val="009864F3"/>
    <w:rsid w:val="009907D0"/>
    <w:rsid w:val="00995141"/>
    <w:rsid w:val="00996826"/>
    <w:rsid w:val="00997CD0"/>
    <w:rsid w:val="009A1763"/>
    <w:rsid w:val="009A1772"/>
    <w:rsid w:val="009A2E35"/>
    <w:rsid w:val="009A37DF"/>
    <w:rsid w:val="009A514C"/>
    <w:rsid w:val="009A5E8F"/>
    <w:rsid w:val="009A6280"/>
    <w:rsid w:val="009A6532"/>
    <w:rsid w:val="009B03DB"/>
    <w:rsid w:val="009B1C59"/>
    <w:rsid w:val="009B30C6"/>
    <w:rsid w:val="009B4940"/>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2496"/>
    <w:rsid w:val="00A33D79"/>
    <w:rsid w:val="00A347AB"/>
    <w:rsid w:val="00A35293"/>
    <w:rsid w:val="00A35BB4"/>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20B4"/>
    <w:rsid w:val="00A7305E"/>
    <w:rsid w:val="00A7605C"/>
    <w:rsid w:val="00A76A4A"/>
    <w:rsid w:val="00A8071D"/>
    <w:rsid w:val="00A82449"/>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3F4D"/>
    <w:rsid w:val="00AA5F24"/>
    <w:rsid w:val="00AB219D"/>
    <w:rsid w:val="00AB3807"/>
    <w:rsid w:val="00AB4187"/>
    <w:rsid w:val="00AB5841"/>
    <w:rsid w:val="00AC0052"/>
    <w:rsid w:val="00AC17EB"/>
    <w:rsid w:val="00AC3657"/>
    <w:rsid w:val="00AD4EA0"/>
    <w:rsid w:val="00AD74BA"/>
    <w:rsid w:val="00AD7F3D"/>
    <w:rsid w:val="00AE12B6"/>
    <w:rsid w:val="00AE5328"/>
    <w:rsid w:val="00AE60A2"/>
    <w:rsid w:val="00AE6779"/>
    <w:rsid w:val="00AE68AD"/>
    <w:rsid w:val="00AF59F1"/>
    <w:rsid w:val="00AF6206"/>
    <w:rsid w:val="00B01E35"/>
    <w:rsid w:val="00B051F4"/>
    <w:rsid w:val="00B0774F"/>
    <w:rsid w:val="00B07DBA"/>
    <w:rsid w:val="00B11868"/>
    <w:rsid w:val="00B12F03"/>
    <w:rsid w:val="00B15492"/>
    <w:rsid w:val="00B15499"/>
    <w:rsid w:val="00B16820"/>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76E76"/>
    <w:rsid w:val="00B8174E"/>
    <w:rsid w:val="00B81A86"/>
    <w:rsid w:val="00B854CB"/>
    <w:rsid w:val="00B855FE"/>
    <w:rsid w:val="00B86C38"/>
    <w:rsid w:val="00B874C7"/>
    <w:rsid w:val="00B910B3"/>
    <w:rsid w:val="00B91E53"/>
    <w:rsid w:val="00B92366"/>
    <w:rsid w:val="00B947CC"/>
    <w:rsid w:val="00B97760"/>
    <w:rsid w:val="00BA1164"/>
    <w:rsid w:val="00BA2C77"/>
    <w:rsid w:val="00BA300F"/>
    <w:rsid w:val="00BA41FE"/>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5075"/>
    <w:rsid w:val="00BF536A"/>
    <w:rsid w:val="00BF6E02"/>
    <w:rsid w:val="00C00EEB"/>
    <w:rsid w:val="00C02561"/>
    <w:rsid w:val="00C02D8C"/>
    <w:rsid w:val="00C02F88"/>
    <w:rsid w:val="00C05A1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44C7"/>
    <w:rsid w:val="00C46376"/>
    <w:rsid w:val="00C46A29"/>
    <w:rsid w:val="00C51A57"/>
    <w:rsid w:val="00C52874"/>
    <w:rsid w:val="00C56F0B"/>
    <w:rsid w:val="00C613B2"/>
    <w:rsid w:val="00C62C57"/>
    <w:rsid w:val="00C64165"/>
    <w:rsid w:val="00C64781"/>
    <w:rsid w:val="00C64D81"/>
    <w:rsid w:val="00C64F16"/>
    <w:rsid w:val="00C671DF"/>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14A8"/>
    <w:rsid w:val="00CE214D"/>
    <w:rsid w:val="00CE269D"/>
    <w:rsid w:val="00CE29FA"/>
    <w:rsid w:val="00CE42FF"/>
    <w:rsid w:val="00CE60A0"/>
    <w:rsid w:val="00CF0533"/>
    <w:rsid w:val="00CF0D31"/>
    <w:rsid w:val="00D00849"/>
    <w:rsid w:val="00D01308"/>
    <w:rsid w:val="00D02159"/>
    <w:rsid w:val="00D02629"/>
    <w:rsid w:val="00D0291B"/>
    <w:rsid w:val="00D03CD9"/>
    <w:rsid w:val="00D043B4"/>
    <w:rsid w:val="00D0583C"/>
    <w:rsid w:val="00D06C3B"/>
    <w:rsid w:val="00D06C49"/>
    <w:rsid w:val="00D12C9A"/>
    <w:rsid w:val="00D12F20"/>
    <w:rsid w:val="00D163D6"/>
    <w:rsid w:val="00D20A8B"/>
    <w:rsid w:val="00D24E51"/>
    <w:rsid w:val="00D257C8"/>
    <w:rsid w:val="00D26202"/>
    <w:rsid w:val="00D2795E"/>
    <w:rsid w:val="00D30D45"/>
    <w:rsid w:val="00D32420"/>
    <w:rsid w:val="00D32469"/>
    <w:rsid w:val="00D364AF"/>
    <w:rsid w:val="00D45426"/>
    <w:rsid w:val="00D52356"/>
    <w:rsid w:val="00D53B3F"/>
    <w:rsid w:val="00D54E39"/>
    <w:rsid w:val="00D56081"/>
    <w:rsid w:val="00D57EEB"/>
    <w:rsid w:val="00D65664"/>
    <w:rsid w:val="00D6766A"/>
    <w:rsid w:val="00D67D8C"/>
    <w:rsid w:val="00D759B1"/>
    <w:rsid w:val="00D77E89"/>
    <w:rsid w:val="00D801AB"/>
    <w:rsid w:val="00D81063"/>
    <w:rsid w:val="00D81B5C"/>
    <w:rsid w:val="00D86217"/>
    <w:rsid w:val="00D91942"/>
    <w:rsid w:val="00D91AC6"/>
    <w:rsid w:val="00D960E2"/>
    <w:rsid w:val="00D962AC"/>
    <w:rsid w:val="00D9796F"/>
    <w:rsid w:val="00D97CB8"/>
    <w:rsid w:val="00D97FCE"/>
    <w:rsid w:val="00DA0BB6"/>
    <w:rsid w:val="00DA3389"/>
    <w:rsid w:val="00DA550F"/>
    <w:rsid w:val="00DA5D46"/>
    <w:rsid w:val="00DB200E"/>
    <w:rsid w:val="00DB382D"/>
    <w:rsid w:val="00DB5D7E"/>
    <w:rsid w:val="00DB6647"/>
    <w:rsid w:val="00DB7DF7"/>
    <w:rsid w:val="00DC02EC"/>
    <w:rsid w:val="00DC542B"/>
    <w:rsid w:val="00DC6317"/>
    <w:rsid w:val="00DC696B"/>
    <w:rsid w:val="00DD1D92"/>
    <w:rsid w:val="00DD33D3"/>
    <w:rsid w:val="00DD6290"/>
    <w:rsid w:val="00DD74DC"/>
    <w:rsid w:val="00DE0600"/>
    <w:rsid w:val="00DE1B56"/>
    <w:rsid w:val="00DE27E8"/>
    <w:rsid w:val="00DE3656"/>
    <w:rsid w:val="00DE4272"/>
    <w:rsid w:val="00DE4DAD"/>
    <w:rsid w:val="00DE57D1"/>
    <w:rsid w:val="00DE6D30"/>
    <w:rsid w:val="00DE7098"/>
    <w:rsid w:val="00DE71A3"/>
    <w:rsid w:val="00DF0301"/>
    <w:rsid w:val="00DF0C61"/>
    <w:rsid w:val="00DF2D8A"/>
    <w:rsid w:val="00DF6B43"/>
    <w:rsid w:val="00DF79F4"/>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0215"/>
    <w:rsid w:val="00E2032C"/>
    <w:rsid w:val="00E22A17"/>
    <w:rsid w:val="00E2377E"/>
    <w:rsid w:val="00E260CA"/>
    <w:rsid w:val="00E266A7"/>
    <w:rsid w:val="00E41AE8"/>
    <w:rsid w:val="00E4430E"/>
    <w:rsid w:val="00E46D71"/>
    <w:rsid w:val="00E506D8"/>
    <w:rsid w:val="00E51EEC"/>
    <w:rsid w:val="00E521BB"/>
    <w:rsid w:val="00E53B6E"/>
    <w:rsid w:val="00E5687D"/>
    <w:rsid w:val="00E616A3"/>
    <w:rsid w:val="00E62D4E"/>
    <w:rsid w:val="00E63181"/>
    <w:rsid w:val="00E660B4"/>
    <w:rsid w:val="00E670FB"/>
    <w:rsid w:val="00E70271"/>
    <w:rsid w:val="00E70B33"/>
    <w:rsid w:val="00E72A9A"/>
    <w:rsid w:val="00E761D3"/>
    <w:rsid w:val="00E81C3B"/>
    <w:rsid w:val="00E82A27"/>
    <w:rsid w:val="00E82FC9"/>
    <w:rsid w:val="00E85E4D"/>
    <w:rsid w:val="00E924D7"/>
    <w:rsid w:val="00E94FDE"/>
    <w:rsid w:val="00EB1EE8"/>
    <w:rsid w:val="00EB252A"/>
    <w:rsid w:val="00EB634F"/>
    <w:rsid w:val="00EB6528"/>
    <w:rsid w:val="00EC0B50"/>
    <w:rsid w:val="00EC2DF6"/>
    <w:rsid w:val="00EC4DBF"/>
    <w:rsid w:val="00EC60E1"/>
    <w:rsid w:val="00EC7B1C"/>
    <w:rsid w:val="00ED1069"/>
    <w:rsid w:val="00ED15D8"/>
    <w:rsid w:val="00ED346B"/>
    <w:rsid w:val="00ED3971"/>
    <w:rsid w:val="00ED4285"/>
    <w:rsid w:val="00ED4C9B"/>
    <w:rsid w:val="00ED5E45"/>
    <w:rsid w:val="00ED7FAB"/>
    <w:rsid w:val="00EE369D"/>
    <w:rsid w:val="00EE45CA"/>
    <w:rsid w:val="00EE4F50"/>
    <w:rsid w:val="00EE62D5"/>
    <w:rsid w:val="00EE6CFF"/>
    <w:rsid w:val="00EE6F84"/>
    <w:rsid w:val="00EF4AA6"/>
    <w:rsid w:val="00EF5087"/>
    <w:rsid w:val="00EF6A3F"/>
    <w:rsid w:val="00F0053E"/>
    <w:rsid w:val="00F01888"/>
    <w:rsid w:val="00F02981"/>
    <w:rsid w:val="00F039D6"/>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A55"/>
    <w:rsid w:val="00F41E25"/>
    <w:rsid w:val="00F47535"/>
    <w:rsid w:val="00F5420E"/>
    <w:rsid w:val="00F550B3"/>
    <w:rsid w:val="00F550DF"/>
    <w:rsid w:val="00F55639"/>
    <w:rsid w:val="00F55BE0"/>
    <w:rsid w:val="00F60D8B"/>
    <w:rsid w:val="00F626EA"/>
    <w:rsid w:val="00F67AC6"/>
    <w:rsid w:val="00F708F0"/>
    <w:rsid w:val="00F75CD0"/>
    <w:rsid w:val="00F771E5"/>
    <w:rsid w:val="00F816D8"/>
    <w:rsid w:val="00F86929"/>
    <w:rsid w:val="00F90292"/>
    <w:rsid w:val="00F912D5"/>
    <w:rsid w:val="00F914D8"/>
    <w:rsid w:val="00F938D1"/>
    <w:rsid w:val="00F96821"/>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25F7"/>
    <w:rsid w:val="00FF4A94"/>
    <w:rsid w:val="00FF4D8D"/>
    <w:rsid w:val="00FF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 w:type="paragraph" w:styleId="Revision">
    <w:name w:val="Revision"/>
    <w:hidden/>
    <w:uiPriority w:val="99"/>
    <w:semiHidden/>
    <w:rsid w:val="00D5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36</Pages>
  <Words>73509</Words>
  <Characters>419002</Characters>
  <Application>Microsoft Office Word</Application>
  <DocSecurity>0</DocSecurity>
  <Lines>3491</Lines>
  <Paragraphs>983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84</cp:revision>
  <dcterms:created xsi:type="dcterms:W3CDTF">2020-11-30T17:10:00Z</dcterms:created>
  <dcterms:modified xsi:type="dcterms:W3CDTF">2020-12-11T21:25:00Z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http://www.zotero.org/styles/apa</vt:lpwstr>
  </property>
</Properties>
</file>