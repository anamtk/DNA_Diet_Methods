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2253" w14:textId="77777777" w:rsidR="00826AD2" w:rsidRDefault="00826AD2" w:rsidP="00A17010">
      <w:pPr>
        <w:rPr>
          <w:rFonts w:ascii="Times New Roman" w:hAnsi="Times New Roman" w:cs="Times New Roman"/>
          <w:b/>
        </w:rPr>
      </w:pPr>
    </w:p>
    <w:p w14:paraId="67F5C108" w14:textId="664FC94E"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w:t>
      </w:r>
      <w:ins w:id="0" w:author="Ana Miller-Ter Kuile" w:date="2021-07-14T09:18:00Z">
        <w:r w:rsidR="0049599E">
          <w:rPr>
            <w:rFonts w:ascii="Times New Roman" w:hAnsi="Times New Roman" w:cs="Times New Roman"/>
            <w:bCs/>
          </w:rPr>
          <w:t xml:space="preserve">consumer </w:t>
        </w:r>
      </w:ins>
      <w:r w:rsidRPr="00826AD2">
        <w:rPr>
          <w:rFonts w:ascii="Times New Roman" w:hAnsi="Times New Roman" w:cs="Times New Roman"/>
          <w:bCs/>
        </w:rPr>
        <w:t xml:space="preserve">surface sterilization on diet DNA metabarcoding data of </w:t>
      </w:r>
      <w:r w:rsidR="00A35BB4">
        <w:rPr>
          <w:rFonts w:ascii="Times New Roman" w:hAnsi="Times New Roman" w:cs="Times New Roman"/>
          <w:bCs/>
        </w:rPr>
        <w:t xml:space="preserve">terrestrial </w:t>
      </w:r>
      <w:r w:rsidRPr="00826AD2">
        <w:rPr>
          <w:rFonts w:ascii="Times New Roman" w:hAnsi="Times New Roman" w:cs="Times New Roman"/>
          <w:bCs/>
        </w:rPr>
        <w:t>invertebrate</w:t>
      </w:r>
      <w:ins w:id="1" w:author="Ana Miller-Ter Kuile" w:date="2021-07-14T09:18:00Z">
        <w:r w:rsidR="0049599E">
          <w:rPr>
            <w:rFonts w:ascii="Times New Roman" w:hAnsi="Times New Roman" w:cs="Times New Roman"/>
            <w:bCs/>
          </w:rPr>
          <w:t xml:space="preserve">s </w:t>
        </w:r>
      </w:ins>
      <w:del w:id="2" w:author="Ana Miller-Ter Kuile" w:date="2021-07-14T09:18:00Z">
        <w:r w:rsidRPr="00826AD2" w:rsidDel="0049599E">
          <w:rPr>
            <w:rFonts w:ascii="Times New Roman" w:hAnsi="Times New Roman" w:cs="Times New Roman"/>
            <w:bCs/>
          </w:rPr>
          <w:delText xml:space="preserve"> consumers </w:delText>
        </w:r>
      </w:del>
      <w:r w:rsidR="002E1D10">
        <w:rPr>
          <w:rFonts w:ascii="Times New Roman" w:hAnsi="Times New Roman" w:cs="Times New Roman"/>
          <w:bCs/>
        </w:rPr>
        <w:t>in natural environments and feeding trials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C2DEE90" w14:textId="4EE7C530" w:rsidR="00B71360" w:rsidRDefault="00826AD2" w:rsidP="00B71360">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sidR="00B71360">
        <w:rPr>
          <w:rFonts w:ascii="Times New Roman" w:hAnsi="Times New Roman" w:cs="Times New Roman"/>
          <w:bCs/>
        </w:rPr>
        <w:t>, ana.miller-ter.kuile@lifesci.ucsb.edu, Department of Ecology, Evolution, and Marine Biology, University of California Santa Barbara, Santa Barbara, CA 93106</w:t>
      </w:r>
    </w:p>
    <w:p w14:paraId="4E96616D" w14:textId="1925EEB8" w:rsidR="00826AD2" w:rsidRPr="00826AD2" w:rsidRDefault="00826AD2" w:rsidP="00826AD2">
      <w:pPr>
        <w:rPr>
          <w:rFonts w:ascii="Times New Roman" w:hAnsi="Times New Roman" w:cs="Times New Roman"/>
          <w:bCs/>
        </w:rPr>
      </w:pP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927E9B9" w14:textId="57E9BE7D" w:rsidR="00E537E0" w:rsidRPr="00E537E0" w:rsidRDefault="0029450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D</w:t>
      </w:r>
      <w:r w:rsidR="00773B6A" w:rsidRPr="00E537E0">
        <w:rPr>
          <w:rFonts w:ascii="Times New Roman" w:hAnsi="Times New Roman" w:cs="Times New Roman"/>
          <w:bCs/>
        </w:rPr>
        <w:t xml:space="preserve">NA metabarcoding is an emerging tool </w:t>
      </w:r>
      <w:r w:rsidR="0080213E" w:rsidRPr="00E537E0">
        <w:rPr>
          <w:rFonts w:ascii="Times New Roman" w:hAnsi="Times New Roman" w:cs="Times New Roman"/>
          <w:bCs/>
        </w:rPr>
        <w:t xml:space="preserve">used </w:t>
      </w:r>
      <w:r w:rsidR="00773B6A" w:rsidRPr="00E537E0">
        <w:rPr>
          <w:rFonts w:ascii="Times New Roman" w:hAnsi="Times New Roman" w:cs="Times New Roman"/>
          <w:bCs/>
        </w:rPr>
        <w:t xml:space="preserve">to </w:t>
      </w:r>
      <w:r w:rsidRPr="00E537E0">
        <w:rPr>
          <w:rFonts w:ascii="Times New Roman" w:hAnsi="Times New Roman" w:cs="Times New Roman"/>
          <w:bCs/>
        </w:rPr>
        <w:t>quantify</w:t>
      </w:r>
      <w:r w:rsidR="00CB7B0A" w:rsidRPr="00E537E0">
        <w:rPr>
          <w:rFonts w:ascii="Times New Roman" w:hAnsi="Times New Roman" w:cs="Times New Roman"/>
          <w:bCs/>
        </w:rPr>
        <w:t xml:space="preserve"> </w:t>
      </w:r>
      <w:r w:rsidR="003878A8" w:rsidRPr="00E537E0">
        <w:rPr>
          <w:rFonts w:ascii="Times New Roman" w:hAnsi="Times New Roman" w:cs="Times New Roman"/>
          <w:bCs/>
        </w:rPr>
        <w:t>diet</w:t>
      </w:r>
      <w:r w:rsidR="00773B6A" w:rsidRPr="00E537E0">
        <w:rPr>
          <w:rFonts w:ascii="Times New Roman" w:hAnsi="Times New Roman" w:cs="Times New Roman"/>
          <w:bCs/>
        </w:rPr>
        <w:t xml:space="preserve"> in </w:t>
      </w:r>
      <w:r w:rsidRPr="00E537E0">
        <w:rPr>
          <w:rFonts w:ascii="Times New Roman" w:hAnsi="Times New Roman" w:cs="Times New Roman"/>
          <w:bCs/>
        </w:rPr>
        <w:t>environments and consumer groups</w:t>
      </w:r>
      <w:r w:rsidR="003878A8" w:rsidRPr="00E537E0">
        <w:rPr>
          <w:rFonts w:ascii="Times New Roman" w:hAnsi="Times New Roman" w:cs="Times New Roman"/>
          <w:bCs/>
        </w:rPr>
        <w:t xml:space="preserve"> where traditional approaches are unviable</w:t>
      </w:r>
      <w:r w:rsidRPr="00E537E0">
        <w:rPr>
          <w:rFonts w:ascii="Times New Roman" w:hAnsi="Times New Roman" w:cs="Times New Roman"/>
          <w:bCs/>
        </w:rPr>
        <w:t>, including small</w:t>
      </w:r>
      <w:r w:rsidR="003878A8" w:rsidRPr="00E537E0">
        <w:rPr>
          <w:rFonts w:ascii="Times New Roman" w:hAnsi="Times New Roman" w:cs="Times New Roman"/>
          <w:bCs/>
        </w:rPr>
        <w:t xml:space="preserve">-bodied invertebrate </w:t>
      </w:r>
      <w:r w:rsidRPr="00E537E0">
        <w:rPr>
          <w:rFonts w:ascii="Times New Roman" w:hAnsi="Times New Roman" w:cs="Times New Roman"/>
          <w:bCs/>
        </w:rPr>
        <w:t xml:space="preserve">taxa. </w:t>
      </w:r>
      <w:r w:rsidR="00CB7B0A" w:rsidRPr="00E537E0">
        <w:rPr>
          <w:rFonts w:ascii="Times New Roman" w:hAnsi="Times New Roman" w:cs="Times New Roman"/>
          <w:bCs/>
        </w:rPr>
        <w:t xml:space="preserve">However, </w:t>
      </w:r>
      <w:r w:rsidR="003878A8" w:rsidRPr="00E537E0">
        <w:rPr>
          <w:rFonts w:ascii="Times New Roman" w:hAnsi="Times New Roman" w:cs="Times New Roman"/>
          <w:bCs/>
        </w:rPr>
        <w:t>metabarcoding of small taxa</w:t>
      </w:r>
      <w:r w:rsidRPr="00E537E0">
        <w:rPr>
          <w:rFonts w:ascii="Times New Roman" w:hAnsi="Times New Roman" w:cs="Times New Roman"/>
          <w:bCs/>
        </w:rPr>
        <w:t xml:space="preserve"> often requires DNA extraction from full body </w:t>
      </w:r>
      <w:r w:rsidR="00AE5328" w:rsidRPr="00E537E0">
        <w:rPr>
          <w:rFonts w:ascii="Times New Roman" w:hAnsi="Times New Roman" w:cs="Times New Roman"/>
          <w:bCs/>
        </w:rPr>
        <w:t>parts</w:t>
      </w:r>
      <w:ins w:id="3" w:author="Ana Miller-Ter Kuile" w:date="2021-07-14T10:50:00Z">
        <w:r w:rsidR="00B45F24">
          <w:rPr>
            <w:rFonts w:ascii="Times New Roman" w:hAnsi="Times New Roman" w:cs="Times New Roman"/>
            <w:bCs/>
          </w:rPr>
          <w:t xml:space="preserve"> (without dissection)</w:t>
        </w:r>
      </w:ins>
      <w:r w:rsidR="00AE5328" w:rsidRPr="00E537E0">
        <w:rPr>
          <w:rFonts w:ascii="Times New Roman" w:hAnsi="Times New Roman" w:cs="Times New Roman"/>
          <w:bCs/>
        </w:rPr>
        <w:t>,</w:t>
      </w:r>
      <w:r w:rsidRPr="00E537E0">
        <w:rPr>
          <w:rFonts w:ascii="Times New Roman" w:hAnsi="Times New Roman" w:cs="Times New Roman"/>
          <w:bCs/>
        </w:rPr>
        <w:t xml:space="preserve"> and it is unclear if surface contamination </w:t>
      </w:r>
      <w:r w:rsidR="003878A8" w:rsidRPr="00E537E0">
        <w:rPr>
          <w:rFonts w:ascii="Times New Roman" w:hAnsi="Times New Roman" w:cs="Times New Roman"/>
          <w:bCs/>
        </w:rPr>
        <w:t xml:space="preserve">from body parts </w:t>
      </w:r>
      <w:r w:rsidR="00773B6A" w:rsidRPr="00E537E0">
        <w:rPr>
          <w:rFonts w:ascii="Times New Roman" w:hAnsi="Times New Roman" w:cs="Times New Roman"/>
          <w:bCs/>
        </w:rPr>
        <w:t>alter</w:t>
      </w:r>
      <w:r w:rsidRPr="00E537E0">
        <w:rPr>
          <w:rFonts w:ascii="Times New Roman" w:hAnsi="Times New Roman" w:cs="Times New Roman"/>
          <w:bCs/>
        </w:rPr>
        <w:t>s</w:t>
      </w:r>
      <w:r w:rsidR="00773B6A" w:rsidRPr="00E537E0">
        <w:rPr>
          <w:rFonts w:ascii="Times New Roman" w:hAnsi="Times New Roman" w:cs="Times New Roman"/>
          <w:bCs/>
        </w:rPr>
        <w:t xml:space="preserve"> </w:t>
      </w:r>
      <w:r w:rsidR="0080213E" w:rsidRPr="00E537E0">
        <w:rPr>
          <w:rFonts w:ascii="Times New Roman" w:hAnsi="Times New Roman" w:cs="Times New Roman"/>
          <w:bCs/>
        </w:rPr>
        <w:t>presumed diet presence or diversity</w:t>
      </w:r>
      <w:r w:rsidR="00773B6A" w:rsidRPr="00E537E0">
        <w:rPr>
          <w:rFonts w:ascii="Times New Roman" w:hAnsi="Times New Roman" w:cs="Times New Roman"/>
          <w:bCs/>
        </w:rPr>
        <w:t xml:space="preserve">. </w:t>
      </w:r>
    </w:p>
    <w:p w14:paraId="3C7BE69F" w14:textId="4CB1B456"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We </w:t>
      </w:r>
      <w:r w:rsidR="0029450A" w:rsidRPr="00E537E0">
        <w:rPr>
          <w:rFonts w:ascii="Times New Roman" w:hAnsi="Times New Roman" w:cs="Times New Roman"/>
          <w:bCs/>
        </w:rPr>
        <w:t>examine</w:t>
      </w:r>
      <w:r w:rsidRPr="00E537E0">
        <w:rPr>
          <w:rFonts w:ascii="Times New Roman" w:hAnsi="Times New Roman" w:cs="Times New Roman"/>
          <w:bCs/>
        </w:rPr>
        <w:t xml:space="preserve"> </w:t>
      </w:r>
      <w:r w:rsidR="009438AE" w:rsidRPr="00E537E0">
        <w:rPr>
          <w:rFonts w:ascii="Times New Roman" w:hAnsi="Times New Roman" w:cs="Times New Roman"/>
          <w:bCs/>
        </w:rPr>
        <w:t>four d</w:t>
      </w:r>
      <w:r w:rsidRPr="00E537E0">
        <w:rPr>
          <w:rFonts w:ascii="Times New Roman" w:hAnsi="Times New Roman" w:cs="Times New Roman"/>
          <w:bCs/>
        </w:rPr>
        <w:t>ifferent measures of diet (</w:t>
      </w:r>
      <w:r w:rsidR="009438AE" w:rsidRPr="00E537E0">
        <w:rPr>
          <w:rFonts w:ascii="Times New Roman" w:hAnsi="Times New Roman" w:cs="Times New Roman"/>
          <w:bCs/>
        </w:rPr>
        <w:t>presence, rarefied read abundance, richness, and species composition</w:t>
      </w:r>
      <w:r w:rsidRPr="00E537E0">
        <w:rPr>
          <w:rFonts w:ascii="Times New Roman" w:hAnsi="Times New Roman" w:cs="Times New Roman"/>
          <w:bCs/>
        </w:rPr>
        <w:t xml:space="preserve">) </w:t>
      </w:r>
      <w:r w:rsidR="009438AE" w:rsidRPr="00E537E0">
        <w:rPr>
          <w:rFonts w:ascii="Times New Roman" w:hAnsi="Times New Roman" w:cs="Times New Roman"/>
          <w:bCs/>
        </w:rPr>
        <w:t>for a</w:t>
      </w:r>
      <w:r w:rsidR="002E1D10" w:rsidRPr="00E537E0">
        <w:rPr>
          <w:rFonts w:ascii="Times New Roman" w:hAnsi="Times New Roman" w:cs="Times New Roman"/>
          <w:bCs/>
        </w:rPr>
        <w:t xml:space="preserve"> terrestrial </w:t>
      </w:r>
      <w:r w:rsidR="009438AE" w:rsidRPr="00E537E0">
        <w:rPr>
          <w:rFonts w:ascii="Times New Roman" w:hAnsi="Times New Roman" w:cs="Times New Roman"/>
          <w:bCs/>
        </w:rPr>
        <w:t xml:space="preserve">invertebrate consumer (the spider </w:t>
      </w:r>
      <w:proofErr w:type="spellStart"/>
      <w:r w:rsidR="009438AE" w:rsidRPr="00E537E0">
        <w:rPr>
          <w:rFonts w:ascii="Times New Roman" w:hAnsi="Times New Roman" w:cs="Times New Roman"/>
          <w:bCs/>
          <w:i/>
          <w:iCs/>
        </w:rPr>
        <w:t>Heteropoda</w:t>
      </w:r>
      <w:proofErr w:type="spellEnd"/>
      <w:r w:rsidR="009438AE" w:rsidRPr="00E537E0">
        <w:rPr>
          <w:rFonts w:ascii="Times New Roman" w:hAnsi="Times New Roman" w:cs="Times New Roman"/>
          <w:bCs/>
          <w:i/>
          <w:iCs/>
        </w:rPr>
        <w:t xml:space="preserve"> </w:t>
      </w:r>
      <w:proofErr w:type="spellStart"/>
      <w:r w:rsidR="009438AE" w:rsidRPr="00E537E0">
        <w:rPr>
          <w:rFonts w:ascii="Times New Roman" w:hAnsi="Times New Roman" w:cs="Times New Roman"/>
          <w:bCs/>
          <w:i/>
          <w:iCs/>
        </w:rPr>
        <w:t>venatoria</w:t>
      </w:r>
      <w:proofErr w:type="spellEnd"/>
      <w:r w:rsidR="009438AE" w:rsidRPr="00E537E0">
        <w:rPr>
          <w:rFonts w:ascii="Times New Roman" w:hAnsi="Times New Roman" w:cs="Times New Roman"/>
          <w:bCs/>
        </w:rPr>
        <w:t xml:space="preserve">) </w:t>
      </w:r>
      <w:r w:rsidR="0080213E" w:rsidRPr="00E537E0">
        <w:rPr>
          <w:rFonts w:ascii="Times New Roman" w:hAnsi="Times New Roman" w:cs="Times New Roman"/>
          <w:bCs/>
        </w:rPr>
        <w:t xml:space="preserve">both </w:t>
      </w:r>
      <w:r w:rsidR="009438AE" w:rsidRPr="00E537E0">
        <w:rPr>
          <w:rFonts w:ascii="Times New Roman" w:hAnsi="Times New Roman" w:cs="Times New Roman"/>
          <w:bCs/>
        </w:rPr>
        <w:t xml:space="preserve">collected in its natural environment and fed an offered diet item in contained feeding trials </w:t>
      </w:r>
      <w:r w:rsidR="00144834" w:rsidRPr="00E537E0">
        <w:rPr>
          <w:rFonts w:ascii="Times New Roman" w:hAnsi="Times New Roman" w:cs="Times New Roman"/>
          <w:bCs/>
        </w:rPr>
        <w:t>using DNA metabarcoding of full body parts (opisthosomas)</w:t>
      </w:r>
      <w:r w:rsidR="00AF59F1" w:rsidRPr="00E537E0">
        <w:rPr>
          <w:rFonts w:ascii="Times New Roman" w:hAnsi="Times New Roman" w:cs="Times New Roman"/>
          <w:bCs/>
        </w:rPr>
        <w:t>.</w:t>
      </w:r>
      <w:r w:rsidRPr="00E537E0">
        <w:rPr>
          <w:rFonts w:ascii="Times New Roman" w:hAnsi="Times New Roman" w:cs="Times New Roman"/>
          <w:bCs/>
        </w:rPr>
        <w:t xml:space="preserve"> </w:t>
      </w:r>
      <w:r w:rsidR="00AF59F1" w:rsidRPr="00E537E0">
        <w:rPr>
          <w:rFonts w:ascii="Times New Roman" w:hAnsi="Times New Roman" w:cs="Times New Roman"/>
          <w:bCs/>
        </w:rPr>
        <w:t>W</w:t>
      </w:r>
      <w:r w:rsidRPr="00E537E0">
        <w:rPr>
          <w:rFonts w:ascii="Times New Roman" w:hAnsi="Times New Roman" w:cs="Times New Roman"/>
          <w:bCs/>
        </w:rPr>
        <w:t xml:space="preserve">e </w:t>
      </w:r>
      <w:r w:rsidR="003878A8" w:rsidRPr="00E537E0">
        <w:rPr>
          <w:rFonts w:ascii="Times New Roman" w:hAnsi="Times New Roman" w:cs="Times New Roman"/>
          <w:bCs/>
        </w:rPr>
        <w:t>compared diet from</w:t>
      </w:r>
      <w:ins w:id="4" w:author="Ana Miller-Ter Kuile" w:date="2021-07-14T09:03:00Z">
        <w:r w:rsidR="00F75B5A">
          <w:rPr>
            <w:rFonts w:ascii="Times New Roman" w:hAnsi="Times New Roman" w:cs="Times New Roman"/>
            <w:bCs/>
          </w:rPr>
          <w:t xml:space="preserve"> consumer</w:t>
        </w:r>
      </w:ins>
      <w:r w:rsidR="003878A8" w:rsidRPr="00E537E0">
        <w:rPr>
          <w:rFonts w:ascii="Times New Roman" w:hAnsi="Times New Roman" w:cs="Times New Roman"/>
          <w:bCs/>
        </w:rPr>
        <w:t xml:space="preserve"> individuals surface sterilized </w:t>
      </w:r>
      <w:ins w:id="5" w:author="Ana Miller-Ter Kuile" w:date="2021-07-14T11:07:00Z">
        <w:r w:rsidR="007F5BED">
          <w:rPr>
            <w:rFonts w:ascii="Times New Roman" w:hAnsi="Times New Roman" w:cs="Times New Roman"/>
            <w:bCs/>
          </w:rPr>
          <w:t xml:space="preserve">to remove contaminants </w:t>
        </w:r>
      </w:ins>
      <w:r w:rsidR="003878A8" w:rsidRPr="00E537E0">
        <w:rPr>
          <w:rFonts w:ascii="Times New Roman" w:hAnsi="Times New Roman" w:cs="Times New Roman"/>
          <w:bCs/>
        </w:rPr>
        <w:t>in 10% commercial bleach solution followed by deionized water with a set of unsterilized individuals.</w:t>
      </w:r>
      <w:r w:rsidR="00AE5328" w:rsidRPr="00E537E0">
        <w:rPr>
          <w:rFonts w:ascii="Times New Roman" w:hAnsi="Times New Roman" w:cs="Times New Roman"/>
          <w:bCs/>
        </w:rPr>
        <w:t xml:space="preserve"> </w:t>
      </w:r>
    </w:p>
    <w:p w14:paraId="1B6293E6" w14:textId="2E94BEAC"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We f</w:t>
      </w:r>
      <w:r w:rsidR="00804872" w:rsidRPr="00E537E0">
        <w:rPr>
          <w:rFonts w:ascii="Times New Roman" w:hAnsi="Times New Roman" w:cs="Times New Roman"/>
          <w:bCs/>
        </w:rPr>
        <w:t>ou</w:t>
      </w:r>
      <w:r w:rsidRPr="00E537E0">
        <w:rPr>
          <w:rFonts w:ascii="Times New Roman" w:hAnsi="Times New Roman" w:cs="Times New Roman"/>
          <w:bCs/>
        </w:rPr>
        <w:t xml:space="preserve">nd that surface </w:t>
      </w:r>
      <w:r w:rsidR="004F2E80" w:rsidRPr="00E537E0">
        <w:rPr>
          <w:rFonts w:ascii="Times New Roman" w:hAnsi="Times New Roman" w:cs="Times New Roman"/>
          <w:bCs/>
        </w:rPr>
        <w:t>sterilization did</w:t>
      </w:r>
      <w:r w:rsidRPr="00E537E0">
        <w:rPr>
          <w:rFonts w:ascii="Times New Roman" w:hAnsi="Times New Roman" w:cs="Times New Roman"/>
          <w:bCs/>
        </w:rPr>
        <w:t xml:space="preserve"> not </w:t>
      </w:r>
      <w:r w:rsidR="0029450A" w:rsidRPr="00E537E0">
        <w:rPr>
          <w:rFonts w:ascii="Times New Roman" w:hAnsi="Times New Roman" w:cs="Times New Roman"/>
          <w:bCs/>
        </w:rPr>
        <w:t xml:space="preserve">significantly </w:t>
      </w:r>
      <w:r w:rsidRPr="00E537E0">
        <w:rPr>
          <w:rFonts w:ascii="Times New Roman" w:hAnsi="Times New Roman" w:cs="Times New Roman"/>
          <w:bCs/>
        </w:rPr>
        <w:t xml:space="preserve">alter any measure of diet for </w:t>
      </w:r>
      <w:r w:rsidR="009438AE" w:rsidRPr="00E537E0">
        <w:rPr>
          <w:rFonts w:ascii="Times New Roman" w:hAnsi="Times New Roman" w:cs="Times New Roman"/>
          <w:bCs/>
        </w:rPr>
        <w:t>either consumers from a natural environment or in feeding trials</w:t>
      </w:r>
      <w:r w:rsidR="00043738" w:rsidRPr="00E537E0">
        <w:rPr>
          <w:rFonts w:ascii="Times New Roman" w:hAnsi="Times New Roman" w:cs="Times New Roman"/>
          <w:bCs/>
        </w:rPr>
        <w:t xml:space="preserve">. </w:t>
      </w:r>
      <w:r w:rsidR="00AE60A2" w:rsidRPr="00E537E0">
        <w:rPr>
          <w:rFonts w:ascii="Times New Roman" w:hAnsi="Times New Roman" w:cs="Times New Roman"/>
          <w:bCs/>
        </w:rPr>
        <w:t>T</w:t>
      </w:r>
      <w:r w:rsidR="00043738" w:rsidRPr="00E537E0">
        <w:rPr>
          <w:rFonts w:ascii="Times New Roman" w:hAnsi="Times New Roman" w:cs="Times New Roman"/>
          <w:bCs/>
        </w:rPr>
        <w:t xml:space="preserve">he </w:t>
      </w:r>
      <w:r w:rsidR="00647593" w:rsidRPr="00E537E0">
        <w:rPr>
          <w:rFonts w:ascii="Times New Roman" w:hAnsi="Times New Roman" w:cs="Times New Roman"/>
          <w:bCs/>
        </w:rPr>
        <w:t xml:space="preserve">best-fitting </w:t>
      </w:r>
      <w:r w:rsidR="00043738" w:rsidRPr="00E537E0">
        <w:rPr>
          <w:rFonts w:ascii="Times New Roman" w:hAnsi="Times New Roman" w:cs="Times New Roman"/>
          <w:bCs/>
        </w:rPr>
        <w:t xml:space="preserve">model predicting diet detection in feeding trial consumers included surface sterilization, </w:t>
      </w:r>
      <w:r w:rsidR="00AE60A2" w:rsidRPr="00E537E0">
        <w:rPr>
          <w:rFonts w:ascii="Times New Roman" w:hAnsi="Times New Roman" w:cs="Times New Roman"/>
          <w:bCs/>
        </w:rPr>
        <w:t>but</w:t>
      </w:r>
      <w:r w:rsidR="00043738" w:rsidRPr="00E537E0">
        <w:rPr>
          <w:rFonts w:ascii="Times New Roman" w:hAnsi="Times New Roman" w:cs="Times New Roman"/>
          <w:bCs/>
        </w:rPr>
        <w:t xml:space="preserve"> this term was not statistically significant (β = -2.3, p-value = 0.07). </w:t>
      </w:r>
    </w:p>
    <w:p w14:paraId="5B4346BD" w14:textId="55AE50E7" w:rsidR="00043738" w:rsidRPr="00E537E0" w:rsidRDefault="009438AE"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Our results suggest that surface contamination </w:t>
      </w:r>
      <w:r w:rsidR="00043738" w:rsidRPr="00E537E0">
        <w:rPr>
          <w:rFonts w:ascii="Times New Roman" w:hAnsi="Times New Roman" w:cs="Times New Roman"/>
          <w:bCs/>
        </w:rPr>
        <w:t>does not</w:t>
      </w:r>
      <w:r w:rsidRPr="00E537E0">
        <w:rPr>
          <w:rFonts w:ascii="Times New Roman" w:hAnsi="Times New Roman" w:cs="Times New Roman"/>
          <w:bCs/>
        </w:rPr>
        <w:t xml:space="preserve"> seem to be a significant concern in this DNA diet metabarcoding study for consumers in either </w:t>
      </w:r>
      <w:r w:rsidR="00043738" w:rsidRPr="00E537E0">
        <w:rPr>
          <w:rFonts w:ascii="Times New Roman" w:hAnsi="Times New Roman" w:cs="Times New Roman"/>
          <w:bCs/>
        </w:rPr>
        <w:t>a</w:t>
      </w:r>
      <w:r w:rsidR="00451DE8" w:rsidRPr="00E537E0">
        <w:rPr>
          <w:rFonts w:ascii="Times New Roman" w:hAnsi="Times New Roman" w:cs="Times New Roman"/>
          <w:bCs/>
        </w:rPr>
        <w:t xml:space="preserve"> natural</w:t>
      </w:r>
      <w:r w:rsidR="00DE71A3" w:rsidRPr="00E537E0">
        <w:rPr>
          <w:rFonts w:ascii="Times New Roman" w:hAnsi="Times New Roman" w:cs="Times New Roman"/>
          <w:bCs/>
        </w:rPr>
        <w:t xml:space="preserve"> terrestrial environment </w:t>
      </w:r>
      <w:r w:rsidRPr="00E537E0">
        <w:rPr>
          <w:rFonts w:ascii="Times New Roman" w:hAnsi="Times New Roman" w:cs="Times New Roman"/>
          <w:bCs/>
        </w:rPr>
        <w:t xml:space="preserve">or </w:t>
      </w:r>
      <w:r w:rsidR="00DE71A3" w:rsidRPr="00E537E0">
        <w:rPr>
          <w:rFonts w:ascii="Times New Roman" w:hAnsi="Times New Roman" w:cs="Times New Roman"/>
          <w:bCs/>
        </w:rPr>
        <w:t xml:space="preserve">in </w:t>
      </w:r>
      <w:r w:rsidRPr="00E537E0">
        <w:rPr>
          <w:rFonts w:ascii="Times New Roman" w:hAnsi="Times New Roman" w:cs="Times New Roman"/>
          <w:bCs/>
        </w:rPr>
        <w:t>feeding trial</w:t>
      </w:r>
      <w:r w:rsidR="00DE71A3" w:rsidRPr="00E537E0">
        <w:rPr>
          <w:rFonts w:ascii="Times New Roman" w:hAnsi="Times New Roman" w:cs="Times New Roman"/>
          <w:bCs/>
        </w:rPr>
        <w:t xml:space="preserve">s. </w:t>
      </w:r>
      <w:r w:rsidR="0080213E" w:rsidRPr="00E537E0">
        <w:rPr>
          <w:rFonts w:ascii="Times New Roman" w:hAnsi="Times New Roman" w:cs="Times New Roman"/>
          <w:bCs/>
        </w:rPr>
        <w:t>As the field of diet DNA metabarcoding continues to progress into new environmental contexts</w:t>
      </w:r>
      <w:r w:rsidR="00AE60A2" w:rsidRPr="00E537E0">
        <w:rPr>
          <w:rFonts w:ascii="Times New Roman" w:hAnsi="Times New Roman" w:cs="Times New Roman"/>
          <w:bCs/>
        </w:rPr>
        <w:t xml:space="preserve"> with </w:t>
      </w:r>
      <w:r w:rsidR="000944CC" w:rsidRPr="00E537E0">
        <w:rPr>
          <w:rFonts w:ascii="Times New Roman" w:hAnsi="Times New Roman" w:cs="Times New Roman"/>
          <w:bCs/>
        </w:rPr>
        <w:t xml:space="preserve">various </w:t>
      </w:r>
      <w:r w:rsidR="0080213E" w:rsidRPr="00E537E0">
        <w:rPr>
          <w:rFonts w:ascii="Times New Roman" w:hAnsi="Times New Roman" w:cs="Times New Roman"/>
          <w:bCs/>
        </w:rPr>
        <w:t xml:space="preserve">molecular </w:t>
      </w:r>
      <w:r w:rsidR="000944CC" w:rsidRPr="00E537E0">
        <w:rPr>
          <w:rFonts w:ascii="Times New Roman" w:hAnsi="Times New Roman" w:cs="Times New Roman"/>
          <w:bCs/>
        </w:rPr>
        <w:t>approaches</w:t>
      </w:r>
      <w:r w:rsidR="0080213E" w:rsidRPr="00E537E0">
        <w:rPr>
          <w:rFonts w:ascii="Times New Roman" w:hAnsi="Times New Roman" w:cs="Times New Roman"/>
          <w:bCs/>
        </w:rPr>
        <w:t xml:space="preserve">, we suggest ongoing </w:t>
      </w:r>
      <w:r w:rsidR="00093A68" w:rsidRPr="00E537E0">
        <w:rPr>
          <w:rFonts w:ascii="Times New Roman" w:hAnsi="Times New Roman" w:cs="Times New Roman"/>
          <w:bCs/>
        </w:rPr>
        <w:t>context-specific consideration of the possibility of surface contamination.</w:t>
      </w:r>
    </w:p>
    <w:p w14:paraId="10140DC4" w14:textId="77777777" w:rsidR="00E537E0" w:rsidRDefault="00E537E0">
      <w:pPr>
        <w:spacing w:line="480" w:lineRule="auto"/>
        <w:rPr>
          <w:rFonts w:ascii="Times New Roman" w:hAnsi="Times New Roman" w:cs="Times New Roman"/>
          <w:b/>
        </w:rPr>
      </w:pPr>
    </w:p>
    <w:p w14:paraId="4AC51BD4" w14:textId="01074CA5" w:rsidR="00231363" w:rsidRDefault="00CB7B0A">
      <w:pPr>
        <w:spacing w:line="480" w:lineRule="auto"/>
        <w:rPr>
          <w:rFonts w:ascii="Times New Roman" w:hAnsi="Times New Roman" w:cs="Times New Roman"/>
          <w:b/>
        </w:rPr>
      </w:pPr>
      <w:r>
        <w:rPr>
          <w:rFonts w:ascii="Times New Roman" w:hAnsi="Times New Roman" w:cs="Times New Roman"/>
          <w:b/>
        </w:rPr>
        <w:lastRenderedPageBreak/>
        <w:t xml:space="preserve">Keywords </w:t>
      </w:r>
    </w:p>
    <w:p w14:paraId="56E400FF" w14:textId="6522F124" w:rsidR="00DE71A3" w:rsidRDefault="00CB7B0A" w:rsidP="00E537E0">
      <w:pPr>
        <w:spacing w:line="480" w:lineRule="auto"/>
        <w:rPr>
          <w:rFonts w:ascii="Times New Roman" w:hAnsi="Times New Roman" w:cs="Times New Roman"/>
          <w:b/>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r w:rsidR="00DE71A3">
        <w:rPr>
          <w:rFonts w:ascii="Times New Roman" w:hAnsi="Times New Roman" w:cs="Times New Roman"/>
          <w:b/>
        </w:rPr>
        <w:br w:type="page"/>
      </w:r>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2A1BBFFD"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Monographs","id":"ITEM-1","issue":"1","issued":{"date-parts":[["2005"]]},"page":"3-35","title":"Effects of biodiversity on ecosystem functioning: a consensus of current knowledge","type":"article-journal","volume":"75"},"uris":["http://www.mendeley.com/documents/?uuid=170e524a-93b8-4098-bc8e-08b01c85fd28"]}],"mendeley":{"formattedCitation":"(Hooper et al., 2005)","plainTextFormattedCitation":"(Hooper et al., 2005)","previouslyFormattedCitation":"(Hooper et al., 2005)"},"properties":{"noteIndex":0},"schema":"https://github.com/citation-style-language/schema/raw/master/csl-citation.json"}</w:instrText>
      </w:r>
      <w:r w:rsidR="00282896">
        <w:rPr>
          <w:rFonts w:ascii="Times New Roman" w:hAnsi="Times New Roman" w:cs="Times New Roman"/>
          <w:bCs/>
        </w:rPr>
        <w:fldChar w:fldCharType="separate"/>
      </w:r>
      <w:r w:rsidR="00F73578" w:rsidRPr="00F73578">
        <w:rPr>
          <w:rFonts w:ascii="Times New Roman" w:hAnsi="Times New Roman" w:cs="Times New Roman"/>
          <w:bCs/>
          <w:noProof/>
        </w:rPr>
        <w:t>(Hooper et al., 2005)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Reviews","id":"ITEM-1","issue":"1","issued":{"date-parts":[["2019"]]},"page":"16-36","title":"Analysing ecological networks of species interactions","type":"article-journal","volume":"94"},"uris":["http://www.mendeley.com/documents/?uuid=d63b0cc5-128e-4736-b803-8ba332a12ede"]}],"mendeley":{"formattedCitation":"(Delmas et al., 2019)","plainTextFormattedCitation":"(Delmas et al., 2019)","previouslyFormattedCitation":"(Delmas et al., 2019)"},"properties":{"noteIndex":0},"schema":"https://github.com/citation-style-language/schema/raw/master/csl-citation.json"}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(Delmas et al., 2019)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D80860">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Fisheries","id":"ITEM-2","issue":"1","issued":{"date-parts":[["2014"]]},"page":"170-177","title":"Fish gut content analysis: Robust measures of diet composition","type":"article-journal","volume":"15"},"uris":["http://www.mendeley.com/documents/?uuid=5bd0ff3c-176a-4084-b3d9-d1e4d15fa1d8"]}],"mendeley":{"formattedCitation":"(Baker, Buckland, &amp; Sheaves, 2014; Nielsen, Clare, Hayden, Brett, &amp; Kratina, 2018)","plainTextFormattedCitation":"(Baker, Buckland, &amp; Sheaves, 2014; Nielsen, Clare, Hayden, Brett, &amp; Kratina, 2018)","previouslyFormattedCitation":"(Baker, Buckland, &amp; Sheaves, 2014; Nielsen, Clare, Hayden, Brett, &amp; Kratina, 2018)"},"properties":{"noteIndex":0},"schema":"https://github.com/citation-style-language/schema/raw/master/csl-citation.json"}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(Baker, Buckland, &amp; Sheaves, 2014; Nielsen, Clare, Hayden, Brett, &amp; Kratina,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t>
      </w:r>
      <w:r w:rsidR="00D17C31">
        <w:rPr>
          <w:rFonts w:ascii="Times New Roman" w:hAnsi="Times New Roman" w:cs="Times New Roman"/>
          <w:bCs/>
        </w:rPr>
        <w:t xml:space="preserve">including </w:t>
      </w:r>
      <w:r w:rsidR="00600806">
        <w:rPr>
          <w:rFonts w:ascii="Times New Roman" w:hAnsi="Times New Roman" w:cs="Times New Roman"/>
          <w:bCs/>
        </w:rPr>
        <w:t xml:space="preserve">terrestrial insects, spiders, and other arthropods, form the base of most </w:t>
      </w:r>
      <w:r w:rsidR="008E11FC">
        <w:rPr>
          <w:rFonts w:ascii="Times New Roman" w:hAnsi="Times New Roman" w:cs="Times New Roman"/>
          <w:bCs/>
        </w:rPr>
        <w:t>terrestrial f</w:t>
      </w:r>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w:t>
      </w:r>
      <w:r w:rsidR="00D17C31" w:rsidRPr="00D17C31">
        <w:rPr>
          <w:rFonts w:ascii="Times New Roman" w:hAnsi="Times New Roman" w:cs="Times New Roman"/>
          <w:bCs/>
        </w:rPr>
        <w:t xml:space="preserve"> </w:t>
      </w:r>
      <w:r w:rsidR="00D17C31">
        <w:rPr>
          <w:rFonts w:ascii="Times New Roman" w:hAnsi="Times New Roman" w:cs="Times New Roman"/>
          <w:bCs/>
        </w:rPr>
        <w:t>for determining gut contents</w:t>
      </w:r>
      <w:r w:rsidR="00AA5F24">
        <w:rPr>
          <w:rFonts w:ascii="Times New Roman" w:hAnsi="Times New Roman" w:cs="Times New Roman"/>
          <w:bCs/>
        </w:rPr>
        <w:t>.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range","type":"article-journal","volume":"8"},"uris":["http://www.mendeley.com/documents/?uuid=ae180a15-e925-4899-adfc-b25cccafb187"]}],"mendeley":{"formattedCitation":"(Pompanon et al., 2012; Quéméré et al., 2013; Soininen et al., 2015; Lucas et al., 2018)","plainTextFormattedCitation":"(Pompanon et al., 2012; Quéméré et al., 2013; Soininen et al., 2015; Lucas et al., 2018)","previouslyFormattedCitation":"(Pompanon et al., 2012; Quéméré et al., 2013; Soininen et al., 2015; Lucas et al., 2018)"},"properties":{"noteIndex":0},"schema":"https://github.com/citation-style-language/schema/raw/master/csl-citation.json"}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(Pompanon et al., 2012; Quéméré et al., 2013; Soininen et al., 2015; Lucas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1BF48C0"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7E4816">
        <w:rPr>
          <w:rFonts w:ascii="Times New Roman" w:hAnsi="Times New Roman" w:cs="Times New Roman"/>
          <w:bCs/>
        </w:rPr>
        <w:t xml:space="preserve"> (</w:t>
      </w:r>
      <w:r w:rsidR="008E11FC">
        <w:rPr>
          <w:rFonts w:ascii="Times New Roman" w:hAnsi="Times New Roman" w:cs="Times New Roman"/>
          <w:bCs/>
        </w:rPr>
        <w:t xml:space="preserve">e.g. </w:t>
      </w:r>
      <w:r w:rsidR="008E11FC">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Sverdrup-Thygeson, Kauserud, &amp; Birkemoe, 2018; Toju &amp; Baba, 2018)","manualFormatting":"Jacobsen et al., 2018; Toju &amp; Baba, 2018)","plainTextFormattedCitation":"(Jacobsen, Sverdrup-Thygeson, Kauserud, &amp; Birkemoe, 2018; Toju &amp; Baba, 2018)","previouslyFormattedCitation":"(Jacobsen, Sverdrup-Thygeson, Kauserud, &amp; Birkemoe, 2018; Toju &amp; Baba, 2018)"},"properties":{"noteIndex":0},"schema":"https://github.com/citation-style-language/schema/raw/master/csl-citation.json"}</w:instrText>
      </w:r>
      <w:r w:rsidR="008E11FC">
        <w:rPr>
          <w:rFonts w:ascii="Times New Roman" w:hAnsi="Times New Roman" w:cs="Times New Roman"/>
          <w:bCs/>
        </w:rPr>
        <w:fldChar w:fldCharType="separate"/>
      </w:r>
      <w:r w:rsidR="008E11FC" w:rsidRPr="008E11FC">
        <w:rPr>
          <w:rFonts w:ascii="Times New Roman" w:hAnsi="Times New Roman" w:cs="Times New Roman"/>
          <w:bCs/>
          <w:noProof/>
        </w:rPr>
        <w:t>Jacobsen et al., 2018; Toju &amp; Baba, 2018)</w:t>
      </w:r>
      <w:r w:rsidR="008E11FC">
        <w:rPr>
          <w:rFonts w:ascii="Times New Roman" w:hAnsi="Times New Roman" w:cs="Times New Roman"/>
          <w:bCs/>
        </w:rPr>
        <w:fldChar w:fldCharType="end"/>
      </w:r>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w:t>
      </w:r>
      <w:r w:rsidR="00D17C31">
        <w:rPr>
          <w:rFonts w:ascii="Times New Roman" w:hAnsi="Times New Roman" w:cs="Times New Roman"/>
          <w:bCs/>
        </w:rPr>
        <w:t>,</w:t>
      </w:r>
      <w:r>
        <w:rPr>
          <w:rFonts w:ascii="Times New Roman" w:hAnsi="Times New Roman" w:cs="Times New Roman"/>
          <w:bCs/>
        </w:rPr>
        <w:t xml:space="preserve"> altering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studies","type":"article-journal","volume":"45"},"uris":["http://www.mendeley.com/documents/?uuid=91403eae-8ade-4281-adff-cbdd1c9bf9ae"]}],"mendeley":{"formattedCitation":"(Zimmerman &amp; Vitousek, 2012; Burgdorf, Laing, Morris, &amp; Jamal-Ally, 2014)","manualFormatting":"Burgdorf et al., 2014; Zimmerman &amp; Vitousek, 2012","plainTextFormattedCitation":"(Zimmerman &amp; Vitousek, 2012; Burgdorf, Laing, Morris, &amp; Jamal-Ally, 2014)","previouslyFormattedCitation":"(Zimmerman &amp; Vitousek, 2012; Burgdorf, Laing, Morris, &amp; Jamal-Ally,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xml:space="preserve">. </w:t>
      </w:r>
      <w:proofErr w:type="gramStart"/>
      <w:r w:rsidR="00F2638E">
        <w:rPr>
          <w:rFonts w:ascii="Times New Roman" w:hAnsi="Times New Roman" w:cs="Times New Roman"/>
          <w:bCs/>
        </w:rPr>
        <w:t>However</w:t>
      </w:r>
      <w:proofErr w:type="gramEnd"/>
      <w:r w:rsidR="00F2638E">
        <w:rPr>
          <w:rFonts w:ascii="Times New Roman" w:hAnsi="Times New Roman" w:cs="Times New Roman"/>
          <w:bCs/>
        </w:rPr>
        <w:t>,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Sequenci","type":"chapter","volume":"1848"},"uris":["http://www.mendeley.com/documents/?uuid=77636fb6-1a07-48cf-8b2f-02a67a5aee20"]}],"mendeley":{"formattedCitation":"(Brown, Leopold, &amp; Busby, 2018)","plainTextFormattedCitation":"(Brown, Leopold, &amp; Busby, 2018)","previouslyFormattedCitation":"(Brown, Leopold, &amp; Busby, 2018)"},"properties":{"noteIndex":0},"schema":"https://github.com/citation-style-language/schema/raw/master/csl-citation.json"}</w:instrText>
      </w:r>
      <w:r w:rsidR="006011DB">
        <w:rPr>
          <w:rFonts w:ascii="Times New Roman" w:hAnsi="Times New Roman" w:cs="Times New Roman"/>
          <w:bCs/>
        </w:rPr>
        <w:fldChar w:fldCharType="separate"/>
      </w:r>
      <w:r w:rsidR="00C111CC" w:rsidRPr="00C111CC">
        <w:rPr>
          <w:rFonts w:ascii="Times New Roman" w:hAnsi="Times New Roman" w:cs="Times New Roman"/>
          <w:bCs/>
          <w:noProof/>
        </w:rPr>
        <w:t>(Brown, Leopold, &amp; Busby, 2018)</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developed a similarly systematic approach (e.g. ethanol</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bleach</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Bahram, &amp; Tedersoo, 2016)","manualFormatting":"Anslan et al., 2016","plainTextFormattedCitation":"(Anslan, Bahram, &amp; Tedersoo, 2016)","previouslyFormattedCitation":"(Anslan, Bahram, &amp; Tedersoo,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no sterilization</w:t>
      </w:r>
      <w:r w:rsidR="00C111CC">
        <w:rPr>
          <w:rFonts w:ascii="Times New Roman" w:hAnsi="Times New Roman" w:cs="Times New Roman"/>
          <w:bCs/>
        </w:rPr>
        <w:t>:</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2018)","manualFormatting":"Jacobsen et al., 2018; Wirta et al., 2014","plainTextFormattedCitation":"(Wirta et al., 2014; Jacobsen et al., 2018)","previouslyFormattedCitation":"(Wirta et al., 2014; Jacobsen et al.,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w:t>
      </w:r>
      <w:r w:rsidR="00D17C31">
        <w:rPr>
          <w:rFonts w:ascii="Times New Roman" w:hAnsi="Times New Roman" w:cs="Times New Roman"/>
          <w:bCs/>
        </w:rPr>
        <w:t xml:space="preserve">DNA </w:t>
      </w:r>
      <w:r w:rsidR="00FD2B9B">
        <w:rPr>
          <w:rFonts w:ascii="Times New Roman" w:hAnsi="Times New Roman" w:cs="Times New Roman"/>
          <w:bCs/>
        </w:rPr>
        <w:t xml:space="preserve">destruction in relatively permeable animal cells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Weber, Coudron, Payton, &amp; Hu, 2012)","plainTextFormattedCitation":"(Greenstone, Weber, Coudron, Payton, &amp; Hu, 2012)","previouslyFormattedCitation":"(Greenstone, Weber, Coudron, Payton, &amp; Hu,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(Greenstone, Weber, Coudron, Payton, &amp; Hu,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contents","type":"article-journal","volume":"47"},"uris":["http://www.mendeley.com/documents/?uuid=0fdd480c-7da9-46ae-8bbe-0decae298a6d"]}],"mendeley":{"formattedCitation":"(Linville &amp; Wells, 2002; Greenstone, Weber, Coudron, &amp; Payton, 2011; Greenstone et al., 2012)","plainTextFormattedCitation":"(Linville &amp; Wells, 2002; Greenstone, Weber, Coudron, &amp; Payton, 2011; Greenstone et al., 2012)","previouslyFormattedCitation":"(Linville &amp; Wells, 2002; Greenstone, Weber, Coudron, &amp; Payton, 2011; Greenstone et al.,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(Linville &amp; Wells, 2002; Greenstone, Weber, Coudron, &amp; Payton, 2011; Greenstone et al., 2012)</w:t>
      </w:r>
      <w:r w:rsidR="006011DB">
        <w:rPr>
          <w:rFonts w:ascii="Times New Roman" w:hAnsi="Times New Roman" w:cs="Times New Roman"/>
          <w:bCs/>
        </w:rPr>
        <w:fldChar w:fldCharType="end"/>
      </w:r>
      <w:r w:rsidR="009F2004">
        <w:rPr>
          <w:rFonts w:ascii="Times New Roman" w:hAnsi="Times New Roman" w:cs="Times New Roman"/>
          <w:bCs/>
        </w:rPr>
        <w:t>.</w:t>
      </w:r>
    </w:p>
    <w:p w14:paraId="092CBE09" w14:textId="77777777" w:rsidR="0051400F" w:rsidRDefault="0051400F" w:rsidP="001A318B">
      <w:pPr>
        <w:spacing w:line="480" w:lineRule="auto"/>
        <w:rPr>
          <w:rFonts w:ascii="Times New Roman" w:hAnsi="Times New Roman" w:cs="Times New Roman"/>
          <w:bCs/>
        </w:rPr>
      </w:pPr>
    </w:p>
    <w:p w14:paraId="05A661B7" w14:textId="4D2928EA" w:rsidR="0051400F" w:rsidRDefault="0051400F">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w:t>
      </w:r>
      <w:ins w:id="6" w:author="Ana Miller-Ter Kuile" w:date="2021-07-14T11:07:00Z">
        <w:r w:rsidR="007F5BED">
          <w:rPr>
            <w:rFonts w:ascii="Times New Roman" w:hAnsi="Times New Roman" w:cs="Times New Roman"/>
            <w:bCs/>
          </w:rPr>
          <w:t xml:space="preserve">to remove surface contaminants </w:t>
        </w:r>
      </w:ins>
      <w:r>
        <w:rPr>
          <w:rFonts w:ascii="Times New Roman" w:hAnsi="Times New Roman" w:cs="Times New Roman"/>
          <w:bCs/>
        </w:rPr>
        <w:t xml:space="preserve">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w:t>
      </w:r>
      <w:r>
        <w:rPr>
          <w:rFonts w:ascii="Times New Roman" w:hAnsi="Times New Roman" w:cs="Times New Roman"/>
          <w:bCs/>
        </w:rPr>
        <w:lastRenderedPageBreak/>
        <w:t>used</w:t>
      </w:r>
      <w:r w:rsidR="000F5F4B">
        <w:rPr>
          <w:rFonts w:ascii="Times New Roman" w:hAnsi="Times New Roman" w:cs="Times New Roman"/>
          <w:bCs/>
        </w:rPr>
        <w:t xml:space="preserve"> for diet DNA metabarcoding</w:t>
      </w:r>
      <w:r>
        <w:rPr>
          <w:rFonts w:ascii="Times New Roman" w:hAnsi="Times New Roman" w:cs="Times New Roman"/>
          <w:bCs/>
        </w:rPr>
        <w:t xml:space="preserve">. </w:t>
      </w:r>
      <w:r w:rsidR="00D0291B">
        <w:rPr>
          <w:rFonts w:ascii="Times New Roman" w:hAnsi="Times New Roman" w:cs="Times New Roman"/>
          <w:bCs/>
        </w:rPr>
        <w:t>Targeting the CO1 gene region, we produced high throughput sequencing results from the full body parts (opisthosomas</w:t>
      </w:r>
      <w:ins w:id="7" w:author="Ana Miller-Ter Kuile" w:date="2021-07-14T10:51:00Z">
        <w:r w:rsidR="00B45F24">
          <w:rPr>
            <w:rFonts w:ascii="Times New Roman" w:hAnsi="Times New Roman" w:cs="Times New Roman"/>
            <w:bCs/>
          </w:rPr>
          <w:t xml:space="preserve"> without </w:t>
        </w:r>
      </w:ins>
      <w:ins w:id="8" w:author="Ana Miller-Ter Kuile" w:date="2021-07-14T10:52:00Z">
        <w:r w:rsidR="00B45F24">
          <w:rPr>
            <w:rFonts w:ascii="Times New Roman" w:hAnsi="Times New Roman" w:cs="Times New Roman"/>
            <w:bCs/>
          </w:rPr>
          <w:t xml:space="preserve">gut </w:t>
        </w:r>
      </w:ins>
      <w:ins w:id="9" w:author="Ana Miller-Ter Kuile" w:date="2021-07-14T10:51:00Z">
        <w:r w:rsidR="00B45F24">
          <w:rPr>
            <w:rFonts w:ascii="Times New Roman" w:hAnsi="Times New Roman" w:cs="Times New Roman"/>
            <w:bCs/>
          </w:rPr>
          <w:t>dissection</w:t>
        </w:r>
      </w:ins>
      <w:r w:rsidR="00D0291B">
        <w:rPr>
          <w:rFonts w:ascii="Times New Roman" w:hAnsi="Times New Roman" w:cs="Times New Roman"/>
          <w:bCs/>
        </w:rPr>
        <w:t xml:space="preserve">)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r w:rsidR="00D0291B">
        <w:rPr>
          <w:rFonts w:ascii="Times New Roman" w:hAnsi="Times New Roman" w:cs="Times New Roman"/>
          <w:bCs/>
        </w:rPr>
        <w:t xml:space="preserve"> </w:t>
      </w:r>
      <w:r w:rsidR="00064C86">
        <w:rPr>
          <w:rFonts w:ascii="Times New Roman" w:hAnsi="Times New Roman" w:cs="Times New Roman"/>
          <w:bCs/>
        </w:rPr>
        <w:t xml:space="preserve">We first </w:t>
      </w:r>
      <w:r w:rsidR="00A35BB4">
        <w:rPr>
          <w:rFonts w:ascii="Times New Roman" w:hAnsi="Times New Roman" w:cs="Times New Roman"/>
          <w:bCs/>
        </w:rPr>
        <w:t>determined how surface sterilization</w:t>
      </w:r>
      <w:r w:rsidR="008C5100">
        <w:rPr>
          <w:rFonts w:ascii="Times New Roman" w:hAnsi="Times New Roman" w:cs="Times New Roman"/>
          <w:bCs/>
        </w:rPr>
        <w:t xml:space="preserve"> </w:t>
      </w:r>
      <w:ins w:id="10" w:author="Ana Miller-Ter Kuile" w:date="2021-07-14T11:07:00Z">
        <w:r w:rsidR="007F5BED">
          <w:rPr>
            <w:rFonts w:ascii="Times New Roman" w:hAnsi="Times New Roman" w:cs="Times New Roman"/>
            <w:bCs/>
          </w:rPr>
          <w:t xml:space="preserve">to </w:t>
        </w:r>
      </w:ins>
      <w:ins w:id="11" w:author="Ana Miller-Ter Kuile" w:date="2021-07-14T11:08:00Z">
        <w:r w:rsidR="007F5BED">
          <w:rPr>
            <w:rFonts w:ascii="Times New Roman" w:hAnsi="Times New Roman" w:cs="Times New Roman"/>
            <w:bCs/>
          </w:rPr>
          <w:t xml:space="preserve">remove contaminants </w:t>
        </w:r>
      </w:ins>
      <w:r w:rsidR="008C5100">
        <w:rPr>
          <w:rFonts w:ascii="Times New Roman" w:hAnsi="Times New Roman" w:cs="Times New Roman"/>
          <w:bCs/>
        </w:rPr>
        <w:t>impacts pr</w:t>
      </w:r>
      <w:r w:rsidR="0062367B">
        <w:rPr>
          <w:rFonts w:ascii="Times New Roman" w:hAnsi="Times New Roman" w:cs="Times New Roman"/>
          <w:bCs/>
        </w:rPr>
        <w:t xml:space="preserve">esumed </w:t>
      </w:r>
      <w:r w:rsidR="00A35BB4">
        <w:rPr>
          <w:rFonts w:ascii="Times New Roman" w:hAnsi="Times New Roman" w:cs="Times New Roman"/>
          <w:bCs/>
        </w:rPr>
        <w:t xml:space="preserve">diet from consumers </w:t>
      </w:r>
      <w:r w:rsidR="00064C86">
        <w:rPr>
          <w:rFonts w:ascii="Times New Roman" w:hAnsi="Times New Roman" w:cs="Times New Roman"/>
          <w:bCs/>
        </w:rPr>
        <w:t>co</w:t>
      </w:r>
      <w:r w:rsidR="00A35BB4">
        <w:rPr>
          <w:rFonts w:ascii="Times New Roman" w:hAnsi="Times New Roman" w:cs="Times New Roman"/>
          <w:bCs/>
        </w:rPr>
        <w:t>llected</w:t>
      </w:r>
      <w:r w:rsidR="00064C86">
        <w:rPr>
          <w:rFonts w:ascii="Times New Roman" w:hAnsi="Times New Roman" w:cs="Times New Roman"/>
          <w:bCs/>
        </w:rPr>
        <w:t xml:space="preserve"> in their natural environment</w:t>
      </w:r>
      <w:r w:rsidR="00A35BB4">
        <w:rPr>
          <w:rFonts w:ascii="Times New Roman" w:hAnsi="Times New Roman" w:cs="Times New Roman"/>
          <w:bCs/>
        </w:rPr>
        <w:t>, comparing surface sterilized individuals to those which were not surface sterilized</w:t>
      </w:r>
      <w:r w:rsidR="0062367B">
        <w:rPr>
          <w:rFonts w:ascii="Times New Roman" w:hAnsi="Times New Roman" w:cs="Times New Roman"/>
          <w:bCs/>
        </w:rPr>
        <w:t>,</w:t>
      </w:r>
      <w:r w:rsidR="00A35BB4">
        <w:rPr>
          <w:rFonts w:ascii="Times New Roman" w:hAnsi="Times New Roman" w:cs="Times New Roman"/>
          <w:bCs/>
        </w:rPr>
        <w:t xml:space="preserve"> to ask whether surface sterilization influences</w:t>
      </w:r>
      <w:r w:rsidR="00064C86">
        <w:rPr>
          <w:rFonts w:ascii="Times New Roman" w:hAnsi="Times New Roman" w:cs="Times New Roman"/>
          <w:bCs/>
        </w:rPr>
        <w:t xml:space="preserve"> 1) detection, 2) rarefied abundance, 3) richness, and 4) composition</w:t>
      </w:r>
      <w:r w:rsidR="00A35BB4">
        <w:rPr>
          <w:rFonts w:ascii="Times New Roman" w:hAnsi="Times New Roman" w:cs="Times New Roman"/>
          <w:bCs/>
        </w:rPr>
        <w:t xml:space="preserve"> of p</w:t>
      </w:r>
      <w:r w:rsidR="007E5E64">
        <w:rPr>
          <w:rFonts w:ascii="Times New Roman" w:hAnsi="Times New Roman" w:cs="Times New Roman"/>
          <w:bCs/>
        </w:rPr>
        <w:t>otential</w:t>
      </w:r>
      <w:r w:rsidR="00A35BB4">
        <w:rPr>
          <w:rFonts w:ascii="Times New Roman" w:hAnsi="Times New Roman" w:cs="Times New Roman"/>
          <w:bCs/>
        </w:rPr>
        <w:t xml:space="preserve"> diet items</w:t>
      </w:r>
      <w:r w:rsidR="00064C86">
        <w:rPr>
          <w:rFonts w:ascii="Times New Roman" w:hAnsi="Times New Roman" w:cs="Times New Roman"/>
          <w:bCs/>
        </w:rPr>
        <w:t>. We then performed a laboratory feeding</w:t>
      </w:r>
      <w:r w:rsidR="008C5100">
        <w:rPr>
          <w:rFonts w:ascii="Times New Roman" w:hAnsi="Times New Roman" w:cs="Times New Roman"/>
          <w:bCs/>
        </w:rPr>
        <w:t xml:space="preserve"> trial, </w:t>
      </w:r>
      <w:del w:id="12" w:author="Ana Miller-Ter Kuile" w:date="2021-07-14T09:20:00Z">
        <w:r w:rsidR="00064C86" w:rsidDel="0049599E">
          <w:rPr>
            <w:rFonts w:ascii="Times New Roman" w:hAnsi="Times New Roman" w:cs="Times New Roman"/>
            <w:bCs/>
          </w:rPr>
          <w:delText xml:space="preserve"> </w:delText>
        </w:r>
      </w:del>
      <w:r w:rsidR="00A35BB4">
        <w:rPr>
          <w:rFonts w:ascii="Times New Roman" w:hAnsi="Times New Roman" w:cs="Times New Roman"/>
          <w:bCs/>
        </w:rPr>
        <w:t xml:space="preserve">comparing surface sterilized individuals to those which were not surface sterilized to ask whether surface sterilization influenced 1) detection or 2) rarefied abundance of </w:t>
      </w:r>
      <w:r w:rsidR="007E5E64">
        <w:rPr>
          <w:rFonts w:ascii="Times New Roman" w:hAnsi="Times New Roman" w:cs="Times New Roman"/>
          <w:bCs/>
        </w:rPr>
        <w:t>offered</w:t>
      </w:r>
      <w:r w:rsidR="00A35BB4">
        <w:rPr>
          <w:rFonts w:ascii="Times New Roman" w:hAnsi="Times New Roman" w:cs="Times New Roman"/>
          <w:bCs/>
        </w:rPr>
        <w:t xml:space="preserve"> diet items. Exploring these questions in natural and contained settings </w:t>
      </w:r>
      <w:r w:rsidR="00D54E39">
        <w:rPr>
          <w:rFonts w:ascii="Times New Roman" w:hAnsi="Times New Roman" w:cs="Times New Roman"/>
          <w:bCs/>
        </w:rPr>
        <w:t>address</w:t>
      </w:r>
      <w:r w:rsidR="00B63F18">
        <w:rPr>
          <w:rFonts w:ascii="Times New Roman" w:hAnsi="Times New Roman" w:cs="Times New Roman"/>
          <w:bCs/>
        </w:rPr>
        <w:t>es</w:t>
      </w:r>
      <w:r w:rsidR="00D54E39">
        <w:rPr>
          <w:rFonts w:ascii="Times New Roman" w:hAnsi="Times New Roman" w:cs="Times New Roman"/>
          <w:bCs/>
        </w:rPr>
        <w:t xml:space="preserve"> whether s</w:t>
      </w:r>
      <w:r w:rsidR="007C787A">
        <w:rPr>
          <w:rFonts w:ascii="Times New Roman" w:hAnsi="Times New Roman" w:cs="Times New Roman"/>
          <w:bCs/>
        </w:rPr>
        <w:t>urface contamination alter</w:t>
      </w:r>
      <w:r w:rsidR="00B63F18">
        <w:rPr>
          <w:rFonts w:ascii="Times New Roman" w:hAnsi="Times New Roman" w:cs="Times New Roman"/>
          <w:bCs/>
        </w:rPr>
        <w:t>s</w:t>
      </w:r>
      <w:r w:rsidR="007C787A">
        <w:rPr>
          <w:rFonts w:ascii="Times New Roman" w:hAnsi="Times New Roman" w:cs="Times New Roman"/>
          <w:bCs/>
        </w:rPr>
        <w:t xml:space="preserve"> interpretations of </w:t>
      </w:r>
      <w:r w:rsidR="00B63F18">
        <w:rPr>
          <w:rFonts w:ascii="Times New Roman" w:hAnsi="Times New Roman" w:cs="Times New Roman"/>
          <w:bCs/>
        </w:rPr>
        <w:t>feeding</w:t>
      </w:r>
      <w:r w:rsidR="007C787A">
        <w:rPr>
          <w:rFonts w:ascii="Times New Roman" w:hAnsi="Times New Roman" w:cs="Times New Roman"/>
          <w:bCs/>
        </w:rPr>
        <w:t xml:space="preserve"> interactions</w:t>
      </w:r>
      <w:r w:rsidR="00B63F18">
        <w:rPr>
          <w:rFonts w:ascii="Times New Roman" w:hAnsi="Times New Roman" w:cs="Times New Roman"/>
          <w:bCs/>
        </w:rPr>
        <w:t>,</w:t>
      </w:r>
      <w:r w:rsidR="00D54E39">
        <w:rPr>
          <w:rFonts w:ascii="Times New Roman" w:hAnsi="Times New Roman" w:cs="Times New Roman"/>
          <w:bCs/>
        </w:rPr>
        <w:t xml:space="preserve"> and </w:t>
      </w:r>
      <w:r w:rsidR="00B63F18">
        <w:rPr>
          <w:rFonts w:ascii="Times New Roman" w:hAnsi="Times New Roman" w:cs="Times New Roman"/>
          <w:bCs/>
        </w:rPr>
        <w:t xml:space="preserve">thus </w:t>
      </w:r>
      <w:r w:rsidR="00D54E39">
        <w:rPr>
          <w:rFonts w:ascii="Times New Roman" w:hAnsi="Times New Roman" w:cs="Times New Roman"/>
          <w:bCs/>
        </w:rPr>
        <w:t xml:space="preserve">whether </w:t>
      </w:r>
      <w:r w:rsidR="00B63F18">
        <w:rPr>
          <w:rFonts w:ascii="Times New Roman" w:hAnsi="Times New Roman" w:cs="Times New Roman"/>
          <w:bCs/>
        </w:rPr>
        <w:t>it</w:t>
      </w:r>
      <w:r w:rsidR="00D54E39">
        <w:rPr>
          <w:rFonts w:ascii="Times New Roman" w:hAnsi="Times New Roman" w:cs="Times New Roman"/>
          <w:bCs/>
        </w:rPr>
        <w:t xml:space="preserve"> </w:t>
      </w:r>
      <w:r w:rsidR="00B63F18">
        <w:rPr>
          <w:rFonts w:ascii="Times New Roman" w:hAnsi="Times New Roman" w:cs="Times New Roman"/>
          <w:bCs/>
        </w:rPr>
        <w:t>should</w:t>
      </w:r>
      <w:r w:rsidR="00D54E39">
        <w:rPr>
          <w:rFonts w:ascii="Times New Roman" w:hAnsi="Times New Roman" w:cs="Times New Roman"/>
          <w:bCs/>
        </w:rPr>
        <w:t xml:space="preserve"> be incorporated into standard protocols in </w:t>
      </w:r>
      <w:r w:rsidR="007E0362">
        <w:rPr>
          <w:rFonts w:ascii="Times New Roman" w:hAnsi="Times New Roman" w:cs="Times New Roman"/>
          <w:bCs/>
        </w:rPr>
        <w:t>diet metabarcoding</w:t>
      </w:r>
      <w:r w:rsidR="00D54E39">
        <w:rPr>
          <w:rFonts w:ascii="Times New Roman" w:hAnsi="Times New Roman" w:cs="Times New Roman"/>
          <w:bCs/>
        </w:rPr>
        <w:t xml:space="preserve">. </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9074DE0"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 xml:space="preserve">We conducted </w:t>
      </w:r>
      <w:r w:rsidR="00B63F18">
        <w:rPr>
          <w:rFonts w:ascii="Times New Roman" w:hAnsi="Times New Roman" w:cs="Times New Roman"/>
          <w:bCs/>
        </w:rPr>
        <w:t>fieldwork</w:t>
      </w:r>
      <w:r>
        <w:rPr>
          <w:rFonts w:ascii="Times New Roman" w:hAnsi="Times New Roman" w:cs="Times New Roman"/>
          <w:bCs/>
        </w:rPr>
        <w:t xml:space="preserve"> on Palmyra Atoll National Wildlife Refuge, Northern Line Islands</w:t>
      </w:r>
      <w:ins w:id="13" w:author="Ana Miller-Ter Kuile" w:date="2021-07-14T09:27:00Z">
        <w:r w:rsidR="00F43CE2">
          <w:rPr>
            <w:rFonts w:ascii="Times New Roman" w:hAnsi="Times New Roman" w:cs="Times New Roman"/>
            <w:bCs/>
          </w:rPr>
          <w:t xml:space="preserve">, USA </w:t>
        </w:r>
      </w:ins>
      <w:del w:id="14" w:author="Ana Miller-Ter Kuile" w:date="2021-07-14T09:27:00Z">
        <w:r w:rsidDel="00F43CE2">
          <w:rPr>
            <w:rFonts w:ascii="Times New Roman" w:hAnsi="Times New Roman" w:cs="Times New Roman"/>
            <w:bCs/>
          </w:rPr>
          <w:delText xml:space="preserve"> </w:delText>
        </w:r>
      </w:del>
      <w:r>
        <w:rPr>
          <w:rFonts w:ascii="Times New Roman" w:hAnsi="Times New Roman" w:cs="Times New Roman"/>
          <w:bCs/>
        </w:rPr>
        <w:t>(</w:t>
      </w:r>
      <w:r w:rsidR="002D31CE">
        <w:rPr>
          <w:rFonts w:ascii="Times New Roman" w:hAnsi="Times New Roman" w:cs="Times New Roman"/>
          <w:bCs/>
        </w:rPr>
        <w:t>5º53’ N, 162º05’W</w:t>
      </w:r>
      <w:r>
        <w:rPr>
          <w:rFonts w:ascii="Times New Roman" w:hAnsi="Times New Roman" w:cs="Times New Roman"/>
          <w:bCs/>
        </w:rPr>
        <w:t xml:space="preserve">). </w:t>
      </w:r>
      <w:r w:rsidR="00390371">
        <w:rPr>
          <w:rFonts w:ascii="Times New Roman" w:hAnsi="Times New Roman" w:cs="Times New Roman"/>
          <w:bCs/>
        </w:rPr>
        <w:t xml:space="preserve">Palmyra Atoll has a well-characterized species list and is relatively species poor, allowing for </w:t>
      </w:r>
      <w:r w:rsidR="00B63F18">
        <w:rPr>
          <w:rFonts w:ascii="Times New Roman" w:hAnsi="Times New Roman" w:cs="Times New Roman"/>
          <w:bCs/>
        </w:rPr>
        <w:t xml:space="preserve">relatively complete </w:t>
      </w:r>
      <w:r w:rsidR="00390371">
        <w:rPr>
          <w:rFonts w:ascii="Times New Roman" w:hAnsi="Times New Roman" w:cs="Times New Roman"/>
          <w:bCs/>
        </w:rPr>
        <w:t xml:space="preserve">characterization of consumer and diet items </w:t>
      </w:r>
      <w:r w:rsidR="00390371">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390371">
        <w:rPr>
          <w:rFonts w:ascii="Times New Roman" w:hAnsi="Times New Roman" w:cs="Times New Roman"/>
          <w:bCs/>
        </w:rPr>
        <w:fldChar w:fldCharType="separate"/>
      </w:r>
      <w:r w:rsidR="009A1784" w:rsidRPr="009A1784">
        <w:rPr>
          <w:rFonts w:ascii="Times New Roman" w:hAnsi="Times New Roman" w:cs="Times New Roman"/>
          <w:bCs/>
          <w:noProof/>
        </w:rPr>
        <w:t>(Handler, Gruner, Haines, Lange, &amp; Kaneshiro, 2007)</w:t>
      </w:r>
      <w:r w:rsidR="00390371">
        <w:rPr>
          <w:rFonts w:ascii="Times New Roman" w:hAnsi="Times New Roman" w:cs="Times New Roman"/>
          <w:bCs/>
        </w:rPr>
        <w:fldChar w:fldCharType="end"/>
      </w:r>
      <w:r w:rsidR="00390371">
        <w:rPr>
          <w:rFonts w:ascii="Times New Roman" w:hAnsi="Times New Roman" w:cs="Times New Roman"/>
          <w:bCs/>
        </w:rPr>
        <w:t xml:space="preserve">. </w:t>
      </w:r>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because </w:t>
      </w:r>
      <w:r w:rsidR="00390371">
        <w:rPr>
          <w:rFonts w:ascii="Times New Roman" w:hAnsi="Times New Roman" w:cs="Times New Roman"/>
          <w:bCs/>
        </w:rPr>
        <w:t xml:space="preserve">a) </w:t>
      </w:r>
      <w:r w:rsidR="00063FB4">
        <w:rPr>
          <w:rFonts w:ascii="Times New Roman" w:hAnsi="Times New Roman" w:cs="Times New Roman"/>
          <w:bCs/>
        </w:rPr>
        <w:t>it occurs in high abundance on the atoll and is easy to collect</w:t>
      </w:r>
      <w:r w:rsidR="00390371">
        <w:rPr>
          <w:rFonts w:ascii="Times New Roman" w:hAnsi="Times New Roman" w:cs="Times New Roman"/>
          <w:bCs/>
        </w:rPr>
        <w:t>,</w:t>
      </w:r>
      <w:r w:rsidR="00063FB4">
        <w:rPr>
          <w:rFonts w:ascii="Times New Roman" w:hAnsi="Times New Roman" w:cs="Times New Roman"/>
          <w:bCs/>
        </w:rPr>
        <w:t xml:space="preserve"> </w:t>
      </w:r>
      <w:r w:rsidR="00390371">
        <w:rPr>
          <w:rFonts w:ascii="Times New Roman" w:hAnsi="Times New Roman" w:cs="Times New Roman"/>
          <w:bCs/>
        </w:rPr>
        <w:t xml:space="preserve">b) </w:t>
      </w:r>
      <w:r w:rsidR="00063FB4">
        <w:rPr>
          <w:rFonts w:ascii="Times New Roman" w:hAnsi="Times New Roman" w:cs="Times New Roman"/>
          <w:bCs/>
        </w:rPr>
        <w:t>it is a generalist species</w:t>
      </w:r>
      <w:r w:rsidR="00390371">
        <w:rPr>
          <w:rFonts w:ascii="Times New Roman" w:hAnsi="Times New Roman" w:cs="Times New Roman"/>
          <w:bCs/>
        </w:rPr>
        <w:t xml:space="preserve"> that feeds on a wide suite of organisms (including </w:t>
      </w:r>
      <w:r w:rsidR="00390371">
        <w:rPr>
          <w:rFonts w:ascii="Times New Roman" w:hAnsi="Times New Roman" w:cs="Times New Roman"/>
          <w:bCs/>
        </w:rPr>
        <w:lastRenderedPageBreak/>
        <w:t xml:space="preserve">spiders, other invertebrates, and </w:t>
      </w:r>
      <w:r w:rsidR="006D08C1">
        <w:rPr>
          <w:rFonts w:ascii="Times New Roman" w:hAnsi="Times New Roman" w:cs="Times New Roman"/>
          <w:bCs/>
        </w:rPr>
        <w:t xml:space="preserve">two geckos in the genus </w:t>
      </w:r>
      <w:proofErr w:type="spellStart"/>
      <w:r w:rsidR="006D08C1">
        <w:rPr>
          <w:rFonts w:ascii="Times New Roman" w:hAnsi="Times New Roman" w:cs="Times New Roman"/>
          <w:bCs/>
          <w:i/>
          <w:iCs/>
        </w:rPr>
        <w:t>Lepidodactylus</w:t>
      </w:r>
      <w:proofErr w:type="spellEnd"/>
      <w:r w:rsidR="00390371">
        <w:rPr>
          <w:rFonts w:ascii="Times New Roman" w:hAnsi="Times New Roman" w:cs="Times New Roman"/>
          <w:bCs/>
        </w:rPr>
        <w:t xml:space="preserve">), c) it is the only species in its family on the atoll, </w:t>
      </w:r>
      <w:r w:rsidR="0084061A">
        <w:rPr>
          <w:rFonts w:ascii="Times New Roman" w:hAnsi="Times New Roman" w:cs="Times New Roman"/>
          <w:bCs/>
        </w:rPr>
        <w:t xml:space="preserve">meaning </w:t>
      </w:r>
      <w:r w:rsidR="00390371">
        <w:rPr>
          <w:rFonts w:ascii="Times New Roman" w:hAnsi="Times New Roman" w:cs="Times New Roman"/>
          <w:bCs/>
        </w:rPr>
        <w:t>consumer DNA</w:t>
      </w:r>
      <w:r w:rsidR="0084061A">
        <w:rPr>
          <w:rFonts w:ascii="Times New Roman" w:hAnsi="Times New Roman" w:cs="Times New Roman"/>
          <w:bCs/>
        </w:rPr>
        <w:t xml:space="preserve"> can be differentiated</w:t>
      </w:r>
      <w:r w:rsidR="00390371">
        <w:rPr>
          <w:rFonts w:ascii="Times New Roman" w:hAnsi="Times New Roman" w:cs="Times New Roman"/>
          <w:bCs/>
        </w:rPr>
        <w:t xml:space="preserve"> from potential diet DNA. </w:t>
      </w:r>
      <w:r w:rsidR="003D49D1">
        <w:rPr>
          <w:rFonts w:ascii="Times New Roman" w:hAnsi="Times New Roman" w:cs="Times New Roman"/>
          <w:bCs/>
        </w:rPr>
        <w:t xml:space="preserve">All individuals were </w:t>
      </w:r>
      <w:r w:rsidR="0017592A">
        <w:rPr>
          <w:rFonts w:ascii="Times New Roman" w:hAnsi="Times New Roman" w:cs="Times New Roman"/>
          <w:bCs/>
        </w:rPr>
        <w:t xml:space="preserve">stored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containers</w:t>
      </w:r>
      <w:r w:rsidR="00DB5D7E">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4BE6A87" w:rsidR="00A86D3C" w:rsidRDefault="003D49D1" w:rsidP="001A318B">
      <w:pPr>
        <w:spacing w:line="480" w:lineRule="auto"/>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w:t>
      </w:r>
      <w:r w:rsidR="0017592A">
        <w:rPr>
          <w:rFonts w:ascii="Times New Roman" w:hAnsi="Times New Roman" w:cs="Times New Roman"/>
          <w:bCs/>
        </w:rPr>
        <w:t xml:space="preserve">from </w:t>
      </w:r>
      <w:r w:rsidR="00AA1148">
        <w:rPr>
          <w:rFonts w:ascii="Times New Roman" w:hAnsi="Times New Roman" w:cs="Times New Roman"/>
          <w:bCs/>
        </w:rPr>
        <w:t xml:space="preserve">natural </w:t>
      </w:r>
      <w:r>
        <w:rPr>
          <w:rFonts w:ascii="Times New Roman" w:hAnsi="Times New Roman" w:cs="Times New Roman"/>
          <w:bCs/>
        </w:rPr>
        <w:t>environments</w:t>
      </w:r>
      <w:r w:rsidR="0017592A">
        <w:rPr>
          <w:rFonts w:ascii="Times New Roman" w:hAnsi="Times New Roman" w:cs="Times New Roman"/>
          <w:bCs/>
        </w:rPr>
        <w:t xml:space="preserve">, which had fed on available diet items and </w:t>
      </w:r>
      <w:proofErr w:type="gramStart"/>
      <w:r w:rsidR="0017592A">
        <w:rPr>
          <w:rFonts w:ascii="Times New Roman" w:hAnsi="Times New Roman" w:cs="Times New Roman"/>
          <w:bCs/>
        </w:rPr>
        <w:t>come into contact with</w:t>
      </w:r>
      <w:proofErr w:type="gramEnd"/>
      <w:r w:rsidR="0017592A">
        <w:rPr>
          <w:rFonts w:ascii="Times New Roman" w:hAnsi="Times New Roman" w:cs="Times New Roman"/>
          <w:bCs/>
        </w:rPr>
        <w:t xml:space="preserve"> environmental surfaces,</w:t>
      </w:r>
      <w:r>
        <w:rPr>
          <w:rFonts w:ascii="Times New Roman" w:hAnsi="Times New Roman" w:cs="Times New Roman"/>
          <w:bCs/>
        </w:rPr>
        <w:t xml:space="preserve"> </w:t>
      </w:r>
      <w:r w:rsidR="00791404">
        <w:rPr>
          <w:rFonts w:ascii="Times New Roman" w:hAnsi="Times New Roman" w:cs="Times New Roman"/>
          <w:bCs/>
        </w:rPr>
        <w:t>to test</w:t>
      </w:r>
      <w:r>
        <w:rPr>
          <w:rFonts w:ascii="Times New Roman" w:hAnsi="Times New Roman" w:cs="Times New Roman"/>
          <w:bCs/>
        </w:rPr>
        <w:t xml:space="preserve">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w:t>
      </w:r>
      <w:r w:rsidR="00AA1148">
        <w:rPr>
          <w:rFonts w:ascii="Times New Roman" w:hAnsi="Times New Roman" w:cs="Times New Roman"/>
          <w:bCs/>
        </w:rPr>
        <w:t xml:space="preserve">diet </w:t>
      </w:r>
      <w:r>
        <w:rPr>
          <w:rFonts w:ascii="Times New Roman" w:hAnsi="Times New Roman" w:cs="Times New Roman"/>
          <w:bCs/>
        </w:rPr>
        <w:t>DNA</w:t>
      </w:r>
      <w:r w:rsidR="0017592A">
        <w:rPr>
          <w:rFonts w:ascii="Times New Roman" w:hAnsi="Times New Roman" w:cs="Times New Roman"/>
          <w:bCs/>
        </w:rPr>
        <w:t xml:space="preserve"> effectively</w:t>
      </w:r>
      <w:r>
        <w:rPr>
          <w:rFonts w:ascii="Times New Roman" w:hAnsi="Times New Roman" w:cs="Times New Roman"/>
          <w:bCs/>
        </w:rPr>
        <w:t xml:space="preserve">. </w:t>
      </w:r>
      <w:ins w:id="15" w:author="Ana Miller-Ter Kuile" w:date="2021-07-14T09:55:00Z">
        <w:r w:rsidR="00991808">
          <w:rPr>
            <w:rFonts w:ascii="Times New Roman" w:hAnsi="Times New Roman" w:cs="Times New Roman"/>
            <w:bCs/>
          </w:rPr>
          <w:t>Consumers were collected at night via eye shine while they were actively hunting. We collected the first individuals we observed in each survey period and so they represent the distribution of bo</w:t>
        </w:r>
      </w:ins>
      <w:ins w:id="16" w:author="Ana Miller-Ter Kuile" w:date="2021-07-14T09:56:00Z">
        <w:r w:rsidR="00991808">
          <w:rPr>
            <w:rFonts w:ascii="Times New Roman" w:hAnsi="Times New Roman" w:cs="Times New Roman"/>
            <w:bCs/>
          </w:rPr>
          <w:t xml:space="preserve">dy size and population demographics of this species that actively hunt in that environment. </w:t>
        </w:r>
      </w:ins>
      <w:r w:rsidR="003B0BF8">
        <w:rPr>
          <w:rFonts w:ascii="Times New Roman" w:hAnsi="Times New Roman" w:cs="Times New Roman"/>
          <w:bCs/>
        </w:rPr>
        <w:t xml:space="preserve">We </w:t>
      </w:r>
      <w:r w:rsidR="00A86D3C">
        <w:rPr>
          <w:rFonts w:ascii="Times New Roman" w:hAnsi="Times New Roman" w:cs="Times New Roman"/>
          <w:bCs/>
        </w:rPr>
        <w:t>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r w:rsidR="0017592A">
        <w:rPr>
          <w:rFonts w:ascii="Times New Roman" w:hAnsi="Times New Roman" w:cs="Times New Roman"/>
          <w:bCs/>
        </w:rPr>
        <w:t>.</w:t>
      </w:r>
    </w:p>
    <w:p w14:paraId="59BD868F" w14:textId="77777777" w:rsidR="004F0A3F" w:rsidRDefault="004F0A3F" w:rsidP="001A318B">
      <w:pPr>
        <w:spacing w:line="480" w:lineRule="auto"/>
        <w:rPr>
          <w:rFonts w:ascii="Times New Roman" w:hAnsi="Times New Roman" w:cs="Times New Roman"/>
          <w:bCs/>
        </w:rPr>
      </w:pPr>
    </w:p>
    <w:p w14:paraId="5F1B32EE" w14:textId="01C8148A" w:rsidR="004F0A3F" w:rsidRDefault="00F914D8" w:rsidP="004F0A3F">
      <w:pPr>
        <w:spacing w:line="480" w:lineRule="auto"/>
        <w:rPr>
          <w:rFonts w:ascii="Times New Roman" w:hAnsi="Times New Roman" w:cs="Times New Roman"/>
          <w:bCs/>
          <w:i/>
          <w:iCs/>
        </w:rPr>
      </w:pPr>
      <w:r>
        <w:rPr>
          <w:rFonts w:ascii="Times New Roman" w:hAnsi="Times New Roman" w:cs="Times New Roman"/>
          <w:bCs/>
          <w:i/>
          <w:iCs/>
        </w:rPr>
        <w:t>Feeding trial</w:t>
      </w:r>
      <w:r w:rsidR="004F0A3F">
        <w:rPr>
          <w:rFonts w:ascii="Times New Roman" w:hAnsi="Times New Roman" w:cs="Times New Roman"/>
          <w:bCs/>
          <w:i/>
          <w:iCs/>
        </w:rPr>
        <w:t xml:space="preserve"> consumer set-up and feeding</w:t>
      </w:r>
    </w:p>
    <w:p w14:paraId="030110E7" w14:textId="73595D81" w:rsidR="00081302" w:rsidRDefault="004F0A3F" w:rsidP="007417E2">
      <w:pPr>
        <w:spacing w:line="480" w:lineRule="auto"/>
        <w:rPr>
          <w:rFonts w:ascii="Times New Roman" w:hAnsi="Times New Roman" w:cs="Times New Roman"/>
          <w:bCs/>
        </w:rPr>
      </w:pPr>
      <w:r>
        <w:rPr>
          <w:rFonts w:ascii="Times New Roman" w:hAnsi="Times New Roman" w:cs="Times New Roman"/>
          <w:bCs/>
        </w:rPr>
        <w:t xml:space="preserve">In 2017, we conducted </w:t>
      </w:r>
      <w:r w:rsidR="001A78F3">
        <w:rPr>
          <w:rFonts w:ascii="Times New Roman" w:hAnsi="Times New Roman" w:cs="Times New Roman"/>
          <w:bCs/>
        </w:rPr>
        <w:t>laboratory</w:t>
      </w:r>
      <w:r>
        <w:rPr>
          <w:rFonts w:ascii="Times New Roman" w:hAnsi="Times New Roman" w:cs="Times New Roman"/>
          <w:bCs/>
        </w:rPr>
        <w:t xml:space="preserve"> trials (n = 26) to test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DNA from diet item</w:t>
      </w:r>
      <w:r w:rsidR="0017592A">
        <w:rPr>
          <w:rFonts w:ascii="Times New Roman" w:hAnsi="Times New Roman" w:cs="Times New Roman"/>
          <w:bCs/>
        </w:rPr>
        <w:t>s</w:t>
      </w:r>
      <w:r>
        <w:rPr>
          <w:rFonts w:ascii="Times New Roman" w:hAnsi="Times New Roman" w:cs="Times New Roman"/>
          <w:bCs/>
        </w:rPr>
        <w:t xml:space="preserve"> offered in a contained environment</w:t>
      </w:r>
      <w:r w:rsidR="0044183E">
        <w:rPr>
          <w:rFonts w:ascii="Times New Roman" w:hAnsi="Times New Roman" w:cs="Times New Roman"/>
          <w:bCs/>
        </w:rPr>
        <w:t xml:space="preserve">. </w:t>
      </w:r>
      <w:r>
        <w:rPr>
          <w:rFonts w:ascii="Times New Roman" w:hAnsi="Times New Roman" w:cs="Times New Roman"/>
          <w:bCs/>
        </w:rPr>
        <w:t xml:space="preserve">We created feeding </w:t>
      </w:r>
      <w:r w:rsidR="0044183E">
        <w:rPr>
          <w:rFonts w:ascii="Times New Roman" w:hAnsi="Times New Roman" w:cs="Times New Roman"/>
          <w:bCs/>
        </w:rPr>
        <w:t>environments</w:t>
      </w:r>
      <w:r>
        <w:rPr>
          <w:rFonts w:ascii="Times New Roman" w:hAnsi="Times New Roman" w:cs="Times New Roman"/>
          <w:bCs/>
        </w:rPr>
        <w:t xml:space="preserve"> </w:t>
      </w:r>
      <w:r w:rsidR="0017592A">
        <w:rPr>
          <w:rFonts w:ascii="Times New Roman" w:hAnsi="Times New Roman" w:cs="Times New Roman"/>
          <w:bCs/>
        </w:rPr>
        <w:t>from</w:t>
      </w:r>
      <w:r>
        <w:rPr>
          <w:rFonts w:ascii="Times New Roman" w:hAnsi="Times New Roman" w:cs="Times New Roman"/>
          <w:bCs/>
        </w:rPr>
        <w:t xml:space="preserve"> one-liter </w:t>
      </w:r>
      <w:ins w:id="17" w:author="Ana Miller-Ter Kuile" w:date="2021-07-14T09:59:00Z">
        <w:r w:rsidR="00991808">
          <w:rPr>
            <w:rFonts w:ascii="Times New Roman" w:hAnsi="Times New Roman" w:cs="Times New Roman"/>
            <w:bCs/>
          </w:rPr>
          <w:t xml:space="preserve">plastic </w:t>
        </w:r>
      </w:ins>
      <w:r>
        <w:rPr>
          <w:rFonts w:ascii="Times New Roman" w:hAnsi="Times New Roman" w:cs="Times New Roman"/>
          <w:bCs/>
        </w:rPr>
        <w:t>yogurt containers with holes for air transfer</w:t>
      </w:r>
      <w:ins w:id="18" w:author="Ana Miller-Ter Kuile" w:date="2021-07-14T10:03:00Z">
        <w:r w:rsidR="00991808">
          <w:rPr>
            <w:rFonts w:ascii="Times New Roman" w:hAnsi="Times New Roman" w:cs="Times New Roman"/>
            <w:bCs/>
          </w:rPr>
          <w:t xml:space="preserve"> </w:t>
        </w:r>
      </w:ins>
      <w:del w:id="19" w:author="Ana Miller-Ter Kuile" w:date="2021-07-14T10:03:00Z">
        <w:r w:rsidR="0017592A" w:rsidDel="00991808">
          <w:rPr>
            <w:rFonts w:ascii="Times New Roman" w:hAnsi="Times New Roman" w:cs="Times New Roman"/>
            <w:bCs/>
          </w:rPr>
          <w:delText xml:space="preserve">, </w:delText>
        </w:r>
      </w:del>
      <w:r w:rsidR="0017592A">
        <w:rPr>
          <w:rFonts w:ascii="Times New Roman" w:hAnsi="Times New Roman" w:cs="Times New Roman"/>
          <w:bCs/>
        </w:rPr>
        <w:t>and</w:t>
      </w:r>
      <w:r>
        <w:rPr>
          <w:rFonts w:ascii="Times New Roman" w:hAnsi="Times New Roman" w:cs="Times New Roman"/>
          <w:bCs/>
        </w:rPr>
        <w:t xml:space="preserve"> placed </w:t>
      </w:r>
      <w:r w:rsidR="0017592A">
        <w:rPr>
          <w:rFonts w:ascii="Times New Roman" w:hAnsi="Times New Roman" w:cs="Times New Roman"/>
          <w:bCs/>
        </w:rPr>
        <w:t>one</w:t>
      </w:r>
      <w:r>
        <w:rPr>
          <w:rFonts w:ascii="Times New Roman" w:hAnsi="Times New Roman" w:cs="Times New Roman"/>
          <w:bCs/>
        </w:rPr>
        <w:t xml:space="preserve">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r w:rsidR="001A78F3">
        <w:rPr>
          <w:rFonts w:ascii="Times New Roman" w:hAnsi="Times New Roman" w:cs="Times New Roman"/>
          <w:bCs/>
        </w:rPr>
        <w:t>container</w:t>
      </w:r>
      <w:r w:rsidR="0017592A">
        <w:rPr>
          <w:rFonts w:ascii="Times New Roman" w:hAnsi="Times New Roman" w:cs="Times New Roman"/>
          <w:bCs/>
        </w:rPr>
        <w:t>. After</w:t>
      </w:r>
      <w:r>
        <w:rPr>
          <w:rFonts w:ascii="Times New Roman" w:hAnsi="Times New Roman" w:cs="Times New Roman"/>
          <w:bCs/>
        </w:rPr>
        <w:t xml:space="preserve"> 12</w:t>
      </w:r>
      <w:r w:rsidR="0017592A">
        <w:rPr>
          <w:rFonts w:ascii="Times New Roman" w:hAnsi="Times New Roman" w:cs="Times New Roman"/>
          <w:bCs/>
        </w:rPr>
        <w:t xml:space="preserve"> </w:t>
      </w:r>
      <w:r>
        <w:rPr>
          <w:rFonts w:ascii="Times New Roman" w:hAnsi="Times New Roman" w:cs="Times New Roman"/>
          <w:bCs/>
        </w:rPr>
        <w:t>hour</w:t>
      </w:r>
      <w:r w:rsidR="0017592A">
        <w:rPr>
          <w:rFonts w:ascii="Times New Roman" w:hAnsi="Times New Roman" w:cs="Times New Roman"/>
          <w:bCs/>
        </w:rPr>
        <w:t>s</w:t>
      </w:r>
      <w:r w:rsidR="00771603">
        <w:rPr>
          <w:rFonts w:ascii="Times New Roman" w:hAnsi="Times New Roman" w:cs="Times New Roman"/>
          <w:bCs/>
        </w:rPr>
        <w:t xml:space="preserve">, </w:t>
      </w:r>
      <w:r w:rsidR="0017592A">
        <w:rPr>
          <w:rFonts w:ascii="Times New Roman" w:hAnsi="Times New Roman" w:cs="Times New Roman"/>
          <w:bCs/>
        </w:rPr>
        <w:t xml:space="preserve">we placed </w:t>
      </w:r>
      <w:r>
        <w:rPr>
          <w:rFonts w:ascii="Times New Roman" w:hAnsi="Times New Roman" w:cs="Times New Roman"/>
          <w:bCs/>
        </w:rPr>
        <w:t>one large grasshopper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sidR="0017592A">
        <w:rPr>
          <w:rFonts w:ascii="Times New Roman" w:hAnsi="Times New Roman" w:cs="Times New Roman"/>
          <w:bCs/>
        </w:rPr>
        <w:t>,</w:t>
      </w:r>
      <w:r>
        <w:rPr>
          <w:rFonts w:ascii="Times New Roman" w:hAnsi="Times New Roman" w:cs="Times New Roman"/>
          <w:bCs/>
        </w:rPr>
        <w:t xml:space="preserve">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sidR="0017592A">
        <w:rPr>
          <w:rFonts w:ascii="Times New Roman" w:hAnsi="Times New Roman" w:cs="Times New Roman"/>
          <w:bCs/>
        </w:rPr>
        <w:t>) in each container</w:t>
      </w:r>
      <w:r w:rsidR="00BF4D7F">
        <w:rPr>
          <w:rFonts w:ascii="Times New Roman" w:hAnsi="Times New Roman" w:cs="Times New Roman"/>
          <w:bCs/>
        </w:rPr>
        <w:t xml:space="preserve"> and left</w:t>
      </w:r>
      <w:r>
        <w:rPr>
          <w:rFonts w:ascii="Times New Roman" w:hAnsi="Times New Roman" w:cs="Times New Roman"/>
          <w:bCs/>
        </w:rPr>
        <w:t xml:space="preserve"> all </w:t>
      </w:r>
      <w:r w:rsidR="001A78F3">
        <w:rPr>
          <w:rFonts w:ascii="Times New Roman" w:hAnsi="Times New Roman" w:cs="Times New Roman"/>
          <w:bCs/>
        </w:rPr>
        <w:t>containers</w:t>
      </w:r>
      <w:r>
        <w:rPr>
          <w:rFonts w:ascii="Times New Roman" w:hAnsi="Times New Roman" w:cs="Times New Roman"/>
          <w:bCs/>
        </w:rPr>
        <w:t xml:space="preserve"> for 24 hours</w:t>
      </w:r>
      <w:r w:rsidR="00BF4D7F">
        <w:rPr>
          <w:rFonts w:ascii="Times New Roman" w:hAnsi="Times New Roman" w:cs="Times New Roman"/>
          <w:bCs/>
        </w:rPr>
        <w:t>.</w:t>
      </w:r>
      <w:r>
        <w:rPr>
          <w:rFonts w:ascii="Times New Roman" w:hAnsi="Times New Roman" w:cs="Times New Roman"/>
          <w:bCs/>
        </w:rPr>
        <w:t xml:space="preserve"> </w:t>
      </w:r>
      <w:r w:rsidR="007417E2">
        <w:rPr>
          <w:rFonts w:ascii="Times New Roman" w:hAnsi="Times New Roman" w:cs="Times New Roman"/>
          <w:bCs/>
        </w:rPr>
        <w:t>We then froze</w:t>
      </w:r>
      <w:r w:rsidR="00BF4D7F">
        <w:rPr>
          <w:rFonts w:ascii="Times New Roman" w:hAnsi="Times New Roman" w:cs="Times New Roman"/>
          <w:bCs/>
        </w:rPr>
        <w:t xml:space="preserve"> (-20</w:t>
      </w:r>
      <w:r w:rsidR="00BF4D7F">
        <w:rPr>
          <w:rFonts w:ascii="Times New Roman" w:hAnsi="Times New Roman" w:cs="Times New Roman"/>
          <w:bCs/>
        </w:rPr>
        <w:sym w:font="Symbol" w:char="F0B0"/>
      </w:r>
      <w:r w:rsidR="00BF4D7F">
        <w:rPr>
          <w:rFonts w:ascii="Times New Roman" w:hAnsi="Times New Roman" w:cs="Times New Roman"/>
          <w:bCs/>
        </w:rPr>
        <w:t xml:space="preserve">C) each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BF4D7F">
        <w:rPr>
          <w:rFonts w:ascii="Times New Roman" w:hAnsi="Times New Roman" w:cs="Times New Roman"/>
          <w:bCs/>
        </w:rPr>
        <w:t xml:space="preserve">that </w:t>
      </w:r>
      <w:r>
        <w:rPr>
          <w:rFonts w:ascii="Times New Roman" w:hAnsi="Times New Roman" w:cs="Times New Roman"/>
          <w:bCs/>
        </w:rPr>
        <w:t xml:space="preserve">had killed </w:t>
      </w:r>
      <w:r w:rsidR="00BF4D7F">
        <w:rPr>
          <w:rFonts w:ascii="Times New Roman" w:hAnsi="Times New Roman" w:cs="Times New Roman"/>
          <w:bCs/>
        </w:rPr>
        <w:t>the grasshopper</w:t>
      </w:r>
      <w:r>
        <w:rPr>
          <w:rFonts w:ascii="Times New Roman" w:hAnsi="Times New Roman" w:cs="Times New Roman"/>
          <w:bCs/>
        </w:rPr>
        <w:t xml:space="preserve"> (n = 25</w:t>
      </w:r>
      <w:r w:rsidR="0094577D">
        <w:rPr>
          <w:rFonts w:ascii="Times New Roman" w:hAnsi="Times New Roman" w:cs="Times New Roman"/>
          <w:bCs/>
        </w:rPr>
        <w:t>, consumption was not easily detectable and thus not considered in analyses</w:t>
      </w:r>
      <w:r>
        <w:rPr>
          <w:rFonts w:ascii="Times New Roman" w:hAnsi="Times New Roman" w:cs="Times New Roman"/>
          <w:bCs/>
        </w:rPr>
        <w:t>)</w:t>
      </w:r>
      <w:r w:rsidR="0094577D">
        <w:rPr>
          <w:rFonts w:ascii="Times New Roman" w:hAnsi="Times New Roman" w:cs="Times New Roman"/>
          <w:bCs/>
        </w:rPr>
        <w:t xml:space="preserve">. </w:t>
      </w:r>
      <w:r w:rsidR="00BF4D7F">
        <w:rPr>
          <w:rFonts w:ascii="Times New Roman" w:hAnsi="Times New Roman" w:cs="Times New Roman"/>
          <w:bCs/>
        </w:rPr>
        <w:t>We cleaned a</w:t>
      </w:r>
      <w:r>
        <w:rPr>
          <w:rFonts w:ascii="Times New Roman" w:hAnsi="Times New Roman" w:cs="Times New Roman"/>
          <w:bCs/>
        </w:rPr>
        <w:t xml:space="preserve">ll </w:t>
      </w:r>
      <w:r w:rsidR="001A78F3">
        <w:rPr>
          <w:rFonts w:ascii="Times New Roman" w:hAnsi="Times New Roman" w:cs="Times New Roman"/>
          <w:bCs/>
        </w:rPr>
        <w:t>containers</w:t>
      </w:r>
      <w:r>
        <w:rPr>
          <w:rFonts w:ascii="Times New Roman" w:hAnsi="Times New Roman" w:cs="Times New Roman"/>
          <w:bCs/>
        </w:rPr>
        <w:t xml:space="preserve"> between trial</w:t>
      </w:r>
      <w:r w:rsidR="00BF4D7F">
        <w:rPr>
          <w:rFonts w:ascii="Times New Roman" w:hAnsi="Times New Roman" w:cs="Times New Roman"/>
          <w:bCs/>
        </w:rPr>
        <w:t>s</w:t>
      </w:r>
      <w:r>
        <w:rPr>
          <w:rFonts w:ascii="Times New Roman" w:hAnsi="Times New Roman" w:cs="Times New Roman"/>
          <w:bCs/>
        </w:rPr>
        <w:t xml:space="preserve"> with 10% bleach solution</w:t>
      </w:r>
      <w:r w:rsidR="007417E2">
        <w:rPr>
          <w:rFonts w:ascii="Times New Roman" w:hAnsi="Times New Roman" w:cs="Times New Roman"/>
          <w:bCs/>
        </w:rPr>
        <w:t>.</w:t>
      </w:r>
    </w:p>
    <w:p w14:paraId="50016841" w14:textId="77777777" w:rsidR="007417E2" w:rsidRDefault="007417E2" w:rsidP="007417E2">
      <w:pPr>
        <w:spacing w:line="480" w:lineRule="auto"/>
        <w:rPr>
          <w:rFonts w:ascii="Times New Roman" w:hAnsi="Times New Roman" w:cs="Times New Roman"/>
          <w:bCs/>
          <w:i/>
          <w:iCs/>
        </w:rPr>
      </w:pPr>
    </w:p>
    <w:p w14:paraId="3EFD4E0F" w14:textId="62049357" w:rsidR="003F6695" w:rsidRPr="00A9096C" w:rsidRDefault="00BF4D7F" w:rsidP="001A318B">
      <w:pPr>
        <w:spacing w:line="480" w:lineRule="auto"/>
        <w:rPr>
          <w:rFonts w:ascii="Times New Roman" w:hAnsi="Times New Roman" w:cs="Times New Roman"/>
          <w:bCs/>
        </w:rPr>
      </w:pPr>
      <w:r>
        <w:rPr>
          <w:rFonts w:ascii="Times New Roman" w:hAnsi="Times New Roman" w:cs="Times New Roman"/>
          <w:bCs/>
        </w:rPr>
        <w:lastRenderedPageBreak/>
        <w:t>To test surface sterilization’s efficacy at removing possible contaminants, we used a surface sterilization treatment</w:t>
      </w:r>
      <w:r w:rsidR="00483996">
        <w:rPr>
          <w:rFonts w:ascii="Times New Roman" w:hAnsi="Times New Roman" w:cs="Times New Roman"/>
          <w:bCs/>
        </w:rPr>
        <w:t xml:space="preserve"> (</w:t>
      </w:r>
      <w:r w:rsidR="00C8430E">
        <w:rPr>
          <w:rFonts w:ascii="Times New Roman" w:hAnsi="Times New Roman" w:cs="Times New Roman"/>
          <w:bCs/>
        </w:rPr>
        <w:fldChar w:fldCharType="begin" w:fldLock="1"/>
      </w:r>
      <w:r w:rsidR="005D4C49">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studies","type":"article-journal","volume":"45"},"uris":["http://www.mendeley.com/documents/?uuid=91403eae-8ade-4281-adff-cbdd1c9bf9ae"]},{"id":"ITEM-2","itemData":{"DOI":"10.1016/S0953-7562(09)80215-3","ISSN":"09537562","abstract":"Seven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Research","id":"ITEM-2","issue":"12","issued":{"date-parts":[["1993"]]},"page":"1447-1450","publisher":"British Mycological Society","title":"Endophytes from herbaceous plants and shrubs: effectiveness of surface sterilization methods","type":"article-journal","volume":"97"},"uris":["http://www.mendeley.com/documents/?uuid=4b0dba48-f7c7-4fea-87a2-62f520e66c97"]}],"mendeley":{"formattedCitation":"(Schulz, Wanke, Draeger, &amp; Aust, 1993; Burgdorf et al., 2014)","manualFormatting":"Schulz, Wanke, Draeger, &amp; Aust, 1993; Burgdorf et al., 2014)","plainTextFormattedCitation":"(Schulz, Wanke, Draeger, &amp; Aust, 1993; Burgdorf et al., 2014)","previouslyFormattedCitation":"(Schulz, Wanke, Draeger, &amp; Aust, 1993; Burgdorf et al., 2014)"},"properties":{"noteIndex":0},"schema":"https://github.com/citation-style-language/schema/raw/master/csl-citation.json"}</w:instrText>
      </w:r>
      <w:r w:rsidR="00C8430E">
        <w:rPr>
          <w:rFonts w:ascii="Times New Roman" w:hAnsi="Times New Roman" w:cs="Times New Roman"/>
          <w:bCs/>
        </w:rPr>
        <w:fldChar w:fldCharType="separate"/>
      </w:r>
      <w:r w:rsidR="00C8430E" w:rsidRPr="00C8430E">
        <w:rPr>
          <w:rFonts w:ascii="Times New Roman" w:hAnsi="Times New Roman" w:cs="Times New Roman"/>
          <w:bCs/>
          <w:noProof/>
        </w:rPr>
        <w:t>Schulz, Wanke, Draeger, &amp; Aust, 1993; Burgdorf et al., 2014)</w:t>
      </w:r>
      <w:r w:rsidR="00C8430E">
        <w:rPr>
          <w:rFonts w:ascii="Times New Roman" w:hAnsi="Times New Roman" w:cs="Times New Roman"/>
          <w:bCs/>
        </w:rPr>
        <w:fldChar w:fldCharType="end"/>
      </w:r>
      <w:r w:rsidR="00483996">
        <w:rPr>
          <w:rFonts w:ascii="Times New Roman" w:hAnsi="Times New Roman" w:cs="Times New Roman"/>
          <w:bCs/>
        </w:rPr>
        <w:t xml:space="preserve"> on</w:t>
      </w:r>
      <w:r>
        <w:rPr>
          <w:rFonts w:ascii="Times New Roman" w:hAnsi="Times New Roman" w:cs="Times New Roman"/>
          <w:bCs/>
        </w:rPr>
        <w:t xml:space="preserve"> ~half the </w:t>
      </w:r>
      <w:r w:rsidR="00483996">
        <w:rPr>
          <w:rFonts w:ascii="Times New Roman" w:hAnsi="Times New Roman" w:cs="Times New Roman"/>
          <w:bCs/>
        </w:rPr>
        <w:t xml:space="preserve">consumers for each set: those collected from the natural environment, and those subjected to controlled feeding trials. </w:t>
      </w:r>
      <w:r w:rsidR="003F6695">
        <w:rPr>
          <w:rFonts w:ascii="Times New Roman" w:hAnsi="Times New Roman" w:cs="Times New Roman"/>
          <w:bCs/>
        </w:rPr>
        <w:t xml:space="preserve"> </w:t>
      </w:r>
      <w:r w:rsidR="00483996">
        <w:rPr>
          <w:rFonts w:ascii="Times New Roman" w:hAnsi="Times New Roman" w:cs="Times New Roman"/>
          <w:bCs/>
        </w:rPr>
        <w:t xml:space="preserve">We </w:t>
      </w:r>
      <w:r w:rsidR="003F6695">
        <w:rPr>
          <w:rFonts w:ascii="Times New Roman" w:hAnsi="Times New Roman" w:cs="Times New Roman"/>
          <w:bCs/>
        </w:rPr>
        <w:t>submer</w:t>
      </w:r>
      <w:r w:rsidR="00483996">
        <w:rPr>
          <w:rFonts w:ascii="Times New Roman" w:hAnsi="Times New Roman" w:cs="Times New Roman"/>
          <w:bCs/>
        </w:rPr>
        <w:t>ged</w:t>
      </w:r>
      <w:r w:rsidR="003F6695">
        <w:rPr>
          <w:rFonts w:ascii="Times New Roman" w:hAnsi="Times New Roman" w:cs="Times New Roman"/>
          <w:bCs/>
        </w:rPr>
        <w:t xml:space="preserve"> and stirr</w:t>
      </w:r>
      <w:r w:rsidR="00483996">
        <w:rPr>
          <w:rFonts w:ascii="Times New Roman" w:hAnsi="Times New Roman" w:cs="Times New Roman"/>
          <w:bCs/>
        </w:rPr>
        <w:t>ed</w:t>
      </w:r>
      <w:r w:rsidR="003F6695">
        <w:rPr>
          <w:rFonts w:ascii="Times New Roman" w:hAnsi="Times New Roman" w:cs="Times New Roman"/>
          <w:bCs/>
        </w:rPr>
        <w:t xml:space="preserve"> each </w:t>
      </w:r>
      <w:r w:rsidR="00483996">
        <w:rPr>
          <w:rFonts w:ascii="Times New Roman" w:hAnsi="Times New Roman" w:cs="Times New Roman"/>
          <w:bCs/>
        </w:rPr>
        <w:t xml:space="preserve">(whole) </w:t>
      </w:r>
      <w:r w:rsidR="00F914D8">
        <w:rPr>
          <w:rFonts w:ascii="Times New Roman" w:hAnsi="Times New Roman" w:cs="Times New Roman"/>
          <w:bCs/>
        </w:rPr>
        <w:t>consumer</w:t>
      </w:r>
      <w:r w:rsidR="003F6695">
        <w:rPr>
          <w:rFonts w:ascii="Times New Roman" w:hAnsi="Times New Roman" w:cs="Times New Roman"/>
          <w:bCs/>
        </w:rPr>
        <w:t xml:space="preserve"> in 10% </w:t>
      </w:r>
      <w:r w:rsidR="003B0BF8">
        <w:rPr>
          <w:rFonts w:ascii="Times New Roman" w:hAnsi="Times New Roman" w:cs="Times New Roman"/>
          <w:bCs/>
        </w:rPr>
        <w:t>commercial bleach</w:t>
      </w:r>
      <w:r w:rsidR="003F6695">
        <w:rPr>
          <w:rFonts w:ascii="Times New Roman" w:hAnsi="Times New Roman" w:cs="Times New Roman"/>
          <w:bCs/>
        </w:rPr>
        <w:t xml:space="preserve"> by volume</w:t>
      </w:r>
      <w:r w:rsidR="003B0BF8">
        <w:rPr>
          <w:rFonts w:ascii="Times New Roman" w:hAnsi="Times New Roman" w:cs="Times New Roman"/>
          <w:bCs/>
        </w:rPr>
        <w:t xml:space="preserve"> </w:t>
      </w:r>
      <w:r w:rsidR="003F6695">
        <w:rPr>
          <w:rFonts w:ascii="Times New Roman" w:hAnsi="Times New Roman" w:cs="Times New Roman"/>
          <w:bCs/>
        </w:rPr>
        <w:t xml:space="preserve">for </w:t>
      </w:r>
      <w:r w:rsidR="007A3D23">
        <w:rPr>
          <w:rFonts w:ascii="Times New Roman" w:hAnsi="Times New Roman" w:cs="Times New Roman"/>
          <w:bCs/>
        </w:rPr>
        <w:t>two</w:t>
      </w:r>
      <w:r w:rsidR="003F6695">
        <w:rPr>
          <w:rFonts w:ascii="Times New Roman" w:hAnsi="Times New Roman" w:cs="Times New Roman"/>
          <w:bCs/>
        </w:rPr>
        <w:t xml:space="preserve"> minutes and was</w:t>
      </w:r>
      <w:r w:rsidR="00483996">
        <w:rPr>
          <w:rFonts w:ascii="Times New Roman" w:hAnsi="Times New Roman" w:cs="Times New Roman"/>
          <w:bCs/>
        </w:rPr>
        <w:t>hed</w:t>
      </w:r>
      <w:r w:rsidR="003F6695">
        <w:rPr>
          <w:rFonts w:ascii="Times New Roman" w:hAnsi="Times New Roman" w:cs="Times New Roman"/>
          <w:bCs/>
        </w:rPr>
        <w:t xml:space="preserve"> each in deionized water for </w:t>
      </w:r>
      <w:r w:rsidR="007A3D23">
        <w:rPr>
          <w:rFonts w:ascii="Times New Roman" w:hAnsi="Times New Roman" w:cs="Times New Roman"/>
          <w:bCs/>
        </w:rPr>
        <w:t>two</w:t>
      </w:r>
      <w:r w:rsidR="003F6695">
        <w:rPr>
          <w:rFonts w:ascii="Times New Roman" w:hAnsi="Times New Roman" w:cs="Times New Roman"/>
          <w:bCs/>
        </w:rPr>
        <w:t xml:space="preserve"> minutes</w:t>
      </w:r>
      <w:r w:rsidR="00C618B3">
        <w:rPr>
          <w:rFonts w:ascii="Times New Roman" w:hAnsi="Times New Roman" w:cs="Times New Roman"/>
          <w:bCs/>
        </w:rPr>
        <w:t xml:space="preserve">. Similar bleach submersion </w:t>
      </w:r>
      <w:r w:rsidR="00F07E67">
        <w:rPr>
          <w:rFonts w:ascii="Times New Roman" w:hAnsi="Times New Roman" w:cs="Times New Roman"/>
          <w:bCs/>
        </w:rPr>
        <w:t>le</w:t>
      </w:r>
      <w:r w:rsidR="00FD62DC">
        <w:rPr>
          <w:rFonts w:ascii="Times New Roman" w:hAnsi="Times New Roman" w:cs="Times New Roman"/>
          <w:bCs/>
        </w:rPr>
        <w:t>a</w:t>
      </w:r>
      <w:r w:rsidR="00F07E67">
        <w:rPr>
          <w:rFonts w:ascii="Times New Roman" w:hAnsi="Times New Roman" w:cs="Times New Roman"/>
          <w:bCs/>
        </w:rPr>
        <w:t>d</w:t>
      </w:r>
      <w:r w:rsidR="00FD62DC">
        <w:rPr>
          <w:rFonts w:ascii="Times New Roman" w:hAnsi="Times New Roman" w:cs="Times New Roman"/>
          <w:bCs/>
        </w:rPr>
        <w:t xml:space="preserve">s </w:t>
      </w:r>
      <w:r w:rsidR="00F07E67">
        <w:rPr>
          <w:rFonts w:ascii="Times New Roman" w:hAnsi="Times New Roman" w:cs="Times New Roman"/>
          <w:bCs/>
        </w:rPr>
        <w:t>to</w:t>
      </w:r>
      <w:r w:rsidR="00C618B3">
        <w:rPr>
          <w:rFonts w:ascii="Times New Roman" w:hAnsi="Times New Roman" w:cs="Times New Roman"/>
          <w:bCs/>
        </w:rPr>
        <w:t xml:space="preserve"> </w:t>
      </w:r>
      <w:r w:rsidR="00265B1F">
        <w:rPr>
          <w:rFonts w:ascii="Times New Roman" w:hAnsi="Times New Roman" w:cs="Times New Roman"/>
          <w:bCs/>
        </w:rPr>
        <w:t>undetectable DNA degradation in similar soft-exoskeleton consumers (</w:t>
      </w:r>
      <w:r w:rsidR="00265B1F">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analysis","type":"article-journal","volume":"12"},"uris":["http://www.mendeley.com/documents/?uuid=aa9e793b-f6f2-4874-b805-aea6ae9ee10b"]}],"mendeley":{"formattedCitation":"(Linville &amp; Wells, 2002; Greenstone et al., 2012)","manualFormatting":"Greenstone et al., 2012; Linville &amp; Wells, 2002)","plainTextFormattedCitation":"(Linville &amp; Wells, 2002; Greenstone et al., 2012)","previouslyFormattedCitation":"(Linville &amp; Wells, 2002; Greenstone et al., 2012)"},"properties":{"noteIndex":0},"schema":"https://github.com/citation-style-language/schema/raw/master/csl-citation.json"}</w:instrText>
      </w:r>
      <w:r w:rsidR="00265B1F">
        <w:rPr>
          <w:rFonts w:ascii="Times New Roman" w:hAnsi="Times New Roman" w:cs="Times New Roman"/>
          <w:bCs/>
        </w:rPr>
        <w:fldChar w:fldCharType="separate"/>
      </w:r>
      <w:r w:rsidR="00265B1F" w:rsidRPr="00265B1F">
        <w:rPr>
          <w:rFonts w:ascii="Times New Roman" w:hAnsi="Times New Roman" w:cs="Times New Roman"/>
          <w:bCs/>
          <w:noProof/>
        </w:rPr>
        <w:t>Greenstone et al., 2012; Linville &amp; Wells, 2002)</w:t>
      </w:r>
      <w:r w:rsidR="00265B1F">
        <w:rPr>
          <w:rFonts w:ascii="Times New Roman" w:hAnsi="Times New Roman" w:cs="Times New Roman"/>
          <w:bCs/>
        </w:rPr>
        <w:fldChar w:fldCharType="end"/>
      </w:r>
      <w:r w:rsidR="00AE6779">
        <w:rPr>
          <w:rFonts w:ascii="Times New Roman" w:hAnsi="Times New Roman" w:cs="Times New Roman"/>
          <w:bCs/>
        </w:rPr>
        <w:t>.</w:t>
      </w:r>
      <w:r w:rsidR="0079366F">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w:t>
      </w:r>
      <w:r w:rsidR="00082FA7">
        <w:rPr>
          <w:rFonts w:ascii="Times New Roman" w:hAnsi="Times New Roman" w:cs="Times New Roman"/>
          <w:bCs/>
        </w:rPr>
        <w:t>we</w:t>
      </w:r>
      <w:r w:rsidR="00C730DF" w:rsidRPr="00A9096C">
        <w:rPr>
          <w:rFonts w:ascii="Times New Roman" w:hAnsi="Times New Roman" w:cs="Times New Roman"/>
          <w:bCs/>
        </w:rPr>
        <w:t xml:space="preserve"> surface sterilized </w:t>
      </w:r>
      <w:r w:rsidR="00082FA7">
        <w:rPr>
          <w:rFonts w:ascii="Times New Roman" w:hAnsi="Times New Roman" w:cs="Times New Roman"/>
          <w:bCs/>
        </w:rPr>
        <w:t xml:space="preserve">these consumers </w:t>
      </w:r>
      <w:r w:rsidR="00C730DF" w:rsidRPr="00A9096C">
        <w:rPr>
          <w:rFonts w:ascii="Times New Roman" w:hAnsi="Times New Roman" w:cs="Times New Roman"/>
          <w:bCs/>
        </w:rPr>
        <w:t>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E023C">
        <w:rPr>
          <w:rFonts w:ascii="Times New Roman" w:hAnsi="Times New Roman" w:cs="Times New Roman"/>
          <w:bCs/>
        </w:rPr>
        <w:t xml:space="preserve">We surface sterilized </w:t>
      </w:r>
      <w:r w:rsidR="00055091">
        <w:rPr>
          <w:rFonts w:ascii="Times New Roman" w:hAnsi="Times New Roman" w:cs="Times New Roman"/>
          <w:bCs/>
        </w:rPr>
        <w:t xml:space="preserve">feeding trial </w:t>
      </w:r>
      <w:r w:rsidR="007E023C">
        <w:rPr>
          <w:rFonts w:ascii="Times New Roman" w:hAnsi="Times New Roman" w:cs="Times New Roman"/>
          <w:bCs/>
        </w:rPr>
        <w:t xml:space="preserve">consumers (2017) in the lab on the atoll </w:t>
      </w:r>
      <w:r w:rsidR="00F914D8">
        <w:rPr>
          <w:rFonts w:ascii="Times New Roman" w:hAnsi="Times New Roman" w:cs="Times New Roman"/>
          <w:bCs/>
        </w:rPr>
        <w:t xml:space="preserve">in 2017 </w:t>
      </w:r>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C</w:t>
      </w:r>
      <w:r w:rsidR="00082FA7">
        <w:rPr>
          <w:rFonts w:ascii="Times New Roman" w:hAnsi="Times New Roman" w:cs="Times New Roman"/>
          <w:bCs/>
        </w:rPr>
        <w:t>,</w:t>
      </w:r>
      <w:r w:rsidR="007E023C">
        <w:rPr>
          <w:rFonts w:ascii="Times New Roman" w:hAnsi="Times New Roman" w:cs="Times New Roman"/>
          <w:bCs/>
        </w:rPr>
        <w:t xml:space="preserve"> then </w:t>
      </w:r>
      <w:r w:rsidR="007E023C" w:rsidRPr="00A9096C">
        <w:rPr>
          <w:rFonts w:ascii="Times New Roman" w:hAnsi="Times New Roman" w:cs="Times New Roman"/>
          <w:bCs/>
        </w:rPr>
        <w:t xml:space="preserve">stored each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r w:rsidR="00481818">
        <w:rPr>
          <w:rFonts w:ascii="Times New Roman" w:hAnsi="Times New Roman" w:cs="Times New Roman"/>
          <w:bCs/>
        </w:rPr>
        <w:t>-</w:t>
      </w:r>
      <w:r w:rsidR="007E023C">
        <w:rPr>
          <w:rFonts w:ascii="Times New Roman" w:hAnsi="Times New Roman" w:cs="Times New Roman"/>
          <w:bCs/>
        </w:rPr>
        <w:t>20ºC freezer</w:t>
      </w:r>
      <w:r w:rsidR="00B8174E">
        <w:rPr>
          <w:rFonts w:ascii="Times New Roman" w:hAnsi="Times New Roman" w:cs="Times New Roman"/>
          <w:bCs/>
        </w:rPr>
        <w:t xml:space="preserve"> until DNA extraction</w:t>
      </w:r>
      <w:r w:rsidR="007E023C">
        <w:rPr>
          <w:rFonts w:ascii="Times New Roman" w:hAnsi="Times New Roman" w:cs="Times New Roman"/>
          <w:bCs/>
        </w:rPr>
        <w:t xml:space="preserve"> </w:t>
      </w:r>
      <w:r w:rsidR="00082FA7">
        <w:rPr>
          <w:rFonts w:ascii="Times New Roman" w:hAnsi="Times New Roman" w:cs="Times New Roman"/>
          <w:bCs/>
        </w:rPr>
        <w:t>(</w:t>
      </w:r>
      <w:r w:rsidR="007E023C" w:rsidRPr="00A9096C">
        <w:rPr>
          <w:rFonts w:ascii="Times New Roman" w:hAnsi="Times New Roman" w:cs="Times New Roman"/>
          <w:bCs/>
        </w:rPr>
        <w:t xml:space="preserve">no </w:t>
      </w:r>
      <w:r w:rsidR="007E023C">
        <w:rPr>
          <w:rFonts w:ascii="Times New Roman" w:hAnsi="Times New Roman" w:cs="Times New Roman"/>
          <w:bCs/>
        </w:rPr>
        <w:t>-80ºC freezer was available at the field station that year</w:t>
      </w:r>
      <w:r w:rsidR="00082FA7">
        <w:rPr>
          <w:rFonts w:ascii="Times New Roman" w:hAnsi="Times New Roman" w:cs="Times New Roman"/>
          <w:bCs/>
        </w:rPr>
        <w:t>)</w:t>
      </w:r>
      <w:r w:rsidR="007E023C">
        <w:rPr>
          <w:rFonts w:ascii="Times New Roman" w:hAnsi="Times New Roman" w:cs="Times New Roman"/>
          <w:bCs/>
        </w:rPr>
        <w:t xml:space="preserve">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r w:rsidR="0079366F" w:rsidRPr="00A9096C">
        <w:rPr>
          <w:rFonts w:ascii="Times New Roman" w:hAnsi="Times New Roman" w:cs="Times New Roman"/>
          <w:bCs/>
        </w:rPr>
        <w:t xml:space="preserve">Prior to DNA extraction, </w:t>
      </w:r>
      <w:ins w:id="20" w:author="Ana Miller-Ter Kuile" w:date="2021-07-14T10:54:00Z">
        <w:r w:rsidR="00E23E0C">
          <w:rPr>
            <w:rFonts w:ascii="Times New Roman" w:hAnsi="Times New Roman" w:cs="Times New Roman"/>
            <w:bCs/>
          </w:rPr>
          <w:t xml:space="preserve">we dried </w:t>
        </w:r>
      </w:ins>
      <w:r w:rsidR="0079366F" w:rsidRPr="00A9096C">
        <w:rPr>
          <w:rFonts w:ascii="Times New Roman" w:hAnsi="Times New Roman" w:cs="Times New Roman"/>
          <w:bCs/>
        </w:rPr>
        <w:t xml:space="preserve">all samples </w:t>
      </w:r>
      <w:del w:id="21" w:author="Ana Miller-Ter Kuile" w:date="2021-07-14T10:54:00Z">
        <w:r w:rsidR="0079366F" w:rsidRPr="00A9096C" w:rsidDel="00E23E0C">
          <w:rPr>
            <w:rFonts w:ascii="Times New Roman" w:hAnsi="Times New Roman" w:cs="Times New Roman"/>
            <w:bCs/>
          </w:rPr>
          <w:delText>dr</w:delText>
        </w:r>
        <w:r w:rsidR="00082FA7" w:rsidDel="00E23E0C">
          <w:rPr>
            <w:rFonts w:ascii="Times New Roman" w:hAnsi="Times New Roman" w:cs="Times New Roman"/>
            <w:bCs/>
          </w:rPr>
          <w:delText>ied</w:delText>
        </w:r>
        <w:r w:rsidR="0079366F" w:rsidRPr="00A9096C" w:rsidDel="00E23E0C">
          <w:rPr>
            <w:rFonts w:ascii="Times New Roman" w:hAnsi="Times New Roman" w:cs="Times New Roman"/>
            <w:bCs/>
          </w:rPr>
          <w:delText xml:space="preserve"> </w:delText>
        </w:r>
      </w:del>
      <w:r w:rsidR="0079366F" w:rsidRPr="00A9096C">
        <w:rPr>
          <w:rFonts w:ascii="Times New Roman" w:hAnsi="Times New Roman" w:cs="Times New Roman"/>
          <w:bCs/>
        </w:rPr>
        <w:t>for 1-3 hours in a sterilized laminar flow hood</w:t>
      </w:r>
      <w:r w:rsidR="00C671DF">
        <w:rPr>
          <w:rFonts w:ascii="Times New Roman" w:hAnsi="Times New Roman" w:cs="Times New Roman"/>
          <w:bCs/>
        </w:rPr>
        <w:t xml:space="preserve"> and the</w:t>
      </w:r>
      <w:ins w:id="22" w:author="Ana Miller-Ter Kuile" w:date="2021-07-14T10:54:00Z">
        <w:r w:rsidR="00E23E0C">
          <w:rPr>
            <w:rFonts w:ascii="Times New Roman" w:hAnsi="Times New Roman" w:cs="Times New Roman"/>
            <w:bCs/>
          </w:rPr>
          <w:t>n removed the</w:t>
        </w:r>
        <w:r w:rsidR="007C4E2F">
          <w:rPr>
            <w:rFonts w:ascii="Times New Roman" w:hAnsi="Times New Roman" w:cs="Times New Roman"/>
            <w:bCs/>
          </w:rPr>
          <w:t xml:space="preserve"> full</w:t>
        </w:r>
      </w:ins>
      <w:r w:rsidR="00C671DF">
        <w:rPr>
          <w:rFonts w:ascii="Times New Roman" w:hAnsi="Times New Roman" w:cs="Times New Roman"/>
          <w:bCs/>
        </w:rPr>
        <w:t xml:space="preserve"> opisthosoma</w:t>
      </w:r>
      <w:r w:rsidR="00A25EBA">
        <w:rPr>
          <w:rFonts w:ascii="Times New Roman" w:hAnsi="Times New Roman" w:cs="Times New Roman"/>
          <w:bCs/>
        </w:rPr>
        <w:t xml:space="preserve"> (</w:t>
      </w:r>
      <w:ins w:id="23" w:author="Ana Miller-Ter Kuile" w:date="2021-07-14T10:54:00Z">
        <w:r w:rsidR="00E23E0C">
          <w:rPr>
            <w:rFonts w:ascii="Times New Roman" w:hAnsi="Times New Roman" w:cs="Times New Roman"/>
            <w:bCs/>
          </w:rPr>
          <w:t xml:space="preserve">containing the </w:t>
        </w:r>
      </w:ins>
      <w:r w:rsidR="00A25EBA">
        <w:rPr>
          <w:rFonts w:ascii="Times New Roman" w:hAnsi="Times New Roman" w:cs="Times New Roman"/>
          <w:bCs/>
        </w:rPr>
        <w:t>hind gut region)</w:t>
      </w:r>
      <w:r w:rsidR="00C671DF">
        <w:rPr>
          <w:rFonts w:ascii="Times New Roman" w:hAnsi="Times New Roman" w:cs="Times New Roman"/>
          <w:bCs/>
        </w:rPr>
        <w:t xml:space="preserve"> </w:t>
      </w:r>
      <w:del w:id="24" w:author="Ana Miller-Ter Kuile" w:date="2021-07-14T10:54:00Z">
        <w:r w:rsidR="00C671DF" w:rsidDel="00E23E0C">
          <w:rPr>
            <w:rFonts w:ascii="Times New Roman" w:hAnsi="Times New Roman" w:cs="Times New Roman"/>
            <w:bCs/>
          </w:rPr>
          <w:delText xml:space="preserve">was removed </w:delText>
        </w:r>
      </w:del>
      <w:r w:rsidR="00C671DF">
        <w:rPr>
          <w:rFonts w:ascii="Times New Roman" w:hAnsi="Times New Roman" w:cs="Times New Roman"/>
          <w:bCs/>
        </w:rPr>
        <w:t xml:space="preserve">using a sterilized scalpel. </w:t>
      </w:r>
      <w:r w:rsidR="00E82FC9">
        <w:rPr>
          <w:rFonts w:ascii="Times New Roman" w:hAnsi="Times New Roman" w:cs="Times New Roman"/>
          <w:bCs/>
        </w:rPr>
        <w:t xml:space="preserve"> </w:t>
      </w:r>
      <w:r w:rsidR="00082FA7">
        <w:rPr>
          <w:rFonts w:ascii="Times New Roman" w:hAnsi="Times New Roman" w:cs="Times New Roman"/>
          <w:bCs/>
        </w:rPr>
        <w:t>Between all</w:t>
      </w:r>
      <w:r w:rsidR="00E82FC9">
        <w:rPr>
          <w:rFonts w:ascii="Times New Roman" w:hAnsi="Times New Roman" w:cs="Times New Roman"/>
          <w:bCs/>
        </w:rPr>
        <w:t xml:space="preserve"> steps</w:t>
      </w:r>
      <w:r w:rsidR="00082FA7">
        <w:rPr>
          <w:rFonts w:ascii="Times New Roman" w:hAnsi="Times New Roman" w:cs="Times New Roman"/>
          <w:bCs/>
        </w:rPr>
        <w:t>, tools</w:t>
      </w:r>
      <w:r w:rsidR="00E82FC9">
        <w:rPr>
          <w:rFonts w:ascii="Times New Roman" w:hAnsi="Times New Roman" w:cs="Times New Roman"/>
          <w:bCs/>
        </w:rPr>
        <w:t xml:space="preserve">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2F57EF3F"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1995)","previouslyFormattedCitation":"(Fulton, Chunwongse, &amp; Tanksley, 1995)"},"properties":{"noteIndex":0},"schema":"https://github.com/citation-style-language/schema/raw/master/csl-citation.json"}</w:instrText>
      </w:r>
      <w:r w:rsidR="007A1D50">
        <w:rPr>
          <w:rFonts w:ascii="Times New Roman" w:hAnsi="Times New Roman" w:cs="Times New Roman"/>
          <w:bCs/>
        </w:rPr>
        <w:fldChar w:fldCharType="separate"/>
      </w:r>
      <w:r w:rsidR="009A1784" w:rsidRPr="009A1784">
        <w:rPr>
          <w:rFonts w:ascii="Times New Roman" w:hAnsi="Times New Roman" w:cs="Times New Roman"/>
          <w:bCs/>
          <w:noProof/>
        </w:rPr>
        <w:t>(Fulton, Chunwongse, &amp; Tanksley,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573324">
        <w:rPr>
          <w:rFonts w:ascii="Times New Roman" w:hAnsi="Times New Roman" w:cs="Times New Roman"/>
          <w:bCs/>
        </w:rPr>
        <w:t xml:space="preserve">We </w:t>
      </w:r>
      <w:r w:rsidR="00A84C2D" w:rsidRPr="00A9096C">
        <w:rPr>
          <w:rFonts w:ascii="Times New Roman" w:hAnsi="Times New Roman" w:cs="Times New Roman"/>
          <w:bCs/>
        </w:rPr>
        <w:t>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7A54E9">
        <w:rPr>
          <w:rFonts w:ascii="Times New Roman" w:hAnsi="Times New Roman" w:cs="Times New Roman"/>
          <w:bCs/>
        </w:rPr>
        <w:t>We</w:t>
      </w:r>
      <w:r w:rsidR="00A84C2D" w:rsidRPr="00A9096C">
        <w:rPr>
          <w:rFonts w:ascii="Times New Roman" w:hAnsi="Times New Roman" w:cs="Times New Roman"/>
          <w:bCs/>
        </w:rPr>
        <w:t xml:space="preserve"> </w:t>
      </w:r>
      <w:r w:rsidR="007A3D23">
        <w:rPr>
          <w:rFonts w:ascii="Times New Roman" w:hAnsi="Times New Roman" w:cs="Times New Roman"/>
          <w:bCs/>
        </w:rPr>
        <w:t>followed</w:t>
      </w:r>
      <w:r w:rsidR="00A84C2D" w:rsidRPr="00A9096C">
        <w:rPr>
          <w:rFonts w:ascii="Times New Roman" w:hAnsi="Times New Roman" w:cs="Times New Roman"/>
          <w:bCs/>
        </w:rPr>
        <w:t xml:space="preserve"> </w:t>
      </w:r>
      <w:r w:rsidR="007A1D50">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2017)","manualFormatting":"Krehenwinkel et al. (2017)","plainTextFormattedCitation":"(Krehenwinkel, Kennedy, Pekár, &amp; Gillespie, 2017)","previouslyFormattedCitation":"(Krehenwinkel, Kennedy, Pekár, &amp; Gillespie,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A84C2D" w:rsidRPr="00A9096C">
        <w:rPr>
          <w:rFonts w:ascii="Times New Roman" w:hAnsi="Times New Roman" w:cs="Times New Roman"/>
          <w:bCs/>
        </w:rPr>
        <w:t xml:space="preserve">DNA </w:t>
      </w:r>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w:t>
      </w:r>
      <w:r w:rsidR="00C671DF">
        <w:rPr>
          <w:rFonts w:ascii="Times New Roman" w:hAnsi="Times New Roman" w:cs="Times New Roman"/>
          <w:bCs/>
        </w:rPr>
        <w:lastRenderedPageBreak/>
        <w:t>XP beads</w:t>
      </w:r>
      <w:r w:rsidR="00737668">
        <w:rPr>
          <w:rFonts w:ascii="Times New Roman" w:hAnsi="Times New Roman" w:cs="Times New Roman"/>
          <w:bCs/>
        </w:rPr>
        <w:t xml:space="preserve"> prior to PCR</w:t>
      </w:r>
      <w:r w:rsidR="00C671DF">
        <w:rPr>
          <w:rFonts w:ascii="Times New Roman" w:hAnsi="Times New Roman" w:cs="Times New Roman"/>
          <w:bCs/>
        </w:rPr>
        <w:t xml:space="preserve"> (Appendix E, Figure 1). </w:t>
      </w:r>
      <w:r w:rsidR="007A3D23">
        <w:rPr>
          <w:rFonts w:ascii="Times New Roman" w:hAnsi="Times New Roman" w:cs="Times New Roman"/>
          <w:bCs/>
        </w:rPr>
        <w:t>W</w:t>
      </w:r>
      <w:r w:rsidR="00A84C2D" w:rsidRPr="00A9096C">
        <w:rPr>
          <w:rFonts w:ascii="Times New Roman" w:hAnsi="Times New Roman" w:cs="Times New Roman"/>
          <w:bCs/>
        </w:rPr>
        <w:t xml:space="preserve">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w:t>
      </w:r>
      <w:r w:rsidR="00573324">
        <w:rPr>
          <w:rFonts w:ascii="Times New Roman" w:hAnsi="Times New Roman" w:cs="Times New Roman"/>
          <w:bCs/>
        </w:rPr>
        <w:t>t</w:t>
      </w:r>
      <w:r w:rsidR="007A54E9">
        <w:rPr>
          <w:rFonts w:ascii="Times New Roman" w:hAnsi="Times New Roman" w:cs="Times New Roman"/>
          <w:bCs/>
        </w:rPr>
        <w:t xml:space="preserve">. </w:t>
      </w:r>
      <w:r w:rsidR="00E17214" w:rsidRPr="00A9096C">
        <w:rPr>
          <w:rFonts w:ascii="Times New Roman" w:hAnsi="Times New Roman" w:cs="Times New Roman"/>
          <w:bCs/>
        </w:rPr>
        <w:t xml:space="preserve">With the supernatant, we </w:t>
      </w:r>
      <w:proofErr w:type="gramStart"/>
      <w:r w:rsidR="00E17214" w:rsidRPr="00A9096C">
        <w:rPr>
          <w:rFonts w:ascii="Times New Roman" w:hAnsi="Times New Roman" w:cs="Times New Roman"/>
          <w:bCs/>
        </w:rPr>
        <w:t>precipitating</w:t>
      </w:r>
      <w:proofErr w:type="gramEnd"/>
      <w:r w:rsidR="00573324">
        <w:rPr>
          <w:rFonts w:ascii="Times New Roman" w:hAnsi="Times New Roman" w:cs="Times New Roman"/>
          <w:bCs/>
        </w:rPr>
        <w:t xml:space="preserve"> the</w:t>
      </w:r>
      <w:r w:rsidR="00E17214" w:rsidRPr="00A9096C">
        <w:rPr>
          <w:rFonts w:ascii="Times New Roman" w:hAnsi="Times New Roman" w:cs="Times New Roman"/>
          <w:bCs/>
        </w:rPr>
        <w:t xml:space="preserve">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w:t>
      </w:r>
      <w:r w:rsidR="007A3D23">
        <w:rPr>
          <w:rFonts w:ascii="Times New Roman" w:hAnsi="Times New Roman" w:cs="Times New Roman"/>
          <w:bCs/>
        </w:rPr>
        <w:t>,</w:t>
      </w:r>
      <w:r w:rsidR="00E17214" w:rsidRPr="00A9096C">
        <w:rPr>
          <w:rFonts w:ascii="Times New Roman" w:hAnsi="Times New Roman" w:cs="Times New Roman"/>
          <w:bCs/>
        </w:rPr>
        <w:t xml:space="preserve"> and </w:t>
      </w:r>
      <w:r w:rsidR="007A3D23">
        <w:rPr>
          <w:rFonts w:ascii="Times New Roman" w:hAnsi="Times New Roman" w:cs="Times New Roman"/>
          <w:bCs/>
        </w:rPr>
        <w:t>washed</w:t>
      </w:r>
      <w:r w:rsidR="007A3D23" w:rsidRPr="00A9096C">
        <w:rPr>
          <w:rFonts w:ascii="Times New Roman" w:hAnsi="Times New Roman" w:cs="Times New Roman"/>
          <w:bCs/>
        </w:rPr>
        <w:t xml:space="preserve"> </w:t>
      </w:r>
      <w:r w:rsidR="00E17214" w:rsidRPr="00A9096C">
        <w:rPr>
          <w:rFonts w:ascii="Times New Roman" w:hAnsi="Times New Roman" w:cs="Times New Roman"/>
          <w:bCs/>
        </w:rPr>
        <w:t xml:space="preserve">DNA pellets with ethanol </w:t>
      </w:r>
      <w:r w:rsidR="00C671DF">
        <w:rPr>
          <w:rFonts w:ascii="Times New Roman" w:hAnsi="Times New Roman" w:cs="Times New Roman"/>
          <w:bCs/>
        </w:rPr>
        <w:t>(Appendix F)</w:t>
      </w:r>
      <w:r w:rsidR="00E17214" w:rsidRPr="00A9096C">
        <w:rPr>
          <w:rFonts w:ascii="Times New Roman" w:hAnsi="Times New Roman" w:cs="Times New Roman"/>
          <w:bCs/>
        </w:rPr>
        <w:t xml:space="preserve">. </w:t>
      </w:r>
      <w:r w:rsidR="00573324">
        <w:rPr>
          <w:rFonts w:ascii="Times New Roman" w:hAnsi="Times New Roman" w:cs="Times New Roman"/>
          <w:bCs/>
        </w:rPr>
        <w:t>We</w:t>
      </w:r>
      <w:r w:rsidR="00E17214" w:rsidRPr="00A9096C">
        <w:rPr>
          <w:rFonts w:ascii="Times New Roman" w:hAnsi="Times New Roman" w:cs="Times New Roman"/>
          <w:bCs/>
        </w:rPr>
        <w:t xml:space="preserve"> quantified</w:t>
      </w:r>
      <w:r w:rsidR="00573324">
        <w:rPr>
          <w:rFonts w:ascii="Times New Roman" w:hAnsi="Times New Roman" w:cs="Times New Roman"/>
          <w:bCs/>
        </w:rPr>
        <w:t xml:space="preserve"> this cleaned</w:t>
      </w:r>
      <w:r w:rsidR="00E17214" w:rsidRPr="00A9096C">
        <w:rPr>
          <w:rFonts w:ascii="Times New Roman" w:hAnsi="Times New Roman" w:cs="Times New Roman"/>
          <w:bCs/>
        </w:rPr>
        <w:t xml:space="preserve"> DNA again using a Qubit fluorometer 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2BAB2C29" w14:textId="1B95D98F" w:rsidR="0076075F"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contents","type":"article-journal","volume":"10"},"uris":["http://www.mendeley.com/documents/?uuid=97e7cb9d-ec90-4210-a6f8-fac3b0a3f39b"]}],"mendeley":{"formattedCitation":"(Yu et al., 2012; Leray et al., 2013; Krehenwinkel et al., 2017)","manualFormatting":"(Yu et al., 2012; Leray et al., 2013; Krehenwinkel et al., 2017, Table 2)","plainTextFormattedCitation":"(Yu et al., 2012; Leray et al., 2013; Krehenwinkel et al., 2017)","previouslyFormattedCitation":"(Yu et al., 2012; Leray et al., 2013; Krehenwinkel et al., 2017)"},"properties":{"noteIndex":0},"schema":"https://github.com/citation-style-language/schema/raw/master/csl-citation.json"}</w:instrText>
      </w:r>
      <w:r>
        <w:rPr>
          <w:rFonts w:ascii="Times New Roman" w:hAnsi="Times New Roman" w:cs="Times New Roman"/>
          <w:bCs/>
        </w:rPr>
        <w:fldChar w:fldCharType="separate"/>
      </w:r>
      <w:r w:rsidR="009A1784" w:rsidRPr="009A1784">
        <w:rPr>
          <w:rFonts w:ascii="Times New Roman" w:hAnsi="Times New Roman" w:cs="Times New Roman"/>
          <w:bCs/>
          <w:noProof/>
        </w:rPr>
        <w:t>(Yu et al., 2012; Leray et al., 2013; Krehenwinkel et al., 2017</w:t>
      </w:r>
      <w:r w:rsidR="0076075F">
        <w:rPr>
          <w:rFonts w:ascii="Times New Roman" w:hAnsi="Times New Roman" w:cs="Times New Roman"/>
          <w:bCs/>
          <w:noProof/>
        </w:rPr>
        <w:t>, Table 2</w:t>
      </w:r>
      <w:r w:rsidR="009A1784" w:rsidRPr="009A1784">
        <w:rPr>
          <w:rFonts w:ascii="Times New Roman" w:hAnsi="Times New Roman" w:cs="Times New Roman"/>
          <w:bCs/>
          <w:noProof/>
        </w:rPr>
        <w:t>)</w:t>
      </w:r>
      <w:r>
        <w:rPr>
          <w:rFonts w:ascii="Times New Roman" w:hAnsi="Times New Roman" w:cs="Times New Roman"/>
          <w:bCs/>
        </w:rPr>
        <w:fldChar w:fldCharType="end"/>
      </w:r>
      <w:r>
        <w:rPr>
          <w:rFonts w:ascii="Times New Roman" w:hAnsi="Times New Roman" w:cs="Times New Roman"/>
          <w:bCs/>
        </w:rPr>
        <w:t xml:space="preserve">. </w:t>
      </w:r>
      <w:r w:rsidR="00636374">
        <w:rPr>
          <w:rFonts w:ascii="Times New Roman" w:hAnsi="Times New Roman" w:cs="Times New Roman"/>
          <w:bCs/>
        </w:rPr>
        <w:t xml:space="preserve">We </w:t>
      </w:r>
      <w:r w:rsidR="00636374" w:rsidRPr="00A9096C">
        <w:rPr>
          <w:rFonts w:ascii="Times New Roman" w:hAnsi="Times New Roman" w:cs="Times New Roman"/>
          <w:bCs/>
        </w:rPr>
        <w:t xml:space="preserve">performed all PCR </w:t>
      </w:r>
      <w:r w:rsidR="00636374">
        <w:rPr>
          <w:rFonts w:ascii="Times New Roman" w:hAnsi="Times New Roman" w:cs="Times New Roman"/>
          <w:bCs/>
        </w:rPr>
        <w:t>preparation</w:t>
      </w:r>
      <w:r w:rsidR="00636374" w:rsidRPr="00A9096C">
        <w:rPr>
          <w:rFonts w:ascii="Times New Roman" w:hAnsi="Times New Roman" w:cs="Times New Roman"/>
          <w:bCs/>
        </w:rPr>
        <w:t xml:space="preserve"> steps in a UV-sterilized biosafety cabinet. </w:t>
      </w:r>
      <w:r w:rsidR="0076075F">
        <w:rPr>
          <w:rFonts w:ascii="Times New Roman" w:hAnsi="Times New Roman" w:cs="Times New Roman"/>
          <w:bCs/>
        </w:rPr>
        <w:t>We used PCR reaction volumes of</w:t>
      </w:r>
      <w:r w:rsidR="00F3466C">
        <w:rPr>
          <w:rFonts w:ascii="Times New Roman" w:hAnsi="Times New Roman" w:cs="Times New Roman"/>
          <w:bCs/>
        </w:rPr>
        <w:t xml:space="preserve"> 25</w:t>
      </w:r>
      <w:r w:rsidR="00E4430E" w:rsidRPr="00E4430E">
        <w:rPr>
          <w:rFonts w:ascii="Symbol" w:hAnsi="Symbol" w:cs="Times New Roman"/>
          <w:bCs/>
        </w:rPr>
        <w:t></w:t>
      </w:r>
      <w:r w:rsidR="00F3466C">
        <w:rPr>
          <w:rFonts w:ascii="Times New Roman" w:hAnsi="Times New Roman" w:cs="Times New Roman"/>
          <w:bCs/>
        </w:rPr>
        <w:t>L</w:t>
      </w:r>
      <w:r w:rsidR="00636374">
        <w:rPr>
          <w:rFonts w:ascii="Times New Roman" w:hAnsi="Times New Roman" w:cs="Times New Roman"/>
          <w:bCs/>
        </w:rPr>
        <w:t xml:space="preserve"> (</w:t>
      </w:r>
      <w:r w:rsidR="00DF0301" w:rsidRPr="00A9096C">
        <w:rPr>
          <w:rFonts w:ascii="Times New Roman" w:hAnsi="Times New Roman" w:cs="Times New Roman"/>
          <w:bCs/>
        </w:rPr>
        <w:t>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Pr>
          <w:rFonts w:ascii="Times New Roman" w:hAnsi="Times New Roman" w:cs="Times New Roman"/>
          <w:bCs/>
        </w:rPr>
        <w:t xml:space="preserve"> (</w:t>
      </w:r>
      <w:r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w:t>
      </w:r>
      <w:r w:rsidR="00636374">
        <w:rPr>
          <w:rFonts w:ascii="Times New Roman" w:hAnsi="Times New Roman" w:cs="Times New Roman"/>
          <w:bCs/>
        </w:rPr>
        <w:t>)</w:t>
      </w:r>
      <w:r w:rsidR="00DF0301" w:rsidRPr="00A9096C">
        <w:rPr>
          <w:rFonts w:ascii="Times New Roman" w:hAnsi="Times New Roman" w:cs="Times New Roman"/>
          <w:bCs/>
        </w:rPr>
        <w:t xml:space="preserve">. </w:t>
      </w:r>
      <w:r w:rsidR="0076075F">
        <w:rPr>
          <w:rFonts w:ascii="Times New Roman" w:hAnsi="Times New Roman" w:cs="Times New Roman"/>
          <w:bCs/>
        </w:rPr>
        <w:t>We ran e</w:t>
      </w:r>
      <w:r w:rsidR="004B2E63" w:rsidRPr="00A9096C">
        <w:rPr>
          <w:rFonts w:ascii="Times New Roman" w:hAnsi="Times New Roman" w:cs="Times New Roman"/>
          <w:bCs/>
        </w:rPr>
        <w:t xml:space="preserve">ach sample in duplicate </w:t>
      </w:r>
      <w:r w:rsidR="00FA2014">
        <w:rPr>
          <w:rFonts w:ascii="Times New Roman" w:hAnsi="Times New Roman" w:cs="Times New Roman"/>
          <w:bCs/>
        </w:rPr>
        <w:t>along with</w:t>
      </w:r>
      <w:r w:rsidR="004B2E63" w:rsidRPr="00A9096C">
        <w:rPr>
          <w:rFonts w:ascii="Times New Roman" w:hAnsi="Times New Roman" w:cs="Times New Roman"/>
          <w:bCs/>
        </w:rPr>
        <w:t xml:space="preserve"> duplicated negative sample</w:t>
      </w:r>
      <w:r w:rsidR="00FA2014">
        <w:rPr>
          <w:rFonts w:ascii="Times New Roman" w:hAnsi="Times New Roman" w:cs="Times New Roman"/>
          <w:bCs/>
        </w:rPr>
        <w:t>s</w:t>
      </w:r>
      <w:r w:rsidR="004B2E63" w:rsidRPr="00A9096C">
        <w:rPr>
          <w:rFonts w:ascii="Times New Roman" w:hAnsi="Times New Roman" w:cs="Times New Roman"/>
          <w:bCs/>
        </w:rPr>
        <w:t xml:space="preserve"> each PCR run. </w:t>
      </w:r>
      <w:r w:rsidR="00636374">
        <w:rPr>
          <w:rFonts w:ascii="Times New Roman" w:hAnsi="Times New Roman" w:cs="Times New Roman"/>
          <w:bCs/>
        </w:rPr>
        <w:t>PCR reactions are as follows:</w:t>
      </w:r>
      <w:r w:rsidR="00D02629" w:rsidRPr="00A9096C">
        <w:rPr>
          <w:rFonts w:ascii="Times New Roman" w:hAnsi="Times New Roman" w:cs="Times New Roman"/>
          <w:bCs/>
        </w:rPr>
        <w:t xml:space="preserve">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then 35 cycles of</w:t>
      </w:r>
      <w:r w:rsidR="00342E81">
        <w:rPr>
          <w:rFonts w:ascii="Times New Roman" w:hAnsi="Times New Roman" w:cs="Times New Roman"/>
          <w:bCs/>
        </w:rPr>
        <w:t>: 1)</w:t>
      </w:r>
      <w:r w:rsidR="00D02629" w:rsidRPr="00A9096C">
        <w:rPr>
          <w:rFonts w:ascii="Times New Roman" w:hAnsi="Times New Roman" w:cs="Times New Roman"/>
          <w:bCs/>
        </w:rPr>
        <w:t xml:space="preserve">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D02629" w:rsidRPr="00A9096C">
        <w:rPr>
          <w:rFonts w:ascii="Times New Roman" w:hAnsi="Times New Roman" w:cs="Times New Roman"/>
          <w:bCs/>
        </w:rPr>
        <w:t>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one minute</w:t>
      </w:r>
      <w:r w:rsidR="00636374">
        <w:rPr>
          <w:rFonts w:ascii="Times New Roman" w:hAnsi="Times New Roman" w:cs="Times New Roman"/>
          <w:bCs/>
        </w:rPr>
        <w:t xml:space="preserve">, followed by a final 5 minutes at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w:t>
      </w:r>
      <w:r w:rsidR="00636374">
        <w:rPr>
          <w:rFonts w:ascii="Times New Roman" w:hAnsi="Times New Roman" w:cs="Times New Roman"/>
          <w:bCs/>
        </w:rPr>
        <w:t xml:space="preserve">. </w:t>
      </w:r>
      <w:r w:rsidR="0076075F">
        <w:rPr>
          <w:rFonts w:ascii="Times New Roman" w:hAnsi="Times New Roman" w:cs="Times New Roman"/>
          <w:bCs/>
        </w:rPr>
        <w:t xml:space="preserve">We cleaned PCR products with </w:t>
      </w:r>
      <w:proofErr w:type="spellStart"/>
      <w:r w:rsidR="0076075F">
        <w:rPr>
          <w:rFonts w:ascii="Times New Roman" w:hAnsi="Times New Roman" w:cs="Times New Roman"/>
          <w:bCs/>
        </w:rPr>
        <w:t>Ampure</w:t>
      </w:r>
      <w:proofErr w:type="spellEnd"/>
      <w:r w:rsidR="0076075F">
        <w:rPr>
          <w:rFonts w:ascii="Times New Roman" w:hAnsi="Times New Roman" w:cs="Times New Roman"/>
          <w:bCs/>
        </w:rPr>
        <w:t xml:space="preserve"> XP beads at a 0.8x bead-to-DNA ratio and resuspended from beads using a 10mM TRIS buffer. </w:t>
      </w:r>
    </w:p>
    <w:p w14:paraId="29F6AF33" w14:textId="77777777" w:rsidR="0022131C" w:rsidRPr="00A9096C" w:rsidRDefault="0022131C" w:rsidP="001A318B">
      <w:pPr>
        <w:spacing w:line="480" w:lineRule="auto"/>
        <w:rPr>
          <w:rFonts w:ascii="Times New Roman" w:hAnsi="Times New Roman" w:cs="Times New Roman"/>
          <w:bCs/>
        </w:rPr>
      </w:pPr>
    </w:p>
    <w:p w14:paraId="4D33D6ED" w14:textId="297B3E29" w:rsidR="00761C14" w:rsidRPr="00A9096C" w:rsidRDefault="00F3466C" w:rsidP="001A318B">
      <w:pPr>
        <w:spacing w:line="480" w:lineRule="auto"/>
        <w:rPr>
          <w:rFonts w:ascii="Times New Roman" w:hAnsi="Times New Roman" w:cs="Times New Roman"/>
          <w:bCs/>
        </w:rPr>
      </w:pPr>
      <w:r>
        <w:rPr>
          <w:rFonts w:ascii="Times New Roman" w:hAnsi="Times New Roman" w:cs="Times New Roman"/>
          <w:bCs/>
        </w:rPr>
        <w:t>We attached Illumina index primers with an additional PCR step</w:t>
      </w:r>
      <w:r w:rsidR="005D4C49">
        <w:rPr>
          <w:rFonts w:ascii="Times New Roman" w:hAnsi="Times New Roman" w:cs="Times New Roman"/>
          <w:bCs/>
        </w:rPr>
        <w:t xml:space="preserve"> following standard protocols</w:t>
      </w:r>
      <w:r>
        <w:rPr>
          <w:rFonts w:ascii="Times New Roman" w:hAnsi="Times New Roman" w:cs="Times New Roman"/>
          <w:bCs/>
        </w:rPr>
        <w:t xml:space="preserve">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w:t>
      </w:r>
      <w:r w:rsidR="005D4C49">
        <w:rPr>
          <w:rFonts w:ascii="Times New Roman" w:hAnsi="Times New Roman" w:cs="Times New Roman"/>
          <w:bCs/>
        </w:rPr>
        <w:t xml:space="preserve">, </w:t>
      </w:r>
      <w:r w:rsidR="005D4C49">
        <w:rPr>
          <w:rFonts w:ascii="Times New Roman" w:hAnsi="Times New Roman" w:cs="Times New Roman"/>
          <w:bCs/>
        </w:rPr>
        <w:fldChar w:fldCharType="begin" w:fldLock="1"/>
      </w:r>
      <w:r w:rsidR="002C27E4">
        <w:rPr>
          <w:rFonts w:ascii="Times New Roman" w:hAnsi="Times New Roman" w:cs="Times New Roman"/>
          <w:bCs/>
        </w:rPr>
        <w:instrText>ADDIN CSL_CITATION {"citationItems":[{"id":"ITEM-1","itemData":{"author":[{"dropping-particle":"","family":"Illumina","given":"","non-dropping-particle":"","parse-names":false,"suffix":""}],"container-title":"Nextera XT DNA Library Prep Reference Guide.","id":"ITEM-1","issue":"May","issued":{"date-parts":[["2019"]]},"page":"Document # 15031942 v05","title":"Illumina","type":"article-journal"},"uris":["http://www.mendeley.com/documents/?uuid=ee558bee-36e8-49e4-9701-52f04b6f1c4e"]}],"mendeley":{"formattedCitation":"(Illumina, 2019)","manualFormatting":"Illumina, 2019)","plainTextFormattedCitation":"(Illumina, 2019)","previouslyFormattedCitation":"(Illumina, 2019)"},"properties":{"noteIndex":0},"schema":"https://github.com/citation-style-language/schema/raw/master/csl-citation.json"}</w:instrText>
      </w:r>
      <w:r w:rsidR="005D4C49">
        <w:rPr>
          <w:rFonts w:ascii="Times New Roman" w:hAnsi="Times New Roman" w:cs="Times New Roman"/>
          <w:bCs/>
        </w:rPr>
        <w:fldChar w:fldCharType="separate"/>
      </w:r>
      <w:r w:rsidR="005D4C49" w:rsidRPr="005D4C49">
        <w:rPr>
          <w:rFonts w:ascii="Times New Roman" w:hAnsi="Times New Roman" w:cs="Times New Roman"/>
          <w:bCs/>
          <w:noProof/>
        </w:rPr>
        <w:t>Illumina, 2019)</w:t>
      </w:r>
      <w:r w:rsidR="005D4C49">
        <w:rPr>
          <w:rFonts w:ascii="Times New Roman" w:hAnsi="Times New Roman" w:cs="Times New Roman"/>
          <w:bCs/>
        </w:rPr>
        <w:fldChar w:fldCharType="end"/>
      </w:r>
      <w:r w:rsidR="007E2333" w:rsidRPr="00A9096C">
        <w:rPr>
          <w:rFonts w:ascii="Times New Roman" w:hAnsi="Times New Roman" w:cs="Times New Roman"/>
          <w:bCs/>
        </w:rPr>
        <w:t xml:space="preserve">. </w:t>
      </w:r>
      <w:r w:rsidR="0076075F">
        <w:rPr>
          <w:rFonts w:ascii="Times New Roman" w:hAnsi="Times New Roman" w:cs="Times New Roman"/>
          <w:bCs/>
        </w:rPr>
        <w:t>We combined</w:t>
      </w:r>
      <w:r w:rsidR="005D4C49">
        <w:rPr>
          <w:rFonts w:ascii="Times New Roman" w:hAnsi="Times New Roman" w:cs="Times New Roman"/>
          <w:bCs/>
        </w:rPr>
        <w:t xml:space="preserve"> duplicate samples</w:t>
      </w:r>
      <w:r w:rsidR="0076075F">
        <w:rPr>
          <w:rFonts w:ascii="Times New Roman" w:hAnsi="Times New Roman" w:cs="Times New Roman"/>
          <w:bCs/>
        </w:rPr>
        <w:t xml:space="preserve"> for which both duplicates successfully amplified </w:t>
      </w:r>
      <w:r w:rsidR="005D4C49">
        <w:rPr>
          <w:rFonts w:ascii="Times New Roman" w:hAnsi="Times New Roman" w:cs="Times New Roman"/>
          <w:bCs/>
        </w:rPr>
        <w:t>and diluted t</w:t>
      </w:r>
      <w:r w:rsidR="0076075F">
        <w:rPr>
          <w:rFonts w:ascii="Times New Roman" w:hAnsi="Times New Roman" w:cs="Times New Roman"/>
          <w:bCs/>
        </w:rPr>
        <w:t xml:space="preserve">o a concentration of 5nM. </w:t>
      </w:r>
      <w:r w:rsidR="00273017" w:rsidRPr="00A9096C">
        <w:rPr>
          <w:rFonts w:ascii="Times New Roman" w:hAnsi="Times New Roman" w:cs="Times New Roman"/>
          <w:bCs/>
        </w:rPr>
        <w:t>We multiplexed all samples with one negative</w:t>
      </w:r>
      <w:r w:rsidR="00D801AB" w:rsidRPr="00A9096C">
        <w:rPr>
          <w:rFonts w:ascii="Times New Roman" w:hAnsi="Times New Roman" w:cs="Times New Roman"/>
          <w:bCs/>
        </w:rPr>
        <w:t xml:space="preserve"> control</w:t>
      </w:r>
      <w:r w:rsidR="00273017"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 xml:space="preserve">two </w:t>
      </w:r>
      <w:r w:rsidR="005D4C49">
        <w:rPr>
          <w:rFonts w:ascii="Times New Roman" w:hAnsi="Times New Roman" w:cs="Times New Roman"/>
          <w:bCs/>
        </w:rPr>
        <w:t xml:space="preserve">fungal clone </w:t>
      </w:r>
      <w:r w:rsidR="00011901">
        <w:rPr>
          <w:rFonts w:ascii="Times New Roman" w:hAnsi="Times New Roman" w:cs="Times New Roman"/>
          <w:bCs/>
        </w:rPr>
        <w:t>positive controls (</w:t>
      </w:r>
      <w:r w:rsidR="007E2333" w:rsidRPr="00A9096C">
        <w:rPr>
          <w:rFonts w:ascii="Times New Roman" w:hAnsi="Times New Roman" w:cs="Times New Roman"/>
          <w:bCs/>
        </w:rPr>
        <w:t xml:space="preserve">GenBank accession </w:t>
      </w:r>
      <w:r w:rsidR="007E2333" w:rsidRPr="00A9096C">
        <w:rPr>
          <w:rFonts w:ascii="Times New Roman" w:hAnsi="Times New Roman" w:cs="Times New Roman"/>
          <w:bCs/>
        </w:rPr>
        <w:lastRenderedPageBreak/>
        <w:t>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Tanabe, Yamamoto, &amp; Sato, 2012; Clark, Karsch-Mizrachi, Lipman, Ostell, &amp; Sayers, 2016; Apigo &amp; Oono, 2018)","manualFormatting":"Apigo &amp; Oono, 2018; Clark et al., 2016; Toju et al., 2012)","plainTextFormattedCitation":"(Toju, Tanabe, Yamamoto, &amp; Sato, 2012; Clark, Karsch-Mizrachi, Lipman, Ostell, &amp; Sayers, 2016; Apigo &amp; Oono, 2018)","previouslyFormattedCitation":"(Toju, Tanabe, Yamamoto, &amp; Sato, 2012; Clark, Karsch-Mizrachi, Lipman, Ostell, &amp; Sayers, 2016; Apigo &amp; Oono, 2018)"},"properties":{"noteIndex":0},"schema":"https://github.com/citation-style-language/schema/raw/master/csl-citation.json"}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59E2D4BF"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0736A7">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 Appendix E, Figure 3)","plainTextFormattedCitation":"(Edgar,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0736A7">
        <w:rPr>
          <w:rFonts w:ascii="Times New Roman" w:hAnsi="Times New Roman" w:cs="Times New Roman"/>
          <w:bCs/>
          <w:noProof/>
        </w:rPr>
        <w:t>, Appendix E, Figure 3</w:t>
      </w:r>
      <w:r w:rsidR="00521A8A" w:rsidRPr="00521A8A">
        <w:rPr>
          <w:rFonts w:ascii="Times New Roman" w:hAnsi="Times New Roman" w:cs="Times New Roman"/>
          <w:bCs/>
          <w:noProof/>
        </w:rPr>
        <w:t>)</w:t>
      </w:r>
      <w:r w:rsidR="00521A8A">
        <w:rPr>
          <w:rFonts w:ascii="Times New Roman" w:hAnsi="Times New Roman" w:cs="Times New Roman"/>
          <w:bCs/>
        </w:rPr>
        <w:fldChar w:fldCharType="end"/>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We consider</w:t>
      </w:r>
      <w:r w:rsidR="00F7207F">
        <w:rPr>
          <w:rFonts w:ascii="Times New Roman" w:hAnsi="Times New Roman" w:cs="Times New Roman"/>
          <w:bCs/>
        </w:rPr>
        <w:t>ed</w:t>
      </w:r>
      <w:r w:rsidR="00011901">
        <w:rPr>
          <w:rFonts w:ascii="Times New Roman" w:hAnsi="Times New Roman" w:cs="Times New Roman"/>
          <w:bCs/>
        </w:rPr>
        <w:t xml:space="preserve">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r w:rsidR="007E5E64">
        <w:rPr>
          <w:rFonts w:ascii="Times New Roman" w:hAnsi="Times New Roman" w:cs="Times New Roman"/>
          <w:bCs/>
        </w:rPr>
        <w:t xml:space="preserve">potential </w:t>
      </w:r>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0BE18460" w:rsidR="00FE76FA" w:rsidRDefault="00F7207F" w:rsidP="001A318B">
      <w:pPr>
        <w:spacing w:line="480" w:lineRule="auto"/>
        <w:rPr>
          <w:rFonts w:ascii="Times New Roman" w:hAnsi="Times New Roman" w:cs="Times New Roman"/>
        </w:rPr>
      </w:pPr>
      <w:r>
        <w:rPr>
          <w:rFonts w:ascii="Times New Roman" w:hAnsi="Times New Roman" w:cs="Times New Roman"/>
          <w:bCs/>
        </w:rPr>
        <w:lastRenderedPageBreak/>
        <w:t>We</w:t>
      </w:r>
      <w:r w:rsidR="00FA30E9" w:rsidRPr="00A9096C">
        <w:rPr>
          <w:rFonts w:ascii="Times New Roman" w:hAnsi="Times New Roman" w:cs="Times New Roman"/>
          <w:bCs/>
        </w:rPr>
        <w:t xml:space="preserve"> created a list of </w:t>
      </w:r>
      <w:r w:rsidR="000B7D9C" w:rsidRPr="00A9096C">
        <w:rPr>
          <w:rFonts w:ascii="Times New Roman" w:hAnsi="Times New Roman" w:cs="Times New Roman"/>
          <w:bCs/>
        </w:rPr>
        <w:t xml:space="preserve">unique </w:t>
      </w:r>
      <w:r w:rsidR="00FA30E9"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50.0, </w:t>
      </w:r>
      <w:proofErr w:type="spellStart"/>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proofErr w:type="spellStart"/>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MinSupportPercent</w:t>
      </w:r>
      <w:proofErr w:type="spellEnd"/>
      <w:r w:rsidR="000D3A00">
        <w:rPr>
          <w:rFonts w:ascii="Times New Roman" w:hAnsi="Times New Roman" w:cs="Times New Roman"/>
          <w:bCs/>
        </w:rPr>
        <w:t xml:space="preserve"> = 0.05)</w:t>
      </w:r>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r w:rsidR="00B8174E">
        <w:rPr>
          <w:rFonts w:ascii="Times New Roman" w:hAnsi="Times New Roman" w:cs="Times New Roman"/>
          <w:bCs/>
        </w:rPr>
        <w:t xml:space="preserve">ten </w:t>
      </w:r>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7C776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2017)","previouslyFormattedCitation":"(Elbrecht, Peinert, &amp; Leese, 2017)"},"properties":{"noteIndex":0},"schema":"https://github.com/citation-style-language/schema/raw/master/csl-citation.json"}</w:instrText>
      </w:r>
      <w:r w:rsidR="00521A8A">
        <w:rPr>
          <w:rFonts w:ascii="Times New Roman" w:hAnsi="Times New Roman" w:cs="Times New Roman"/>
        </w:rPr>
        <w:fldChar w:fldCharType="separate"/>
      </w:r>
      <w:r w:rsidR="009A1784" w:rsidRPr="009A1784">
        <w:rPr>
          <w:rFonts w:ascii="Times New Roman" w:hAnsi="Times New Roman" w:cs="Times New Roman"/>
          <w:noProof/>
        </w:rPr>
        <w:t>(Elbrecht, Peinert, &amp; Leese,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13C85A8F"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r w:rsidR="00B8174E">
        <w:rPr>
          <w:rFonts w:ascii="Times New Roman" w:hAnsi="Times New Roman" w:cs="Times New Roman"/>
          <w:bCs/>
        </w:rPr>
        <w:t xml:space="preserve">the </w:t>
      </w:r>
      <w:r w:rsidR="00AA1148">
        <w:rPr>
          <w:rFonts w:ascii="Times New Roman" w:hAnsi="Times New Roman" w:cs="Times New Roman"/>
          <w:bCs/>
        </w:rPr>
        <w:t>natural</w:t>
      </w:r>
      <w:r>
        <w:rPr>
          <w:rFonts w:ascii="Times New Roman" w:hAnsi="Times New Roman" w:cs="Times New Roman"/>
          <w:bCs/>
        </w:rPr>
        <w:t xml:space="preserve"> environment</w:t>
      </w:r>
      <w:r w:rsidR="00B8174E">
        <w:rPr>
          <w:rFonts w:ascii="Times New Roman" w:hAnsi="Times New Roman" w:cs="Times New Roman"/>
          <w:bCs/>
        </w:rPr>
        <w:t xml:space="preserve"> and </w:t>
      </w:r>
      <w:r w:rsidR="00F914D8">
        <w:rPr>
          <w:rFonts w:ascii="Times New Roman" w:hAnsi="Times New Roman" w:cs="Times New Roman"/>
          <w:bCs/>
        </w:rPr>
        <w:t>feeding trials</w:t>
      </w:r>
      <w:r>
        <w:rPr>
          <w:rFonts w:ascii="Times New Roman" w:hAnsi="Times New Roman" w:cs="Times New Roman"/>
          <w:bCs/>
        </w:rPr>
        <w:t xml:space="preserve">, we </w:t>
      </w:r>
      <w:r w:rsidR="00F7207F">
        <w:rPr>
          <w:rFonts w:ascii="Times New Roman" w:hAnsi="Times New Roman" w:cs="Times New Roman"/>
          <w:bCs/>
        </w:rPr>
        <w:t>asked</w:t>
      </w:r>
      <w:r>
        <w:rPr>
          <w:rFonts w:ascii="Times New Roman" w:hAnsi="Times New Roman" w:cs="Times New Roman"/>
          <w:bCs/>
        </w:rPr>
        <w:t xml:space="preserve">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detection</w:t>
      </w:r>
      <w:r w:rsidR="004249DC">
        <w:rPr>
          <w:rFonts w:ascii="Times New Roman" w:hAnsi="Times New Roman" w:cs="Times New Roman"/>
          <w:bCs/>
        </w:rPr>
        <w:t xml:space="preserve"> of potential diet items for each consumer</w:t>
      </w:r>
      <w:r w:rsidR="00647593">
        <w:rPr>
          <w:rFonts w:ascii="Times New Roman" w:hAnsi="Times New Roman" w:cs="Times New Roman"/>
          <w:bCs/>
        </w:rPr>
        <w:t xml:space="preserve">. </w:t>
      </w:r>
      <w:r w:rsidR="00B8174E">
        <w:rPr>
          <w:rFonts w:ascii="Times New Roman" w:hAnsi="Times New Roman" w:cs="Times New Roman"/>
          <w:bCs/>
        </w:rPr>
        <w:t xml:space="preserve">For natural environment consumers, we examined all potential diet items (which could represent either diet or surface contaminants). </w:t>
      </w:r>
      <w:r>
        <w:rPr>
          <w:rFonts w:ascii="Times New Roman" w:hAnsi="Times New Roman" w:cs="Times New Roman"/>
          <w:bCs/>
        </w:rPr>
        <w:t xml:space="preserve">For </w:t>
      </w:r>
      <w:r w:rsidR="00C444C7">
        <w:rPr>
          <w:rFonts w:ascii="Times New Roman" w:hAnsi="Times New Roman" w:cs="Times New Roman"/>
          <w:bCs/>
        </w:rPr>
        <w:t>feeding trial</w:t>
      </w:r>
      <w:r w:rsidR="00B8174E">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 xml:space="preserve">offered diet </w:t>
      </w:r>
      <w:r w:rsidR="00C76884">
        <w:rPr>
          <w:rFonts w:ascii="Times New Roman" w:hAnsi="Times New Roman" w:cs="Times New Roman"/>
          <w:bCs/>
        </w:rPr>
        <w:lastRenderedPageBreak/>
        <w:t>item we provided</w:t>
      </w:r>
      <w:r w:rsidR="007E1512">
        <w:rPr>
          <w:rFonts w:ascii="Times New Roman" w:hAnsi="Times New Roman" w:cs="Times New Roman"/>
          <w:bCs/>
        </w:rPr>
        <w:t xml:space="preserve"> the consumers in the </w:t>
      </w:r>
      <w:r w:rsidR="00C444C7">
        <w:rPr>
          <w:rFonts w:ascii="Times New Roman" w:hAnsi="Times New Roman" w:cs="Times New Roman"/>
          <w:bCs/>
        </w:rPr>
        <w:t>feeding trial</w:t>
      </w:r>
      <w:r w:rsidR="00B8174E">
        <w:rPr>
          <w:rFonts w:ascii="Times New Roman" w:hAnsi="Times New Roman" w:cs="Times New Roman"/>
          <w:bCs/>
        </w:rPr>
        <w:t xml:space="preserve"> </w:t>
      </w:r>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r w:rsidR="00727C9D">
        <w:rPr>
          <w:rFonts w:ascii="Times New Roman" w:hAnsi="Times New Roman" w:cs="Times New Roman"/>
          <w:bCs/>
        </w:rPr>
        <w:t>We</w:t>
      </w:r>
      <w:r w:rsidR="00011901">
        <w:rPr>
          <w:rFonts w:ascii="Times New Roman" w:hAnsi="Times New Roman" w:cs="Times New Roman"/>
          <w:bCs/>
        </w:rPr>
        <w:t xml:space="preserve"> rarefied</w:t>
      </w:r>
      <w:r w:rsidR="00F7207F">
        <w:rPr>
          <w:rFonts w:ascii="Times New Roman" w:hAnsi="Times New Roman" w:cs="Times New Roman"/>
          <w:bCs/>
        </w:rPr>
        <w:t xml:space="preserve"> </w:t>
      </w:r>
      <w:r w:rsidR="002C27E4">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2019)","manualFormatting":"(McKnight et al., 2019","plainTextFormattedCitation":"(McKnight et al., 2019)","previouslyFormattedCitation":"(McKnight et al., 2019)"},"properties":{"noteIndex":0},"schema":"https://github.com/citation-style-language/schema/raw/master/csl-citation.json"}</w:instrText>
      </w:r>
      <w:r w:rsidR="002C27E4">
        <w:rPr>
          <w:rFonts w:ascii="Times New Roman" w:hAnsi="Times New Roman" w:cs="Times New Roman"/>
          <w:bCs/>
        </w:rPr>
        <w:fldChar w:fldCharType="separate"/>
      </w:r>
      <w:r w:rsidR="002C27E4" w:rsidRPr="002C27E4">
        <w:rPr>
          <w:rFonts w:ascii="Times New Roman" w:hAnsi="Times New Roman" w:cs="Times New Roman"/>
          <w:bCs/>
          <w:noProof/>
        </w:rPr>
        <w:t>(McKnight et al., 2019</w:t>
      </w:r>
      <w:r w:rsidR="002C27E4">
        <w:rPr>
          <w:rFonts w:ascii="Times New Roman" w:hAnsi="Times New Roman" w:cs="Times New Roman"/>
          <w:bCs/>
        </w:rPr>
        <w:fldChar w:fldCharType="end"/>
      </w:r>
      <w:r w:rsidR="00F7207F">
        <w:rPr>
          <w:rFonts w:ascii="Times New Roman" w:hAnsi="Times New Roman" w:cs="Times New Roman"/>
          <w:bCs/>
        </w:rPr>
        <w:t>, Appendix E, Figure 4)</w:t>
      </w:r>
      <w:r w:rsidR="00011901">
        <w:rPr>
          <w:rFonts w:ascii="Times New Roman" w:hAnsi="Times New Roman" w:cs="Times New Roman"/>
          <w:bCs/>
        </w:rPr>
        <w:t xml:space="preserve">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265B8">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2017)","manualFormatting":"(Hsieh &amp; Chao, 2017, 16,004 reads for natural environment and 55,205 reads for feeding trial consumers)","plainTextFormattedCitation":"(Hsieh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265B8">
        <w:rPr>
          <w:rFonts w:ascii="Times New Roman" w:hAnsi="Times New Roman" w:cs="Times New Roman"/>
          <w:bCs/>
          <w:noProof/>
        </w:rPr>
        <w:t>, 16,004 reads for natural environment and 55,205 reads for feeding trial consumers</w:t>
      </w:r>
      <w:r w:rsidR="00011901" w:rsidRPr="00E94FDE">
        <w:rPr>
          <w:rFonts w:ascii="Times New Roman" w:hAnsi="Times New Roman" w:cs="Times New Roman"/>
          <w:bCs/>
          <w:noProof/>
        </w:rPr>
        <w:t>)</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function in</w:t>
      </w:r>
      <w:r w:rsidR="002C27E4">
        <w:rPr>
          <w:rFonts w:ascii="Times New Roman" w:hAnsi="Times New Roman" w:cs="Times New Roman"/>
          <w:bCs/>
        </w:rPr>
        <w:t xml:space="preserve"> the</w:t>
      </w:r>
      <w:r w:rsidR="00727C9D">
        <w:rPr>
          <w:rFonts w:ascii="Times New Roman" w:hAnsi="Times New Roman" w:cs="Times New Roman"/>
          <w:bCs/>
        </w:rPr>
        <w:t xml:space="preserv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2C27E4">
        <w:rPr>
          <w:rFonts w:ascii="Times New Roman" w:hAnsi="Times New Roman" w:cs="Times New Roman"/>
          <w:bCs/>
        </w:rPr>
        <w:t xml:space="preserve"> and rarefied the field and lab consumers separately</w:t>
      </w:r>
      <w:r w:rsidR="00D67D8C">
        <w:rPr>
          <w:rFonts w:ascii="Times New Roman" w:hAnsi="Times New Roman" w:cs="Times New Roman"/>
          <w:bCs/>
        </w:rPr>
        <w:t xml:space="preserve">. </w:t>
      </w:r>
    </w:p>
    <w:p w14:paraId="309574EB" w14:textId="77777777" w:rsidR="00E81C3B" w:rsidRDefault="00E81C3B" w:rsidP="001A318B">
      <w:pPr>
        <w:spacing w:line="480" w:lineRule="auto"/>
        <w:rPr>
          <w:rFonts w:ascii="Times New Roman" w:hAnsi="Times New Roman" w:cs="Times New Roman"/>
          <w:bCs/>
        </w:rPr>
      </w:pPr>
    </w:p>
    <w:p w14:paraId="44819AED" w14:textId="400B299F" w:rsidR="00E81C3B" w:rsidRDefault="00026A1B" w:rsidP="001A318B">
      <w:pPr>
        <w:spacing w:line="480" w:lineRule="auto"/>
        <w:rPr>
          <w:rFonts w:ascii="Times New Roman" w:hAnsi="Times New Roman" w:cs="Times New Roman"/>
          <w:bCs/>
        </w:rPr>
      </w:pPr>
      <w:r>
        <w:rPr>
          <w:rFonts w:ascii="Times New Roman" w:hAnsi="Times New Roman" w:cs="Times New Roman"/>
          <w:bCs/>
        </w:rPr>
        <w:t>We then</w:t>
      </w:r>
      <w:r w:rsidR="007E70C8">
        <w:rPr>
          <w:rFonts w:ascii="Times New Roman" w:hAnsi="Times New Roman" w:cs="Times New Roman"/>
          <w:bCs/>
        </w:rPr>
        <w:t xml:space="preserve"> selected all ASVs </w:t>
      </w:r>
      <w:r w:rsidR="00C05A18">
        <w:rPr>
          <w:rFonts w:ascii="Times New Roman" w:hAnsi="Times New Roman" w:cs="Times New Roman"/>
          <w:bCs/>
        </w:rPr>
        <w:t>that</w:t>
      </w:r>
      <w:r w:rsidR="007E70C8">
        <w:rPr>
          <w:rFonts w:ascii="Times New Roman" w:hAnsi="Times New Roman" w:cs="Times New Roman"/>
          <w:bCs/>
        </w:rPr>
        <w:t xml:space="preserve"> matched</w:t>
      </w:r>
      <w:r w:rsidR="00D20A8B" w:rsidRPr="00D20A8B">
        <w:rPr>
          <w:rFonts w:ascii="Times New Roman" w:hAnsi="Times New Roman" w:cs="Times New Roman"/>
          <w:bCs/>
        </w:rPr>
        <w:t xml:space="preserve"> </w:t>
      </w:r>
      <w:r w:rsidR="00D20A8B">
        <w:rPr>
          <w:rFonts w:ascii="Times New Roman" w:hAnsi="Times New Roman" w:cs="Times New Roman"/>
          <w:bCs/>
        </w:rPr>
        <w:t>potential diet items for the natural environment consumers (</w:t>
      </w:r>
      <w:ins w:id="25" w:author="Ana Miller-Ter Kuile" w:date="2021-07-14T10:58:00Z">
        <w:r w:rsidR="007C4E2F">
          <w:rPr>
            <w:rFonts w:ascii="Times New Roman" w:hAnsi="Times New Roman" w:cs="Times New Roman"/>
            <w:bCs/>
          </w:rPr>
          <w:t xml:space="preserve">diet filtered to include all ASVs in the </w:t>
        </w:r>
      </w:ins>
      <w:r w:rsidR="00D20A8B">
        <w:rPr>
          <w:rFonts w:ascii="Times New Roman" w:hAnsi="Times New Roman" w:cs="Times New Roman"/>
          <w:bCs/>
        </w:rPr>
        <w:t xml:space="preserve">Kingdom: Animalia; Clade: Bilateria, excluding consumer DNA) and just </w:t>
      </w:r>
      <w:r w:rsidR="007E70C8">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sidR="007E70C8">
        <w:rPr>
          <w:rFonts w:ascii="Times New Roman" w:hAnsi="Times New Roman" w:cs="Times New Roman"/>
          <w:bCs/>
        </w:rPr>
        <w:t xml:space="preserve">item </w:t>
      </w:r>
      <w:r w:rsidR="001D2693">
        <w:rPr>
          <w:rFonts w:ascii="Times New Roman" w:hAnsi="Times New Roman" w:cs="Times New Roman"/>
          <w:bCs/>
        </w:rPr>
        <w:t>for the</w:t>
      </w:r>
      <w:r w:rsidR="00C444C7">
        <w:rPr>
          <w:rFonts w:ascii="Times New Roman" w:hAnsi="Times New Roman" w:cs="Times New Roman"/>
          <w:bCs/>
        </w:rPr>
        <w:t xml:space="preserve"> feeding trial</w:t>
      </w:r>
      <w:r w:rsidR="00D20A8B">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w:t>
      </w:r>
      <w:r w:rsidR="007E70C8">
        <w:rPr>
          <w:rFonts w:ascii="Times New Roman" w:hAnsi="Times New Roman" w:cs="Times New Roman"/>
          <w:bCs/>
        </w:rPr>
        <w:t>(</w:t>
      </w:r>
      <w:r w:rsidR="00DD6290">
        <w:rPr>
          <w:rFonts w:ascii="Times New Roman" w:hAnsi="Times New Roman" w:cs="Times New Roman"/>
          <w:bCs/>
        </w:rPr>
        <w:t xml:space="preserve">including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sidR="00DD6290">
        <w:rPr>
          <w:rFonts w:ascii="Times New Roman" w:hAnsi="Times New Roman" w:cs="Times New Roman"/>
          <w:bCs/>
        </w:rPr>
        <w:t>, excluding those which only matched to order</w:t>
      </w:r>
      <w:r w:rsidR="007E70C8">
        <w:rPr>
          <w:rFonts w:ascii="Times New Roman" w:hAnsi="Times New Roman" w:cs="Times New Roman"/>
          <w:bCs/>
        </w:rPr>
        <w:t>)</w:t>
      </w:r>
      <w:r w:rsidR="00D20A8B">
        <w:rPr>
          <w:rFonts w:ascii="Times New Roman" w:hAnsi="Times New Roman" w:cs="Times New Roman"/>
          <w:bCs/>
        </w:rPr>
        <w:t>.</w:t>
      </w:r>
      <w:r w:rsidR="001D2693">
        <w:rPr>
          <w:rFonts w:ascii="Times New Roman" w:hAnsi="Times New Roman" w:cs="Times New Roman"/>
          <w:bCs/>
        </w:rPr>
        <w:t xml:space="preserve"> </w:t>
      </w:r>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r w:rsidR="00E9714B">
        <w:rPr>
          <w:rFonts w:ascii="Times New Roman" w:hAnsi="Times New Roman" w:cs="Times New Roman"/>
          <w:bCs/>
        </w:rPr>
        <w:t>As all ASVs received family-level taxonomic assignment, we pooled</w:t>
      </w:r>
      <w:r w:rsidR="006153AD">
        <w:rPr>
          <w:rFonts w:ascii="Times New Roman" w:hAnsi="Times New Roman" w:cs="Times New Roman"/>
          <w:bCs/>
        </w:rPr>
        <w:t xml:space="preserve"> ASVs</w:t>
      </w:r>
      <w:r w:rsidR="00C05A18">
        <w:rPr>
          <w:rFonts w:ascii="Times New Roman" w:hAnsi="Times New Roman" w:cs="Times New Roman"/>
          <w:bCs/>
        </w:rPr>
        <w:t xml:space="preserve"> that</w:t>
      </w:r>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taxonom</w:t>
      </w:r>
      <w:r w:rsidR="00D20A8B">
        <w:rPr>
          <w:rFonts w:ascii="Times New Roman" w:hAnsi="Times New Roman" w:cs="Times New Roman"/>
          <w:bCs/>
        </w:rPr>
        <w:t>ic unit</w:t>
      </w:r>
      <w:r w:rsidR="006153AD">
        <w:rPr>
          <w:rFonts w:ascii="Times New Roman" w:hAnsi="Times New Roman" w:cs="Times New Roman"/>
          <w:bCs/>
        </w:rPr>
        <w:t xml:space="preserve"> </w:t>
      </w:r>
      <w:r w:rsidR="00E9714B">
        <w:rPr>
          <w:rFonts w:ascii="Times New Roman" w:hAnsi="Times New Roman" w:cs="Times New Roman"/>
          <w:bCs/>
        </w:rPr>
        <w:t xml:space="preserve">using </w:t>
      </w:r>
      <w:r w:rsidR="006153AD">
        <w:rPr>
          <w:rFonts w:ascii="Times New Roman" w:hAnsi="Times New Roman" w:cs="Times New Roman"/>
          <w:bCs/>
        </w:rPr>
        <w:t>cumulative read abundance (</w:t>
      </w:r>
      <w:proofErr w:type="gramStart"/>
      <w:r w:rsidR="006153AD">
        <w:rPr>
          <w:rFonts w:ascii="Times New Roman" w:hAnsi="Times New Roman" w:cs="Times New Roman"/>
          <w:bCs/>
        </w:rPr>
        <w:t>i.e.</w:t>
      </w:r>
      <w:proofErr w:type="gramEnd"/>
      <w:r w:rsidR="006153AD">
        <w:rPr>
          <w:rFonts w:ascii="Times New Roman" w:hAnsi="Times New Roman" w:cs="Times New Roman"/>
          <w:bCs/>
        </w:rPr>
        <w:t xml:space="preserv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w:t>
      </w:r>
      <w:r w:rsidR="00E9714B">
        <w:rPr>
          <w:rFonts w:ascii="Times New Roman" w:hAnsi="Times New Roman" w:cs="Times New Roman"/>
          <w:bCs/>
        </w:rPr>
        <w:t xml:space="preserve">pooled </w:t>
      </w:r>
      <w:r w:rsidR="006153AD">
        <w:rPr>
          <w:rFonts w:ascii="Times New Roman" w:hAnsi="Times New Roman" w:cs="Times New Roman"/>
          <w:bCs/>
        </w:rPr>
        <w:t xml:space="preserve">into </w:t>
      </w:r>
      <w:r w:rsidR="006153AD">
        <w:rPr>
          <w:rFonts w:ascii="Times New Roman" w:hAnsi="Times New Roman" w:cs="Times New Roman"/>
          <w:bCs/>
          <w:i/>
          <w:iCs/>
        </w:rPr>
        <w:t>diet family A</w:t>
      </w:r>
      <w:r w:rsidR="006153AD">
        <w:rPr>
          <w:rFonts w:ascii="Times New Roman" w:hAnsi="Times New Roman" w:cs="Times New Roman"/>
          <w:bCs/>
        </w:rPr>
        <w:t xml:space="preserve"> taxono</w:t>
      </w:r>
      <w:r w:rsidR="00F914D8">
        <w:rPr>
          <w:rFonts w:ascii="Times New Roman" w:hAnsi="Times New Roman" w:cs="Times New Roman"/>
          <w:bCs/>
        </w:rPr>
        <w:t>mic unit</w:t>
      </w:r>
      <w:r w:rsidR="00E9714B">
        <w:rPr>
          <w:rFonts w:ascii="Times New Roman" w:hAnsi="Times New Roman" w:cs="Times New Roman"/>
          <w:bCs/>
        </w:rPr>
        <w:t>), a practice common in diet metabarcoding (</w:t>
      </w:r>
      <w:proofErr w:type="spellStart"/>
      <w:r w:rsidR="00E9714B">
        <w:rPr>
          <w:rFonts w:ascii="Times New Roman" w:hAnsi="Times New Roman" w:cs="Times New Roman"/>
          <w:bCs/>
        </w:rPr>
        <w:t>Kartzinel</w:t>
      </w:r>
      <w:proofErr w:type="spellEnd"/>
      <w:r w:rsidR="00E9714B">
        <w:rPr>
          <w:rFonts w:ascii="Times New Roman" w:hAnsi="Times New Roman" w:cs="Times New Roman"/>
          <w:bCs/>
        </w:rPr>
        <w:t xml:space="preserve"> et al., 2015) and predator-prey interaction (Brose et al., 2019) studies.</w:t>
      </w:r>
    </w:p>
    <w:p w14:paraId="1BA80B05" w14:textId="77777777" w:rsidR="006C6013" w:rsidRDefault="006C6013" w:rsidP="001A318B">
      <w:pPr>
        <w:spacing w:line="480" w:lineRule="auto"/>
        <w:rPr>
          <w:rFonts w:ascii="Times New Roman" w:hAnsi="Times New Roman" w:cs="Times New Roman"/>
          <w:bCs/>
        </w:rPr>
      </w:pPr>
    </w:p>
    <w:p w14:paraId="6DDF6D97" w14:textId="569CE885" w:rsidR="006C6013" w:rsidRDefault="00F914D8" w:rsidP="001A318B">
      <w:pPr>
        <w:spacing w:line="480" w:lineRule="auto"/>
        <w:rPr>
          <w:rFonts w:ascii="Times New Roman" w:hAnsi="Times New Roman" w:cs="Times New Roman"/>
          <w:bCs/>
          <w:i/>
          <w:iCs/>
        </w:rPr>
      </w:pPr>
      <w:r>
        <w:rPr>
          <w:rFonts w:ascii="Times New Roman" w:hAnsi="Times New Roman" w:cs="Times New Roman"/>
          <w:bCs/>
          <w:i/>
          <w:iCs/>
        </w:rPr>
        <w:t>Statistical analyses</w:t>
      </w:r>
    </w:p>
    <w:p w14:paraId="4BE0D850" w14:textId="600FC6A4" w:rsidR="00DE7098" w:rsidRDefault="00DE7098" w:rsidP="00DE7098">
      <w:pPr>
        <w:spacing w:line="480" w:lineRule="auto"/>
        <w:rPr>
          <w:rFonts w:ascii="Times New Roman" w:hAnsi="Times New Roman" w:cs="Times New Roman"/>
          <w:bCs/>
        </w:rPr>
      </w:pPr>
      <w:r>
        <w:rPr>
          <w:rFonts w:ascii="Times New Roman" w:hAnsi="Times New Roman" w:cs="Times New Roman"/>
          <w:bCs/>
        </w:rPr>
        <w:lastRenderedPageBreak/>
        <w:t>For potential diet detection and rarefied abundance in both sets of consumers (natural environment and feeding trial) we used generalized linear models to assess the effect of surface sterilization treatmen</w:t>
      </w:r>
      <w:r w:rsidR="004B449E">
        <w:rPr>
          <w:rFonts w:ascii="Times New Roman" w:hAnsi="Times New Roman" w:cs="Times New Roman"/>
          <w:bCs/>
        </w:rPr>
        <w:t>t</w:t>
      </w:r>
      <w:r>
        <w:rPr>
          <w:rFonts w:ascii="Times New Roman" w:hAnsi="Times New Roman" w:cs="Times New Roman"/>
          <w:bCs/>
        </w:rPr>
        <w:t xml:space="preserve">. For prey detection, </w:t>
      </w:r>
      <w:r w:rsidR="0073428D">
        <w:rPr>
          <w:rFonts w:ascii="Times New Roman" w:hAnsi="Times New Roman" w:cs="Times New Roman"/>
          <w:bCs/>
        </w:rPr>
        <w:t xml:space="preserve">we used </w:t>
      </w:r>
      <w:r>
        <w:rPr>
          <w:rFonts w:ascii="Times New Roman" w:hAnsi="Times New Roman" w:cs="Times New Roman"/>
          <w:bCs/>
        </w:rPr>
        <w:t xml:space="preserve">all potential (natural environment) or offered (feeding trial) diet item detection (presence-absence per sample) </w:t>
      </w:r>
      <w:r w:rsidR="0073428D">
        <w:rPr>
          <w:rFonts w:ascii="Times New Roman" w:hAnsi="Times New Roman" w:cs="Times New Roman"/>
          <w:bCs/>
        </w:rPr>
        <w:t xml:space="preserve">as </w:t>
      </w:r>
      <w:r>
        <w:rPr>
          <w:rFonts w:ascii="Times New Roman" w:hAnsi="Times New Roman" w:cs="Times New Roman"/>
          <w:bCs/>
        </w:rPr>
        <w:t xml:space="preserve">the response variable in the full model with </w:t>
      </w:r>
      <w:r w:rsidR="00F914D8">
        <w:rPr>
          <w:rFonts w:ascii="Times New Roman" w:hAnsi="Times New Roman" w:cs="Times New Roman"/>
          <w:bCs/>
        </w:rPr>
        <w:t>surface sterilization as a fixed effect and a binomial distribution.</w:t>
      </w:r>
      <w:r>
        <w:rPr>
          <w:rFonts w:ascii="Times New Roman" w:hAnsi="Times New Roman" w:cs="Times New Roman"/>
          <w:bCs/>
        </w:rPr>
        <w:t xml:space="preserve"> </w:t>
      </w:r>
      <w:r w:rsidR="007A6565">
        <w:rPr>
          <w:rFonts w:ascii="Times New Roman" w:hAnsi="Times New Roman" w:cs="Times New Roman"/>
          <w:bCs/>
        </w:rPr>
        <w:t>For rarefied diet abundance, we only assessed consumers for which we had detected diet and not those with no diet detection (n = 33 of 37 for natural environment;</w:t>
      </w:r>
      <w:r w:rsidR="007A6565" w:rsidRPr="00F41A55">
        <w:rPr>
          <w:rFonts w:ascii="Times New Roman" w:hAnsi="Times New Roman" w:cs="Times New Roman"/>
          <w:bCs/>
        </w:rPr>
        <w:t xml:space="preserve"> </w:t>
      </w:r>
      <w:r w:rsidR="007A6565">
        <w:rPr>
          <w:rFonts w:ascii="Times New Roman" w:hAnsi="Times New Roman" w:cs="Times New Roman"/>
          <w:bCs/>
        </w:rPr>
        <w:t xml:space="preserve">n = 14 of 19 for feeding trials). </w:t>
      </w:r>
      <w:r>
        <w:rPr>
          <w:rFonts w:ascii="Times New Roman" w:hAnsi="Times New Roman" w:cs="Times New Roman"/>
          <w:bCs/>
        </w:rPr>
        <w:t>For</w:t>
      </w:r>
      <w:r w:rsidR="007E5E64">
        <w:rPr>
          <w:rFonts w:ascii="Times New Roman" w:hAnsi="Times New Roman" w:cs="Times New Roman"/>
          <w:bCs/>
        </w:rPr>
        <w:t xml:space="preserve"> </w:t>
      </w:r>
      <w:r w:rsidR="007A6565">
        <w:rPr>
          <w:rFonts w:ascii="Times New Roman" w:hAnsi="Times New Roman" w:cs="Times New Roman"/>
          <w:bCs/>
        </w:rPr>
        <w:t>this model</w:t>
      </w:r>
      <w:r>
        <w:rPr>
          <w:rFonts w:ascii="Times New Roman" w:hAnsi="Times New Roman" w:cs="Times New Roman"/>
          <w:bCs/>
        </w:rPr>
        <w:t>, we treated</w:t>
      </w:r>
      <w:r w:rsidR="00F914D8">
        <w:rPr>
          <w:rFonts w:ascii="Times New Roman" w:hAnsi="Times New Roman" w:cs="Times New Roman"/>
          <w:bCs/>
        </w:rPr>
        <w:t xml:space="preserve"> the number of all potential (natural environment) or offered (</w:t>
      </w:r>
      <w:r w:rsidR="00055091">
        <w:rPr>
          <w:rFonts w:ascii="Times New Roman" w:hAnsi="Times New Roman" w:cs="Times New Roman"/>
          <w:bCs/>
        </w:rPr>
        <w:t>feeding trials</w:t>
      </w:r>
      <w:r w:rsidR="00F914D8">
        <w:rPr>
          <w:rFonts w:ascii="Times New Roman" w:hAnsi="Times New Roman" w:cs="Times New Roman"/>
          <w:bCs/>
        </w:rPr>
        <w:t xml:space="preserve">) diet DNA reads per sample as the response variable, surface sterilization treatment as a fixed effect, total read abundance of the sample (constant across all) as an offset term, and a Poisson or negative binomial distribution (to correct for overdispersion when needed). </w:t>
      </w:r>
      <w:r>
        <w:rPr>
          <w:rFonts w:ascii="Times New Roman" w:hAnsi="Times New Roman" w:cs="Times New Roman"/>
          <w:bCs/>
        </w:rPr>
        <w:t>We assessed differences in per sample potential diet richness among sterilization treatments for the natural environment consumers using generalized linear models with the number of potential diet items per sample as the response variable (both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We also assessed ASV composition as a representation of potential prey composition using a canonical correspondence analysis (CCA) with surface sterilization as a predictor variable.</w:t>
      </w:r>
      <w:r w:rsidR="00F849B9">
        <w:rPr>
          <w:rFonts w:ascii="Times New Roman" w:hAnsi="Times New Roman" w:cs="Times New Roman"/>
          <w:bCs/>
        </w:rPr>
        <w:t xml:space="preserve"> We performed these analyses </w:t>
      </w:r>
      <w:r w:rsidR="00F849B9">
        <w:rPr>
          <w:rFonts w:ascii="Times New Roman" w:hAnsi="Times New Roman" w:cs="Times New Roman"/>
          <w:bCs/>
        </w:rPr>
        <w:lastRenderedPageBreak/>
        <w:t xml:space="preserve">along with multiple other supplementary analyses and approaches, which can be found in the Supplementary Information (Appendix D and E). </w:t>
      </w:r>
      <w:r>
        <w:rPr>
          <w:rFonts w:ascii="Times New Roman" w:hAnsi="Times New Roman" w:cs="Times New Roman"/>
          <w:bCs/>
        </w:rPr>
        <w:t xml:space="preserve"> </w:t>
      </w:r>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381C7114"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r w:rsidR="00DE7098">
        <w:rPr>
          <w:rFonts w:ascii="Times New Roman" w:hAnsi="Times New Roman" w:cs="Times New Roman"/>
          <w:bCs/>
        </w:rPr>
        <w:t xml:space="preserve"> and mixed models</w:t>
      </w:r>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Ieno, Walker, Saveliev, Anatoly, &amp; Smith, 2009)","plainTextFormattedCitation":"(Bolker et al., 2009; Zuur, Ieno, Walker, Saveliev, Anatoly, &amp; Smith, 2009)","previouslyFormattedCitation":"(Bolker et al., 2009; Zuur, Ieno, Walker, Saveliev, Anatoly, &amp; Smith, 2009)"},"properties":{"noteIndex":0},"schema":"https://github.com/citation-style-language/schema/raw/master/csl-citation.json"}</w:instrText>
      </w:r>
      <w:r w:rsidR="00567CC8">
        <w:rPr>
          <w:rFonts w:ascii="Times New Roman" w:hAnsi="Times New Roman" w:cs="Times New Roman"/>
          <w:bCs/>
        </w:rPr>
        <w:fldChar w:fldCharType="separate"/>
      </w:r>
      <w:r w:rsidR="00D80860" w:rsidRPr="00D80860">
        <w:rPr>
          <w:rFonts w:ascii="Times New Roman" w:hAnsi="Times New Roman" w:cs="Times New Roman"/>
          <w:bCs/>
          <w:noProof/>
        </w:rPr>
        <w:t>(Bolker et al., 2009; Zuur, Ieno, Walker, Saveliev, Anatoly, &amp; Smith,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AB219D">
        <w:rPr>
          <w:rFonts w:ascii="Times New Roman" w:hAnsi="Times New Roman" w:cs="Times New Roman"/>
          <w:bCs/>
        </w:rPr>
        <w:t>We performed the</w:t>
      </w:r>
      <w:r w:rsidR="00DE7098">
        <w:rPr>
          <w:rFonts w:ascii="Times New Roman" w:hAnsi="Times New Roman" w:cs="Times New Roman"/>
          <w:bCs/>
        </w:rPr>
        <w:t xml:space="preserve"> CCA analysis using the vegan package</w:t>
      </w:r>
      <w:r w:rsidR="00DA550F">
        <w:rPr>
          <w:rFonts w:ascii="Times New Roman" w:hAnsi="Times New Roman" w:cs="Times New Roman"/>
          <w:bCs/>
        </w:rPr>
        <w:t xml:space="preserve"> in R</w:t>
      </w:r>
      <w:r w:rsidR="00AB219D">
        <w:rPr>
          <w:rFonts w:ascii="Times New Roman" w:hAnsi="Times New Roman" w:cs="Times New Roman"/>
          <w:bCs/>
        </w:rPr>
        <w:t xml:space="preserve">, </w:t>
      </w:r>
      <w:r w:rsidR="00DE7098">
        <w:rPr>
          <w:rFonts w:ascii="Times New Roman" w:hAnsi="Times New Roman" w:cs="Times New Roman"/>
          <w:bCs/>
        </w:rPr>
        <w:t>compar</w:t>
      </w:r>
      <w:r w:rsidR="00AB219D">
        <w:rPr>
          <w:rFonts w:ascii="Times New Roman" w:hAnsi="Times New Roman" w:cs="Times New Roman"/>
          <w:bCs/>
        </w:rPr>
        <w:t>ing a model with surface sterilization as a fixed effect</w:t>
      </w:r>
      <w:r w:rsidR="00DE7098">
        <w:rPr>
          <w:rFonts w:ascii="Times New Roman" w:hAnsi="Times New Roman" w:cs="Times New Roman"/>
          <w:bCs/>
        </w:rPr>
        <w:t xml:space="preserve"> to a null model using an ANOVA.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4FAAC7C"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w:t>
      </w:r>
      <w:ins w:id="26" w:author="Ana Miller-Ter Kuile" w:date="2021-07-14T11:37:00Z">
        <w:r w:rsidR="003463A4">
          <w:rPr>
            <w:rFonts w:ascii="Times New Roman" w:hAnsi="Times New Roman" w:cs="Times New Roman"/>
            <w:bCs/>
          </w:rPr>
          <w:t xml:space="preserve">were </w:t>
        </w:r>
        <w:r w:rsidR="003463A4">
          <w:rPr>
            <w:rFonts w:ascii="Times New Roman" w:hAnsi="Times New Roman" w:cs="Times New Roman"/>
            <w:bCs/>
          </w:rPr>
          <w:lastRenderedPageBreak/>
          <w:t xml:space="preserve">thus </w:t>
        </w:r>
      </w:ins>
      <w:r w:rsidR="007222CD">
        <w:rPr>
          <w:rFonts w:ascii="Times New Roman" w:hAnsi="Times New Roman" w:cs="Times New Roman"/>
          <w:bCs/>
        </w:rPr>
        <w:t>sequenced</w:t>
      </w:r>
      <w:r w:rsidR="002054F2">
        <w:rPr>
          <w:rFonts w:ascii="Times New Roman" w:hAnsi="Times New Roman" w:cs="Times New Roman"/>
          <w:bCs/>
        </w:rPr>
        <w:t xml:space="preserve"> (</w:t>
      </w:r>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C2BE4">
        <w:rPr>
          <w:rFonts w:ascii="Times New Roman" w:hAnsi="Times New Roman" w:cs="Times New Roman"/>
          <w:bCs/>
        </w:rPr>
        <w:t>Seventy</w:t>
      </w:r>
      <w:r w:rsidR="0033087E">
        <w:rPr>
          <w:rFonts w:ascii="Times New Roman" w:hAnsi="Times New Roman" w:cs="Times New Roman"/>
          <w:bCs/>
        </w:rPr>
        <w:t>-three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r w:rsidR="001705CA">
        <w:rPr>
          <w:rFonts w:ascii="Times New Roman" w:hAnsi="Times New Roman" w:cs="Times New Roman"/>
          <w:bCs/>
        </w:rPr>
        <w:t xml:space="preserve"> total </w:t>
      </w:r>
      <w:r w:rsidR="007601C3">
        <w:rPr>
          <w:rFonts w:ascii="Times New Roman" w:hAnsi="Times New Roman" w:cs="Times New Roman"/>
          <w:bCs/>
        </w:rPr>
        <w:t xml:space="preserve">ASVs </w:t>
      </w:r>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r w:rsidR="001705CA">
        <w:rPr>
          <w:rFonts w:ascii="Times New Roman" w:hAnsi="Times New Roman" w:cs="Times New Roman"/>
          <w:bCs/>
        </w:rPr>
        <w:t xml:space="preserve"> (the remaining</w:t>
      </w:r>
      <w:r w:rsidR="002160A3">
        <w:rPr>
          <w:rFonts w:ascii="Times New Roman" w:hAnsi="Times New Roman" w:cs="Times New Roman"/>
          <w:bCs/>
        </w:rPr>
        <w:t xml:space="preserve"> 73</w:t>
      </w:r>
      <w:r w:rsidR="001705CA">
        <w:rPr>
          <w:rFonts w:ascii="Times New Roman" w:hAnsi="Times New Roman" w:cs="Times New Roman"/>
          <w:bCs/>
        </w:rPr>
        <w:t xml:space="preserve"> ASVs corresponded to non-diet items, including fungi, bacteria, and human DNA). </w:t>
      </w:r>
      <w:r w:rsidR="003E0820">
        <w:rPr>
          <w:rFonts w:ascii="Times New Roman" w:hAnsi="Times New Roman" w:cs="Times New Roman"/>
          <w:bCs/>
        </w:rPr>
        <w:t xml:space="preserve">ASVs that matched to the consumer comprised the majority of each sample (98 ± 0.6% of rarefied abundance compared to 1.5 ± 0.6% for </w:t>
      </w:r>
      <w:r w:rsidR="007E5E64">
        <w:rPr>
          <w:rFonts w:ascii="Times New Roman" w:hAnsi="Times New Roman" w:cs="Times New Roman"/>
          <w:bCs/>
        </w:rPr>
        <w:t xml:space="preserve">potential </w:t>
      </w:r>
      <w:r w:rsidR="003E0820">
        <w:rPr>
          <w:rFonts w:ascii="Times New Roman" w:hAnsi="Times New Roman" w:cs="Times New Roman"/>
          <w:bCs/>
        </w:rPr>
        <w:t xml:space="preserve">diet and 0.3 ± 0.1% for non-diet). </w:t>
      </w:r>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r w:rsidR="009A6280">
        <w:rPr>
          <w:rFonts w:ascii="Times New Roman" w:hAnsi="Times New Roman" w:cs="Times New Roman"/>
          <w:bCs/>
        </w:rPr>
        <w:t xml:space="preserve">In MEGAN, the family-level assignments family-level assignments corresponded to 100% coverage results </w:t>
      </w:r>
      <w:r w:rsidR="006D1356">
        <w:rPr>
          <w:rFonts w:ascii="Times New Roman" w:hAnsi="Times New Roman" w:cs="Times New Roman"/>
          <w:bCs/>
        </w:rPr>
        <w:t xml:space="preserve">suggesting </w:t>
      </w:r>
      <w:r w:rsidR="00DA550F">
        <w:rPr>
          <w:rFonts w:ascii="Times New Roman" w:hAnsi="Times New Roman" w:cs="Times New Roman"/>
          <w:bCs/>
        </w:rPr>
        <w:t>evidence of no</w:t>
      </w:r>
      <w:r w:rsidR="00605C63">
        <w:rPr>
          <w:rFonts w:ascii="Times New Roman" w:hAnsi="Times New Roman" w:cs="Times New Roman"/>
          <w:bCs/>
        </w:rPr>
        <w:t xml:space="preserve"> mitochondrial pseudogenes</w:t>
      </w:r>
      <w:r w:rsidR="006D1356">
        <w:rPr>
          <w:rFonts w:ascii="Times New Roman" w:hAnsi="Times New Roman" w:cs="Times New Roman"/>
          <w:bCs/>
        </w:rPr>
        <w:t xml:space="preserve"> </w:t>
      </w:r>
      <w:r w:rsidR="00605C63">
        <w:rPr>
          <w:rFonts w:ascii="Times New Roman" w:hAnsi="Times New Roman" w:cs="Times New Roman"/>
          <w:bCs/>
        </w:rPr>
        <w:t>(</w:t>
      </w:r>
      <w:r w:rsidR="006D1356">
        <w:rPr>
          <w:rFonts w:ascii="Times New Roman" w:hAnsi="Times New Roman" w:cs="Times New Roman"/>
          <w:bCs/>
        </w:rPr>
        <w:t>NUMTs</w:t>
      </w:r>
      <w:r w:rsidR="00605C63">
        <w:rPr>
          <w:rFonts w:ascii="Times New Roman" w:hAnsi="Times New Roman" w:cs="Times New Roman"/>
          <w:bCs/>
        </w:rPr>
        <w:t>)</w:t>
      </w:r>
      <w:r w:rsidR="006D1356">
        <w:rPr>
          <w:rFonts w:ascii="Times New Roman" w:hAnsi="Times New Roman" w:cs="Times New Roman"/>
          <w:bCs/>
        </w:rPr>
        <w:t xml:space="preserve"> at the family level </w:t>
      </w:r>
      <w:r w:rsidR="00380F13">
        <w:rPr>
          <w:rFonts w:ascii="Times New Roman" w:hAnsi="Times New Roman" w:cs="Times New Roman"/>
          <w:bCs/>
        </w:rPr>
        <w:fldChar w:fldCharType="begin" w:fldLock="1"/>
      </w:r>
      <w:r w:rsidR="008B644C">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2016)","previouslyFormattedCitation":"(Saitoh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r w:rsidR="00380F13">
        <w:rPr>
          <w:rFonts w:ascii="Times New Roman" w:hAnsi="Times New Roman" w:cs="Times New Roman"/>
          <w:bCs/>
        </w:rPr>
        <w:fldChar w:fldCharType="end"/>
      </w:r>
      <w:r w:rsidR="00380F13">
        <w:rPr>
          <w:rFonts w:ascii="Times New Roman" w:hAnsi="Times New Roman" w:cs="Times New Roman"/>
          <w:bCs/>
        </w:rPr>
        <w:t>.</w:t>
      </w:r>
      <w:r w:rsidR="009A6280">
        <w:rPr>
          <w:rFonts w:ascii="Times New Roman" w:hAnsi="Times New Roman" w:cs="Times New Roman"/>
          <w:bCs/>
        </w:rPr>
        <w:t xml:space="preserve"> </w:t>
      </w:r>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76E08804" w:rsidR="00E70B33" w:rsidRDefault="005D5876" w:rsidP="002E1D10">
      <w:pPr>
        <w:spacing w:line="480" w:lineRule="auto"/>
        <w:rPr>
          <w:rFonts w:ascii="Times New Roman" w:hAnsi="Times New Roman" w:cs="Times New Roman"/>
          <w:bCs/>
        </w:rPr>
      </w:pPr>
      <w:r>
        <w:rPr>
          <w:rFonts w:ascii="Times New Roman" w:hAnsi="Times New Roman" w:cs="Times New Roman"/>
          <w:bCs/>
        </w:rPr>
        <w:t xml:space="preserve">We detected potential diet in 89% (33 of 37) of natural environment consumers and </w:t>
      </w:r>
      <w:r w:rsidR="0073428D">
        <w:rPr>
          <w:rFonts w:ascii="Times New Roman" w:hAnsi="Times New Roman" w:cs="Times New Roman"/>
          <w:bCs/>
        </w:rPr>
        <w:t xml:space="preserve">the </w:t>
      </w:r>
      <w:r>
        <w:rPr>
          <w:rFonts w:ascii="Times New Roman" w:hAnsi="Times New Roman" w:cs="Times New Roman"/>
          <w:bCs/>
        </w:rPr>
        <w:t>offered diet in 74% (14 of 19) of feeding trial consumers. For natural environment consumers, family-level taxonomic units corresponded to 20 families of potential diet items. The best model for potential diet detection in natural environment consumers was the null model that did not include surface sterilization treatment as a fixed effect (Figure 1</w:t>
      </w:r>
      <w:r w:rsidR="00605C63">
        <w:rPr>
          <w:rFonts w:ascii="Times New Roman" w:hAnsi="Times New Roman" w:cs="Times New Roman"/>
          <w:bCs/>
        </w:rPr>
        <w:t xml:space="preserve">, </w:t>
      </w:r>
      <w:r>
        <w:rPr>
          <w:rFonts w:ascii="Times New Roman" w:hAnsi="Times New Roman" w:cs="Times New Roman"/>
          <w:bCs/>
        </w:rPr>
        <w:t xml:space="preserve">Appendix D). </w:t>
      </w:r>
      <w:r w:rsidR="00D759B1">
        <w:rPr>
          <w:rFonts w:ascii="Times New Roman" w:hAnsi="Times New Roman" w:cs="Times New Roman"/>
          <w:bCs/>
        </w:rPr>
        <w:t>For</w:t>
      </w:r>
      <w:r w:rsidR="00055091">
        <w:rPr>
          <w:rFonts w:ascii="Times New Roman" w:hAnsi="Times New Roman" w:cs="Times New Roman"/>
          <w:bCs/>
        </w:rPr>
        <w:t xml:space="preserve"> feeding trial</w:t>
      </w:r>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055091">
        <w:rPr>
          <w:rFonts w:ascii="Times New Roman" w:hAnsi="Times New Roman" w:cs="Times New Roman"/>
          <w:bCs/>
        </w:rPr>
        <w:t xml:space="preserve">Species: </w:t>
      </w:r>
      <w:r w:rsidR="00586CA5">
        <w:rPr>
          <w:rFonts w:ascii="Times New Roman" w:hAnsi="Times New Roman" w:cs="Times New Roman"/>
          <w:bCs/>
          <w:i/>
          <w:iCs/>
        </w:rPr>
        <w:t>O. japonica</w:t>
      </w:r>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 Acrididae</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t>AICc</w:t>
      </w:r>
      <w:proofErr w:type="spellEnd"/>
      <w:r w:rsidR="00055091">
        <w:rPr>
          <w:rFonts w:ascii="Times New Roman" w:hAnsi="Times New Roman" w:cs="Times New Roman"/>
          <w:bCs/>
        </w:rPr>
        <w:t xml:space="preserve"> values </w:t>
      </w:r>
      <w:r w:rsidR="00055091">
        <w:rPr>
          <w:rFonts w:ascii="Times New Roman" w:hAnsi="Times New Roman" w:cs="Times New Roman"/>
          <w:bCs/>
        </w:rPr>
        <w:lastRenderedPageBreak/>
        <w:t>(</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w:t>
      </w:r>
      <w:r w:rsidR="008C2BE4">
        <w:rPr>
          <w:rFonts w:ascii="Times New Roman" w:hAnsi="Times New Roman" w:cs="Times New Roman"/>
          <w:bCs/>
        </w:rPr>
        <w:t xml:space="preserve">effect of the </w:t>
      </w:r>
      <w:r w:rsidR="00055091">
        <w:rPr>
          <w:rFonts w:ascii="Times New Roman" w:hAnsi="Times New Roman" w:cs="Times New Roman"/>
          <w:bCs/>
        </w:rPr>
        <w:t xml:space="preserve">surface sterilization term was not statistically </w:t>
      </w:r>
      <w:r w:rsidR="008C2BE4">
        <w:rPr>
          <w:rFonts w:ascii="Times New Roman" w:hAnsi="Times New Roman" w:cs="Times New Roman"/>
          <w:bCs/>
        </w:rPr>
        <w:t>clear</w:t>
      </w:r>
      <w:r w:rsidR="00055091">
        <w:rPr>
          <w:rFonts w:ascii="Times New Roman" w:hAnsi="Times New Roman" w:cs="Times New Roman"/>
          <w:bCs/>
        </w:rPr>
        <w:t xml:space="preserve"> (β = -2.3; p-value = 0.07). We detected </w:t>
      </w:r>
      <w:r w:rsidR="008C2BE4">
        <w:rPr>
          <w:rFonts w:ascii="Times New Roman" w:hAnsi="Times New Roman" w:cs="Times New Roman"/>
          <w:bCs/>
        </w:rPr>
        <w:t xml:space="preserve">offered prey </w:t>
      </w:r>
      <w:r w:rsidR="00055091">
        <w:rPr>
          <w:rFonts w:ascii="Times New Roman" w:hAnsi="Times New Roman" w:cs="Times New Roman"/>
          <w:bCs/>
        </w:rPr>
        <w:t>in 50% of consumers that had been surface sterilized compared to 91% of those consumers that were not surface sterilized.</w:t>
      </w:r>
      <w:r w:rsidR="00D759B1">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216914D2" w:rsidR="003E3BE4" w:rsidRDefault="00FF25F7" w:rsidP="002E1D10">
      <w:pPr>
        <w:spacing w:line="480" w:lineRule="auto"/>
        <w:rPr>
          <w:rFonts w:ascii="Times New Roman" w:hAnsi="Times New Roman" w:cs="Times New Roman"/>
          <w:bCs/>
        </w:rPr>
      </w:pPr>
      <w:r>
        <w:rPr>
          <w:rFonts w:ascii="Times New Roman" w:hAnsi="Times New Roman" w:cs="Times New Roman"/>
          <w:bCs/>
        </w:rPr>
        <w:t xml:space="preserve">For natural environment consumers, potential diet rarefied DNA sequence reads represented 2.0% (± 1.0%) of total per-sample DNA sequence abundance (Figure 2). </w:t>
      </w:r>
      <w:r w:rsidR="005D5876">
        <w:rPr>
          <w:rFonts w:ascii="Times New Roman" w:hAnsi="Times New Roman" w:cs="Times New Roman"/>
          <w:bCs/>
        </w:rPr>
        <w:t>In feeding trial consumers, o</w:t>
      </w:r>
      <w:r w:rsidR="008305F5">
        <w:rPr>
          <w:rFonts w:ascii="Times New Roman" w:hAnsi="Times New Roman" w:cs="Times New Roman"/>
          <w:bCs/>
        </w:rPr>
        <w:t>ffered diet DNA sequence reads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r>
        <w:rPr>
          <w:rFonts w:ascii="Times New Roman" w:hAnsi="Times New Roman" w:cs="Times New Roman"/>
          <w:bCs/>
        </w:rPr>
        <w:t xml:space="preserve">. </w:t>
      </w:r>
      <w:r w:rsidR="003E3BE4">
        <w:rPr>
          <w:rFonts w:ascii="Times New Roman" w:hAnsi="Times New Roman" w:cs="Times New Roman"/>
          <w:bCs/>
        </w:rPr>
        <w:t>For both the</w:t>
      </w:r>
      <w:r>
        <w:rPr>
          <w:rFonts w:ascii="Times New Roman" w:hAnsi="Times New Roman" w:cs="Times New Roman"/>
          <w:bCs/>
        </w:rPr>
        <w:t xml:space="preserve"> natural environment and feeding trial</w:t>
      </w:r>
      <w:r w:rsidR="003E3BE4">
        <w:rPr>
          <w:rFonts w:ascii="Times New Roman" w:hAnsi="Times New Roman" w:cs="Times New Roman"/>
          <w:bCs/>
        </w:rPr>
        <w:t xml:space="preserve"> consumers, the null models </w:t>
      </w:r>
      <w:r w:rsidR="00C05A18">
        <w:rPr>
          <w:rFonts w:ascii="Times New Roman" w:hAnsi="Times New Roman" w:cs="Times New Roman"/>
          <w:bCs/>
        </w:rPr>
        <w:t xml:space="preserve">that </w:t>
      </w:r>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52D3B03A" w14:textId="07792C66" w:rsidR="00B15E66" w:rsidRDefault="00A32496" w:rsidP="001A318B">
      <w:pPr>
        <w:spacing w:line="480" w:lineRule="auto"/>
        <w:rPr>
          <w:ins w:id="27" w:author="Ana Miller-Ter Kuile" w:date="2021-07-14T11:22:00Z"/>
          <w:rFonts w:ascii="Times New Roman" w:hAnsi="Times New Roman" w:cs="Times New Roman"/>
          <w:bCs/>
        </w:rPr>
      </w:pPr>
      <w:r>
        <w:rPr>
          <w:rFonts w:ascii="Times New Roman" w:hAnsi="Times New Roman" w:cs="Times New Roman"/>
          <w:bCs/>
        </w:rPr>
        <w:t>For family-level taxonomic units,</w:t>
      </w:r>
      <w:r w:rsidR="007E5E64">
        <w:rPr>
          <w:rFonts w:ascii="Times New Roman" w:hAnsi="Times New Roman" w:cs="Times New Roman"/>
          <w:bCs/>
        </w:rPr>
        <w:t xml:space="preserve"> potential</w:t>
      </w:r>
      <w:r>
        <w:rPr>
          <w:rFonts w:ascii="Times New Roman" w:hAnsi="Times New Roman" w:cs="Times New Roman"/>
          <w:bCs/>
        </w:rPr>
        <w:t xml:space="preserve"> d</w:t>
      </w:r>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r w:rsidR="00EF5C2C">
        <w:rPr>
          <w:rFonts w:ascii="Times New Roman" w:hAnsi="Times New Roman" w:cs="Times New Roman"/>
          <w:bCs/>
        </w:rPr>
        <w:t xml:space="preserve"> SE</w:t>
      </w:r>
      <w:r w:rsidR="00DD6290">
        <w:rPr>
          <w:rFonts w:ascii="Times New Roman" w:hAnsi="Times New Roman" w:cs="Times New Roman"/>
          <w:bCs/>
        </w:rPr>
        <w:t>)</w:t>
      </w:r>
      <w:r>
        <w:rPr>
          <w:rFonts w:ascii="Times New Roman" w:hAnsi="Times New Roman" w:cs="Times New Roman"/>
          <w:bCs/>
        </w:rPr>
        <w:t xml:space="preserve"> </w:t>
      </w:r>
      <w:r w:rsidR="00DD6290">
        <w:rPr>
          <w:rFonts w:ascii="Times New Roman" w:hAnsi="Times New Roman" w:cs="Times New Roman"/>
          <w:bCs/>
        </w:rPr>
        <w:t>families per individual sample, with a maximum of 5 diet families in one consumer diet (Figure 3).</w:t>
      </w:r>
      <w:r>
        <w:rPr>
          <w:rFonts w:ascii="Times New Roman" w:hAnsi="Times New Roman" w:cs="Times New Roman"/>
          <w:bCs/>
        </w:rPr>
        <w:t xml:space="preserve"> Richness of </w:t>
      </w:r>
      <w:r w:rsidR="007E5E64">
        <w:rPr>
          <w:rFonts w:ascii="Times New Roman" w:hAnsi="Times New Roman" w:cs="Times New Roman"/>
          <w:bCs/>
        </w:rPr>
        <w:t xml:space="preserve">potential </w:t>
      </w:r>
      <w:r>
        <w:rPr>
          <w:rFonts w:ascii="Times New Roman" w:hAnsi="Times New Roman" w:cs="Times New Roman"/>
          <w:bCs/>
        </w:rPr>
        <w:t>diet ASVs for these consumers was similar, with an average of 2.32 (± 0.31) potential diet ASVs per sample with a maximum of 7 ASVs in one consumer (</w:t>
      </w:r>
      <w:r w:rsidR="000D42DF">
        <w:rPr>
          <w:rFonts w:ascii="Times New Roman" w:hAnsi="Times New Roman" w:cs="Times New Roman"/>
          <w:bCs/>
        </w:rPr>
        <w:t>Figure 3</w:t>
      </w:r>
      <w:r>
        <w:rPr>
          <w:rFonts w:ascii="Times New Roman" w:hAnsi="Times New Roman" w:cs="Times New Roman"/>
          <w:bCs/>
        </w:rPr>
        <w:t>).</w:t>
      </w:r>
      <w:r w:rsidR="00DD6290">
        <w:rPr>
          <w:rFonts w:ascii="Times New Roman" w:hAnsi="Times New Roman" w:cs="Times New Roman"/>
          <w:bCs/>
        </w:rPr>
        <w:t xml:space="preserve"> </w:t>
      </w:r>
      <w:r>
        <w:rPr>
          <w:rFonts w:ascii="Times New Roman" w:hAnsi="Times New Roman" w:cs="Times New Roman"/>
          <w:bCs/>
        </w:rPr>
        <w:t>The</w:t>
      </w:r>
      <w:r w:rsidR="00F708F0">
        <w:rPr>
          <w:rFonts w:ascii="Times New Roman" w:hAnsi="Times New Roman" w:cs="Times New Roman"/>
          <w:bCs/>
        </w:rPr>
        <w:t xml:space="preserve"> best model</w:t>
      </w:r>
      <w:r>
        <w:rPr>
          <w:rFonts w:ascii="Times New Roman" w:hAnsi="Times New Roman" w:cs="Times New Roman"/>
          <w:bCs/>
        </w:rPr>
        <w:t>s</w:t>
      </w:r>
      <w:r w:rsidR="00F708F0">
        <w:rPr>
          <w:rFonts w:ascii="Times New Roman" w:hAnsi="Times New Roman" w:cs="Times New Roman"/>
          <w:bCs/>
        </w:rPr>
        <w:t xml:space="preserve"> for per sample </w:t>
      </w:r>
      <w:r w:rsidR="007E5E64">
        <w:rPr>
          <w:rFonts w:ascii="Times New Roman" w:hAnsi="Times New Roman" w:cs="Times New Roman"/>
          <w:bCs/>
        </w:rPr>
        <w:t xml:space="preserve">potential </w:t>
      </w:r>
      <w:r w:rsidR="00F708F0">
        <w:rPr>
          <w:rFonts w:ascii="Times New Roman" w:hAnsi="Times New Roman" w:cs="Times New Roman"/>
          <w:bCs/>
        </w:rPr>
        <w:t>diet richness</w:t>
      </w:r>
      <w:r>
        <w:rPr>
          <w:rFonts w:ascii="Times New Roman" w:hAnsi="Times New Roman" w:cs="Times New Roman"/>
          <w:bCs/>
        </w:rPr>
        <w:t xml:space="preserve"> for both the family-level taxonomic units and ASV-level</w:t>
      </w:r>
      <w:r w:rsidR="006D1455">
        <w:rPr>
          <w:rFonts w:ascii="Times New Roman" w:hAnsi="Times New Roman" w:cs="Times New Roman"/>
          <w:bCs/>
        </w:rPr>
        <w:t xml:space="preserve">, as well as both the family-level PERMANOVA and ASV-level CCA </w:t>
      </w:r>
      <w:r w:rsidR="00F708F0">
        <w:rPr>
          <w:rFonts w:ascii="Times New Roman" w:hAnsi="Times New Roman" w:cs="Times New Roman"/>
          <w:bCs/>
        </w:rPr>
        <w:t>w</w:t>
      </w:r>
      <w:r>
        <w:rPr>
          <w:rFonts w:ascii="Times New Roman" w:hAnsi="Times New Roman" w:cs="Times New Roman"/>
          <w:bCs/>
        </w:rPr>
        <w:t>ere</w:t>
      </w:r>
      <w:r w:rsidR="00F708F0">
        <w:rPr>
          <w:rFonts w:ascii="Times New Roman" w:hAnsi="Times New Roman" w:cs="Times New Roman"/>
          <w:bCs/>
        </w:rPr>
        <w:t xml:space="preserve"> the null model</w:t>
      </w:r>
      <w:r>
        <w:rPr>
          <w:rFonts w:ascii="Times New Roman" w:hAnsi="Times New Roman" w:cs="Times New Roman"/>
          <w:bCs/>
        </w:rPr>
        <w:t>s</w:t>
      </w:r>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 xml:space="preserve">as a </w:t>
      </w:r>
      <w:r w:rsidR="006D1455">
        <w:rPr>
          <w:rFonts w:ascii="Times New Roman" w:hAnsi="Times New Roman" w:cs="Times New Roman"/>
          <w:bCs/>
        </w:rPr>
        <w:t>predictor (</w:t>
      </w:r>
      <w:r w:rsidR="00DD6290">
        <w:rPr>
          <w:rFonts w:ascii="Times New Roman" w:hAnsi="Times New Roman" w:cs="Times New Roman"/>
          <w:bCs/>
        </w:rPr>
        <w:t>Figure 4</w:t>
      </w:r>
      <w:r w:rsidR="000D42DF">
        <w:rPr>
          <w:rFonts w:ascii="Times New Roman" w:hAnsi="Times New Roman" w:cs="Times New Roman"/>
          <w:bCs/>
        </w:rPr>
        <w:t>, Supplementary Figure 1</w:t>
      </w:r>
      <w:r w:rsidR="00DD6290">
        <w:rPr>
          <w:rFonts w:ascii="Times New Roman" w:hAnsi="Times New Roman" w:cs="Times New Roman"/>
          <w:bCs/>
        </w:rPr>
        <w:t>)</w:t>
      </w:r>
      <w:r w:rsidR="00F708F0">
        <w:rPr>
          <w:rFonts w:ascii="Times New Roman" w:hAnsi="Times New Roman" w:cs="Times New Roman"/>
          <w:bCs/>
        </w:rPr>
        <w:t xml:space="preserve">. </w:t>
      </w:r>
      <w:ins w:id="28" w:author="Ana Miller-Ter Kuile" w:date="2021-07-14T11:17:00Z">
        <w:r w:rsidR="00B15E66">
          <w:rPr>
            <w:rFonts w:ascii="Times New Roman" w:hAnsi="Times New Roman" w:cs="Times New Roman"/>
            <w:bCs/>
          </w:rPr>
          <w:t>Diet families</w:t>
        </w:r>
      </w:ins>
      <w:ins w:id="29" w:author="Ana Miller-Ter Kuile" w:date="2021-07-14T11:18:00Z">
        <w:r w:rsidR="00B15E66">
          <w:rPr>
            <w:rFonts w:ascii="Times New Roman" w:hAnsi="Times New Roman" w:cs="Times New Roman"/>
            <w:bCs/>
          </w:rPr>
          <w:t xml:space="preserve"> came from</w:t>
        </w:r>
      </w:ins>
      <w:ins w:id="30" w:author="Ana Miller-Ter Kuile" w:date="2021-07-14T11:22:00Z">
        <w:r w:rsidR="00B15E66">
          <w:rPr>
            <w:rFonts w:ascii="Times New Roman" w:hAnsi="Times New Roman" w:cs="Times New Roman"/>
            <w:bCs/>
          </w:rPr>
          <w:t xml:space="preserve"> insect, </w:t>
        </w:r>
      </w:ins>
      <w:ins w:id="31" w:author="Ana Miller-Ter Kuile" w:date="2021-07-14T11:23:00Z">
        <w:r w:rsidR="00B15E66">
          <w:rPr>
            <w:rFonts w:ascii="Times New Roman" w:hAnsi="Times New Roman" w:cs="Times New Roman"/>
            <w:bCs/>
          </w:rPr>
          <w:t>arachnid</w:t>
        </w:r>
      </w:ins>
      <w:ins w:id="32" w:author="Ana Miller-Ter Kuile" w:date="2021-07-14T11:22:00Z">
        <w:r w:rsidR="00B15E66">
          <w:rPr>
            <w:rFonts w:ascii="Times New Roman" w:hAnsi="Times New Roman" w:cs="Times New Roman"/>
            <w:bCs/>
          </w:rPr>
          <w:t>, and centipede orders (Insects:</w:t>
        </w:r>
      </w:ins>
      <w:ins w:id="33" w:author="Ana Miller-Ter Kuile" w:date="2021-07-14T11:18:00Z">
        <w:r w:rsidR="00B15E66">
          <w:rPr>
            <w:rFonts w:ascii="Times New Roman" w:hAnsi="Times New Roman" w:cs="Times New Roman"/>
            <w:bCs/>
          </w:rPr>
          <w:t xml:space="preserve"> </w:t>
        </w:r>
      </w:ins>
      <w:ins w:id="34" w:author="Ana Miller-Ter Kuile" w:date="2021-07-14T11:19:00Z">
        <w:r w:rsidR="00B15E66">
          <w:rPr>
            <w:rFonts w:ascii="Times New Roman" w:hAnsi="Times New Roman" w:cs="Times New Roman"/>
            <w:bCs/>
          </w:rPr>
          <w:t>Diptera (</w:t>
        </w:r>
      </w:ins>
      <w:ins w:id="35" w:author="Ana Miller-Ter Kuile" w:date="2021-07-14T11:22:00Z">
        <w:r w:rsidR="00B15E66">
          <w:rPr>
            <w:rFonts w:ascii="Times New Roman" w:hAnsi="Times New Roman" w:cs="Times New Roman"/>
            <w:bCs/>
          </w:rPr>
          <w:t>5</w:t>
        </w:r>
      </w:ins>
      <w:ins w:id="36" w:author="Ana Miller-Ter Kuile" w:date="2021-07-14T11:19:00Z">
        <w:r w:rsidR="00B15E66">
          <w:rPr>
            <w:rFonts w:ascii="Times New Roman" w:hAnsi="Times New Roman" w:cs="Times New Roman"/>
            <w:bCs/>
          </w:rPr>
          <w:t xml:space="preserve">), Dermaptera (1), </w:t>
        </w:r>
        <w:proofErr w:type="spellStart"/>
        <w:r w:rsidR="00B15E66">
          <w:rPr>
            <w:rFonts w:ascii="Times New Roman" w:hAnsi="Times New Roman" w:cs="Times New Roman"/>
            <w:bCs/>
          </w:rPr>
          <w:t>Blattodea</w:t>
        </w:r>
        <w:proofErr w:type="spellEnd"/>
        <w:r w:rsidR="00B15E66">
          <w:rPr>
            <w:rFonts w:ascii="Times New Roman" w:hAnsi="Times New Roman" w:cs="Times New Roman"/>
            <w:bCs/>
          </w:rPr>
          <w:t xml:space="preserve"> (</w:t>
        </w:r>
      </w:ins>
      <w:ins w:id="37" w:author="Ana Miller-Ter Kuile" w:date="2021-07-14T11:22:00Z">
        <w:r w:rsidR="00B15E66">
          <w:rPr>
            <w:rFonts w:ascii="Times New Roman" w:hAnsi="Times New Roman" w:cs="Times New Roman"/>
            <w:bCs/>
          </w:rPr>
          <w:t>3</w:t>
        </w:r>
      </w:ins>
      <w:ins w:id="38" w:author="Ana Miller-Ter Kuile" w:date="2021-07-14T11:20:00Z">
        <w:r w:rsidR="00B15E66">
          <w:rPr>
            <w:rFonts w:ascii="Times New Roman" w:hAnsi="Times New Roman" w:cs="Times New Roman"/>
            <w:bCs/>
          </w:rPr>
          <w:t>)</w:t>
        </w:r>
      </w:ins>
      <w:ins w:id="39" w:author="Ana Miller-Ter Kuile" w:date="2021-07-14T11:19:00Z">
        <w:r w:rsidR="00B15E66">
          <w:rPr>
            <w:rFonts w:ascii="Times New Roman" w:hAnsi="Times New Roman" w:cs="Times New Roman"/>
            <w:bCs/>
          </w:rPr>
          <w:t xml:space="preserve">, </w:t>
        </w:r>
      </w:ins>
      <w:ins w:id="40" w:author="Ana Miller-Ter Kuile" w:date="2021-07-14T11:23:00Z">
        <w:r w:rsidR="00B15E66">
          <w:rPr>
            <w:rFonts w:ascii="Times New Roman" w:hAnsi="Times New Roman" w:cs="Times New Roman"/>
            <w:bCs/>
          </w:rPr>
          <w:t xml:space="preserve">Lepidoptera (3), </w:t>
        </w:r>
        <w:proofErr w:type="spellStart"/>
        <w:r w:rsidR="00B15E66">
          <w:rPr>
            <w:rFonts w:ascii="Times New Roman" w:hAnsi="Times New Roman" w:cs="Times New Roman"/>
            <w:bCs/>
          </w:rPr>
          <w:lastRenderedPageBreak/>
          <w:t>Orthopotera</w:t>
        </w:r>
        <w:proofErr w:type="spellEnd"/>
        <w:r w:rsidR="00B15E66">
          <w:rPr>
            <w:rFonts w:ascii="Times New Roman" w:hAnsi="Times New Roman" w:cs="Times New Roman"/>
            <w:bCs/>
          </w:rPr>
          <w:t xml:space="preserve"> (3), Hymenoptera (1), Odonata (1); Arachnids: Araneae (2); </w:t>
        </w:r>
        <w:proofErr w:type="spellStart"/>
        <w:r w:rsidR="00B15E66">
          <w:rPr>
            <w:rFonts w:ascii="Times New Roman" w:hAnsi="Times New Roman" w:cs="Times New Roman"/>
            <w:bCs/>
          </w:rPr>
          <w:t>Scorpiones</w:t>
        </w:r>
        <w:proofErr w:type="spellEnd"/>
        <w:r w:rsidR="00B15E66">
          <w:rPr>
            <w:rFonts w:ascii="Times New Roman" w:hAnsi="Times New Roman" w:cs="Times New Roman"/>
            <w:bCs/>
          </w:rPr>
          <w:t xml:space="preserve"> (1); Centipedes: </w:t>
        </w:r>
        <w:proofErr w:type="spellStart"/>
        <w:r w:rsidR="00B15E66">
          <w:rPr>
            <w:rFonts w:ascii="Times New Roman" w:hAnsi="Times New Roman" w:cs="Times New Roman"/>
            <w:bCs/>
          </w:rPr>
          <w:t>Geophi</w:t>
        </w:r>
      </w:ins>
      <w:ins w:id="41" w:author="Ana Miller-Ter Kuile" w:date="2021-07-14T11:24:00Z">
        <w:r w:rsidR="00B15E66">
          <w:rPr>
            <w:rFonts w:ascii="Times New Roman" w:hAnsi="Times New Roman" w:cs="Times New Roman"/>
            <w:bCs/>
          </w:rPr>
          <w:t>lomorpha</w:t>
        </w:r>
        <w:proofErr w:type="spellEnd"/>
        <w:r w:rsidR="00B15E66">
          <w:rPr>
            <w:rFonts w:ascii="Times New Roman" w:hAnsi="Times New Roman" w:cs="Times New Roman"/>
            <w:bCs/>
          </w:rPr>
          <w:t xml:space="preserve"> (1), Figure 4</w:t>
        </w:r>
      </w:ins>
      <w:ins w:id="42" w:author="Ana Miller-Ter Kuile" w:date="2021-07-14T11:25:00Z">
        <w:r w:rsidR="008A2A71">
          <w:rPr>
            <w:rFonts w:ascii="Times New Roman" w:hAnsi="Times New Roman" w:cs="Times New Roman"/>
            <w:bCs/>
          </w:rPr>
          <w:t>).</w:t>
        </w:r>
      </w:ins>
      <w:ins w:id="43" w:author="Ana Miller-Ter Kuile" w:date="2021-07-14T11:24:00Z">
        <w:r w:rsidR="008A2A71">
          <w:rPr>
            <w:rFonts w:ascii="Times New Roman" w:hAnsi="Times New Roman" w:cs="Times New Roman"/>
            <w:bCs/>
          </w:rPr>
          <w:t xml:space="preserve"> </w:t>
        </w:r>
      </w:ins>
    </w:p>
    <w:p w14:paraId="16DB2967" w14:textId="1DB01231" w:rsidR="00F708F0" w:rsidDel="00B15E66" w:rsidRDefault="00F708F0" w:rsidP="001A318B">
      <w:pPr>
        <w:spacing w:line="480" w:lineRule="auto"/>
        <w:rPr>
          <w:del w:id="44" w:author="Ana Miller-Ter Kuile" w:date="2021-07-14T11:24:00Z"/>
          <w:rFonts w:ascii="Times New Roman" w:hAnsi="Times New Roman" w:cs="Times New Roman"/>
          <w:bCs/>
        </w:rPr>
      </w:pP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4927FACA" w:rsidR="00183ED8" w:rsidRDefault="007B46C2" w:rsidP="00EB252A">
      <w:pPr>
        <w:spacing w:line="480" w:lineRule="auto"/>
        <w:rPr>
          <w:rFonts w:ascii="Times New Roman" w:hAnsi="Times New Roman" w:cs="Times New Roman"/>
          <w:bCs/>
        </w:rPr>
      </w:pPr>
      <w:r>
        <w:rPr>
          <w:rFonts w:ascii="Times New Roman" w:hAnsi="Times New Roman" w:cs="Times New Roman"/>
          <w:bCs/>
        </w:rPr>
        <w:t>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Pr>
          <w:rFonts w:ascii="Times New Roman" w:hAnsi="Times New Roman" w:cs="Times New Roman"/>
          <w:bCs/>
        </w:rPr>
        <w:t xml:space="preserve"> for this consumer</w:t>
      </w:r>
      <w:r w:rsidR="007D3244">
        <w:rPr>
          <w:rFonts w:ascii="Times New Roman" w:hAnsi="Times New Roman" w:cs="Times New Roman"/>
          <w:bCs/>
        </w:rPr>
        <w:t xml:space="preserve">. </w:t>
      </w:r>
      <w:r w:rsidR="002242CC">
        <w:rPr>
          <w:rFonts w:ascii="Times New Roman" w:hAnsi="Times New Roman" w:cs="Times New Roman"/>
          <w:bCs/>
        </w:rPr>
        <w:t xml:space="preserve">Our results suggest that various measures of diet, including potential </w:t>
      </w:r>
      <w:r w:rsidR="007D3244">
        <w:rPr>
          <w:rFonts w:ascii="Times New Roman" w:hAnsi="Times New Roman" w:cs="Times New Roman"/>
          <w:bCs/>
        </w:rPr>
        <w:t xml:space="preserve">diet detection, </w:t>
      </w:r>
      <w:r w:rsidR="002242CC">
        <w:rPr>
          <w:rFonts w:ascii="Times New Roman" w:hAnsi="Times New Roman" w:cs="Times New Roman"/>
          <w:bCs/>
        </w:rPr>
        <w:t xml:space="preserve">rarefied </w:t>
      </w:r>
      <w:r w:rsidR="007D3244">
        <w:rPr>
          <w:rFonts w:ascii="Times New Roman" w:hAnsi="Times New Roman" w:cs="Times New Roman"/>
          <w:bCs/>
        </w:rPr>
        <w:t>abundance, richness, and composition</w:t>
      </w:r>
      <w:r w:rsidR="009D1EEB">
        <w:rPr>
          <w:rFonts w:ascii="Times New Roman" w:hAnsi="Times New Roman" w:cs="Times New Roman"/>
          <w:bCs/>
        </w:rPr>
        <w:t xml:space="preserve">, </w:t>
      </w:r>
      <w:r w:rsidR="002242CC">
        <w:rPr>
          <w:rFonts w:ascii="Times New Roman" w:hAnsi="Times New Roman" w:cs="Times New Roman"/>
          <w:bCs/>
        </w:rPr>
        <w:t xml:space="preserve">are </w:t>
      </w:r>
      <w:r w:rsidR="007D3244">
        <w:rPr>
          <w:rFonts w:ascii="Times New Roman" w:hAnsi="Times New Roman" w:cs="Times New Roman"/>
          <w:bCs/>
        </w:rPr>
        <w:t xml:space="preserve">not </w:t>
      </w:r>
      <w:r w:rsidR="00C64D81">
        <w:rPr>
          <w:rFonts w:ascii="Times New Roman" w:hAnsi="Times New Roman" w:cs="Times New Roman"/>
          <w:bCs/>
        </w:rPr>
        <w:t xml:space="preserve">significantly </w:t>
      </w:r>
      <w:r w:rsidR="007D3244">
        <w:rPr>
          <w:rFonts w:ascii="Times New Roman" w:hAnsi="Times New Roman" w:cs="Times New Roman"/>
          <w:bCs/>
        </w:rPr>
        <w:t>altered by surface sterilizing consumers prior to DNA metabarcoding</w:t>
      </w:r>
      <w:r w:rsidR="002E1D10">
        <w:rPr>
          <w:rFonts w:ascii="Times New Roman" w:hAnsi="Times New Roman" w:cs="Times New Roman"/>
          <w:bCs/>
        </w:rPr>
        <w:t>.</w:t>
      </w:r>
      <w:r w:rsidR="00C64D81">
        <w:rPr>
          <w:rFonts w:ascii="Times New Roman" w:hAnsi="Times New Roman" w:cs="Times New Roman"/>
          <w:bCs/>
        </w:rPr>
        <w:t xml:space="preserve"> </w:t>
      </w:r>
      <w:r w:rsidR="00AE12B6">
        <w:rPr>
          <w:rFonts w:ascii="Times New Roman" w:hAnsi="Times New Roman" w:cs="Times New Roman"/>
          <w:bCs/>
        </w:rPr>
        <w:t xml:space="preserve">For potential diet richness and composition, in particular, these results </w:t>
      </w:r>
      <w:r w:rsidR="00DF79F4">
        <w:rPr>
          <w:rFonts w:ascii="Times New Roman" w:hAnsi="Times New Roman" w:cs="Times New Roman"/>
          <w:bCs/>
        </w:rPr>
        <w:t xml:space="preserve">did not change </w:t>
      </w:r>
      <w:r w:rsidR="00AE12B6">
        <w:rPr>
          <w:rFonts w:ascii="Times New Roman" w:hAnsi="Times New Roman" w:cs="Times New Roman"/>
          <w:bCs/>
        </w:rPr>
        <w:t xml:space="preserve">when considering potential diet in combined family-level taxonomic units (making them comparable with food web studies in this field, e.g. </w:t>
      </w:r>
      <w:r w:rsidR="00AE12B6">
        <w:rPr>
          <w:rFonts w:ascii="Times New Roman" w:hAnsi="Times New Roman" w:cs="Times New Roman"/>
          <w:bCs/>
        </w:rPr>
        <w:fldChar w:fldCharType="begin" w:fldLock="1"/>
      </w:r>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r w:rsidR="00AE12B6" w:rsidRPr="00AE12B6">
        <w:rPr>
          <w:rFonts w:ascii="Times New Roman" w:hAnsi="Times New Roman" w:cs="Times New Roman"/>
          <w:bCs/>
          <w:noProof/>
        </w:rPr>
        <w:t>Brose et al., 2019)</w:t>
      </w:r>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molecular taxonomic units (ASVs). We </w:t>
      </w:r>
      <w:r w:rsidR="00F912D5">
        <w:rPr>
          <w:rFonts w:ascii="Times New Roman" w:hAnsi="Times New Roman" w:cs="Times New Roman"/>
          <w:bCs/>
        </w:rPr>
        <w:t xml:space="preserve">detected diet across 84% of the total consumers in our study (n = </w:t>
      </w:r>
      <w:r w:rsidR="00EB252A">
        <w:rPr>
          <w:rFonts w:ascii="Times New Roman" w:hAnsi="Times New Roman" w:cs="Times New Roman"/>
          <w:bCs/>
        </w:rPr>
        <w:t xml:space="preserve">47 of </w:t>
      </w:r>
      <w:r w:rsidR="00F912D5">
        <w:rPr>
          <w:rFonts w:ascii="Times New Roman" w:hAnsi="Times New Roman" w:cs="Times New Roman"/>
          <w:bCs/>
        </w:rPr>
        <w:t xml:space="preserve">56), including 20 diet families. Diet DNA metabarcoding has high potential to contribute diet information for small consumers </w:t>
      </w:r>
      <w:r w:rsidR="00644701">
        <w:rPr>
          <w:rFonts w:ascii="Times New Roman" w:hAnsi="Times New Roman" w:cs="Times New Roman"/>
          <w:bCs/>
        </w:rPr>
        <w:t xml:space="preserve">with cryptic </w:t>
      </w:r>
      <w:r w:rsidR="00F912D5">
        <w:rPr>
          <w:rFonts w:ascii="Times New Roman" w:hAnsi="Times New Roman" w:cs="Times New Roman"/>
          <w:bCs/>
        </w:rPr>
        <w:t>feeding habits</w:t>
      </w:r>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p>
    <w:p w14:paraId="49714128" w14:textId="77777777" w:rsidR="002E1D10" w:rsidRDefault="002E1D10" w:rsidP="001A318B">
      <w:pPr>
        <w:spacing w:line="480" w:lineRule="auto"/>
        <w:rPr>
          <w:rFonts w:ascii="Times New Roman" w:hAnsi="Times New Roman" w:cs="Times New Roman"/>
          <w:bCs/>
        </w:rPr>
      </w:pPr>
    </w:p>
    <w:p w14:paraId="4072374C" w14:textId="7E12B1F1"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2018)","manualFormatting":"(e.g. Jacobsen et al., 2018; Wirta et al., 2014)","plainTextFormattedCitation":"(Wirta et al., 2014; Jacobsen et al., 2018)","previouslyFormattedCitation":"(Wirta et al., 2014; Jacobsen et al., 2018)"},"properties":{"noteIndex":0},"schema":"https://github.com/citation-style-language/schema/raw/master/csl-citation.json"}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 xml:space="preserve">necessary </w:t>
      </w:r>
      <w:r w:rsidR="00183A9E">
        <w:rPr>
          <w:rFonts w:ascii="Times New Roman" w:hAnsi="Times New Roman" w:cs="Times New Roman"/>
          <w:bCs/>
        </w:rPr>
        <w:t>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 xml:space="preserve">that </w:t>
      </w:r>
      <w:r w:rsidR="000C0AE6">
        <w:rPr>
          <w:rFonts w:ascii="Times New Roman" w:hAnsi="Times New Roman" w:cs="Times New Roman"/>
          <w:bCs/>
        </w:rPr>
        <w:lastRenderedPageBreak/>
        <w:t>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review","type":"article-journal","volume":"64"},"uris":["http://www.mendeley.com/documents/?uuid=0692ce5e-ce75-4c9c-826f-bda2d4d5dfef"]}],"mendeley":{"formattedCitation":"(Després et al., 2012)","plainTextFormattedCitation":"(Després et al., 2012)","previouslyFormattedCitation":"(Després et al., 2012)"},"properties":{"noteIndex":0},"schema":"https://github.com/citation-style-language/schema/raw/master/csl-citation.json"}</w:instrText>
      </w:r>
      <w:r w:rsidR="00D257C8">
        <w:rPr>
          <w:rFonts w:ascii="Times New Roman" w:hAnsi="Times New Roman" w:cs="Times New Roman"/>
          <w:bCs/>
        </w:rPr>
        <w:fldChar w:fldCharType="separate"/>
      </w:r>
      <w:r w:rsidR="00D80860" w:rsidRPr="00D80860">
        <w:rPr>
          <w:rFonts w:ascii="Times New Roman" w:hAnsi="Times New Roman" w:cs="Times New Roman"/>
          <w:bCs/>
          <w:noProof/>
        </w:rPr>
        <w:t>(Després et al., 2012)</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w:t>
      </w:r>
      <w:r w:rsidR="0066418F">
        <w:rPr>
          <w:rFonts w:ascii="Times New Roman" w:hAnsi="Times New Roman" w:cs="Times New Roman"/>
          <w:bCs/>
        </w:rPr>
        <w:t xml:space="preserve">some </w:t>
      </w:r>
      <w:r w:rsidR="00B97760">
        <w:rPr>
          <w:rFonts w:ascii="Times New Roman" w:hAnsi="Times New Roman" w:cs="Times New Roman"/>
          <w:bCs/>
        </w:rPr>
        <w:t xml:space="preserve">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0.006 – 26% of each sample</w:t>
      </w:r>
      <w:r w:rsidR="00DC189C">
        <w:rPr>
          <w:rFonts w:ascii="Times New Roman" w:hAnsi="Times New Roman" w:cs="Times New Roman"/>
          <w:bCs/>
        </w:rPr>
        <w:t xml:space="preserve">) </w:t>
      </w:r>
      <w:r w:rsidR="00B97760">
        <w:rPr>
          <w:rFonts w:ascii="Times New Roman" w:hAnsi="Times New Roman" w:cs="Times New Roman"/>
          <w:bCs/>
        </w:rPr>
        <w:t>is likely due to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69F0239B" w14:textId="78C7F842" w:rsidR="00EB252A" w:rsidRDefault="00A37150" w:rsidP="002242CC">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9B52A5">
        <w:rPr>
          <w:rFonts w:ascii="Times New Roman" w:hAnsi="Times New Roman" w:cs="Times New Roman"/>
          <w:bCs/>
        </w:rPr>
        <w:t>a model</w:t>
      </w:r>
      <w:r w:rsidR="00956352">
        <w:rPr>
          <w:rFonts w:ascii="Times New Roman" w:hAnsi="Times New Roman" w:cs="Times New Roman"/>
          <w:bCs/>
        </w:rPr>
        <w:t xml:space="preserve"> </w:t>
      </w:r>
      <w:r w:rsidR="002242CC">
        <w:rPr>
          <w:rFonts w:ascii="Times New Roman" w:hAnsi="Times New Roman" w:cs="Times New Roman"/>
          <w:bCs/>
        </w:rPr>
        <w:t xml:space="preserve">from the feeding trial </w:t>
      </w:r>
      <w:r w:rsidR="009B52A5">
        <w:rPr>
          <w:rFonts w:ascii="Times New Roman" w:hAnsi="Times New Roman" w:cs="Times New Roman"/>
          <w:bCs/>
        </w:rPr>
        <w:t>that</w:t>
      </w:r>
      <w:r w:rsidR="000D319B">
        <w:rPr>
          <w:rFonts w:ascii="Times New Roman" w:hAnsi="Times New Roman" w:cs="Times New Roman"/>
          <w:bCs/>
        </w:rPr>
        <w:t xml:space="preserve"> includ</w:t>
      </w:r>
      <w:r w:rsidR="009B52A5">
        <w:rPr>
          <w:rFonts w:ascii="Times New Roman" w:hAnsi="Times New Roman" w:cs="Times New Roman"/>
          <w:bCs/>
        </w:rPr>
        <w:t>es</w:t>
      </w:r>
      <w:r w:rsidR="000D319B">
        <w:rPr>
          <w:rFonts w:ascii="Times New Roman" w:hAnsi="Times New Roman" w:cs="Times New Roman"/>
          <w:bCs/>
        </w:rPr>
        <w:t xml:space="preserve"> </w:t>
      </w:r>
      <w:r w:rsidR="00E70271">
        <w:rPr>
          <w:rFonts w:ascii="Times New Roman" w:hAnsi="Times New Roman" w:cs="Times New Roman"/>
          <w:bCs/>
        </w:rPr>
        <w:t xml:space="preserve">surface sterilization </w:t>
      </w:r>
      <w:r w:rsidR="000D319B">
        <w:rPr>
          <w:rFonts w:ascii="Times New Roman" w:hAnsi="Times New Roman" w:cs="Times New Roman"/>
          <w:bCs/>
        </w:rPr>
        <w:t>performed</w:t>
      </w:r>
      <w:r w:rsidR="00183ED8">
        <w:rPr>
          <w:rFonts w:ascii="Times New Roman" w:hAnsi="Times New Roman" w:cs="Times New Roman"/>
          <w:bCs/>
        </w:rPr>
        <w:t xml:space="preserve"> slightly</w:t>
      </w:r>
      <w:r w:rsidR="000D319B">
        <w:rPr>
          <w:rFonts w:ascii="Times New Roman" w:hAnsi="Times New Roman" w:cs="Times New Roman"/>
          <w:bCs/>
        </w:rPr>
        <w:t xml:space="preserve"> better than one without this </w:t>
      </w:r>
      <w:r w:rsidR="009B52A5">
        <w:rPr>
          <w:rFonts w:ascii="Times New Roman" w:hAnsi="Times New Roman" w:cs="Times New Roman"/>
          <w:bCs/>
        </w:rPr>
        <w:t xml:space="preserve">treatment </w:t>
      </w:r>
      <w:r w:rsidR="00183ED8">
        <w:rPr>
          <w:rFonts w:ascii="Times New Roman" w:hAnsi="Times New Roman" w:cs="Times New Roman"/>
          <w:bCs/>
        </w:rPr>
        <w:t>(</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r w:rsidR="009B52A5">
        <w:rPr>
          <w:rFonts w:ascii="Times New Roman" w:hAnsi="Times New Roman" w:cs="Times New Roman"/>
          <w:bCs/>
        </w:rPr>
        <w:t xml:space="preserve">. </w:t>
      </w:r>
      <w:proofErr w:type="gramStart"/>
      <w:r w:rsidR="009B52A5">
        <w:rPr>
          <w:rFonts w:ascii="Times New Roman" w:hAnsi="Times New Roman" w:cs="Times New Roman"/>
          <w:bCs/>
        </w:rPr>
        <w:t>Thus</w:t>
      </w:r>
      <w:proofErr w:type="gramEnd"/>
      <w:r w:rsidR="009B52A5">
        <w:rPr>
          <w:rFonts w:ascii="Times New Roman" w:hAnsi="Times New Roman" w:cs="Times New Roman"/>
          <w:bCs/>
        </w:rPr>
        <w:t xml:space="preserve"> it is possible that</w:t>
      </w:r>
      <w:r w:rsidR="00E70271">
        <w:rPr>
          <w:rFonts w:ascii="Times New Roman" w:hAnsi="Times New Roman" w:cs="Times New Roman"/>
          <w:bCs/>
        </w:rPr>
        <w:t xml:space="preserve"> contained environments may be more prone to contamination than open terrestrial environments</w:t>
      </w:r>
      <w:r w:rsidR="007F3DAE">
        <w:rPr>
          <w:rFonts w:ascii="Times New Roman" w:hAnsi="Times New Roman" w:cs="Times New Roman"/>
          <w:bCs/>
        </w:rPr>
        <w:t xml:space="preserve">. </w:t>
      </w:r>
      <w:r w:rsidR="00E70271">
        <w:rPr>
          <w:rFonts w:ascii="Times New Roman" w:hAnsi="Times New Roman" w:cs="Times New Roman"/>
          <w:bCs/>
        </w:rPr>
        <w:t>We see this result as a</w:t>
      </w:r>
      <w:r w:rsidR="000D319B">
        <w:rPr>
          <w:rFonts w:ascii="Times New Roman" w:hAnsi="Times New Roman" w:cs="Times New Roman"/>
          <w:bCs/>
        </w:rPr>
        <w:t xml:space="preserve">n ideal starting point for </w:t>
      </w:r>
      <w:r w:rsidR="00E70271">
        <w:rPr>
          <w:rFonts w:ascii="Times New Roman" w:hAnsi="Times New Roman" w:cs="Times New Roman"/>
          <w:bCs/>
        </w:rPr>
        <w:t>next steps in validating diet DNA metabarcoding in similar contexts. Specifically, because this study had a relatively l</w:t>
      </w:r>
      <w:r w:rsidR="00644701">
        <w:rPr>
          <w:rFonts w:ascii="Times New Roman" w:hAnsi="Times New Roman" w:cs="Times New Roman"/>
          <w:bCs/>
        </w:rPr>
        <w:t>imited</w:t>
      </w:r>
      <w:r w:rsidR="00E70271">
        <w:rPr>
          <w:rFonts w:ascii="Times New Roman" w:hAnsi="Times New Roman" w:cs="Times New Roman"/>
          <w:bCs/>
        </w:rPr>
        <w:t xml:space="preserve"> sample size (n = 8 and 11 in each </w:t>
      </w:r>
      <w:r w:rsidR="009B52A5">
        <w:rPr>
          <w:rFonts w:ascii="Times New Roman" w:hAnsi="Times New Roman" w:cs="Times New Roman"/>
          <w:bCs/>
        </w:rPr>
        <w:t xml:space="preserve">sterilization </w:t>
      </w:r>
      <w:r w:rsidR="00E70271">
        <w:rPr>
          <w:rFonts w:ascii="Times New Roman" w:hAnsi="Times New Roman" w:cs="Times New Roman"/>
          <w:bCs/>
        </w:rPr>
        <w:t>treatment group) and because we did not confirm ingestion, a similar trial</w:t>
      </w:r>
      <w:r w:rsidR="000D319B">
        <w:rPr>
          <w:rFonts w:ascii="Times New Roman" w:hAnsi="Times New Roman" w:cs="Times New Roman"/>
          <w:bCs/>
        </w:rPr>
        <w:t xml:space="preserve"> </w:t>
      </w:r>
      <w:r w:rsidR="00E70271">
        <w:rPr>
          <w:rFonts w:ascii="Times New Roman" w:hAnsi="Times New Roman" w:cs="Times New Roman"/>
          <w:bCs/>
        </w:rPr>
        <w:t xml:space="preserve">including </w:t>
      </w:r>
      <w:r w:rsidR="00E70271">
        <w:rPr>
          <w:rFonts w:ascii="Times New Roman" w:hAnsi="Times New Roman" w:cs="Times New Roman"/>
          <w:bCs/>
        </w:rPr>
        <w:lastRenderedPageBreak/>
        <w:t xml:space="preserve">crossed treatments of sterilization with different forms of diet item contact (e.g. </w:t>
      </w:r>
      <w:r w:rsidR="00E70271">
        <w:rPr>
          <w:rFonts w:ascii="Times New Roman" w:hAnsi="Times New Roman" w:cs="Times New Roman"/>
          <w:bCs/>
        </w:rPr>
        <w:fldChar w:fldCharType="begin" w:fldLock="1"/>
      </w:r>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r w:rsidR="00E70271" w:rsidRPr="00E70271">
        <w:rPr>
          <w:rFonts w:ascii="Times New Roman" w:hAnsi="Times New Roman" w:cs="Times New Roman"/>
          <w:bCs/>
          <w:noProof/>
        </w:rPr>
        <w:t>Greenstone et al., 2012)</w:t>
      </w:r>
      <w:r w:rsidR="00E70271">
        <w:rPr>
          <w:rFonts w:ascii="Times New Roman" w:hAnsi="Times New Roman" w:cs="Times New Roman"/>
          <w:bCs/>
        </w:rPr>
        <w:fldChar w:fldCharType="end"/>
      </w:r>
      <w:r w:rsidR="000D319B">
        <w:rPr>
          <w:rFonts w:ascii="Times New Roman" w:hAnsi="Times New Roman" w:cs="Times New Roman"/>
          <w:bCs/>
        </w:rPr>
        <w:t xml:space="preserve"> would provide </w:t>
      </w:r>
      <w:r w:rsidR="00AE6779">
        <w:rPr>
          <w:rFonts w:ascii="Times New Roman" w:hAnsi="Times New Roman" w:cs="Times New Roman"/>
          <w:bCs/>
        </w:rPr>
        <w:t>additional</w:t>
      </w:r>
      <w:r w:rsidR="000D319B">
        <w:rPr>
          <w:rFonts w:ascii="Times New Roman" w:hAnsi="Times New Roman" w:cs="Times New Roman"/>
          <w:bCs/>
        </w:rPr>
        <w:t xml:space="preserve"> evidence of the effects of surface sterilization or surface contamination. </w:t>
      </w:r>
      <w:r w:rsidR="002242CC">
        <w:rPr>
          <w:rFonts w:ascii="Times New Roman" w:hAnsi="Times New Roman" w:cs="Times New Roman"/>
          <w:bCs/>
        </w:rPr>
        <w:t xml:space="preserve">Further exploration of these results might reveal that the decision to surface sterilize </w:t>
      </w:r>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r w:rsidR="00192EFC">
        <w:rPr>
          <w:rFonts w:ascii="Times New Roman" w:hAnsi="Times New Roman" w:cs="Times New Roman"/>
          <w:bCs/>
        </w:rPr>
        <w:t xml:space="preserve"> (e.g. where diet items are in high density or consumers have long handling times</w:t>
      </w:r>
      <w:r w:rsidR="009B52A5">
        <w:rPr>
          <w:rFonts w:ascii="Times New Roman" w:hAnsi="Times New Roman" w:cs="Times New Roman"/>
          <w:bCs/>
        </w:rPr>
        <w:t xml:space="preserve"> </w:t>
      </w:r>
      <w:r w:rsidR="00192EFC">
        <w:rPr>
          <w:rFonts w:ascii="Times New Roman" w:hAnsi="Times New Roman" w:cs="Times New Roman"/>
          <w:bCs/>
        </w:rPr>
        <w:fldChar w:fldCharType="begin" w:fldLock="1"/>
      </w:r>
      <w:r w:rsidR="009D0F35">
        <w:rPr>
          <w:rFonts w:ascii="Times New Roman" w:hAnsi="Times New Roman" w:cs="Times New Roman"/>
          <w:bCs/>
        </w:rPr>
        <w:instrText>ADDIN CSL_CITATION {"citationItems":[{"id":"ITEM-1","itemData":{"ISSN":"1210-5759","abstract":"Feeding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Entomology","id":"ITEM-1","issued":{"date-parts":[["1993"]]},"page":"471-476","title":"Functional response, multiple feeding and wasteful killing in a wolf spider (Araneae: Lycosidae)","type":"article-journal","volume":"90"},"uris":["http://www.mendeley.com/documents/?uuid=d4188fc3-5f35-4e1e-b2fc-73cd0280f8d0"]},{"id":"ITEM-2","itemData":{"DOI":"10.1016/S0169-5347(00)01908-X","ISSN":"01695347","PMID":"10884706","abstract":"To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Evolution","id":"ITEM-2","issue":"8","issued":{"date-parts":[["2000"]]},"page":"337-341","title":"The nature of predation: Prey dependent, ratio dependent or neither?","type":"article-journal","volume":"15"},"uris":["http://www.mendeley.com/documents/?uuid=472e0939-4534-46eb-926e-5074a7555532"]}],"mendeley":{"formattedCitation":"(Samu &amp; Biro, 1993; Abrams &amp; Ginzburg, 2000)","plainTextFormattedCitation":"(Samu &amp; Biro, 1993; Abrams &amp; Ginzburg, 2000)","previouslyFormattedCitation":"(Samu &amp; Biro, 1993; Abrams &amp; Ginzburg, 2000)"},"properties":{"noteIndex":0},"schema":"https://github.com/citation-style-language/schema/raw/master/csl-citation.json"}</w:instrText>
      </w:r>
      <w:r w:rsidR="00192EFC">
        <w:rPr>
          <w:rFonts w:ascii="Times New Roman" w:hAnsi="Times New Roman" w:cs="Times New Roman"/>
          <w:bCs/>
        </w:rPr>
        <w:fldChar w:fldCharType="separate"/>
      </w:r>
      <w:r w:rsidR="00622000" w:rsidRPr="00622000">
        <w:rPr>
          <w:rFonts w:ascii="Times New Roman" w:hAnsi="Times New Roman" w:cs="Times New Roman"/>
          <w:bCs/>
          <w:noProof/>
        </w:rPr>
        <w:t>(Samu &amp; Biro, 1993; Abrams &amp; Ginzburg, 2000)</w:t>
      </w:r>
      <w:r w:rsidR="00192EFC">
        <w:rPr>
          <w:rFonts w:ascii="Times New Roman" w:hAnsi="Times New Roman" w:cs="Times New Roman"/>
          <w:bCs/>
        </w:rPr>
        <w:fldChar w:fldCharType="end"/>
      </w:r>
      <w:r w:rsidR="00192EFC">
        <w:rPr>
          <w:rFonts w:ascii="Times New Roman" w:hAnsi="Times New Roman" w:cs="Times New Roman"/>
          <w:bCs/>
        </w:rPr>
        <w:t xml:space="preserve">. </w:t>
      </w:r>
      <w:r w:rsidR="00ED346B">
        <w:rPr>
          <w:rFonts w:ascii="Times New Roman" w:hAnsi="Times New Roman" w:cs="Times New Roman"/>
          <w:bCs/>
        </w:rPr>
        <w:t>Furthermore, as earlier studies targeting particular consumer</w:t>
      </w:r>
      <w:r w:rsidR="003056BE">
        <w:rPr>
          <w:rFonts w:ascii="Times New Roman" w:hAnsi="Times New Roman" w:cs="Times New Roman"/>
          <w:bCs/>
        </w:rPr>
        <w:t>-diet pairs</w:t>
      </w:r>
      <w:r w:rsidR="00ED346B">
        <w:rPr>
          <w:rFonts w:ascii="Times New Roman" w:hAnsi="Times New Roman" w:cs="Times New Roman"/>
          <w:bCs/>
        </w:rPr>
        <w:t xml:space="preserve"> explored</w:t>
      </w:r>
      <w:r w:rsidR="003056BE">
        <w:rPr>
          <w:rFonts w:ascii="Times New Roman" w:hAnsi="Times New Roman" w:cs="Times New Roman"/>
          <w:bCs/>
        </w:rPr>
        <w:t xml:space="preserve"> (</w:t>
      </w:r>
      <w:proofErr w:type="gramStart"/>
      <w:r w:rsidR="003056BE">
        <w:rPr>
          <w:rFonts w:ascii="Times New Roman" w:hAnsi="Times New Roman" w:cs="Times New Roman"/>
          <w:bCs/>
        </w:rPr>
        <w:t>e.g.</w:t>
      </w:r>
      <w:proofErr w:type="gramEnd"/>
      <w:r w:rsidR="003056BE">
        <w:rPr>
          <w:rFonts w:ascii="Times New Roman" w:hAnsi="Times New Roman" w:cs="Times New Roman"/>
          <w:bCs/>
        </w:rPr>
        <w:t xml:space="preserve"> Greenstone et al., 2012)</w:t>
      </w:r>
      <w:r w:rsidR="00ED346B">
        <w:rPr>
          <w:rFonts w:ascii="Times New Roman" w:hAnsi="Times New Roman" w:cs="Times New Roman"/>
          <w:bCs/>
        </w:rPr>
        <w:t xml:space="preserve">, the field of diet DNA metabarcoding is ripe for a comparison of surface sterilization techniques. </w:t>
      </w:r>
    </w:p>
    <w:p w14:paraId="38F0B3B6" w14:textId="2F76C6E5" w:rsidR="008E10AA" w:rsidRDefault="008E10AA" w:rsidP="001A318B">
      <w:pPr>
        <w:spacing w:line="480" w:lineRule="auto"/>
        <w:rPr>
          <w:rFonts w:ascii="Times New Roman" w:hAnsi="Times New Roman" w:cs="Times New Roman"/>
          <w:bCs/>
        </w:rPr>
      </w:pPr>
    </w:p>
    <w:p w14:paraId="3A781CCD" w14:textId="275F8D1E" w:rsidR="00546914"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 xml:space="preserve">DNA metabarcoding </w:t>
      </w:r>
      <w:r w:rsidR="00546914">
        <w:rPr>
          <w:rFonts w:ascii="Times New Roman" w:hAnsi="Times New Roman" w:cs="Times New Roman"/>
          <w:bCs/>
        </w:rPr>
        <w:t xml:space="preserve">can empirically </w:t>
      </w:r>
      <w:r w:rsidR="00AF6206">
        <w:rPr>
          <w:rFonts w:ascii="Times New Roman" w:hAnsi="Times New Roman" w:cs="Times New Roman"/>
          <w:bCs/>
        </w:rPr>
        <w:t>provid</w:t>
      </w:r>
      <w:r w:rsidR="00546914">
        <w:rPr>
          <w:rFonts w:ascii="Times New Roman" w:hAnsi="Times New Roman" w:cs="Times New Roman"/>
          <w:bCs/>
        </w:rPr>
        <w:t>e</w:t>
      </w:r>
      <w:r w:rsidR="00072953">
        <w:rPr>
          <w:rFonts w:ascii="Times New Roman" w:hAnsi="Times New Roman" w:cs="Times New Roman"/>
          <w:bCs/>
        </w:rPr>
        <w:t xml:space="preserve"> diet</w:t>
      </w:r>
      <w:r w:rsidR="00546914">
        <w:rPr>
          <w:rFonts w:ascii="Times New Roman" w:hAnsi="Times New Roman" w:cs="Times New Roman"/>
          <w:bCs/>
        </w:rPr>
        <w:t xml:space="preserve"> descriptions</w:t>
      </w:r>
      <w:r w:rsidR="00072953">
        <w:rPr>
          <w:rFonts w:ascii="Times New Roman" w:hAnsi="Times New Roman" w:cs="Times New Roman"/>
          <w:bCs/>
        </w:rPr>
        <w:t xml:space="preserve"> for a suite of consumers important to food web ecology and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A61B4C">
        <w:rPr>
          <w:rFonts w:ascii="Times New Roman" w:hAnsi="Times New Roman" w:cs="Times New Roman"/>
          <w:bCs/>
        </w:rPr>
        <w:instrText>ADDIN CSL_CITATION {"citationItems":[{"id":"ITEM-1","itemData":{"DOI":"10.1146/annurev-ento-020117-043348","ISSN":"00664170","PMID":"28938083","abstract":"In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Entomology","id":"ITEM-1","issued":{"date-parts":[["2018"]]},"page":"31-45","title":"How Many Species of Insects and Other Terrestrial Arthropods Are There on Earth?","type":"article-journal","volume":"63"},"uris":["http://www.mendeley.com/documents/?uuid=f575d5ec-e319-4d48-966f-d5ccb25f8960"]}],"mendeley":{"formattedCitation":"(Stork, 2018)","plainTextFormattedCitation":"(Stork, 2018)","previouslyFormattedCitation":"(Stork, 2018)"},"properties":{"noteIndex":0},"schema":"https://github.com/citation-style-language/schema/raw/master/csl-citation.json"}</w:instrText>
      </w:r>
      <w:r w:rsidR="00910D7D">
        <w:rPr>
          <w:rFonts w:ascii="Times New Roman" w:hAnsi="Times New Roman" w:cs="Times New Roman"/>
          <w:bCs/>
        </w:rPr>
        <w:fldChar w:fldCharType="separate"/>
      </w:r>
      <w:r w:rsidR="009D0F35" w:rsidRPr="009D0F35">
        <w:rPr>
          <w:rFonts w:ascii="Times New Roman" w:hAnsi="Times New Roman" w:cs="Times New Roman"/>
          <w:bCs/>
          <w:noProof/>
        </w:rPr>
        <w:t>(Stork, 2018)</w:t>
      </w:r>
      <w:r w:rsidR="00910D7D">
        <w:rPr>
          <w:rFonts w:ascii="Times New Roman" w:hAnsi="Times New Roman" w:cs="Times New Roman"/>
          <w:bCs/>
        </w:rPr>
        <w:fldChar w:fldCharType="end"/>
      </w:r>
      <w:r w:rsidR="00072953">
        <w:rPr>
          <w:rFonts w:ascii="Times New Roman" w:hAnsi="Times New Roman" w:cs="Times New Roman"/>
          <w:bCs/>
        </w:rPr>
        <w:t xml:space="preserve">. </w:t>
      </w:r>
    </w:p>
    <w:p w14:paraId="35F10F27" w14:textId="47333FE0" w:rsidR="0058379C" w:rsidRDefault="00546914" w:rsidP="001A318B">
      <w:pPr>
        <w:spacing w:line="480" w:lineRule="auto"/>
        <w:rPr>
          <w:rFonts w:ascii="Times New Roman" w:hAnsi="Times New Roman" w:cs="Times New Roman"/>
          <w:bCs/>
        </w:rPr>
      </w:pPr>
      <w:r>
        <w:rPr>
          <w:rFonts w:ascii="Times New Roman" w:hAnsi="Times New Roman" w:cs="Times New Roman"/>
          <w:bCs/>
        </w:rPr>
        <w:t xml:space="preserve">Characterizing </w:t>
      </w:r>
      <w:r w:rsidR="0058379C">
        <w:rPr>
          <w:rFonts w:ascii="Times New Roman" w:hAnsi="Times New Roman" w:cs="Times New Roman"/>
          <w:bCs/>
        </w:rPr>
        <w:t xml:space="preserve">consumptive interactions for </w:t>
      </w:r>
      <w:r>
        <w:rPr>
          <w:rFonts w:ascii="Times New Roman" w:hAnsi="Times New Roman" w:cs="Times New Roman"/>
          <w:bCs/>
        </w:rPr>
        <w:t xml:space="preserve">small, cryptic </w:t>
      </w:r>
      <w:r w:rsidR="0058379C">
        <w:rPr>
          <w:rFonts w:ascii="Times New Roman" w:hAnsi="Times New Roman" w:cs="Times New Roman"/>
          <w:bCs/>
        </w:rPr>
        <w:t xml:space="preserve">species </w:t>
      </w:r>
      <w:r>
        <w:rPr>
          <w:rFonts w:ascii="Times New Roman" w:hAnsi="Times New Roman" w:cs="Times New Roman"/>
          <w:bCs/>
        </w:rPr>
        <w:t>f</w:t>
      </w:r>
      <w:r w:rsidR="0058379C">
        <w:rPr>
          <w:rFonts w:ascii="Times New Roman" w:hAnsi="Times New Roman" w:cs="Times New Roman"/>
          <w:bCs/>
        </w:rPr>
        <w:t xml:space="preserve">or the first time will build a </w:t>
      </w:r>
      <w:r>
        <w:rPr>
          <w:rFonts w:ascii="Times New Roman" w:hAnsi="Times New Roman" w:cs="Times New Roman"/>
          <w:bCs/>
        </w:rPr>
        <w:t xml:space="preserve">better </w:t>
      </w:r>
      <w:r w:rsidR="0058379C">
        <w:rPr>
          <w:rFonts w:ascii="Times New Roman" w:hAnsi="Times New Roman" w:cs="Times New Roman"/>
          <w:bCs/>
        </w:rPr>
        <w:t xml:space="preserve">picture of </w:t>
      </w:r>
      <w:r>
        <w:rPr>
          <w:rFonts w:ascii="Times New Roman" w:hAnsi="Times New Roman" w:cs="Times New Roman"/>
          <w:bCs/>
        </w:rPr>
        <w:t xml:space="preserve">nature’s complexity, </w:t>
      </w:r>
      <w:r w:rsidR="0058379C">
        <w:rPr>
          <w:rFonts w:ascii="Times New Roman" w:hAnsi="Times New Roman" w:cs="Times New Roman"/>
          <w:bCs/>
        </w:rPr>
        <w:t>and</w:t>
      </w:r>
      <w:r>
        <w:rPr>
          <w:rFonts w:ascii="Times New Roman" w:hAnsi="Times New Roman" w:cs="Times New Roman"/>
          <w:bCs/>
        </w:rPr>
        <w:t xml:space="preserve"> allow ecologists to confidently query</w:t>
      </w:r>
      <w:r w:rsidR="0058379C">
        <w:rPr>
          <w:rFonts w:ascii="Times New Roman" w:hAnsi="Times New Roman" w:cs="Times New Roman"/>
          <w:bCs/>
        </w:rPr>
        <w:t xml:space="preserve"> how </w:t>
      </w:r>
      <w:r>
        <w:rPr>
          <w:rFonts w:ascii="Times New Roman" w:hAnsi="Times New Roman" w:cs="Times New Roman"/>
          <w:bCs/>
        </w:rPr>
        <w:t>species interactions</w:t>
      </w:r>
      <w:r w:rsidR="0058379C">
        <w:rPr>
          <w:rFonts w:ascii="Times New Roman" w:hAnsi="Times New Roman" w:cs="Times New Roman"/>
          <w:bCs/>
        </w:rPr>
        <w:t xml:space="preserve"> will change with</w:t>
      </w:r>
      <w:r>
        <w:rPr>
          <w:rFonts w:ascii="Times New Roman" w:hAnsi="Times New Roman" w:cs="Times New Roman"/>
          <w:bCs/>
        </w:rPr>
        <w:t xml:space="preserve"> continued</w:t>
      </w:r>
      <w:r w:rsidR="0058379C">
        <w:rPr>
          <w:rFonts w:ascii="Times New Roman" w:hAnsi="Times New Roman" w:cs="Times New Roman"/>
          <w:bCs/>
        </w:rPr>
        <w:t xml:space="preserve">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CF068F">
        <w:rPr>
          <w:rFonts w:ascii="Times New Roman" w:hAnsi="Times New Roman" w:cs="Times New Roman"/>
          <w:bCs/>
        </w:rPr>
        <w:instrText>ADDIN CSL_CITATION {"citationItems":[{"id":"ITEM-1","itemData":{"DOI":"10.1111/j.1461-0248.2008.01250.x","abstract":"The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Letters","id":"ITEM-1","issued":{"date-parts":[["2008"]]},"page":"1351-1363","title":"Global change and species interactions in terrestrial ecosystems","type":"article-journal","volume":"11"},"uris":["http://www.mendeley.com/documents/?uuid=06681706-d075-4896-844d-66b10a5e589e"]}],"mendeley":{"formattedCitation":"(Tylianakis, Didham, Bascompte, &amp; Wardle, 2008)","plainTextFormattedCitation":"(Tylianakis, Didham, Bascompte, &amp; Wardle, 2008)","previouslyFormattedCitation":"(Tylianakis, Didham, Bascompte, &amp; Wardle, 2008)"},"properties":{"noteIndex":0},"schema":"https://github.com/citation-style-language/schema/raw/master/csl-citation.json"}</w:instrText>
      </w:r>
      <w:r w:rsidR="00910D7D">
        <w:rPr>
          <w:rFonts w:ascii="Times New Roman" w:hAnsi="Times New Roman" w:cs="Times New Roman"/>
          <w:bCs/>
        </w:rPr>
        <w:fldChar w:fldCharType="separate"/>
      </w:r>
      <w:r w:rsidR="00A61B4C" w:rsidRPr="00A61B4C">
        <w:rPr>
          <w:rFonts w:ascii="Times New Roman" w:hAnsi="Times New Roman" w:cs="Times New Roman"/>
          <w:bCs/>
          <w:noProof/>
        </w:rPr>
        <w:t>(Tylianakis, Didham, Bascompte, &amp; Wardle,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tools and data emerg</w:t>
      </w:r>
      <w:r>
        <w:rPr>
          <w:rFonts w:ascii="Times New Roman" w:hAnsi="Times New Roman" w:cs="Times New Roman"/>
          <w:bCs/>
        </w:rPr>
        <w:t>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Evolution","id":"ITEM-1","issue":"1","issued":{"date-parts":[["2013"]]},"page":"39-45","publisher":"Elsevier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knowledge","type":"article-journal","volume":"69"},"uris":["http://www.mendeley.com/documents/?uuid=d6df3739-c164-45b8-b282-a9d86600ec9e"]},{"id":"ITEM-2","itemData":{"DOI":"10.1111/2041-210X.13183","ISSN":"2041210X","abstract":"Food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Evolution","id":"ITEM-2","issue":"7","issued":{"date-parts":[["2019"]]},"page":"982-993","title":"Multiplex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analysis","type":"article-journal","volume":"10"},"uris":["http://www.mendeley.com/documents/?uuid=04f3968f-08ae-4747-9ec9-d84a2ad078b0"]}],"mendeley":{"formattedCitation":"(Kvist, 2013; Krehenwinkel et al., 2019)","plainTextFormattedCitation":"(Kvist, 2013; Krehenwinkel et al., 2019)","previouslyFormattedCitation":"(Kvist, 2013; Jain et al., 2015)"},"properties":{"noteIndex":0},"schema":"https://github.com/citation-style-language/schema/raw/master/csl-citation.json"}</w:instrText>
      </w:r>
      <w:r w:rsidR="00910D7D">
        <w:rPr>
          <w:rFonts w:ascii="Times New Roman" w:hAnsi="Times New Roman" w:cs="Times New Roman"/>
          <w:bCs/>
        </w:rPr>
        <w:fldChar w:fldCharType="separate"/>
      </w:r>
      <w:r w:rsidR="00DC189C" w:rsidRPr="00DC189C">
        <w:rPr>
          <w:rFonts w:ascii="Times New Roman" w:hAnsi="Times New Roman" w:cs="Times New Roman"/>
          <w:bCs/>
          <w:noProof/>
        </w:rPr>
        <w:t>(Kvist, 2013; Krehenwinkel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unnecessary in</w:t>
      </w:r>
      <w:r w:rsidR="00730DD1">
        <w:rPr>
          <w:rFonts w:ascii="Times New Roman" w:hAnsi="Times New Roman" w:cs="Times New Roman"/>
          <w:bCs/>
        </w:rPr>
        <w:t xml:space="preserve"> </w:t>
      </w:r>
      <w:r w:rsidR="00DC6317">
        <w:rPr>
          <w:rFonts w:ascii="Times New Roman" w:hAnsi="Times New Roman" w:cs="Times New Roman"/>
          <w:bCs/>
        </w:rPr>
        <w:t xml:space="preserve">two </w:t>
      </w:r>
      <w:r w:rsidR="00E156B6">
        <w:rPr>
          <w:rFonts w:ascii="Times New Roman" w:hAnsi="Times New Roman" w:cs="Times New Roman"/>
          <w:bCs/>
        </w:rPr>
        <w:t>context</w:t>
      </w:r>
      <w:r w:rsidR="00730DD1">
        <w:rPr>
          <w:rFonts w:ascii="Times New Roman" w:hAnsi="Times New Roman" w:cs="Times New Roman"/>
          <w:bCs/>
        </w:rPr>
        <w:t>s</w:t>
      </w:r>
      <w:r w:rsidR="00DC6317">
        <w:rPr>
          <w:rFonts w:ascii="Times New Roman" w:hAnsi="Times New Roman" w:cs="Times New Roman"/>
          <w:bCs/>
        </w:rPr>
        <w:t xml:space="preserve"> (terrestrial environments and </w:t>
      </w:r>
      <w:r>
        <w:rPr>
          <w:rFonts w:ascii="Times New Roman" w:hAnsi="Times New Roman" w:cs="Times New Roman"/>
          <w:bCs/>
        </w:rPr>
        <w:t xml:space="preserve">contained </w:t>
      </w:r>
      <w:r w:rsidR="00DC6317">
        <w:rPr>
          <w:rFonts w:ascii="Times New Roman" w:hAnsi="Times New Roman" w:cs="Times New Roman"/>
          <w:bCs/>
        </w:rPr>
        <w:t>feeding trial</w:t>
      </w:r>
      <w:r>
        <w:rPr>
          <w:rFonts w:ascii="Times New Roman" w:hAnsi="Times New Roman" w:cs="Times New Roman"/>
          <w:bCs/>
        </w:rPr>
        <w:t>s</w:t>
      </w:r>
      <w:r w:rsidR="00DC6317">
        <w:rPr>
          <w:rFonts w:ascii="Times New Roman" w:hAnsi="Times New Roman" w:cs="Times New Roman"/>
          <w:bCs/>
        </w:rPr>
        <w:t>)</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w:t>
      </w:r>
      <w:r w:rsidR="005C7D4F">
        <w:rPr>
          <w:rFonts w:ascii="Times New Roman" w:hAnsi="Times New Roman" w:cs="Times New Roman"/>
          <w:bCs/>
        </w:rPr>
        <w:t xml:space="preserve"> </w:t>
      </w:r>
      <w:r>
        <w:rPr>
          <w:rFonts w:ascii="Times New Roman" w:hAnsi="Times New Roman" w:cs="Times New Roman"/>
          <w:bCs/>
        </w:rPr>
        <w:t>C</w:t>
      </w:r>
      <w:r w:rsidR="005C7D4F">
        <w:rPr>
          <w:rFonts w:ascii="Times New Roman" w:hAnsi="Times New Roman" w:cs="Times New Roman"/>
          <w:bCs/>
        </w:rPr>
        <w:t>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 of surface sterilization protocols, </w:t>
      </w:r>
      <w:r>
        <w:rPr>
          <w:rFonts w:ascii="Times New Roman" w:hAnsi="Times New Roman" w:cs="Times New Roman"/>
          <w:bCs/>
        </w:rPr>
        <w:t>and of</w:t>
      </w:r>
      <w:r w:rsidR="00AC17EB">
        <w:rPr>
          <w:rFonts w:ascii="Times New Roman" w:hAnsi="Times New Roman" w:cs="Times New Roman"/>
          <w:bCs/>
        </w:rPr>
        <w:t xml:space="preserve"> other steps in diet DNA metabarcoding</w:t>
      </w:r>
      <w:r w:rsidR="005C7D4F">
        <w:rPr>
          <w:rFonts w:ascii="Times New Roman" w:hAnsi="Times New Roman" w:cs="Times New Roman"/>
          <w:bCs/>
        </w:rPr>
        <w:t>,</w:t>
      </w:r>
      <w:r w:rsidR="00AC17EB">
        <w:rPr>
          <w:rFonts w:ascii="Times New Roman" w:hAnsi="Times New Roman" w:cs="Times New Roman"/>
          <w:bCs/>
        </w:rPr>
        <w:t xml:space="preserve"> will </w:t>
      </w:r>
      <w:r>
        <w:rPr>
          <w:rFonts w:ascii="Times New Roman" w:hAnsi="Times New Roman" w:cs="Times New Roman"/>
          <w:bCs/>
        </w:rPr>
        <w:t>improve the</w:t>
      </w:r>
      <w:r w:rsidR="00AC17EB">
        <w:rPr>
          <w:rFonts w:ascii="Times New Roman" w:hAnsi="Times New Roman" w:cs="Times New Roman"/>
          <w:bCs/>
        </w:rPr>
        <w:t xml:space="preserve"> widespread utility of diet DNA metabarcoding across consumer groups and environments. </w:t>
      </w:r>
    </w:p>
    <w:p w14:paraId="6C6C9FE8" w14:textId="20BABC2F" w:rsidR="0069730B" w:rsidRDefault="0069730B" w:rsidP="00CD3F23">
      <w:pPr>
        <w:rPr>
          <w:rFonts w:ascii="Times New Roman" w:hAnsi="Times New Roman" w:cs="Times New Roman"/>
          <w:bCs/>
        </w:rPr>
      </w:pPr>
    </w:p>
    <w:p w14:paraId="51DDEEC0" w14:textId="3FE0FA95" w:rsidR="00CD3F23" w:rsidRPr="00CD3F23" w:rsidRDefault="008264A3" w:rsidP="00CD3F23">
      <w:pPr>
        <w:rPr>
          <w:rFonts w:ascii="Times New Roman" w:hAnsi="Times New Roman" w:cs="Times New Roman"/>
          <w:b/>
        </w:rPr>
      </w:pPr>
      <w:r>
        <w:rPr>
          <w:rFonts w:ascii="Times New Roman" w:hAnsi="Times New Roman" w:cs="Times New Roman"/>
          <w:b/>
        </w:rPr>
        <w:t>Acknowledgements</w:t>
      </w:r>
    </w:p>
    <w:p w14:paraId="687A01FD" w14:textId="57121CFE" w:rsidR="00CD3F23" w:rsidRDefault="00CD3F23" w:rsidP="00CD3F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M. Lee, C. Motta, J. Smith, E. Lutz, and T. Chou for help with field and lab work. We would like to thank the U.S. Fish and Wildlife Service and The Nature Conservancy on Palmyra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D. Orr, E. Forbes, H. Lowman, A. Bui, D. Preston, D. </w:t>
      </w:r>
      <w:proofErr w:type="spellStart"/>
      <w:r>
        <w:rPr>
          <w:rFonts w:ascii="Times New Roman" w:hAnsi="Times New Roman" w:cs="Times New Roman"/>
          <w:bCs/>
        </w:rPr>
        <w:t>Trovillion</w:t>
      </w:r>
      <w:proofErr w:type="spellEnd"/>
      <w:r>
        <w:rPr>
          <w:rFonts w:ascii="Times New Roman" w:hAnsi="Times New Roman" w:cs="Times New Roman"/>
          <w:bCs/>
        </w:rPr>
        <w:t xml:space="preserve">, E. Crone, E. Sauer, L. </w:t>
      </w:r>
      <w:proofErr w:type="spellStart"/>
      <w:r>
        <w:rPr>
          <w:rFonts w:ascii="Times New Roman" w:hAnsi="Times New Roman" w:cs="Times New Roman"/>
          <w:bCs/>
        </w:rPr>
        <w:t>Falke</w:t>
      </w:r>
      <w:proofErr w:type="spellEnd"/>
      <w:r>
        <w:rPr>
          <w:rFonts w:ascii="Times New Roman" w:hAnsi="Times New Roman" w:cs="Times New Roman"/>
          <w:bCs/>
        </w:rPr>
        <w:t xml:space="preserve">, B. DiFiore,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27DC23C7" w14:textId="77777777" w:rsidR="00CD3F23" w:rsidRPr="000D7DA1" w:rsidRDefault="00CD3F23" w:rsidP="00072953">
      <w:pPr>
        <w:rPr>
          <w:rFonts w:ascii="Times New Roman" w:hAnsi="Times New Roman" w:cs="Times New Roman"/>
          <w:bCs/>
        </w:rPr>
      </w:pPr>
    </w:p>
    <w:p w14:paraId="1F9FC68D" w14:textId="77777777" w:rsidR="000D7DA1" w:rsidRDefault="000D7DA1" w:rsidP="00072953">
      <w:pPr>
        <w:rPr>
          <w:rFonts w:ascii="Times New Roman" w:hAnsi="Times New Roman" w:cs="Times New Roman"/>
          <w:b/>
        </w:rPr>
      </w:pPr>
    </w:p>
    <w:p w14:paraId="36587FBD" w14:textId="32CE9E8B" w:rsidR="00250F8D" w:rsidRDefault="008264A3" w:rsidP="00E537E0">
      <w:pPr>
        <w:rPr>
          <w:rFonts w:ascii="Times New Roman" w:hAnsi="Times New Roman" w:cs="Times New Roman"/>
          <w:b/>
        </w:rPr>
      </w:pPr>
      <w:r>
        <w:rPr>
          <w:rFonts w:ascii="Times New Roman" w:hAnsi="Times New Roman" w:cs="Times New Roman"/>
          <w:b/>
        </w:rPr>
        <w:t>Reference</w:t>
      </w:r>
    </w:p>
    <w:p w14:paraId="563EC13E" w14:textId="29C91137" w:rsidR="00DC189C" w:rsidRPr="00DC189C" w:rsidRDefault="00304724" w:rsidP="00DC189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DC189C" w:rsidRPr="00DC189C">
        <w:rPr>
          <w:rFonts w:ascii="Times New Roman" w:hAnsi="Times New Roman" w:cs="Times New Roman"/>
          <w:noProof/>
        </w:rPr>
        <w:t xml:space="preserve">Abrams, P. A., &amp; Ginzburg, L. R. (2000). The nature of predation: Prey dependent, ratio dependent or neither? </w:t>
      </w:r>
      <w:r w:rsidR="00DC189C" w:rsidRPr="00DC189C">
        <w:rPr>
          <w:rFonts w:ascii="Times New Roman" w:hAnsi="Times New Roman" w:cs="Times New Roman"/>
          <w:i/>
          <w:iCs/>
          <w:noProof/>
        </w:rPr>
        <w:t>Trends in Ecology and Evolution</w:t>
      </w:r>
      <w:r w:rsidR="00DC189C" w:rsidRPr="00DC189C">
        <w:rPr>
          <w:rFonts w:ascii="Times New Roman" w:hAnsi="Times New Roman" w:cs="Times New Roman"/>
          <w:noProof/>
        </w:rPr>
        <w:t xml:space="preserve">, </w:t>
      </w:r>
      <w:r w:rsidR="00DC189C" w:rsidRPr="00DC189C">
        <w:rPr>
          <w:rFonts w:ascii="Times New Roman" w:hAnsi="Times New Roman" w:cs="Times New Roman"/>
          <w:i/>
          <w:iCs/>
          <w:noProof/>
        </w:rPr>
        <w:t>15</w:t>
      </w:r>
      <w:r w:rsidR="00DC189C" w:rsidRPr="00DC189C">
        <w:rPr>
          <w:rFonts w:ascii="Times New Roman" w:hAnsi="Times New Roman" w:cs="Times New Roman"/>
          <w:noProof/>
        </w:rPr>
        <w:t>(8), 337–341. doi:10.1016/S0169-5347(00)01908-X</w:t>
      </w:r>
    </w:p>
    <w:p w14:paraId="408855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DC189C">
        <w:rPr>
          <w:rFonts w:ascii="Times New Roman" w:hAnsi="Times New Roman" w:cs="Times New Roman"/>
          <w:i/>
          <w:iCs/>
          <w:noProof/>
        </w:rPr>
        <w:t>Soil Biology and Biochemistry</w:t>
      </w:r>
      <w:r w:rsidRPr="00DC189C">
        <w:rPr>
          <w:rFonts w:ascii="Times New Roman" w:hAnsi="Times New Roman" w:cs="Times New Roman"/>
          <w:noProof/>
        </w:rPr>
        <w:t xml:space="preserve">, </w:t>
      </w:r>
      <w:r w:rsidRPr="00DC189C">
        <w:rPr>
          <w:rFonts w:ascii="Times New Roman" w:hAnsi="Times New Roman" w:cs="Times New Roman"/>
          <w:i/>
          <w:iCs/>
          <w:noProof/>
        </w:rPr>
        <w:t>96</w:t>
      </w:r>
      <w:r w:rsidRPr="00DC189C">
        <w:rPr>
          <w:rFonts w:ascii="Times New Roman" w:hAnsi="Times New Roman" w:cs="Times New Roman"/>
          <w:noProof/>
        </w:rPr>
        <w:t>, 152–159. doi:10.1016/j.soilbio.2016.02.006</w:t>
      </w:r>
    </w:p>
    <w:p w14:paraId="494E3B4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Apigo, A., &amp; Oono, R. (2018). </w:t>
      </w:r>
      <w:r w:rsidRPr="00DC189C">
        <w:rPr>
          <w:rFonts w:ascii="Times New Roman" w:hAnsi="Times New Roman" w:cs="Times New Roman"/>
          <w:i/>
          <w:iCs/>
          <w:noProof/>
        </w:rPr>
        <w:t>MG840195 and MG840196</w:t>
      </w:r>
      <w:r w:rsidRPr="00DC189C">
        <w:rPr>
          <w:rFonts w:ascii="Times New Roman" w:hAnsi="Times New Roman" w:cs="Times New Roman"/>
          <w:noProof/>
        </w:rPr>
        <w:t>.</w:t>
      </w:r>
    </w:p>
    <w:p w14:paraId="59450A2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Baker, R., Buckland, A., &amp; Sheaves, M. (2014). Fish gut content analysis: Robust measures of diet composition. </w:t>
      </w:r>
      <w:r w:rsidRPr="00DC189C">
        <w:rPr>
          <w:rFonts w:ascii="Times New Roman" w:hAnsi="Times New Roman" w:cs="Times New Roman"/>
          <w:i/>
          <w:iCs/>
          <w:noProof/>
        </w:rPr>
        <w:t>Fish and Fisheries</w:t>
      </w:r>
      <w:r w:rsidRPr="00DC189C">
        <w:rPr>
          <w:rFonts w:ascii="Times New Roman" w:hAnsi="Times New Roman" w:cs="Times New Roman"/>
          <w:noProof/>
        </w:rPr>
        <w:t xml:space="preserve">, </w:t>
      </w:r>
      <w:r w:rsidRPr="00DC189C">
        <w:rPr>
          <w:rFonts w:ascii="Times New Roman" w:hAnsi="Times New Roman" w:cs="Times New Roman"/>
          <w:i/>
          <w:iCs/>
          <w:noProof/>
        </w:rPr>
        <w:t>15</w:t>
      </w:r>
      <w:r w:rsidRPr="00DC189C">
        <w:rPr>
          <w:rFonts w:ascii="Times New Roman" w:hAnsi="Times New Roman" w:cs="Times New Roman"/>
          <w:noProof/>
        </w:rPr>
        <w:t>(1), 170–177. doi:10.1111/faf.12026</w:t>
      </w:r>
    </w:p>
    <w:p w14:paraId="48A3619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DC189C">
        <w:rPr>
          <w:rFonts w:ascii="Times New Roman" w:hAnsi="Times New Roman" w:cs="Times New Roman"/>
          <w:i/>
          <w:iCs/>
          <w:noProof/>
        </w:rPr>
        <w:t>Trends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24</w:t>
      </w:r>
      <w:r w:rsidRPr="00DC189C">
        <w:rPr>
          <w:rFonts w:ascii="Times New Roman" w:hAnsi="Times New Roman" w:cs="Times New Roman"/>
          <w:noProof/>
        </w:rPr>
        <w:t>(3), 127–135. doi:10.1016/j.tree.2008.10.008</w:t>
      </w:r>
    </w:p>
    <w:p w14:paraId="3EE2EAF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Brooks, M. E., Kristensen, K., van Benthem, K. J., Magnusson, A., Berg, C. W., Nielsen, A., … Bolker, B. M. (2017). Modeling Zero-Inflated Count Data With glmmTMB. </w:t>
      </w:r>
      <w:r w:rsidRPr="00DC189C">
        <w:rPr>
          <w:rFonts w:ascii="Times New Roman" w:hAnsi="Times New Roman" w:cs="Times New Roman"/>
          <w:i/>
          <w:iCs/>
          <w:noProof/>
        </w:rPr>
        <w:t>BioRxiv</w:t>
      </w:r>
      <w:r w:rsidRPr="00DC189C">
        <w:rPr>
          <w:rFonts w:ascii="Times New Roman" w:hAnsi="Times New Roman" w:cs="Times New Roman"/>
          <w:noProof/>
        </w:rPr>
        <w:t>, 132753. doi:10.1101/132753</w:t>
      </w:r>
    </w:p>
    <w:p w14:paraId="225DDAA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Brose, U., Archambault, P., Barnes, A. D., Bersier, L. F., Boy, T., Canning-Clode, J., … Iles, A. C. (2019). Predator traits determine food-web architecture across ecosystems. </w:t>
      </w:r>
      <w:r w:rsidRPr="00DC189C">
        <w:rPr>
          <w:rFonts w:ascii="Times New Roman" w:hAnsi="Times New Roman" w:cs="Times New Roman"/>
          <w:i/>
          <w:iCs/>
          <w:noProof/>
        </w:rPr>
        <w:t>Nature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(6), 919–927. doi:10.1038/s41559-019-0899-x</w:t>
      </w:r>
    </w:p>
    <w:p w14:paraId="059A245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Brown, S. P., Leopold, D. R., &amp; Busby, P. E. (2018). Protocols for Investigating the Leaf Mycobiome Using High-Throughput DNA Sequenci. In </w:t>
      </w:r>
      <w:r w:rsidRPr="00DC189C">
        <w:rPr>
          <w:rFonts w:ascii="Times New Roman" w:hAnsi="Times New Roman" w:cs="Times New Roman"/>
          <w:i/>
          <w:iCs/>
          <w:noProof/>
        </w:rPr>
        <w:t>Plant Pathogenic Fungi and Oomycetes: Methods and Protocols</w:t>
      </w:r>
      <w:r w:rsidRPr="00DC189C">
        <w:rPr>
          <w:rFonts w:ascii="Times New Roman" w:hAnsi="Times New Roman" w:cs="Times New Roman"/>
          <w:noProof/>
        </w:rPr>
        <w:t xml:space="preserve"> (Vol. 1848). doi:10.1007/978-1-4939-8724-5</w:t>
      </w:r>
    </w:p>
    <w:p w14:paraId="0570F8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Burgdorf, R. J., Laing, M. D., Morris, C. D., &amp; Jamal-Ally, S. F. (2014). A procedure to evaluate the efficiency of surface sterilization methods in culture-independent fungal endophyte </w:t>
      </w:r>
      <w:r w:rsidRPr="00DC189C">
        <w:rPr>
          <w:rFonts w:ascii="Times New Roman" w:hAnsi="Times New Roman" w:cs="Times New Roman"/>
          <w:noProof/>
        </w:rPr>
        <w:lastRenderedPageBreak/>
        <w:t xml:space="preserve">studies. </w:t>
      </w:r>
      <w:r w:rsidRPr="00DC189C">
        <w:rPr>
          <w:rFonts w:ascii="Times New Roman" w:hAnsi="Times New Roman" w:cs="Times New Roman"/>
          <w:i/>
          <w:iCs/>
          <w:noProof/>
        </w:rPr>
        <w:t>Brazilian Journal of Microbiology</w:t>
      </w:r>
      <w:r w:rsidRPr="00DC189C">
        <w:rPr>
          <w:rFonts w:ascii="Times New Roman" w:hAnsi="Times New Roman" w:cs="Times New Roman"/>
          <w:noProof/>
        </w:rPr>
        <w:t xml:space="preserve">, </w:t>
      </w:r>
      <w:r w:rsidRPr="00DC189C">
        <w:rPr>
          <w:rFonts w:ascii="Times New Roman" w:hAnsi="Times New Roman" w:cs="Times New Roman"/>
          <w:i/>
          <w:iCs/>
          <w:noProof/>
        </w:rPr>
        <w:t>45</w:t>
      </w:r>
      <w:r w:rsidRPr="00DC189C">
        <w:rPr>
          <w:rFonts w:ascii="Times New Roman" w:hAnsi="Times New Roman" w:cs="Times New Roman"/>
          <w:noProof/>
        </w:rPr>
        <w:t>(3), 977–983. doi:10.1590/S1517-83822014000300030</w:t>
      </w:r>
    </w:p>
    <w:p w14:paraId="59EB80E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Bushnell, B. (2019). BBMap.</w:t>
      </w:r>
    </w:p>
    <w:p w14:paraId="3ABDB8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Callahan, B. J., McMurdie, P. J., Rosen, M. J., Han, A. W., Johnson, A. J. A., &amp; Holmes, S. P. (2016). DADA2: High-resolution sample inference from Illumina amplicon data. </w:t>
      </w:r>
      <w:r w:rsidRPr="00DC189C">
        <w:rPr>
          <w:rFonts w:ascii="Times New Roman" w:hAnsi="Times New Roman" w:cs="Times New Roman"/>
          <w:i/>
          <w:iCs/>
          <w:noProof/>
        </w:rPr>
        <w:t>Nature Methods</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(7), 581–583. doi:10.1038/nmeth.3869</w:t>
      </w:r>
    </w:p>
    <w:p w14:paraId="1B57F2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Clark, K., Karsch-Mizrachi, I., Lipman, D. J., Ostell, J., &amp; Sayers, E. W. (2016). GenBank. </w:t>
      </w:r>
      <w:r w:rsidRPr="00DC189C">
        <w:rPr>
          <w:rFonts w:ascii="Times New Roman" w:hAnsi="Times New Roman" w:cs="Times New Roman"/>
          <w:i/>
          <w:iCs/>
          <w:noProof/>
        </w:rPr>
        <w:t>Nucleic Acids Research</w:t>
      </w:r>
      <w:r w:rsidRPr="00DC189C">
        <w:rPr>
          <w:rFonts w:ascii="Times New Roman" w:hAnsi="Times New Roman" w:cs="Times New Roman"/>
          <w:noProof/>
        </w:rPr>
        <w:t xml:space="preserve">, </w:t>
      </w:r>
      <w:r w:rsidRPr="00DC189C">
        <w:rPr>
          <w:rFonts w:ascii="Times New Roman" w:hAnsi="Times New Roman" w:cs="Times New Roman"/>
          <w:i/>
          <w:iCs/>
          <w:noProof/>
        </w:rPr>
        <w:t>44</w:t>
      </w:r>
      <w:r w:rsidRPr="00DC189C">
        <w:rPr>
          <w:rFonts w:ascii="Times New Roman" w:hAnsi="Times New Roman" w:cs="Times New Roman"/>
          <w:noProof/>
        </w:rPr>
        <w:t>(D1), D67–D72. doi:10.1093/nar/gkv1276</w:t>
      </w:r>
    </w:p>
    <w:p w14:paraId="1804C31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Delmas, E., Besson, M., Brice, M. H., Burkle, L. A., Dalla Riva, G. V., Fortin, M. J., … Poisot, T. (2019). Analysing ecological networks of species interactions. </w:t>
      </w:r>
      <w:r w:rsidRPr="00DC189C">
        <w:rPr>
          <w:rFonts w:ascii="Times New Roman" w:hAnsi="Times New Roman" w:cs="Times New Roman"/>
          <w:i/>
          <w:iCs/>
          <w:noProof/>
        </w:rPr>
        <w:t>Biological Reviews</w:t>
      </w:r>
      <w:r w:rsidRPr="00DC189C">
        <w:rPr>
          <w:rFonts w:ascii="Times New Roman" w:hAnsi="Times New Roman" w:cs="Times New Roman"/>
          <w:noProof/>
        </w:rPr>
        <w:t xml:space="preserve">, </w:t>
      </w:r>
      <w:r w:rsidRPr="00DC189C">
        <w:rPr>
          <w:rFonts w:ascii="Times New Roman" w:hAnsi="Times New Roman" w:cs="Times New Roman"/>
          <w:i/>
          <w:iCs/>
          <w:noProof/>
        </w:rPr>
        <w:t>94</w:t>
      </w:r>
      <w:r w:rsidRPr="00DC189C">
        <w:rPr>
          <w:rFonts w:ascii="Times New Roman" w:hAnsi="Times New Roman" w:cs="Times New Roman"/>
          <w:noProof/>
        </w:rPr>
        <w:t>(1), 16–36. doi:10.1111/brv.12433</w:t>
      </w:r>
    </w:p>
    <w:p w14:paraId="09BD1B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Després, V. R., Alex Huffman, J., Burrows, S. M., Hoose, C., Safatov, A. S., Buryak, G., … Jaenicke, R. (2012). Primary biological aerosol particles in the atmosphere: A review. </w:t>
      </w:r>
      <w:r w:rsidRPr="00DC189C">
        <w:rPr>
          <w:rFonts w:ascii="Times New Roman" w:hAnsi="Times New Roman" w:cs="Times New Roman"/>
          <w:i/>
          <w:iCs/>
          <w:noProof/>
        </w:rPr>
        <w:t>Tellus, Series B: Chemical and Physical Meteorology</w:t>
      </w:r>
      <w:r w:rsidRPr="00DC189C">
        <w:rPr>
          <w:rFonts w:ascii="Times New Roman" w:hAnsi="Times New Roman" w:cs="Times New Roman"/>
          <w:noProof/>
        </w:rPr>
        <w:t xml:space="preserve">, </w:t>
      </w:r>
      <w:r w:rsidRPr="00DC189C">
        <w:rPr>
          <w:rFonts w:ascii="Times New Roman" w:hAnsi="Times New Roman" w:cs="Times New Roman"/>
          <w:i/>
          <w:iCs/>
          <w:noProof/>
        </w:rPr>
        <w:t>64</w:t>
      </w:r>
      <w:r w:rsidRPr="00DC189C">
        <w:rPr>
          <w:rFonts w:ascii="Times New Roman" w:hAnsi="Times New Roman" w:cs="Times New Roman"/>
          <w:noProof/>
        </w:rPr>
        <w:t>(1). doi:10.3402/tellusb.v64i0.15598</w:t>
      </w:r>
    </w:p>
    <w:p w14:paraId="36DC93C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Doña, J., Proctor, H., Serrano, D., Johnson, K. P., Oploo, A. O. van, Huguet-Tapia, J. C., … Jovani, R. (2019). Feather mites play a role in cleaning host feathers: New insights from DNA metabarcoding and microscopy. </w:t>
      </w:r>
      <w:r w:rsidRPr="00DC189C">
        <w:rPr>
          <w:rFonts w:ascii="Times New Roman" w:hAnsi="Times New Roman" w:cs="Times New Roman"/>
          <w:i/>
          <w:iCs/>
          <w:noProof/>
        </w:rPr>
        <w:t>Molecular Ecology</w:t>
      </w:r>
      <w:r w:rsidRPr="00DC189C">
        <w:rPr>
          <w:rFonts w:ascii="Times New Roman" w:hAnsi="Times New Roman" w:cs="Times New Roman"/>
          <w:noProof/>
        </w:rPr>
        <w:t xml:space="preserve">, </w:t>
      </w:r>
      <w:r w:rsidRPr="00DC189C">
        <w:rPr>
          <w:rFonts w:ascii="Times New Roman" w:hAnsi="Times New Roman" w:cs="Times New Roman"/>
          <w:i/>
          <w:iCs/>
          <w:noProof/>
        </w:rPr>
        <w:t>28</w:t>
      </w:r>
      <w:r w:rsidRPr="00DC189C">
        <w:rPr>
          <w:rFonts w:ascii="Times New Roman" w:hAnsi="Times New Roman" w:cs="Times New Roman"/>
          <w:noProof/>
        </w:rPr>
        <w:t>(2), 203–218. doi:10.1111/mec.14581</w:t>
      </w:r>
    </w:p>
    <w:p w14:paraId="471DBC1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Edgar, R. C. (2016). UNOISE2: improved error-correction for Illumina 16S and ITS amplicon sequencing. </w:t>
      </w:r>
      <w:r w:rsidRPr="00DC189C">
        <w:rPr>
          <w:rFonts w:ascii="Times New Roman" w:hAnsi="Times New Roman" w:cs="Times New Roman"/>
          <w:i/>
          <w:iCs/>
          <w:noProof/>
        </w:rPr>
        <w:t>BioRxiv</w:t>
      </w:r>
      <w:r w:rsidRPr="00DC189C">
        <w:rPr>
          <w:rFonts w:ascii="Times New Roman" w:hAnsi="Times New Roman" w:cs="Times New Roman"/>
          <w:noProof/>
        </w:rPr>
        <w:t>, 081257. doi:10.1101/081257</w:t>
      </w:r>
    </w:p>
    <w:p w14:paraId="5AC4A74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Elbrecht, V., Peinert, B., &amp; Leese, F. (2017). Sorting things out: Assessing effects of unequal specimen biomass on DNA metabarcoding. </w:t>
      </w:r>
      <w:r w:rsidRPr="00DC189C">
        <w:rPr>
          <w:rFonts w:ascii="Times New Roman" w:hAnsi="Times New Roman" w:cs="Times New Roman"/>
          <w:i/>
          <w:iCs/>
          <w:noProof/>
        </w:rPr>
        <w:t>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(17), 6918–6926. doi:10.1002/ece3.3192</w:t>
      </w:r>
    </w:p>
    <w:p w14:paraId="4553079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Fulton, T. M., Chunwongse, J., &amp; Tanksley, S. D. (1995). Microprep protocol for extraction of DNA from tomato and other herbaceous plants. </w:t>
      </w:r>
      <w:r w:rsidRPr="00DC189C">
        <w:rPr>
          <w:rFonts w:ascii="Times New Roman" w:hAnsi="Times New Roman" w:cs="Times New Roman"/>
          <w:i/>
          <w:iCs/>
          <w:noProof/>
        </w:rPr>
        <w:t>Plant Molecular Biology Reporter</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(3), 207–209. doi:10.1007/BF02670897</w:t>
      </w:r>
    </w:p>
    <w:p w14:paraId="1D581F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(3), 464–469. doi:10.1111/j.1755-0998.2012.03112.x</w:t>
      </w:r>
    </w:p>
    <w:p w14:paraId="58C308A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(2), 286–293. doi:10.1111/j.1755-0998.2010.02922.x</w:t>
      </w:r>
    </w:p>
    <w:p w14:paraId="4D30F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DC189C">
        <w:rPr>
          <w:rFonts w:ascii="Times New Roman" w:hAnsi="Times New Roman" w:cs="Times New Roman"/>
          <w:i/>
          <w:iCs/>
          <w:noProof/>
        </w:rPr>
        <w:t>Pacific Science</w:t>
      </w:r>
      <w:r w:rsidRPr="00DC189C">
        <w:rPr>
          <w:rFonts w:ascii="Times New Roman" w:hAnsi="Times New Roman" w:cs="Times New Roman"/>
          <w:noProof/>
        </w:rPr>
        <w:t xml:space="preserve">, </w:t>
      </w:r>
      <w:r w:rsidRPr="00DC189C">
        <w:rPr>
          <w:rFonts w:ascii="Times New Roman" w:hAnsi="Times New Roman" w:cs="Times New Roman"/>
          <w:i/>
          <w:iCs/>
          <w:noProof/>
        </w:rPr>
        <w:t>61</w:t>
      </w:r>
      <w:r w:rsidRPr="00DC189C">
        <w:rPr>
          <w:rFonts w:ascii="Times New Roman" w:hAnsi="Times New Roman" w:cs="Times New Roman"/>
          <w:noProof/>
        </w:rPr>
        <w:t>(4), 485–502. doi:10.2984/1534-6188(2007)61</w:t>
      </w:r>
    </w:p>
    <w:p w14:paraId="69C853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Hooper, D. U., Chapin, F. S., Ewel, J. J., Hector, A., Inchausti, P., Lavorel, S., … Wardle, D. A. (2005). Effects of biodiversity on ecosystem functioning: a consensus of current knowledge. </w:t>
      </w:r>
      <w:r w:rsidRPr="00DC189C">
        <w:rPr>
          <w:rFonts w:ascii="Times New Roman" w:hAnsi="Times New Roman" w:cs="Times New Roman"/>
          <w:i/>
          <w:iCs/>
          <w:noProof/>
        </w:rPr>
        <w:t>Ecological Monographs</w:t>
      </w:r>
      <w:r w:rsidRPr="00DC189C">
        <w:rPr>
          <w:rFonts w:ascii="Times New Roman" w:hAnsi="Times New Roman" w:cs="Times New Roman"/>
          <w:noProof/>
        </w:rPr>
        <w:t xml:space="preserve">, </w:t>
      </w:r>
      <w:r w:rsidRPr="00DC189C">
        <w:rPr>
          <w:rFonts w:ascii="Times New Roman" w:hAnsi="Times New Roman" w:cs="Times New Roman"/>
          <w:i/>
          <w:iCs/>
          <w:noProof/>
        </w:rPr>
        <w:t>75</w:t>
      </w:r>
      <w:r w:rsidRPr="00DC189C">
        <w:rPr>
          <w:rFonts w:ascii="Times New Roman" w:hAnsi="Times New Roman" w:cs="Times New Roman"/>
          <w:noProof/>
        </w:rPr>
        <w:t>(1), 3–35. doi:10.1890/04-0922</w:t>
      </w:r>
    </w:p>
    <w:p w14:paraId="4528548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DC189C">
        <w:rPr>
          <w:rFonts w:ascii="Times New Roman" w:hAnsi="Times New Roman" w:cs="Times New Roman"/>
          <w:i/>
          <w:iCs/>
          <w:noProof/>
        </w:rPr>
        <w:t>Systematic Biology</w:t>
      </w:r>
      <w:r w:rsidRPr="00DC189C">
        <w:rPr>
          <w:rFonts w:ascii="Times New Roman" w:hAnsi="Times New Roman" w:cs="Times New Roman"/>
          <w:noProof/>
        </w:rPr>
        <w:t xml:space="preserve">, </w:t>
      </w:r>
      <w:r w:rsidRPr="00DC189C">
        <w:rPr>
          <w:rFonts w:ascii="Times New Roman" w:hAnsi="Times New Roman" w:cs="Times New Roman"/>
          <w:i/>
          <w:iCs/>
          <w:noProof/>
        </w:rPr>
        <w:t>66</w:t>
      </w:r>
      <w:r w:rsidRPr="00DC189C">
        <w:rPr>
          <w:rFonts w:ascii="Times New Roman" w:hAnsi="Times New Roman" w:cs="Times New Roman"/>
          <w:noProof/>
        </w:rPr>
        <w:t>(1), 100–111. doi:10.1093/sysbio/syw073</w:t>
      </w:r>
    </w:p>
    <w:p w14:paraId="37406BBB"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Huson, D. H., Beier, S., Flade, I., Górska, A., El-Hadidi, M., Mitra, S., … Tappu, R. (2016). MEGAN Community Edition - Interactive Exploration and Analysis of Large-Scale </w:t>
      </w:r>
      <w:r w:rsidRPr="00DC189C">
        <w:rPr>
          <w:rFonts w:ascii="Times New Roman" w:hAnsi="Times New Roman" w:cs="Times New Roman"/>
          <w:noProof/>
        </w:rPr>
        <w:lastRenderedPageBreak/>
        <w:t xml:space="preserve">Microbiome Sequencing Data. </w:t>
      </w:r>
      <w:r w:rsidRPr="00DC189C">
        <w:rPr>
          <w:rFonts w:ascii="Times New Roman" w:hAnsi="Times New Roman" w:cs="Times New Roman"/>
          <w:i/>
          <w:iCs/>
          <w:noProof/>
        </w:rPr>
        <w:t>PLoS Computational Biology</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(6), 1–12. doi:10.1371/journal.pcbi.1004957</w:t>
      </w:r>
    </w:p>
    <w:p w14:paraId="3D71BBD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Illumina. (2019). Illumina. </w:t>
      </w:r>
      <w:r w:rsidRPr="00DC189C">
        <w:rPr>
          <w:rFonts w:ascii="Times New Roman" w:hAnsi="Times New Roman" w:cs="Times New Roman"/>
          <w:i/>
          <w:iCs/>
          <w:noProof/>
        </w:rPr>
        <w:t>Nextera XT DNA Library Prep Reference Guide.</w:t>
      </w:r>
      <w:r w:rsidRPr="00DC189C">
        <w:rPr>
          <w:rFonts w:ascii="Times New Roman" w:hAnsi="Times New Roman" w:cs="Times New Roman"/>
          <w:noProof/>
        </w:rPr>
        <w:t>, (May), Document # 15031942 v05.</w:t>
      </w:r>
    </w:p>
    <w:p w14:paraId="4F4068A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DC189C">
        <w:rPr>
          <w:rFonts w:ascii="Times New Roman" w:hAnsi="Times New Roman" w:cs="Times New Roman"/>
          <w:i/>
          <w:iCs/>
          <w:noProof/>
        </w:rPr>
        <w:t>Proceedings. Biological Sciences</w:t>
      </w:r>
      <w:r w:rsidRPr="00DC189C">
        <w:rPr>
          <w:rFonts w:ascii="Times New Roman" w:hAnsi="Times New Roman" w:cs="Times New Roman"/>
          <w:noProof/>
        </w:rPr>
        <w:t xml:space="preserve">, </w:t>
      </w:r>
      <w:r w:rsidRPr="00DC189C">
        <w:rPr>
          <w:rFonts w:ascii="Times New Roman" w:hAnsi="Times New Roman" w:cs="Times New Roman"/>
          <w:i/>
          <w:iCs/>
          <w:noProof/>
        </w:rPr>
        <w:t>285</w:t>
      </w:r>
      <w:r w:rsidRPr="00DC189C">
        <w:rPr>
          <w:rFonts w:ascii="Times New Roman" w:hAnsi="Times New Roman" w:cs="Times New Roman"/>
          <w:noProof/>
        </w:rPr>
        <w:t>(1876), 20172833. doi:10.1098/rspb.2017.2833</w:t>
      </w:r>
    </w:p>
    <w:p w14:paraId="74FB6299"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112</w:t>
      </w:r>
      <w:r w:rsidRPr="00DC189C">
        <w:rPr>
          <w:rFonts w:ascii="Times New Roman" w:hAnsi="Times New Roman" w:cs="Times New Roman"/>
          <w:noProof/>
        </w:rPr>
        <w:t>(26), 8019–8024. doi:10.1073/pnas.1503283112</w:t>
      </w:r>
    </w:p>
    <w:p w14:paraId="6B026D8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126–134. doi:10.1111/2041-210X.12647</w:t>
      </w:r>
    </w:p>
    <w:p w14:paraId="5731E90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(7), 982–993. doi:10.1111/2041-210X.13183</w:t>
      </w:r>
    </w:p>
    <w:p w14:paraId="30C5A8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DC189C">
        <w:rPr>
          <w:rFonts w:ascii="Times New Roman" w:hAnsi="Times New Roman" w:cs="Times New Roman"/>
          <w:i/>
          <w:iCs/>
          <w:noProof/>
        </w:rPr>
        <w:t>Molecular Phylogenetics and Evolution</w:t>
      </w:r>
      <w:r w:rsidRPr="00DC189C">
        <w:rPr>
          <w:rFonts w:ascii="Times New Roman" w:hAnsi="Times New Roman" w:cs="Times New Roman"/>
          <w:noProof/>
        </w:rPr>
        <w:t xml:space="preserve">, </w:t>
      </w:r>
      <w:r w:rsidRPr="00DC189C">
        <w:rPr>
          <w:rFonts w:ascii="Times New Roman" w:hAnsi="Times New Roman" w:cs="Times New Roman"/>
          <w:i/>
          <w:iCs/>
          <w:noProof/>
        </w:rPr>
        <w:t>69</w:t>
      </w:r>
      <w:r w:rsidRPr="00DC189C">
        <w:rPr>
          <w:rFonts w:ascii="Times New Roman" w:hAnsi="Times New Roman" w:cs="Times New Roman"/>
          <w:noProof/>
        </w:rPr>
        <w:t>(1), 39–45. doi:10.1016/j.ympev.2013.05.012</w:t>
      </w:r>
    </w:p>
    <w:p w14:paraId="29ED8D5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DC189C">
        <w:rPr>
          <w:rFonts w:ascii="Times New Roman" w:hAnsi="Times New Roman" w:cs="Times New Roman"/>
          <w:i/>
          <w:iCs/>
          <w:noProof/>
        </w:rPr>
        <w:t>Frontiers in Zoology</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(34), 1–14. doi:10.1186/1742-9994-10-34</w:t>
      </w:r>
    </w:p>
    <w:p w14:paraId="19534F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Linville, J. G., &amp; Wells, J. D. (2002). Surface sterilization of a maggot using bleach does not interfere with mitochondrial DNA analysis of crop contents. </w:t>
      </w:r>
      <w:r w:rsidRPr="00DC189C">
        <w:rPr>
          <w:rFonts w:ascii="Times New Roman" w:hAnsi="Times New Roman" w:cs="Times New Roman"/>
          <w:i/>
          <w:iCs/>
          <w:noProof/>
        </w:rPr>
        <w:t>Journal of Forensic Sciences</w:t>
      </w:r>
      <w:r w:rsidRPr="00DC189C">
        <w:rPr>
          <w:rFonts w:ascii="Times New Roman" w:hAnsi="Times New Roman" w:cs="Times New Roman"/>
          <w:noProof/>
        </w:rPr>
        <w:t xml:space="preserve">, </w:t>
      </w:r>
      <w:r w:rsidRPr="00DC189C">
        <w:rPr>
          <w:rFonts w:ascii="Times New Roman" w:hAnsi="Times New Roman" w:cs="Times New Roman"/>
          <w:i/>
          <w:iCs/>
          <w:noProof/>
        </w:rPr>
        <w:t>47</w:t>
      </w:r>
      <w:r w:rsidRPr="00DC189C">
        <w:rPr>
          <w:rFonts w:ascii="Times New Roman" w:hAnsi="Times New Roman" w:cs="Times New Roman"/>
          <w:noProof/>
        </w:rPr>
        <w:t>(5), 15532J. doi:10.1520/jfs15532j</w:t>
      </w:r>
    </w:p>
    <w:p w14:paraId="2C26F46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Lucas, A., Bodger, O., Brosi, B. J., Ford, C. R., Forman, D. W., Greig, C., … De Vere, N. (2018). Floral resource partitioning by individuals within generalised hoverfly pollination networks revealed by DNA metabarcoding. </w:t>
      </w:r>
      <w:r w:rsidRPr="00DC189C">
        <w:rPr>
          <w:rFonts w:ascii="Times New Roman" w:hAnsi="Times New Roman" w:cs="Times New Roman"/>
          <w:i/>
          <w:iCs/>
          <w:noProof/>
        </w:rPr>
        <w:t>Scientific Reports</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1–11. doi:10.1038/s41598-018-23103-0</w:t>
      </w:r>
    </w:p>
    <w:p w14:paraId="6D7AFF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Martin, M. (2011). Cutadapt removes adapter sequences from high-throughput sequencing reads. </w:t>
      </w:r>
      <w:r w:rsidRPr="00DC189C">
        <w:rPr>
          <w:rFonts w:ascii="Times New Roman" w:hAnsi="Times New Roman" w:cs="Times New Roman"/>
          <w:i/>
          <w:iCs/>
          <w:noProof/>
        </w:rPr>
        <w:t>EMBNet Journal</w:t>
      </w:r>
      <w:r w:rsidRPr="00DC189C">
        <w:rPr>
          <w:rFonts w:ascii="Times New Roman" w:hAnsi="Times New Roman" w:cs="Times New Roman"/>
          <w:noProof/>
        </w:rPr>
        <w:t xml:space="preserve">, </w:t>
      </w:r>
      <w:r w:rsidRPr="00DC189C">
        <w:rPr>
          <w:rFonts w:ascii="Times New Roman" w:hAnsi="Times New Roman" w:cs="Times New Roman"/>
          <w:i/>
          <w:iCs/>
          <w:noProof/>
        </w:rPr>
        <w:t>17</w:t>
      </w:r>
      <w:r w:rsidRPr="00DC189C">
        <w:rPr>
          <w:rFonts w:ascii="Times New Roman" w:hAnsi="Times New Roman" w:cs="Times New Roman"/>
          <w:noProof/>
        </w:rPr>
        <w:t>(1), 10–12. doi:doi:10.14806/ej.17.1.200</w:t>
      </w:r>
    </w:p>
    <w:p w14:paraId="2298EFD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McKnight, D. T., Huerlimann, R., Bower, D. S., Schwarzkopf, L., Alford, R. A., &amp; Zenger, K. R. (2019). Methods for normalizing microbiome data: An ecological perspective.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 389–400. doi:10.1111/2041-210X.13115</w:t>
      </w:r>
    </w:p>
    <w:p w14:paraId="603701A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(2020a). BioProject: PRJNA639981.</w:t>
      </w:r>
    </w:p>
    <w:p w14:paraId="3947FE2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(2020b). DNA_Diet_Methods.</w:t>
      </w:r>
    </w:p>
    <w:p w14:paraId="19EDC96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Nielsen, J. M., Clare, E. L., Hayden, B., Brett, M. T., &amp; Kratina, P. (2018). Diet tracing in ecology: Method comparison and selection.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9</w:t>
      </w:r>
      <w:r w:rsidRPr="00DC189C">
        <w:rPr>
          <w:rFonts w:ascii="Times New Roman" w:hAnsi="Times New Roman" w:cs="Times New Roman"/>
          <w:noProof/>
        </w:rPr>
        <w:t>(2), 278–291. doi:10.1111/2041-210X.12869</w:t>
      </w:r>
    </w:p>
    <w:p w14:paraId="525446D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Pompanon, F., Deagle, B. E., Symondson, W. O. C., Brown, D. S., Jarman, S. N., &amp; Taberlet, P. (2012). Who is eating what: Diet assessment using next generation sequencing. </w:t>
      </w:r>
      <w:r w:rsidRPr="00DC189C">
        <w:rPr>
          <w:rFonts w:ascii="Times New Roman" w:hAnsi="Times New Roman" w:cs="Times New Roman"/>
          <w:i/>
          <w:iCs/>
          <w:noProof/>
        </w:rPr>
        <w:t xml:space="preserve">Molecular </w:t>
      </w:r>
      <w:r w:rsidRPr="00DC189C">
        <w:rPr>
          <w:rFonts w:ascii="Times New Roman" w:hAnsi="Times New Roman" w:cs="Times New Roman"/>
          <w:i/>
          <w:iCs/>
          <w:noProof/>
        </w:rPr>
        <w:lastRenderedPageBreak/>
        <w:t>Ecology</w:t>
      </w:r>
      <w:r w:rsidRPr="00DC189C">
        <w:rPr>
          <w:rFonts w:ascii="Times New Roman" w:hAnsi="Times New Roman" w:cs="Times New Roman"/>
          <w:noProof/>
        </w:rPr>
        <w:t xml:space="preserve">, </w:t>
      </w:r>
      <w:r w:rsidRPr="00DC189C">
        <w:rPr>
          <w:rFonts w:ascii="Times New Roman" w:hAnsi="Times New Roman" w:cs="Times New Roman"/>
          <w:i/>
          <w:iCs/>
          <w:noProof/>
        </w:rPr>
        <w:t>21</w:t>
      </w:r>
      <w:r w:rsidRPr="00DC189C">
        <w:rPr>
          <w:rFonts w:ascii="Times New Roman" w:hAnsi="Times New Roman" w:cs="Times New Roman"/>
          <w:noProof/>
        </w:rPr>
        <w:t>(8), 1931–1950. doi:10.1111/j.1365-294X.2011.05403.x</w:t>
      </w:r>
    </w:p>
    <w:p w14:paraId="062E787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Quéméré, E., Hibert, F., Miquel, C., Lhuillier, E., Rasolondraibe, E., Champeau, J., … Chikhi, L. (2013). A DNA metabarcoding study of a primate dietary diversity and plasticity across its entire fragmented range.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(3). doi:10.1371/journal.pone.0058971</w:t>
      </w:r>
    </w:p>
    <w:p w14:paraId="3FCFC58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Saitoh, S., Aoyama, H., Fujii, S., Sunagawa, H., Nagahama, H., Akutsu, M., … Nakamori, T. (2016). A quantitative protocol for DNA metabarcoding of springtails (Collembola). </w:t>
      </w:r>
      <w:r w:rsidRPr="00DC189C">
        <w:rPr>
          <w:rFonts w:ascii="Times New Roman" w:hAnsi="Times New Roman" w:cs="Times New Roman"/>
          <w:i/>
          <w:iCs/>
          <w:noProof/>
        </w:rPr>
        <w:t>Genome</w:t>
      </w:r>
      <w:r w:rsidRPr="00DC189C">
        <w:rPr>
          <w:rFonts w:ascii="Times New Roman" w:hAnsi="Times New Roman" w:cs="Times New Roman"/>
          <w:noProof/>
        </w:rPr>
        <w:t xml:space="preserve">, </w:t>
      </w:r>
      <w:r w:rsidRPr="00DC189C">
        <w:rPr>
          <w:rFonts w:ascii="Times New Roman" w:hAnsi="Times New Roman" w:cs="Times New Roman"/>
          <w:i/>
          <w:iCs/>
          <w:noProof/>
        </w:rPr>
        <w:t>59</w:t>
      </w:r>
      <w:r w:rsidRPr="00DC189C">
        <w:rPr>
          <w:rFonts w:ascii="Times New Roman" w:hAnsi="Times New Roman" w:cs="Times New Roman"/>
          <w:noProof/>
        </w:rPr>
        <w:t>(9), 705–723. doi:10.1139/gen-2015-0228</w:t>
      </w:r>
    </w:p>
    <w:p w14:paraId="20D94ED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Samu, F., &amp; Biro, Z. (1993). Functional response, multiple feeding and wasteful killing in a wolf spider (Araneae: Lycosidae). </w:t>
      </w:r>
      <w:r w:rsidRPr="00DC189C">
        <w:rPr>
          <w:rFonts w:ascii="Times New Roman" w:hAnsi="Times New Roman" w:cs="Times New Roman"/>
          <w:i/>
          <w:iCs/>
          <w:noProof/>
        </w:rPr>
        <w:t>European Journal of Entomology</w:t>
      </w:r>
      <w:r w:rsidRPr="00DC189C">
        <w:rPr>
          <w:rFonts w:ascii="Times New Roman" w:hAnsi="Times New Roman" w:cs="Times New Roman"/>
          <w:noProof/>
        </w:rPr>
        <w:t xml:space="preserve">, </w:t>
      </w:r>
      <w:r w:rsidRPr="00DC189C">
        <w:rPr>
          <w:rFonts w:ascii="Times New Roman" w:hAnsi="Times New Roman" w:cs="Times New Roman"/>
          <w:i/>
          <w:iCs/>
          <w:noProof/>
        </w:rPr>
        <w:t>90</w:t>
      </w:r>
      <w:r w:rsidRPr="00DC189C">
        <w:rPr>
          <w:rFonts w:ascii="Times New Roman" w:hAnsi="Times New Roman" w:cs="Times New Roman"/>
          <w:noProof/>
        </w:rPr>
        <w:t>, 471–476.</w:t>
      </w:r>
    </w:p>
    <w:p w14:paraId="4BB1770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Schnell, I. B., Thomsen, P. F., Wilkinson, N., Rasmussen, M., Jensen, L. R. D., Willerslev, E., … Gilbert, M. T. P. (2012). Screening mammal biodiversity using DNA from leeches. </w:t>
      </w:r>
      <w:r w:rsidRPr="00DC189C">
        <w:rPr>
          <w:rFonts w:ascii="Times New Roman" w:hAnsi="Times New Roman" w:cs="Times New Roman"/>
          <w:i/>
          <w:iCs/>
          <w:noProof/>
        </w:rPr>
        <w:t>Current Biology</w:t>
      </w:r>
      <w:r w:rsidRPr="00DC189C">
        <w:rPr>
          <w:rFonts w:ascii="Times New Roman" w:hAnsi="Times New Roman" w:cs="Times New Roman"/>
          <w:noProof/>
        </w:rPr>
        <w:t xml:space="preserve">, </w:t>
      </w:r>
      <w:r w:rsidRPr="00DC189C">
        <w:rPr>
          <w:rFonts w:ascii="Times New Roman" w:hAnsi="Times New Roman" w:cs="Times New Roman"/>
          <w:i/>
          <w:iCs/>
          <w:noProof/>
        </w:rPr>
        <w:t>22</w:t>
      </w:r>
      <w:r w:rsidRPr="00DC189C">
        <w:rPr>
          <w:rFonts w:ascii="Times New Roman" w:hAnsi="Times New Roman" w:cs="Times New Roman"/>
          <w:noProof/>
        </w:rPr>
        <w:t>(8), R262–R263. doi:10.1016/j.cub.2012.02.058</w:t>
      </w:r>
    </w:p>
    <w:p w14:paraId="7231005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Schulz, B., Wanke, U., Draeger, S., &amp; Aust, H. J. (1993). Endophytes from herbaceous plants and shrubs: effectiveness of surface sterilization methods. </w:t>
      </w:r>
      <w:r w:rsidRPr="00DC189C">
        <w:rPr>
          <w:rFonts w:ascii="Times New Roman" w:hAnsi="Times New Roman" w:cs="Times New Roman"/>
          <w:i/>
          <w:iCs/>
          <w:noProof/>
        </w:rPr>
        <w:t>Mycological Research</w:t>
      </w:r>
      <w:r w:rsidRPr="00DC189C">
        <w:rPr>
          <w:rFonts w:ascii="Times New Roman" w:hAnsi="Times New Roman" w:cs="Times New Roman"/>
          <w:noProof/>
        </w:rPr>
        <w:t xml:space="preserve">, </w:t>
      </w:r>
      <w:r w:rsidRPr="00DC189C">
        <w:rPr>
          <w:rFonts w:ascii="Times New Roman" w:hAnsi="Times New Roman" w:cs="Times New Roman"/>
          <w:i/>
          <w:iCs/>
          <w:noProof/>
        </w:rPr>
        <w:t>97</w:t>
      </w:r>
      <w:r w:rsidRPr="00DC189C">
        <w:rPr>
          <w:rFonts w:ascii="Times New Roman" w:hAnsi="Times New Roman" w:cs="Times New Roman"/>
          <w:noProof/>
        </w:rPr>
        <w:t>(12), 1447–1450. doi:10.1016/S0953-7562(09)80215-3</w:t>
      </w:r>
    </w:p>
    <w:p w14:paraId="5CE7FD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Sheppard, S. K., &amp; Harwood, J. D. (2005). Advances in molecular ecology: Tracking trophic links through predator-prey food-webs. </w:t>
      </w:r>
      <w:r w:rsidRPr="00DC189C">
        <w:rPr>
          <w:rFonts w:ascii="Times New Roman" w:hAnsi="Times New Roman" w:cs="Times New Roman"/>
          <w:i/>
          <w:iCs/>
          <w:noProof/>
        </w:rPr>
        <w:t>Functional Ecology</w:t>
      </w:r>
      <w:r w:rsidRPr="00DC189C">
        <w:rPr>
          <w:rFonts w:ascii="Times New Roman" w:hAnsi="Times New Roman" w:cs="Times New Roman"/>
          <w:noProof/>
        </w:rPr>
        <w:t xml:space="preserve">, </w:t>
      </w:r>
      <w:r w:rsidRPr="00DC189C">
        <w:rPr>
          <w:rFonts w:ascii="Times New Roman" w:hAnsi="Times New Roman" w:cs="Times New Roman"/>
          <w:i/>
          <w:iCs/>
          <w:noProof/>
        </w:rPr>
        <w:t>19</w:t>
      </w:r>
      <w:r w:rsidRPr="00DC189C">
        <w:rPr>
          <w:rFonts w:ascii="Times New Roman" w:hAnsi="Times New Roman" w:cs="Times New Roman"/>
          <w:noProof/>
        </w:rPr>
        <w:t>(5), 751–762. doi:10.1111/j.1365-2435.2005.01041.x</w:t>
      </w:r>
    </w:p>
    <w:p w14:paraId="4AF1179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Soininen, E. M., Gauthier, G., Bilodeau, F., Berteaux, D., Gielly, L., Taberlet, P., … Yoccoz, N. G. (2015). Highly overlapping winter diet in two sympatric lemming species revealed by DNA metabarcoding.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(1), 1–18. doi:10.1371/journal.pone.0115335</w:t>
      </w:r>
    </w:p>
    <w:p w14:paraId="1E228DB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Stork, N. E. (2018). How Many Species of Insects and Other Terrestrial Arthropods Are There on Earth? </w:t>
      </w:r>
      <w:r w:rsidRPr="00DC189C">
        <w:rPr>
          <w:rFonts w:ascii="Times New Roman" w:hAnsi="Times New Roman" w:cs="Times New Roman"/>
          <w:i/>
          <w:iCs/>
          <w:noProof/>
        </w:rPr>
        <w:t>Annual Review of Entomology</w:t>
      </w:r>
      <w:r w:rsidRPr="00DC189C">
        <w:rPr>
          <w:rFonts w:ascii="Times New Roman" w:hAnsi="Times New Roman" w:cs="Times New Roman"/>
          <w:noProof/>
        </w:rPr>
        <w:t xml:space="preserve">, </w:t>
      </w:r>
      <w:r w:rsidRPr="00DC189C">
        <w:rPr>
          <w:rFonts w:ascii="Times New Roman" w:hAnsi="Times New Roman" w:cs="Times New Roman"/>
          <w:i/>
          <w:iCs/>
          <w:noProof/>
        </w:rPr>
        <w:t>63</w:t>
      </w:r>
      <w:r w:rsidRPr="00DC189C">
        <w:rPr>
          <w:rFonts w:ascii="Times New Roman" w:hAnsi="Times New Roman" w:cs="Times New Roman"/>
          <w:noProof/>
        </w:rPr>
        <w:t>, 31–45. doi:10.1146/annurev-ento-020117-043348</w:t>
      </w:r>
    </w:p>
    <w:p w14:paraId="2EA27B9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DC189C">
        <w:rPr>
          <w:rFonts w:ascii="Times New Roman" w:hAnsi="Times New Roman" w:cs="Times New Roman"/>
          <w:i/>
          <w:iCs/>
          <w:noProof/>
        </w:rPr>
        <w:t>Zoological Letters</w:t>
      </w:r>
      <w:r w:rsidRPr="00DC189C">
        <w:rPr>
          <w:rFonts w:ascii="Times New Roman" w:hAnsi="Times New Roman" w:cs="Times New Roman"/>
          <w:noProof/>
        </w:rPr>
        <w:t xml:space="preserve">, </w:t>
      </w:r>
      <w:r w:rsidRPr="00DC189C">
        <w:rPr>
          <w:rFonts w:ascii="Times New Roman" w:hAnsi="Times New Roman" w:cs="Times New Roman"/>
          <w:i/>
          <w:iCs/>
          <w:noProof/>
        </w:rPr>
        <w:t>4</w:t>
      </w:r>
      <w:r w:rsidRPr="00DC189C">
        <w:rPr>
          <w:rFonts w:ascii="Times New Roman" w:hAnsi="Times New Roman" w:cs="Times New Roman"/>
          <w:noProof/>
        </w:rPr>
        <w:t>(1), 1–12. doi:10.1186/s40851-018-0088-9</w:t>
      </w:r>
    </w:p>
    <w:p w14:paraId="2A6D3E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(7). doi:10.1371/journal.pone.0040863</w:t>
      </w:r>
    </w:p>
    <w:p w14:paraId="3C0B653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Tylianakis, J., Didham, R., Bascompte, J., &amp; Wardle, D. (2008). Global change and species interactions in terrestrial ecosystems. </w:t>
      </w:r>
      <w:r w:rsidRPr="00DC189C">
        <w:rPr>
          <w:rFonts w:ascii="Times New Roman" w:hAnsi="Times New Roman" w:cs="Times New Roman"/>
          <w:i/>
          <w:iCs/>
          <w:noProof/>
        </w:rPr>
        <w:t>Ecology Letters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 1351–1363. doi:10.1111/j.1461-0248.2008.01250.x</w:t>
      </w:r>
    </w:p>
    <w:p w14:paraId="1C36E96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Wilson, E. O. (1987). The little things that run the world (The importance and conservation of invertebrates). </w:t>
      </w:r>
      <w:r w:rsidRPr="00DC189C">
        <w:rPr>
          <w:rFonts w:ascii="Times New Roman" w:hAnsi="Times New Roman" w:cs="Times New Roman"/>
          <w:i/>
          <w:iCs/>
          <w:noProof/>
        </w:rPr>
        <w:t>Conservation Biology</w:t>
      </w:r>
      <w:r w:rsidRPr="00DC189C">
        <w:rPr>
          <w:rFonts w:ascii="Times New Roman" w:hAnsi="Times New Roman" w:cs="Times New Roman"/>
          <w:noProof/>
        </w:rPr>
        <w:t xml:space="preserve">, </w:t>
      </w:r>
      <w:r w:rsidRPr="00DC189C">
        <w:rPr>
          <w:rFonts w:ascii="Times New Roman" w:hAnsi="Times New Roman" w:cs="Times New Roman"/>
          <w:i/>
          <w:iCs/>
          <w:noProof/>
        </w:rPr>
        <w:t>1</w:t>
      </w:r>
      <w:r w:rsidRPr="00DC189C">
        <w:rPr>
          <w:rFonts w:ascii="Times New Roman" w:hAnsi="Times New Roman" w:cs="Times New Roman"/>
          <w:noProof/>
        </w:rPr>
        <w:t>(4), 344–346.</w:t>
      </w:r>
    </w:p>
    <w:p w14:paraId="01A559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Wirta, H. K., Hebert, P. D. N., Kaartinen, R., Prosser, S. W., Várkonyi, G., Roslin, T., … Roslin, T. (2014). Complementary molecular information changes our perception of food web structure.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111</w:t>
      </w:r>
      <w:r w:rsidRPr="00DC189C">
        <w:rPr>
          <w:rFonts w:ascii="Times New Roman" w:hAnsi="Times New Roman" w:cs="Times New Roman"/>
          <w:noProof/>
        </w:rPr>
        <w:t>(5), 1885–1890. doi:10.1073/pnas.1316990111</w:t>
      </w:r>
    </w:p>
    <w:p w14:paraId="3F6F3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(4), 613–623. doi:10.1111/j.2041-210X.2012.00198.x</w:t>
      </w:r>
    </w:p>
    <w:p w14:paraId="27E57F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Zimmerman, N. B., &amp; Vitousek, P. M. (2012). Fungal endophyte communities reflect environmental structuring across a Hawaiian landscape. </w:t>
      </w:r>
      <w:r w:rsidRPr="00DC189C">
        <w:rPr>
          <w:rFonts w:ascii="Times New Roman" w:hAnsi="Times New Roman" w:cs="Times New Roman"/>
          <w:i/>
          <w:iCs/>
          <w:noProof/>
        </w:rPr>
        <w:t>Proceedings of the National Academy of Sciences of the United States of America</w:t>
      </w:r>
      <w:r w:rsidRPr="00DC189C">
        <w:rPr>
          <w:rFonts w:ascii="Times New Roman" w:hAnsi="Times New Roman" w:cs="Times New Roman"/>
          <w:noProof/>
        </w:rPr>
        <w:t xml:space="preserve">, </w:t>
      </w:r>
      <w:r w:rsidRPr="00DC189C">
        <w:rPr>
          <w:rFonts w:ascii="Times New Roman" w:hAnsi="Times New Roman" w:cs="Times New Roman"/>
          <w:i/>
          <w:iCs/>
          <w:noProof/>
        </w:rPr>
        <w:t>109</w:t>
      </w:r>
      <w:r w:rsidRPr="00DC189C">
        <w:rPr>
          <w:rFonts w:ascii="Times New Roman" w:hAnsi="Times New Roman" w:cs="Times New Roman"/>
          <w:noProof/>
        </w:rPr>
        <w:t>(32), 13022–13027. doi:10.1073/pnas.1209872109</w:t>
      </w:r>
    </w:p>
    <w:p w14:paraId="2A68C1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lastRenderedPageBreak/>
        <w:t xml:space="preserve">Zuur, A. F., Ieno, E. N., Walker, N. J., Saveliev, Anatoly, A., &amp; Smith, G. M. (2009).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(Vol. 53). doi:10.1017/CBO9781107415324.004</w:t>
      </w:r>
    </w:p>
    <w:p w14:paraId="1D4AD462" w14:textId="0FC593F0" w:rsidR="0022192A" w:rsidRDefault="00304724" w:rsidP="00DC189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0A5DE06A"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w:t>
      </w:r>
      <w:r w:rsidR="00E65EBD">
        <w:rPr>
          <w:rFonts w:ascii="Times New Roman" w:hAnsi="Times New Roman" w:cs="Times New Roman"/>
          <w:bCs/>
        </w:rPr>
        <w:t xml:space="preserve">conducted field and lab work with help in the lab from AA. </w:t>
      </w:r>
      <w:r>
        <w:rPr>
          <w:rFonts w:ascii="Times New Roman" w:hAnsi="Times New Roman" w:cs="Times New Roman"/>
          <w:bCs/>
        </w:rPr>
        <w:t>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704694FE"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w:t>
      </w:r>
      <w:r w:rsidR="006762DA">
        <w:rPr>
          <w:rFonts w:ascii="Times New Roman" w:hAnsi="Times New Roman" w:cs="Times New Roman"/>
          <w:bCs/>
        </w:rPr>
        <w:t>natural</w:t>
      </w:r>
      <w:r w:rsidR="00257900">
        <w:rPr>
          <w:rFonts w:ascii="Times New Roman" w:hAnsi="Times New Roman" w:cs="Times New Roman"/>
          <w:bCs/>
        </w:rPr>
        <w:t xml:space="preserve"> environment and feeding trial</w:t>
      </w:r>
      <w:r>
        <w:rPr>
          <w:rFonts w:ascii="Times New Roman" w:hAnsi="Times New Roman" w:cs="Times New Roman"/>
          <w:bCs/>
        </w:rPr>
        <w:t xml:space="preserve"> </w:t>
      </w:r>
      <w:r w:rsidR="00257900">
        <w:rPr>
          <w:rFonts w:ascii="Times New Roman" w:hAnsi="Times New Roman" w:cs="Times New Roman"/>
          <w:bCs/>
        </w:rPr>
        <w:t>studies</w:t>
      </w:r>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Change w:id="45" w:author="Ana Miller-Ter Kuile" w:date="2021-07-14T11:45:00Z">
          <w:tblPr>
            <w:tblStyle w:val="TableGrid"/>
            <w:tblW w:w="0" w:type="auto"/>
            <w:tblLook w:val="04A0" w:firstRow="1" w:lastRow="0" w:firstColumn="1" w:lastColumn="0" w:noHBand="0" w:noVBand="1"/>
          </w:tblPr>
        </w:tblPrChange>
      </w:tblPr>
      <w:tblGrid>
        <w:gridCol w:w="2245"/>
        <w:gridCol w:w="1890"/>
        <w:gridCol w:w="1800"/>
        <w:gridCol w:w="1790"/>
        <w:gridCol w:w="1625"/>
        <w:tblGridChange w:id="46">
          <w:tblGrid>
            <w:gridCol w:w="2245"/>
            <w:gridCol w:w="1890"/>
            <w:gridCol w:w="1350"/>
            <w:gridCol w:w="2240"/>
            <w:gridCol w:w="1625"/>
          </w:tblGrid>
        </w:tblGridChange>
      </w:tblGrid>
      <w:tr w:rsidR="00720191" w14:paraId="0C42FA16" w14:textId="77777777" w:rsidTr="003463A4">
        <w:tc>
          <w:tcPr>
            <w:tcW w:w="2245" w:type="dxa"/>
            <w:tcPrChange w:id="47" w:author="Ana Miller-Ter Kuile" w:date="2021-07-14T11:45:00Z">
              <w:tcPr>
                <w:tcW w:w="2245" w:type="dxa"/>
              </w:tcPr>
            </w:tcPrChange>
          </w:tcPr>
          <w:p w14:paraId="5C65D5D3" w14:textId="77777777" w:rsidR="00720191" w:rsidRDefault="00720191" w:rsidP="006F5A12">
            <w:pPr>
              <w:rPr>
                <w:rFonts w:ascii="Times New Roman" w:hAnsi="Times New Roman" w:cs="Times New Roman"/>
                <w:bCs/>
              </w:rPr>
            </w:pPr>
          </w:p>
        </w:tc>
        <w:tc>
          <w:tcPr>
            <w:tcW w:w="1890" w:type="dxa"/>
            <w:tcPrChange w:id="48" w:author="Ana Miller-Ter Kuile" w:date="2021-07-14T11:45:00Z">
              <w:tcPr>
                <w:tcW w:w="1890" w:type="dxa"/>
              </w:tcPr>
            </w:tcPrChange>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800" w:type="dxa"/>
            <w:tcPrChange w:id="49" w:author="Ana Miller-Ter Kuile" w:date="2021-07-14T11:45:00Z">
              <w:tcPr>
                <w:tcW w:w="1350" w:type="dxa"/>
              </w:tcPr>
            </w:tcPrChange>
          </w:tcPr>
          <w:p w14:paraId="38B42F4D" w14:textId="77777777" w:rsidR="00720191" w:rsidRPr="007E34B2" w:rsidRDefault="00720191" w:rsidP="006F5A12">
            <w:pPr>
              <w:rPr>
                <w:rFonts w:ascii="Times New Roman" w:hAnsi="Times New Roman" w:cs="Times New Roman"/>
                <w:bCs/>
                <w:i/>
                <w:iCs/>
              </w:rPr>
            </w:pPr>
          </w:p>
        </w:tc>
        <w:tc>
          <w:tcPr>
            <w:tcW w:w="1790" w:type="dxa"/>
            <w:tcPrChange w:id="50" w:author="Ana Miller-Ter Kuile" w:date="2021-07-14T11:45:00Z">
              <w:tcPr>
                <w:tcW w:w="2240" w:type="dxa"/>
              </w:tcPr>
            </w:tcPrChange>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Change w:id="51" w:author="Ana Miller-Ter Kuile" w:date="2021-07-14T11:45:00Z">
              <w:tcPr>
                <w:tcW w:w="1625" w:type="dxa"/>
              </w:tcPr>
            </w:tcPrChange>
          </w:tcPr>
          <w:p w14:paraId="2D115051" w14:textId="77777777" w:rsidR="00720191" w:rsidRDefault="00720191" w:rsidP="006F5A12">
            <w:pPr>
              <w:rPr>
                <w:rFonts w:ascii="Times New Roman" w:hAnsi="Times New Roman" w:cs="Times New Roman"/>
                <w:bCs/>
              </w:rPr>
            </w:pPr>
          </w:p>
        </w:tc>
      </w:tr>
      <w:tr w:rsidR="00720191" w14:paraId="2087A198" w14:textId="4D730806" w:rsidTr="003463A4">
        <w:tc>
          <w:tcPr>
            <w:tcW w:w="2245" w:type="dxa"/>
            <w:tcPrChange w:id="52" w:author="Ana Miller-Ter Kuile" w:date="2021-07-14T11:45:00Z">
              <w:tcPr>
                <w:tcW w:w="2245" w:type="dxa"/>
              </w:tcPr>
            </w:tcPrChange>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Change w:id="53" w:author="Ana Miller-Ter Kuile" w:date="2021-07-14T11:45:00Z">
              <w:tcPr>
                <w:tcW w:w="1890" w:type="dxa"/>
              </w:tcPr>
            </w:tcPrChange>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800" w:type="dxa"/>
            <w:tcPrChange w:id="54" w:author="Ana Miller-Ter Kuile" w:date="2021-07-14T11:45:00Z">
              <w:tcPr>
                <w:tcW w:w="1350" w:type="dxa"/>
              </w:tcPr>
            </w:tcPrChange>
          </w:tcPr>
          <w:p w14:paraId="018A6F4C" w14:textId="1C3C6D3F"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ins w:id="55" w:author="Ana Miller-Ter Kuile" w:date="2021-07-14T11:45:00Z">
              <w:r w:rsidR="003463A4">
                <w:rPr>
                  <w:rFonts w:ascii="Times New Roman" w:hAnsi="Times New Roman" w:cs="Times New Roman"/>
                  <w:bCs/>
                </w:rPr>
                <w:t xml:space="preserve"> and Sequenced</w:t>
              </w:r>
            </w:ins>
          </w:p>
        </w:tc>
        <w:tc>
          <w:tcPr>
            <w:tcW w:w="1790" w:type="dxa"/>
            <w:tcPrChange w:id="56" w:author="Ana Miller-Ter Kuile" w:date="2021-07-14T11:45:00Z">
              <w:tcPr>
                <w:tcW w:w="2240" w:type="dxa"/>
              </w:tcPr>
            </w:tcPrChange>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Change w:id="57" w:author="Ana Miller-Ter Kuile" w:date="2021-07-14T11:45:00Z">
              <w:tcPr>
                <w:tcW w:w="1625" w:type="dxa"/>
              </w:tcPr>
            </w:tcPrChange>
          </w:tcPr>
          <w:p w14:paraId="51079E21" w14:textId="0156D8DA"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ins w:id="58" w:author="Ana Miller-Ter Kuile" w:date="2021-07-14T11:45:00Z">
              <w:r w:rsidR="003463A4">
                <w:rPr>
                  <w:rFonts w:ascii="Times New Roman" w:hAnsi="Times New Roman" w:cs="Times New Roman"/>
                  <w:bCs/>
                </w:rPr>
                <w:t xml:space="preserve"> and Sequenced</w:t>
              </w:r>
            </w:ins>
          </w:p>
        </w:tc>
      </w:tr>
      <w:tr w:rsidR="00257900" w14:paraId="4090EAA5" w14:textId="77777777" w:rsidTr="003463A4">
        <w:trPr>
          <w:trHeight w:val="98"/>
          <w:trPrChange w:id="59" w:author="Ana Miller-Ter Kuile" w:date="2021-07-14T11:45:00Z">
            <w:trPr>
              <w:trHeight w:val="98"/>
            </w:trPr>
          </w:trPrChange>
        </w:trPr>
        <w:tc>
          <w:tcPr>
            <w:tcW w:w="2245" w:type="dxa"/>
            <w:tcPrChange w:id="60" w:author="Ana Miller-Ter Kuile" w:date="2021-07-14T11:45:00Z">
              <w:tcPr>
                <w:tcW w:w="2245" w:type="dxa"/>
              </w:tcPr>
            </w:tcPrChange>
          </w:tcPr>
          <w:p w14:paraId="130F59E3" w14:textId="07356C43" w:rsidR="00257900" w:rsidRPr="007E34B2" w:rsidDel="00257900" w:rsidRDefault="00257900" w:rsidP="00257900">
            <w:pPr>
              <w:rPr>
                <w:rFonts w:ascii="Times New Roman" w:hAnsi="Times New Roman" w:cs="Times New Roman"/>
                <w:bCs/>
              </w:rPr>
            </w:pPr>
            <w:r>
              <w:rPr>
                <w:rFonts w:ascii="Times New Roman" w:hAnsi="Times New Roman" w:cs="Times New Roman"/>
                <w:bCs/>
              </w:rPr>
              <w:t>Natural environment</w:t>
            </w:r>
          </w:p>
        </w:tc>
        <w:tc>
          <w:tcPr>
            <w:tcW w:w="1890" w:type="dxa"/>
            <w:tcPrChange w:id="61" w:author="Ana Miller-Ter Kuile" w:date="2021-07-14T11:45:00Z">
              <w:tcPr>
                <w:tcW w:w="1890" w:type="dxa"/>
              </w:tcPr>
            </w:tcPrChange>
          </w:tcPr>
          <w:p w14:paraId="4EF80A8B" w14:textId="2786E968" w:rsidR="00257900" w:rsidRDefault="00257900" w:rsidP="00257900">
            <w:pPr>
              <w:rPr>
                <w:rFonts w:ascii="Times New Roman" w:hAnsi="Times New Roman" w:cs="Times New Roman"/>
                <w:bCs/>
              </w:rPr>
            </w:pPr>
            <w:r>
              <w:rPr>
                <w:rFonts w:ascii="Times New Roman" w:hAnsi="Times New Roman" w:cs="Times New Roman"/>
                <w:bCs/>
              </w:rPr>
              <w:t>22</w:t>
            </w:r>
          </w:p>
        </w:tc>
        <w:tc>
          <w:tcPr>
            <w:tcW w:w="1800" w:type="dxa"/>
            <w:tcPrChange w:id="62" w:author="Ana Miller-Ter Kuile" w:date="2021-07-14T11:45:00Z">
              <w:tcPr>
                <w:tcW w:w="1350" w:type="dxa"/>
              </w:tcPr>
            </w:tcPrChange>
          </w:tcPr>
          <w:p w14:paraId="1CB94F5D" w14:textId="7DB514EB" w:rsidR="00257900" w:rsidRPr="00720191" w:rsidRDefault="00257900" w:rsidP="00257900">
            <w:pPr>
              <w:rPr>
                <w:rFonts w:ascii="Times New Roman" w:hAnsi="Times New Roman" w:cs="Times New Roman"/>
                <w:b/>
              </w:rPr>
            </w:pPr>
            <w:r w:rsidRPr="00720191">
              <w:rPr>
                <w:rFonts w:ascii="Times New Roman" w:hAnsi="Times New Roman" w:cs="Times New Roman"/>
                <w:b/>
              </w:rPr>
              <w:t>18</w:t>
            </w:r>
          </w:p>
        </w:tc>
        <w:tc>
          <w:tcPr>
            <w:tcW w:w="1790" w:type="dxa"/>
            <w:tcPrChange w:id="63" w:author="Ana Miller-Ter Kuile" w:date="2021-07-14T11:45:00Z">
              <w:tcPr>
                <w:tcW w:w="2240" w:type="dxa"/>
              </w:tcPr>
            </w:tcPrChange>
          </w:tcPr>
          <w:p w14:paraId="0C266699" w14:textId="26F068EB" w:rsidR="00257900" w:rsidRDefault="00257900" w:rsidP="00257900">
            <w:pPr>
              <w:rPr>
                <w:rFonts w:ascii="Times New Roman" w:hAnsi="Times New Roman" w:cs="Times New Roman"/>
                <w:bCs/>
              </w:rPr>
            </w:pPr>
            <w:r>
              <w:rPr>
                <w:rFonts w:ascii="Times New Roman" w:hAnsi="Times New Roman" w:cs="Times New Roman"/>
                <w:bCs/>
              </w:rPr>
              <w:t>25</w:t>
            </w:r>
          </w:p>
        </w:tc>
        <w:tc>
          <w:tcPr>
            <w:tcW w:w="1625" w:type="dxa"/>
            <w:tcPrChange w:id="64" w:author="Ana Miller-Ter Kuile" w:date="2021-07-14T11:45:00Z">
              <w:tcPr>
                <w:tcW w:w="1625" w:type="dxa"/>
              </w:tcPr>
            </w:tcPrChange>
          </w:tcPr>
          <w:p w14:paraId="383ABDD2" w14:textId="6FF5C86C" w:rsidR="00257900" w:rsidRPr="00720191" w:rsidRDefault="00257900" w:rsidP="00257900">
            <w:pPr>
              <w:rPr>
                <w:rFonts w:ascii="Times New Roman" w:hAnsi="Times New Roman" w:cs="Times New Roman"/>
                <w:b/>
              </w:rPr>
            </w:pPr>
            <w:r w:rsidRPr="00720191">
              <w:rPr>
                <w:rFonts w:ascii="Times New Roman" w:hAnsi="Times New Roman" w:cs="Times New Roman"/>
                <w:b/>
              </w:rPr>
              <w:t>19</w:t>
            </w:r>
          </w:p>
        </w:tc>
      </w:tr>
      <w:tr w:rsidR="00257900" w14:paraId="6CE9BA7B" w14:textId="2C4A2A90" w:rsidTr="003463A4">
        <w:trPr>
          <w:trHeight w:val="98"/>
          <w:trPrChange w:id="65" w:author="Ana Miller-Ter Kuile" w:date="2021-07-14T11:45:00Z">
            <w:trPr>
              <w:trHeight w:val="98"/>
            </w:trPr>
          </w:trPrChange>
        </w:trPr>
        <w:tc>
          <w:tcPr>
            <w:tcW w:w="2245" w:type="dxa"/>
            <w:tcPrChange w:id="66" w:author="Ana Miller-Ter Kuile" w:date="2021-07-14T11:45:00Z">
              <w:tcPr>
                <w:tcW w:w="2245" w:type="dxa"/>
              </w:tcPr>
            </w:tcPrChange>
          </w:tcPr>
          <w:p w14:paraId="0E4F185E" w14:textId="5ECEC2B7" w:rsidR="00257900" w:rsidRPr="007E34B2" w:rsidRDefault="00257900" w:rsidP="00257900">
            <w:pPr>
              <w:rPr>
                <w:rFonts w:ascii="Times New Roman" w:hAnsi="Times New Roman" w:cs="Times New Roman"/>
                <w:bCs/>
              </w:rPr>
            </w:pPr>
            <w:r>
              <w:rPr>
                <w:rFonts w:ascii="Times New Roman" w:hAnsi="Times New Roman" w:cs="Times New Roman"/>
                <w:bCs/>
              </w:rPr>
              <w:t>Feeding trial</w:t>
            </w:r>
          </w:p>
        </w:tc>
        <w:tc>
          <w:tcPr>
            <w:tcW w:w="1890" w:type="dxa"/>
            <w:tcPrChange w:id="67" w:author="Ana Miller-Ter Kuile" w:date="2021-07-14T11:45:00Z">
              <w:tcPr>
                <w:tcW w:w="1890" w:type="dxa"/>
              </w:tcPr>
            </w:tcPrChange>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800" w:type="dxa"/>
            <w:tcPrChange w:id="68" w:author="Ana Miller-Ter Kuile" w:date="2021-07-14T11:45:00Z">
              <w:tcPr>
                <w:tcW w:w="1350" w:type="dxa"/>
              </w:tcPr>
            </w:tcPrChange>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1790" w:type="dxa"/>
            <w:tcPrChange w:id="69" w:author="Ana Miller-Ter Kuile" w:date="2021-07-14T11:45:00Z">
              <w:tcPr>
                <w:tcW w:w="2240" w:type="dxa"/>
              </w:tcPr>
            </w:tcPrChange>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Change w:id="70" w:author="Ana Miller-Ter Kuile" w:date="2021-07-14T11:45:00Z">
              <w:tcPr>
                <w:tcW w:w="1625" w:type="dxa"/>
              </w:tcPr>
            </w:tcPrChange>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3D10DCCB" w:rsidR="007006F7" w:rsidRPr="007006F7" w:rsidRDefault="007006F7" w:rsidP="006F5A12">
      <w:pPr>
        <w:rPr>
          <w:rFonts w:ascii="Times New Roman" w:hAnsi="Times New Roman" w:cs="Times New Roman"/>
          <w:bCs/>
        </w:rPr>
      </w:pPr>
    </w:p>
    <w:p w14:paraId="59FDB58D" w14:textId="1FFBAF13" w:rsidR="007006F7" w:rsidRDefault="007006F7" w:rsidP="006F5A12">
      <w:pPr>
        <w:rPr>
          <w:rFonts w:ascii="Times New Roman" w:hAnsi="Times New Roman" w:cs="Times New Roman"/>
          <w:b/>
        </w:rPr>
      </w:pPr>
    </w:p>
    <w:p w14:paraId="38D0321A" w14:textId="47B1D8C6" w:rsid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r w:rsidR="00304D21">
        <w:rPr>
          <w:rFonts w:ascii="Times New Roman" w:hAnsi="Times New Roman" w:cs="Times New Roman"/>
          <w:bCs/>
        </w:rPr>
        <w:t>a) Detection of all potential diet DNA in natural-environment consumers that were and were not surface sterilized. Detection of diet DNA did not change with sterilization treatment.</w:t>
      </w:r>
      <w:r w:rsidR="008D3134">
        <w:rPr>
          <w:rFonts w:ascii="Times New Roman" w:hAnsi="Times New Roman" w:cs="Times New Roman"/>
          <w:bCs/>
        </w:rPr>
        <w:t xml:space="preserve"> </w:t>
      </w:r>
      <w:r w:rsidR="00304D21">
        <w:rPr>
          <w:rFonts w:ascii="Times New Roman" w:hAnsi="Times New Roman" w:cs="Times New Roman"/>
          <w:bCs/>
        </w:rPr>
        <w:t>b</w:t>
      </w:r>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w:t>
      </w:r>
      <w:r w:rsidR="00304D21">
        <w:rPr>
          <w:rFonts w:ascii="Times New Roman" w:hAnsi="Times New Roman" w:cs="Times New Roman"/>
          <w:bCs/>
        </w:rPr>
        <w:t xml:space="preserve">feeding trial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304D21">
        <w:rPr>
          <w:rFonts w:ascii="Times New Roman" w:hAnsi="Times New Roman" w:cs="Times New Roman"/>
          <w:bCs/>
        </w:rPr>
        <w:t xml:space="preserve">While the best-fitting model based on </w:t>
      </w:r>
      <w:proofErr w:type="spellStart"/>
      <w:r w:rsidR="00304D21">
        <w:rPr>
          <w:rFonts w:ascii="Times New Roman" w:hAnsi="Times New Roman" w:cs="Times New Roman"/>
          <w:bCs/>
        </w:rPr>
        <w:t>AICc</w:t>
      </w:r>
      <w:proofErr w:type="spellEnd"/>
      <w:r w:rsidR="00304D21">
        <w:rPr>
          <w:rFonts w:ascii="Times New Roman" w:hAnsi="Times New Roman" w:cs="Times New Roman"/>
          <w:bCs/>
        </w:rPr>
        <w:t xml:space="preserve"> values indicated an effect of surface sterilization treatment (a </w:t>
      </w:r>
      <w:r w:rsidR="006762DA">
        <w:rPr>
          <w:rFonts w:ascii="Times New Roman" w:hAnsi="Times New Roman" w:cs="Times New Roman"/>
          <w:bCs/>
        </w:rPr>
        <w:t>decrease from 91%</w:t>
      </w:r>
      <w:r w:rsidR="00304D21">
        <w:rPr>
          <w:rFonts w:ascii="Times New Roman" w:hAnsi="Times New Roman" w:cs="Times New Roman"/>
          <w:bCs/>
        </w:rPr>
        <w:t xml:space="preserve"> without surface sterilization</w:t>
      </w:r>
      <w:r w:rsidR="006762DA">
        <w:rPr>
          <w:rFonts w:ascii="Times New Roman" w:hAnsi="Times New Roman" w:cs="Times New Roman"/>
          <w:bCs/>
        </w:rPr>
        <w:t xml:space="preserve"> to 50%</w:t>
      </w:r>
      <w:r w:rsidR="00304D21">
        <w:rPr>
          <w:rFonts w:ascii="Times New Roman" w:hAnsi="Times New Roman" w:cs="Times New Roman"/>
          <w:bCs/>
        </w:rPr>
        <w:t xml:space="preserve"> with surface sterilization), the effect of this term in the model was </w:t>
      </w:r>
      <w:r w:rsidR="008D3134">
        <w:rPr>
          <w:rFonts w:ascii="Times New Roman" w:hAnsi="Times New Roman" w:cs="Times New Roman"/>
          <w:bCs/>
        </w:rPr>
        <w:t xml:space="preserve">statistically unclear </w:t>
      </w:r>
      <w:r w:rsidR="006762DA">
        <w:rPr>
          <w:rFonts w:ascii="Times New Roman" w:hAnsi="Times New Roman" w:cs="Times New Roman"/>
          <w:bCs/>
        </w:rPr>
        <w:t xml:space="preserve">(p-value = 0.07). </w:t>
      </w:r>
    </w:p>
    <w:p w14:paraId="74DF5C92" w14:textId="3D58802C" w:rsidR="00304D21" w:rsidRDefault="00304D21" w:rsidP="006F5A12">
      <w:pPr>
        <w:rPr>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257395C5" w:rsidR="00AA0E5B" w:rsidRDefault="00304D21" w:rsidP="006F5A12">
      <w:pPr>
        <w:rPr>
          <w:rFonts w:ascii="Times New Roman" w:hAnsi="Times New Roman" w:cs="Times New Roman"/>
          <w:b/>
        </w:rPr>
      </w:pPr>
      <w:del w:id="71" w:author="Ana Miller-Ter Kuile" w:date="2021-07-14T12:08:00Z">
        <w:r w:rsidDel="00E9059D">
          <w:rPr>
            <w:rFonts w:ascii="Times New Roman" w:hAnsi="Times New Roman" w:cs="Times New Roman"/>
            <w:b/>
            <w:noProof/>
          </w:rPr>
          <w:drawing>
            <wp:inline distT="0" distB="0" distL="0" distR="0" wp14:anchorId="51A130D4" wp14:editId="5E457D08">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del>
    </w:p>
    <w:p w14:paraId="012BA2F4" w14:textId="004BBBE8" w:rsidR="00843C11" w:rsidRDefault="00843C11" w:rsidP="006F5A12">
      <w:pPr>
        <w:rPr>
          <w:rFonts w:ascii="Times New Roman" w:hAnsi="Times New Roman" w:cs="Times New Roman"/>
          <w:b/>
        </w:rPr>
      </w:pPr>
    </w:p>
    <w:p w14:paraId="50EFBBBB" w14:textId="77777777" w:rsidR="00996826" w:rsidRDefault="00996826" w:rsidP="00035E15">
      <w:pPr>
        <w:rPr>
          <w:rFonts w:ascii="Times New Roman" w:hAnsi="Times New Roman" w:cs="Times New Roman"/>
          <w:bCs/>
        </w:rPr>
      </w:pPr>
    </w:p>
    <w:p w14:paraId="1E6B29B4" w14:textId="77777777" w:rsidR="00996826" w:rsidRDefault="00996826" w:rsidP="00035E15">
      <w:pPr>
        <w:rPr>
          <w:rFonts w:ascii="Times New Roman" w:hAnsi="Times New Roman" w:cs="Times New Roman"/>
          <w:bCs/>
        </w:rPr>
      </w:pPr>
    </w:p>
    <w:p w14:paraId="25075AAF" w14:textId="413D83E5"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total potential diet DNA in natural environment consumers </w:t>
      </w:r>
      <w:r w:rsidR="00304D21">
        <w:rPr>
          <w:rFonts w:ascii="Times New Roman" w:hAnsi="Times New Roman" w:cs="Times New Roman"/>
          <w:bCs/>
        </w:rPr>
        <w:t xml:space="preserve">or b) proportion of offered diet item DNA in feeding trial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6A8D50E2" w:rsidR="00AA0E5B" w:rsidRDefault="00996826" w:rsidP="006F5A12">
      <w:pPr>
        <w:rPr>
          <w:rFonts w:ascii="Times New Roman" w:hAnsi="Times New Roman" w:cs="Times New Roman"/>
          <w:b/>
        </w:rPr>
      </w:pPr>
      <w:del w:id="72" w:author="Ana Miller-Ter Kuile" w:date="2021-07-14T12:08:00Z">
        <w:r w:rsidDel="00E9059D">
          <w:rPr>
            <w:rFonts w:ascii="Times New Roman" w:hAnsi="Times New Roman" w:cs="Times New Roman"/>
            <w:b/>
            <w:noProof/>
          </w:rPr>
          <w:drawing>
            <wp:inline distT="0" distB="0" distL="0" distR="0" wp14:anchorId="4275F55C" wp14:editId="4A64D7BB">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del>
    </w:p>
    <w:p w14:paraId="4E76E20E" w14:textId="6E6A9663" w:rsidR="00AA0E5B" w:rsidRDefault="00AA0E5B" w:rsidP="006F5A12">
      <w:pPr>
        <w:rPr>
          <w:rFonts w:ascii="Times New Roman" w:hAnsi="Times New Roman" w:cs="Times New Roman"/>
          <w:b/>
        </w:rPr>
      </w:pPr>
    </w:p>
    <w:p w14:paraId="2F32FDEA" w14:textId="77777777" w:rsidR="00996826" w:rsidRDefault="00996826" w:rsidP="006F5A12">
      <w:pPr>
        <w:rPr>
          <w:rFonts w:ascii="Times New Roman" w:hAnsi="Times New Roman" w:cs="Times New Roman"/>
          <w:bCs/>
        </w:rPr>
      </w:pPr>
    </w:p>
    <w:p w14:paraId="783E4EFA" w14:textId="77777777" w:rsidR="00996826" w:rsidRDefault="00996826" w:rsidP="006F5A12">
      <w:pPr>
        <w:rPr>
          <w:rFonts w:ascii="Times New Roman" w:hAnsi="Times New Roman" w:cs="Times New Roman"/>
          <w:bCs/>
        </w:rPr>
      </w:pPr>
    </w:p>
    <w:p w14:paraId="12D8BE9D" w14:textId="77777777" w:rsidR="00996826" w:rsidRDefault="00996826" w:rsidP="006F5A12">
      <w:pPr>
        <w:rPr>
          <w:rFonts w:ascii="Times New Roman" w:hAnsi="Times New Roman" w:cs="Times New Roman"/>
          <w:bCs/>
        </w:rPr>
      </w:pPr>
    </w:p>
    <w:p w14:paraId="443983DC" w14:textId="77777777" w:rsidR="00996826" w:rsidRDefault="00996826" w:rsidP="006F5A12">
      <w:pPr>
        <w:rPr>
          <w:rFonts w:ascii="Times New Roman" w:hAnsi="Times New Roman" w:cs="Times New Roman"/>
          <w:bCs/>
        </w:rPr>
      </w:pPr>
    </w:p>
    <w:p w14:paraId="676E7CB2" w14:textId="77777777" w:rsidR="00996826" w:rsidRDefault="00996826" w:rsidP="006F5A12">
      <w:pPr>
        <w:rPr>
          <w:rFonts w:ascii="Times New Roman" w:hAnsi="Times New Roman" w:cs="Times New Roman"/>
          <w:bCs/>
        </w:rPr>
      </w:pPr>
    </w:p>
    <w:p w14:paraId="0A205B3D" w14:textId="0ABE37D7" w:rsidR="00996826"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996826">
        <w:rPr>
          <w:rFonts w:ascii="Times New Roman" w:hAnsi="Times New Roman" w:cs="Times New Roman"/>
          <w:bCs/>
        </w:rPr>
        <w:t>In natural environment consumers, s</w:t>
      </w:r>
      <w:r w:rsidR="001E78EC">
        <w:rPr>
          <w:rFonts w:ascii="Times New Roman" w:hAnsi="Times New Roman" w:cs="Times New Roman"/>
          <w:bCs/>
        </w:rPr>
        <w:t xml:space="preserve">urface sterilization did not alter per sample diet richness </w:t>
      </w:r>
      <w:r w:rsidR="00996826">
        <w:rPr>
          <w:rFonts w:ascii="Times New Roman" w:hAnsi="Times New Roman" w:cs="Times New Roman"/>
          <w:bCs/>
        </w:rPr>
        <w:t>of either family-level or ASV-level taxonomic units</w:t>
      </w:r>
      <w:r w:rsidR="001E78EC">
        <w:rPr>
          <w:rFonts w:ascii="Times New Roman" w:hAnsi="Times New Roman" w:cs="Times New Roman"/>
          <w:bCs/>
        </w:rPr>
        <w:t>.</w:t>
      </w:r>
    </w:p>
    <w:p w14:paraId="3B693EFA" w14:textId="77777777" w:rsidR="00996826" w:rsidRDefault="00996826" w:rsidP="006F5A12">
      <w:pPr>
        <w:rPr>
          <w:rFonts w:ascii="Times New Roman" w:hAnsi="Times New Roman" w:cs="Times New Roman"/>
          <w:bCs/>
        </w:rPr>
      </w:pPr>
    </w:p>
    <w:p w14:paraId="6233179C" w14:textId="2B4D3960" w:rsidR="00996826" w:rsidRDefault="00996826" w:rsidP="006F5A12">
      <w:pPr>
        <w:rPr>
          <w:rFonts w:ascii="Times New Roman" w:hAnsi="Times New Roman" w:cs="Times New Roman"/>
          <w:bCs/>
        </w:rPr>
      </w:pPr>
      <w:del w:id="73" w:author="Ana Miller-Ter Kuile" w:date="2021-07-14T12:08:00Z">
        <w:r w:rsidDel="00E9059D">
          <w:rPr>
            <w:rFonts w:ascii="Times New Roman" w:hAnsi="Times New Roman" w:cs="Times New Roman"/>
            <w:bCs/>
            <w:noProof/>
          </w:rPr>
          <w:drawing>
            <wp:inline distT="0" distB="0" distL="0" distR="0" wp14:anchorId="46C4C8F1" wp14:editId="4C9EE02E">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del>
    </w:p>
    <w:p w14:paraId="23C22A0F" w14:textId="396AAE36" w:rsidR="00035E15" w:rsidRDefault="00035E15" w:rsidP="006F5A12">
      <w:pPr>
        <w:rPr>
          <w:rFonts w:ascii="Times New Roman" w:hAnsi="Times New Roman" w:cs="Times New Roman"/>
          <w:bCs/>
        </w:rPr>
      </w:pPr>
    </w:p>
    <w:p w14:paraId="6360B719" w14:textId="624151D1" w:rsidR="00996826" w:rsidRDefault="00996826" w:rsidP="006F5A12">
      <w:pPr>
        <w:rPr>
          <w:rFonts w:ascii="Times New Roman" w:hAnsi="Times New Roman" w:cs="Times New Roman"/>
          <w:bCs/>
        </w:rPr>
      </w:pPr>
    </w:p>
    <w:p w14:paraId="7EEC9743" w14:textId="7367D870" w:rsidR="00996826" w:rsidRDefault="00996826" w:rsidP="006F5A12">
      <w:pPr>
        <w:rPr>
          <w:rFonts w:ascii="Times New Roman" w:hAnsi="Times New Roman" w:cs="Times New Roman"/>
          <w:bCs/>
        </w:rPr>
      </w:pPr>
    </w:p>
    <w:p w14:paraId="71E7344D" w14:textId="18DB416F" w:rsidR="00996826" w:rsidRDefault="00996826" w:rsidP="006F5A12">
      <w:pPr>
        <w:rPr>
          <w:rFonts w:ascii="Times New Roman" w:hAnsi="Times New Roman" w:cs="Times New Roman"/>
          <w:bCs/>
        </w:rPr>
      </w:pPr>
    </w:p>
    <w:p w14:paraId="2E6A0EE6" w14:textId="4E3E75B1" w:rsidR="00996826" w:rsidRDefault="00996826" w:rsidP="006F5A12">
      <w:pPr>
        <w:rPr>
          <w:rFonts w:ascii="Times New Roman" w:hAnsi="Times New Roman" w:cs="Times New Roman"/>
          <w:bCs/>
        </w:rPr>
      </w:pPr>
    </w:p>
    <w:p w14:paraId="4D35EA81" w14:textId="4C85EFB9" w:rsidR="00996826" w:rsidRDefault="00996826" w:rsidP="006F5A12">
      <w:pPr>
        <w:rPr>
          <w:rFonts w:ascii="Times New Roman" w:hAnsi="Times New Roman" w:cs="Times New Roman"/>
          <w:bCs/>
        </w:rPr>
      </w:pPr>
    </w:p>
    <w:p w14:paraId="494A7CE6" w14:textId="31C18B61" w:rsidR="00996826" w:rsidRDefault="00996826" w:rsidP="006F5A12">
      <w:pPr>
        <w:rPr>
          <w:rFonts w:ascii="Times New Roman" w:hAnsi="Times New Roman" w:cs="Times New Roman"/>
          <w:bCs/>
        </w:rPr>
      </w:pPr>
    </w:p>
    <w:p w14:paraId="690CD231" w14:textId="46A4DFEF" w:rsidR="00996826" w:rsidRDefault="00996826" w:rsidP="006F5A12">
      <w:pPr>
        <w:rPr>
          <w:rFonts w:ascii="Times New Roman" w:hAnsi="Times New Roman" w:cs="Times New Roman"/>
          <w:bCs/>
        </w:rPr>
      </w:pPr>
    </w:p>
    <w:p w14:paraId="3E2FBA1A" w14:textId="56854A34" w:rsidR="00996826" w:rsidRDefault="00996826" w:rsidP="006F5A12">
      <w:pPr>
        <w:rPr>
          <w:rFonts w:ascii="Times New Roman" w:hAnsi="Times New Roman" w:cs="Times New Roman"/>
          <w:bCs/>
        </w:rPr>
      </w:pPr>
    </w:p>
    <w:p w14:paraId="527C9AF6" w14:textId="42D17994" w:rsidR="00996826" w:rsidRDefault="00996826" w:rsidP="006F5A12">
      <w:pPr>
        <w:rPr>
          <w:rFonts w:ascii="Times New Roman" w:hAnsi="Times New Roman" w:cs="Times New Roman"/>
          <w:bCs/>
        </w:rPr>
      </w:pPr>
    </w:p>
    <w:p w14:paraId="7931ED8A" w14:textId="1E8ED1D2" w:rsidR="00996826" w:rsidRDefault="00996826" w:rsidP="006F5A12">
      <w:pPr>
        <w:rPr>
          <w:rFonts w:ascii="Times New Roman" w:hAnsi="Times New Roman" w:cs="Times New Roman"/>
          <w:bCs/>
        </w:rPr>
      </w:pPr>
    </w:p>
    <w:p w14:paraId="68141CBC" w14:textId="76CFD989" w:rsidR="00996826" w:rsidRDefault="00996826" w:rsidP="006F5A12">
      <w:pPr>
        <w:rPr>
          <w:rFonts w:ascii="Times New Roman" w:hAnsi="Times New Roman" w:cs="Times New Roman"/>
          <w:bCs/>
        </w:rPr>
      </w:pPr>
    </w:p>
    <w:p w14:paraId="1ED960CC" w14:textId="3A946EBA" w:rsidR="00996826" w:rsidRDefault="00996826" w:rsidP="006F5A12">
      <w:pPr>
        <w:rPr>
          <w:rFonts w:ascii="Times New Roman" w:hAnsi="Times New Roman" w:cs="Times New Roman"/>
          <w:bCs/>
        </w:rPr>
      </w:pPr>
    </w:p>
    <w:p w14:paraId="6B68B15B" w14:textId="457B8832" w:rsidR="00996826" w:rsidRDefault="00996826" w:rsidP="006F5A12">
      <w:pPr>
        <w:rPr>
          <w:rFonts w:ascii="Times New Roman" w:hAnsi="Times New Roman" w:cs="Times New Roman"/>
          <w:bCs/>
        </w:rPr>
      </w:pPr>
    </w:p>
    <w:p w14:paraId="2F24D0B7" w14:textId="77777777" w:rsidR="00996826" w:rsidRDefault="00996826" w:rsidP="006F5A12">
      <w:pPr>
        <w:rPr>
          <w:rFonts w:ascii="Times New Roman" w:hAnsi="Times New Roman" w:cs="Times New Roman"/>
          <w:bCs/>
        </w:rPr>
      </w:pPr>
    </w:p>
    <w:p w14:paraId="7A801FD4" w14:textId="5E71AEB1" w:rsidR="00996826" w:rsidRDefault="00996826" w:rsidP="006F5A12">
      <w:pPr>
        <w:rPr>
          <w:rFonts w:ascii="Times New Roman" w:hAnsi="Times New Roman" w:cs="Times New Roman"/>
          <w:bCs/>
        </w:rPr>
      </w:pPr>
    </w:p>
    <w:p w14:paraId="4A47A86C" w14:textId="65D42981" w:rsidR="00996826" w:rsidRDefault="00996826" w:rsidP="006F5A12">
      <w:pPr>
        <w:rPr>
          <w:rFonts w:ascii="Times New Roman" w:hAnsi="Times New Roman" w:cs="Times New Roman"/>
          <w:bCs/>
        </w:rPr>
      </w:pPr>
    </w:p>
    <w:p w14:paraId="52CC73F7" w14:textId="4E8B6392" w:rsidR="00996826" w:rsidRDefault="00996826" w:rsidP="00996826">
      <w:pPr>
        <w:rPr>
          <w:rFonts w:ascii="Times New Roman" w:hAnsi="Times New Roman" w:cs="Times New Roman"/>
          <w:bCs/>
        </w:rPr>
      </w:pPr>
      <w:r>
        <w:rPr>
          <w:rFonts w:ascii="Times New Roman" w:hAnsi="Times New Roman" w:cs="Times New Roman"/>
          <w:bCs/>
        </w:rPr>
        <w:lastRenderedPageBreak/>
        <w:t xml:space="preserve">Figure 4: For natural environment consumers, surface sterilization did not alter the composition (either with a presence-absence of abundance model) of potential diet items either of family-level taxonomic units or ASV-level taxonomic units. In this figure of family-level taxonomic units by surface sterilization treatment, presence is indicated by a colored box and abundance is indicated by color depth (divided by quartiles due to wide variation in DNA sequence abundance). </w:t>
      </w:r>
    </w:p>
    <w:p w14:paraId="17491774" w14:textId="77777777" w:rsidR="00996826" w:rsidRPr="00035E15" w:rsidRDefault="00996826" w:rsidP="006F5A12">
      <w:pPr>
        <w:rPr>
          <w:rFonts w:ascii="Times New Roman" w:hAnsi="Times New Roman" w:cs="Times New Roman"/>
          <w:bCs/>
        </w:rPr>
      </w:pPr>
    </w:p>
    <w:p w14:paraId="4539CEFA" w14:textId="492918AC" w:rsidR="00035E15" w:rsidRDefault="00ED4285" w:rsidP="006F5A12">
      <w:pPr>
        <w:rPr>
          <w:rFonts w:ascii="Times New Roman" w:hAnsi="Times New Roman" w:cs="Times New Roman"/>
          <w:b/>
        </w:rPr>
      </w:pPr>
      <w:del w:id="74" w:author="Ana Miller-Ter Kuile" w:date="2021-07-14T12:08:00Z">
        <w:r w:rsidDel="00E9059D">
          <w:rPr>
            <w:rFonts w:ascii="Times New Roman" w:hAnsi="Times New Roman" w:cs="Times New Roman"/>
            <w:b/>
            <w:noProof/>
          </w:rPr>
          <w:drawing>
            <wp:inline distT="0" distB="0" distL="0" distR="0" wp14:anchorId="3528D07C" wp14:editId="48A45567">
              <wp:extent cx="4323425" cy="622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1">
                        <a:extLst>
                          <a:ext uri="{28A0092B-C50C-407E-A947-70E740481C1C}">
                            <a14:useLocalDpi xmlns:a14="http://schemas.microsoft.com/office/drawing/2010/main" val="0"/>
                          </a:ext>
                        </a:extLst>
                      </a:blip>
                      <a:stretch>
                        <a:fillRect/>
                      </a:stretch>
                    </pic:blipFill>
                    <pic:spPr>
                      <a:xfrm>
                        <a:off x="0" y="0"/>
                        <a:ext cx="4329213" cy="6238226"/>
                      </a:xfrm>
                      <a:prstGeom prst="rect">
                        <a:avLst/>
                      </a:prstGeom>
                    </pic:spPr>
                  </pic:pic>
                </a:graphicData>
              </a:graphic>
            </wp:inline>
          </w:drawing>
        </w:r>
      </w:del>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rFonts w:ascii="Times New Roman" w:hAnsi="Times New Roman" w:cs="Times New Roman"/>
          <w:b/>
        </w:rPr>
      </w:pPr>
    </w:p>
    <w:p w14:paraId="1153FEF5" w14:textId="77777777" w:rsidR="00BA41FE" w:rsidRDefault="00BA41FE" w:rsidP="00BA41FE">
      <w:pPr>
        <w:rPr>
          <w:rFonts w:ascii="Times New Roman" w:hAnsi="Times New Roman" w:cs="Times New Roman"/>
          <w:bCs/>
        </w:rPr>
      </w:pPr>
    </w:p>
    <w:sectPr w:rsidR="00BA41FE" w:rsidSect="001A318B">
      <w:headerReference w:type="even" r:id="rId12"/>
      <w:head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4171" w14:textId="77777777" w:rsidR="00685A05" w:rsidRDefault="00685A05" w:rsidP="001A318B">
      <w:r>
        <w:separator/>
      </w:r>
    </w:p>
  </w:endnote>
  <w:endnote w:type="continuationSeparator" w:id="0">
    <w:p w14:paraId="32DD3966" w14:textId="77777777" w:rsidR="00685A05" w:rsidRDefault="00685A05"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9060" w14:textId="77777777" w:rsidR="00685A05" w:rsidRDefault="00685A05" w:rsidP="001A318B">
      <w:r>
        <w:separator/>
      </w:r>
    </w:p>
  </w:footnote>
  <w:footnote w:type="continuationSeparator" w:id="0">
    <w:p w14:paraId="1085B9B6" w14:textId="77777777" w:rsidR="00685A05" w:rsidRDefault="00685A05"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421997"/>
      <w:docPartObj>
        <w:docPartGallery w:val="Page Numbers (Top of Page)"/>
        <w:docPartUnique/>
      </w:docPartObj>
    </w:sdtPr>
    <w:sdtEndPr>
      <w:rPr>
        <w:rStyle w:val="PageNumber"/>
      </w:rPr>
    </w:sdtEndPr>
    <w:sdtContent>
      <w:p w14:paraId="6EA13A94" w14:textId="56022D9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C8430E" w:rsidRDefault="00C8430E"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485537"/>
      <w:docPartObj>
        <w:docPartGallery w:val="Page Numbers (Top of Page)"/>
        <w:docPartUnique/>
      </w:docPartObj>
    </w:sdtPr>
    <w:sdtEndPr>
      <w:rPr>
        <w:rStyle w:val="PageNumber"/>
      </w:rPr>
    </w:sdtEndPr>
    <w:sdtContent>
      <w:p w14:paraId="592E6168" w14:textId="2E97DC5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C8430E" w:rsidRDefault="00C8430E"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1626"/>
    <w:multiLevelType w:val="hybridMultilevel"/>
    <w:tmpl w:val="C7128A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7"/>
  </w:num>
  <w:num w:numId="5">
    <w:abstractNumId w:val="1"/>
  </w:num>
  <w:num w:numId="6">
    <w:abstractNumId w:val="5"/>
  </w:num>
  <w:num w:numId="7">
    <w:abstractNumId w:val="10"/>
  </w:num>
  <w:num w:numId="8">
    <w:abstractNumId w:val="8"/>
  </w:num>
  <w:num w:numId="9">
    <w:abstractNumId w:val="6"/>
  </w:num>
  <w:num w:numId="10">
    <w:abstractNumId w:val="0"/>
  </w:num>
  <w:num w:numId="11">
    <w:abstractNumId w:val="9"/>
  </w:num>
  <w:num w:numId="12">
    <w:abstractNumId w:val="12"/>
  </w:num>
  <w:num w:numId="13">
    <w:abstractNumId w:val="1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449F"/>
    <w:rsid w:val="0001567C"/>
    <w:rsid w:val="00015CBD"/>
    <w:rsid w:val="00017093"/>
    <w:rsid w:val="00021A76"/>
    <w:rsid w:val="00021E5E"/>
    <w:rsid w:val="000265B8"/>
    <w:rsid w:val="00026A1B"/>
    <w:rsid w:val="0002754E"/>
    <w:rsid w:val="00034203"/>
    <w:rsid w:val="00034B6E"/>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6A7"/>
    <w:rsid w:val="00073876"/>
    <w:rsid w:val="0007447E"/>
    <w:rsid w:val="00075F91"/>
    <w:rsid w:val="00076320"/>
    <w:rsid w:val="0007710F"/>
    <w:rsid w:val="00077B7F"/>
    <w:rsid w:val="00081302"/>
    <w:rsid w:val="00082794"/>
    <w:rsid w:val="00082FA7"/>
    <w:rsid w:val="00083D3E"/>
    <w:rsid w:val="00084870"/>
    <w:rsid w:val="000862E6"/>
    <w:rsid w:val="0008785B"/>
    <w:rsid w:val="00091935"/>
    <w:rsid w:val="00093513"/>
    <w:rsid w:val="00093A68"/>
    <w:rsid w:val="000944CC"/>
    <w:rsid w:val="00097037"/>
    <w:rsid w:val="000A330D"/>
    <w:rsid w:val="000A341F"/>
    <w:rsid w:val="000A4321"/>
    <w:rsid w:val="000A666B"/>
    <w:rsid w:val="000A7CEB"/>
    <w:rsid w:val="000B0CDD"/>
    <w:rsid w:val="000B7D9C"/>
    <w:rsid w:val="000C0AE6"/>
    <w:rsid w:val="000C52D7"/>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08F3"/>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AB4"/>
    <w:rsid w:val="00170EC9"/>
    <w:rsid w:val="00174335"/>
    <w:rsid w:val="0017585E"/>
    <w:rsid w:val="0017592A"/>
    <w:rsid w:val="00183774"/>
    <w:rsid w:val="00183A9E"/>
    <w:rsid w:val="00183ED8"/>
    <w:rsid w:val="00190632"/>
    <w:rsid w:val="00190AD5"/>
    <w:rsid w:val="00192EFC"/>
    <w:rsid w:val="00194B29"/>
    <w:rsid w:val="00196972"/>
    <w:rsid w:val="00197788"/>
    <w:rsid w:val="001A069A"/>
    <w:rsid w:val="001A0FC6"/>
    <w:rsid w:val="001A278E"/>
    <w:rsid w:val="001A2C75"/>
    <w:rsid w:val="001A318B"/>
    <w:rsid w:val="001A4175"/>
    <w:rsid w:val="001A56A7"/>
    <w:rsid w:val="001A604A"/>
    <w:rsid w:val="001A62D4"/>
    <w:rsid w:val="001A6786"/>
    <w:rsid w:val="001A67BA"/>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3B9"/>
    <w:rsid w:val="001D45E0"/>
    <w:rsid w:val="001D45F2"/>
    <w:rsid w:val="001D56DE"/>
    <w:rsid w:val="001E2EE5"/>
    <w:rsid w:val="001E4AF9"/>
    <w:rsid w:val="001E4B63"/>
    <w:rsid w:val="001E52B2"/>
    <w:rsid w:val="001E7721"/>
    <w:rsid w:val="001E78EC"/>
    <w:rsid w:val="001F0529"/>
    <w:rsid w:val="001F29D8"/>
    <w:rsid w:val="00203151"/>
    <w:rsid w:val="00203BAB"/>
    <w:rsid w:val="002054F2"/>
    <w:rsid w:val="002059A8"/>
    <w:rsid w:val="0020603C"/>
    <w:rsid w:val="00207D77"/>
    <w:rsid w:val="00211D42"/>
    <w:rsid w:val="0021383B"/>
    <w:rsid w:val="00214489"/>
    <w:rsid w:val="00214CFC"/>
    <w:rsid w:val="00215D14"/>
    <w:rsid w:val="002160A3"/>
    <w:rsid w:val="00216531"/>
    <w:rsid w:val="0021705B"/>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5196"/>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7E4"/>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3A4"/>
    <w:rsid w:val="00346BEE"/>
    <w:rsid w:val="00346DAC"/>
    <w:rsid w:val="00350160"/>
    <w:rsid w:val="003508AC"/>
    <w:rsid w:val="00350A64"/>
    <w:rsid w:val="0035102E"/>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3F7B23"/>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3477"/>
    <w:rsid w:val="00454BE8"/>
    <w:rsid w:val="0045532C"/>
    <w:rsid w:val="00456546"/>
    <w:rsid w:val="0045799C"/>
    <w:rsid w:val="00460262"/>
    <w:rsid w:val="004713B1"/>
    <w:rsid w:val="004716BE"/>
    <w:rsid w:val="00472A09"/>
    <w:rsid w:val="00477025"/>
    <w:rsid w:val="00481818"/>
    <w:rsid w:val="00481ED8"/>
    <w:rsid w:val="00482260"/>
    <w:rsid w:val="00483996"/>
    <w:rsid w:val="00484BBB"/>
    <w:rsid w:val="004918C6"/>
    <w:rsid w:val="0049468F"/>
    <w:rsid w:val="00495900"/>
    <w:rsid w:val="0049599E"/>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D5AB0"/>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5A18"/>
    <w:rsid w:val="00527F9E"/>
    <w:rsid w:val="00530B09"/>
    <w:rsid w:val="00531D71"/>
    <w:rsid w:val="005329E2"/>
    <w:rsid w:val="00532C05"/>
    <w:rsid w:val="00541B60"/>
    <w:rsid w:val="00544A95"/>
    <w:rsid w:val="00546914"/>
    <w:rsid w:val="00550C7D"/>
    <w:rsid w:val="00553FEE"/>
    <w:rsid w:val="00554148"/>
    <w:rsid w:val="00555136"/>
    <w:rsid w:val="00557883"/>
    <w:rsid w:val="0056076F"/>
    <w:rsid w:val="00561547"/>
    <w:rsid w:val="0056359D"/>
    <w:rsid w:val="00564CD6"/>
    <w:rsid w:val="00566CE5"/>
    <w:rsid w:val="00567CC8"/>
    <w:rsid w:val="005709C6"/>
    <w:rsid w:val="00573324"/>
    <w:rsid w:val="00575844"/>
    <w:rsid w:val="00575E46"/>
    <w:rsid w:val="005764A1"/>
    <w:rsid w:val="005809A1"/>
    <w:rsid w:val="00583031"/>
    <w:rsid w:val="0058379C"/>
    <w:rsid w:val="005847DD"/>
    <w:rsid w:val="00586083"/>
    <w:rsid w:val="00586CA5"/>
    <w:rsid w:val="00587DA1"/>
    <w:rsid w:val="00593EF7"/>
    <w:rsid w:val="0059591B"/>
    <w:rsid w:val="005A092B"/>
    <w:rsid w:val="005A126F"/>
    <w:rsid w:val="005A1A86"/>
    <w:rsid w:val="005A27E3"/>
    <w:rsid w:val="005B2E0C"/>
    <w:rsid w:val="005B386D"/>
    <w:rsid w:val="005B3B7B"/>
    <w:rsid w:val="005B4197"/>
    <w:rsid w:val="005C07D6"/>
    <w:rsid w:val="005C0E34"/>
    <w:rsid w:val="005C1A15"/>
    <w:rsid w:val="005C2AF8"/>
    <w:rsid w:val="005C3872"/>
    <w:rsid w:val="005C7D4F"/>
    <w:rsid w:val="005D1DD7"/>
    <w:rsid w:val="005D2866"/>
    <w:rsid w:val="005D3E8B"/>
    <w:rsid w:val="005D4C49"/>
    <w:rsid w:val="005D5876"/>
    <w:rsid w:val="005D6393"/>
    <w:rsid w:val="005D74B6"/>
    <w:rsid w:val="005E3746"/>
    <w:rsid w:val="005E5523"/>
    <w:rsid w:val="005F0B55"/>
    <w:rsid w:val="005F7662"/>
    <w:rsid w:val="005F7891"/>
    <w:rsid w:val="00600806"/>
    <w:rsid w:val="006011DB"/>
    <w:rsid w:val="00602643"/>
    <w:rsid w:val="00604112"/>
    <w:rsid w:val="006055EB"/>
    <w:rsid w:val="00605C63"/>
    <w:rsid w:val="006068BF"/>
    <w:rsid w:val="00606BD6"/>
    <w:rsid w:val="00611BE6"/>
    <w:rsid w:val="006153AD"/>
    <w:rsid w:val="00615530"/>
    <w:rsid w:val="00615AD9"/>
    <w:rsid w:val="0062131F"/>
    <w:rsid w:val="00622000"/>
    <w:rsid w:val="0062282C"/>
    <w:rsid w:val="00622EDB"/>
    <w:rsid w:val="0062367B"/>
    <w:rsid w:val="00623738"/>
    <w:rsid w:val="006248BF"/>
    <w:rsid w:val="00625E48"/>
    <w:rsid w:val="00627850"/>
    <w:rsid w:val="00632065"/>
    <w:rsid w:val="0063271C"/>
    <w:rsid w:val="00636374"/>
    <w:rsid w:val="00637018"/>
    <w:rsid w:val="00640EA4"/>
    <w:rsid w:val="0064151D"/>
    <w:rsid w:val="00641F85"/>
    <w:rsid w:val="00642396"/>
    <w:rsid w:val="00643D8F"/>
    <w:rsid w:val="00644701"/>
    <w:rsid w:val="006467DE"/>
    <w:rsid w:val="00646DCC"/>
    <w:rsid w:val="00647593"/>
    <w:rsid w:val="00650F3B"/>
    <w:rsid w:val="00651B22"/>
    <w:rsid w:val="00652E10"/>
    <w:rsid w:val="00655EED"/>
    <w:rsid w:val="00656623"/>
    <w:rsid w:val="00662555"/>
    <w:rsid w:val="0066418F"/>
    <w:rsid w:val="006655DB"/>
    <w:rsid w:val="006701BE"/>
    <w:rsid w:val="00670E78"/>
    <w:rsid w:val="006732DC"/>
    <w:rsid w:val="00675EC4"/>
    <w:rsid w:val="006762DA"/>
    <w:rsid w:val="00676B7A"/>
    <w:rsid w:val="00676ECF"/>
    <w:rsid w:val="00681368"/>
    <w:rsid w:val="006825C3"/>
    <w:rsid w:val="00682D6F"/>
    <w:rsid w:val="00685A05"/>
    <w:rsid w:val="00687B3D"/>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455"/>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23E"/>
    <w:rsid w:val="00724428"/>
    <w:rsid w:val="00726FB4"/>
    <w:rsid w:val="00727C9D"/>
    <w:rsid w:val="00730477"/>
    <w:rsid w:val="00730DD1"/>
    <w:rsid w:val="007327B7"/>
    <w:rsid w:val="00732ACA"/>
    <w:rsid w:val="0073428D"/>
    <w:rsid w:val="00734E90"/>
    <w:rsid w:val="00736FB5"/>
    <w:rsid w:val="00737668"/>
    <w:rsid w:val="00737E79"/>
    <w:rsid w:val="00740FD0"/>
    <w:rsid w:val="00741496"/>
    <w:rsid w:val="007417E2"/>
    <w:rsid w:val="007424C8"/>
    <w:rsid w:val="0074311F"/>
    <w:rsid w:val="00747051"/>
    <w:rsid w:val="00747542"/>
    <w:rsid w:val="0074793E"/>
    <w:rsid w:val="007517E2"/>
    <w:rsid w:val="007552C0"/>
    <w:rsid w:val="00755D0A"/>
    <w:rsid w:val="007601C3"/>
    <w:rsid w:val="0076075F"/>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3D23"/>
    <w:rsid w:val="007A54E9"/>
    <w:rsid w:val="007A6565"/>
    <w:rsid w:val="007B1A15"/>
    <w:rsid w:val="007B46C2"/>
    <w:rsid w:val="007B516B"/>
    <w:rsid w:val="007B5F64"/>
    <w:rsid w:val="007C3674"/>
    <w:rsid w:val="007C4E2F"/>
    <w:rsid w:val="007C5DCF"/>
    <w:rsid w:val="007C66A8"/>
    <w:rsid w:val="007C776F"/>
    <w:rsid w:val="007C787A"/>
    <w:rsid w:val="007D150A"/>
    <w:rsid w:val="007D2DC0"/>
    <w:rsid w:val="007D3244"/>
    <w:rsid w:val="007D5A3D"/>
    <w:rsid w:val="007D631E"/>
    <w:rsid w:val="007D7BE9"/>
    <w:rsid w:val="007E023C"/>
    <w:rsid w:val="007E0362"/>
    <w:rsid w:val="007E1512"/>
    <w:rsid w:val="007E2333"/>
    <w:rsid w:val="007E34B2"/>
    <w:rsid w:val="007E3750"/>
    <w:rsid w:val="007E4816"/>
    <w:rsid w:val="007E4B0A"/>
    <w:rsid w:val="007E52CA"/>
    <w:rsid w:val="007E5E64"/>
    <w:rsid w:val="007E698F"/>
    <w:rsid w:val="007E6F6B"/>
    <w:rsid w:val="007E70C8"/>
    <w:rsid w:val="007F1B51"/>
    <w:rsid w:val="007F3DAE"/>
    <w:rsid w:val="007F5321"/>
    <w:rsid w:val="007F5928"/>
    <w:rsid w:val="007F5BED"/>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0A9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2A71"/>
    <w:rsid w:val="008A313A"/>
    <w:rsid w:val="008A565D"/>
    <w:rsid w:val="008A7880"/>
    <w:rsid w:val="008B0995"/>
    <w:rsid w:val="008B1140"/>
    <w:rsid w:val="008B17C9"/>
    <w:rsid w:val="008B644C"/>
    <w:rsid w:val="008C2BE4"/>
    <w:rsid w:val="008C40C9"/>
    <w:rsid w:val="008C46C0"/>
    <w:rsid w:val="008C5100"/>
    <w:rsid w:val="008C5338"/>
    <w:rsid w:val="008C6A21"/>
    <w:rsid w:val="008D0EC1"/>
    <w:rsid w:val="008D3134"/>
    <w:rsid w:val="008D4239"/>
    <w:rsid w:val="008D666D"/>
    <w:rsid w:val="008D6C37"/>
    <w:rsid w:val="008E10AA"/>
    <w:rsid w:val="008E11FC"/>
    <w:rsid w:val="008E56D5"/>
    <w:rsid w:val="008E5B62"/>
    <w:rsid w:val="008E670D"/>
    <w:rsid w:val="008F1DFE"/>
    <w:rsid w:val="008F24B6"/>
    <w:rsid w:val="008F45A6"/>
    <w:rsid w:val="008F650C"/>
    <w:rsid w:val="00900F4A"/>
    <w:rsid w:val="00902E01"/>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577D"/>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1808"/>
    <w:rsid w:val="00995141"/>
    <w:rsid w:val="00996826"/>
    <w:rsid w:val="00997CD0"/>
    <w:rsid w:val="009A1763"/>
    <w:rsid w:val="009A1772"/>
    <w:rsid w:val="009A1784"/>
    <w:rsid w:val="009A2E35"/>
    <w:rsid w:val="009A37DF"/>
    <w:rsid w:val="009A514C"/>
    <w:rsid w:val="009A5E8F"/>
    <w:rsid w:val="009A6280"/>
    <w:rsid w:val="009A6532"/>
    <w:rsid w:val="009B03DB"/>
    <w:rsid w:val="009B1C59"/>
    <w:rsid w:val="009B30C6"/>
    <w:rsid w:val="009B4940"/>
    <w:rsid w:val="009B52A5"/>
    <w:rsid w:val="009B7283"/>
    <w:rsid w:val="009B7A7E"/>
    <w:rsid w:val="009C1559"/>
    <w:rsid w:val="009C1841"/>
    <w:rsid w:val="009C2F8A"/>
    <w:rsid w:val="009C4627"/>
    <w:rsid w:val="009C4990"/>
    <w:rsid w:val="009C4A48"/>
    <w:rsid w:val="009C5F85"/>
    <w:rsid w:val="009C746A"/>
    <w:rsid w:val="009C7480"/>
    <w:rsid w:val="009C79CA"/>
    <w:rsid w:val="009D00FF"/>
    <w:rsid w:val="009D0F35"/>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25EBA"/>
    <w:rsid w:val="00A30005"/>
    <w:rsid w:val="00A318BE"/>
    <w:rsid w:val="00A32496"/>
    <w:rsid w:val="00A32A48"/>
    <w:rsid w:val="00A33A9E"/>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1B4C"/>
    <w:rsid w:val="00A620B4"/>
    <w:rsid w:val="00A7305E"/>
    <w:rsid w:val="00A739D1"/>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4FDF"/>
    <w:rsid w:val="00A95C0E"/>
    <w:rsid w:val="00A96A33"/>
    <w:rsid w:val="00AA0E5B"/>
    <w:rsid w:val="00AA1148"/>
    <w:rsid w:val="00AA256B"/>
    <w:rsid w:val="00AA3E54"/>
    <w:rsid w:val="00AA3F4D"/>
    <w:rsid w:val="00AA5F24"/>
    <w:rsid w:val="00AB219D"/>
    <w:rsid w:val="00AB3807"/>
    <w:rsid w:val="00AB4187"/>
    <w:rsid w:val="00AB525F"/>
    <w:rsid w:val="00AB5841"/>
    <w:rsid w:val="00AC0052"/>
    <w:rsid w:val="00AC17EB"/>
    <w:rsid w:val="00AC3657"/>
    <w:rsid w:val="00AD4EA0"/>
    <w:rsid w:val="00AD74BA"/>
    <w:rsid w:val="00AD7F3D"/>
    <w:rsid w:val="00AE12B6"/>
    <w:rsid w:val="00AE5328"/>
    <w:rsid w:val="00AE60A2"/>
    <w:rsid w:val="00AE6779"/>
    <w:rsid w:val="00AE68AD"/>
    <w:rsid w:val="00AF59F1"/>
    <w:rsid w:val="00AF6206"/>
    <w:rsid w:val="00B01E35"/>
    <w:rsid w:val="00B051F4"/>
    <w:rsid w:val="00B0774F"/>
    <w:rsid w:val="00B07DBA"/>
    <w:rsid w:val="00B11868"/>
    <w:rsid w:val="00B12F03"/>
    <w:rsid w:val="00B15492"/>
    <w:rsid w:val="00B15499"/>
    <w:rsid w:val="00B15E66"/>
    <w:rsid w:val="00B16820"/>
    <w:rsid w:val="00B21801"/>
    <w:rsid w:val="00B22BD9"/>
    <w:rsid w:val="00B23E36"/>
    <w:rsid w:val="00B2484C"/>
    <w:rsid w:val="00B31BFF"/>
    <w:rsid w:val="00B32D76"/>
    <w:rsid w:val="00B35A98"/>
    <w:rsid w:val="00B37BBA"/>
    <w:rsid w:val="00B44FC9"/>
    <w:rsid w:val="00B45F24"/>
    <w:rsid w:val="00B46857"/>
    <w:rsid w:val="00B50070"/>
    <w:rsid w:val="00B51C81"/>
    <w:rsid w:val="00B53364"/>
    <w:rsid w:val="00B55B35"/>
    <w:rsid w:val="00B5655B"/>
    <w:rsid w:val="00B5671B"/>
    <w:rsid w:val="00B57D9F"/>
    <w:rsid w:val="00B61602"/>
    <w:rsid w:val="00B61F8E"/>
    <w:rsid w:val="00B63F18"/>
    <w:rsid w:val="00B66EF4"/>
    <w:rsid w:val="00B70DCB"/>
    <w:rsid w:val="00B71360"/>
    <w:rsid w:val="00B72094"/>
    <w:rsid w:val="00B72492"/>
    <w:rsid w:val="00B72FDE"/>
    <w:rsid w:val="00B74713"/>
    <w:rsid w:val="00B76E76"/>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4BD9"/>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4D7F"/>
    <w:rsid w:val="00BF5075"/>
    <w:rsid w:val="00BF536A"/>
    <w:rsid w:val="00BF6E02"/>
    <w:rsid w:val="00C00EEB"/>
    <w:rsid w:val="00C02561"/>
    <w:rsid w:val="00C02D8C"/>
    <w:rsid w:val="00C02F88"/>
    <w:rsid w:val="00C05A18"/>
    <w:rsid w:val="00C06B99"/>
    <w:rsid w:val="00C06C0B"/>
    <w:rsid w:val="00C111CC"/>
    <w:rsid w:val="00C15E28"/>
    <w:rsid w:val="00C17953"/>
    <w:rsid w:val="00C20A7D"/>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18B3"/>
    <w:rsid w:val="00C62C57"/>
    <w:rsid w:val="00C64165"/>
    <w:rsid w:val="00C64781"/>
    <w:rsid w:val="00C64D81"/>
    <w:rsid w:val="00C64F16"/>
    <w:rsid w:val="00C671DF"/>
    <w:rsid w:val="00C70E49"/>
    <w:rsid w:val="00C7187F"/>
    <w:rsid w:val="00C730DF"/>
    <w:rsid w:val="00C7584A"/>
    <w:rsid w:val="00C76457"/>
    <w:rsid w:val="00C76884"/>
    <w:rsid w:val="00C77A20"/>
    <w:rsid w:val="00C8430E"/>
    <w:rsid w:val="00C8753A"/>
    <w:rsid w:val="00C87AD0"/>
    <w:rsid w:val="00C9026A"/>
    <w:rsid w:val="00C91D01"/>
    <w:rsid w:val="00C936B7"/>
    <w:rsid w:val="00C973F8"/>
    <w:rsid w:val="00CA1C2C"/>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3F23"/>
    <w:rsid w:val="00CD4548"/>
    <w:rsid w:val="00CE14A8"/>
    <w:rsid w:val="00CE214D"/>
    <w:rsid w:val="00CE269D"/>
    <w:rsid w:val="00CE29FA"/>
    <w:rsid w:val="00CE42FF"/>
    <w:rsid w:val="00CE60A0"/>
    <w:rsid w:val="00CF0533"/>
    <w:rsid w:val="00CF068F"/>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17C31"/>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0860"/>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189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3E0C"/>
    <w:rsid w:val="00E260CA"/>
    <w:rsid w:val="00E266A7"/>
    <w:rsid w:val="00E41AE8"/>
    <w:rsid w:val="00E4430E"/>
    <w:rsid w:val="00E46D71"/>
    <w:rsid w:val="00E506D8"/>
    <w:rsid w:val="00E51EEC"/>
    <w:rsid w:val="00E521BB"/>
    <w:rsid w:val="00E537E0"/>
    <w:rsid w:val="00E53B6E"/>
    <w:rsid w:val="00E5687D"/>
    <w:rsid w:val="00E616A3"/>
    <w:rsid w:val="00E62D4E"/>
    <w:rsid w:val="00E63181"/>
    <w:rsid w:val="00E65EBD"/>
    <w:rsid w:val="00E660B4"/>
    <w:rsid w:val="00E670FB"/>
    <w:rsid w:val="00E70271"/>
    <w:rsid w:val="00E70B33"/>
    <w:rsid w:val="00E72A9A"/>
    <w:rsid w:val="00E761D3"/>
    <w:rsid w:val="00E81C3B"/>
    <w:rsid w:val="00E82A27"/>
    <w:rsid w:val="00E82FC9"/>
    <w:rsid w:val="00E85E4D"/>
    <w:rsid w:val="00E9059D"/>
    <w:rsid w:val="00E924D7"/>
    <w:rsid w:val="00E94FDE"/>
    <w:rsid w:val="00E9714B"/>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5C2C"/>
    <w:rsid w:val="00EF6A3F"/>
    <w:rsid w:val="00F0053E"/>
    <w:rsid w:val="00F01888"/>
    <w:rsid w:val="00F02981"/>
    <w:rsid w:val="00F039D6"/>
    <w:rsid w:val="00F057B1"/>
    <w:rsid w:val="00F07E67"/>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3CE2"/>
    <w:rsid w:val="00F47535"/>
    <w:rsid w:val="00F5420E"/>
    <w:rsid w:val="00F550B3"/>
    <w:rsid w:val="00F550DF"/>
    <w:rsid w:val="00F55639"/>
    <w:rsid w:val="00F55BE0"/>
    <w:rsid w:val="00F60D8B"/>
    <w:rsid w:val="00F626EA"/>
    <w:rsid w:val="00F67AC6"/>
    <w:rsid w:val="00F708F0"/>
    <w:rsid w:val="00F7207F"/>
    <w:rsid w:val="00F73578"/>
    <w:rsid w:val="00F75B5A"/>
    <w:rsid w:val="00F75CD0"/>
    <w:rsid w:val="00F771E5"/>
    <w:rsid w:val="00F816D8"/>
    <w:rsid w:val="00F849B9"/>
    <w:rsid w:val="00F86929"/>
    <w:rsid w:val="00F90292"/>
    <w:rsid w:val="00F912D5"/>
    <w:rsid w:val="00F914D8"/>
    <w:rsid w:val="00F938D1"/>
    <w:rsid w:val="00F96821"/>
    <w:rsid w:val="00FA2014"/>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62DC"/>
    <w:rsid w:val="00FD7436"/>
    <w:rsid w:val="00FD778C"/>
    <w:rsid w:val="00FE26CE"/>
    <w:rsid w:val="00FE2A42"/>
    <w:rsid w:val="00FE4311"/>
    <w:rsid w:val="00FE43A1"/>
    <w:rsid w:val="00FE5CBF"/>
    <w:rsid w:val="00FE76FA"/>
    <w:rsid w:val="00FF035B"/>
    <w:rsid w:val="00FF10C0"/>
    <w:rsid w:val="00FF2288"/>
    <w:rsid w:val="00FF25F7"/>
    <w:rsid w:val="00FF3D92"/>
    <w:rsid w:val="00FF4A94"/>
    <w:rsid w:val="00FF4D8D"/>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3D1ABB96-1EAD-094D-9B79-9C867515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1097455">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39974397">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598053796">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27</Pages>
  <Words>34980</Words>
  <Characters>199387</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19</cp:revision>
  <dcterms:created xsi:type="dcterms:W3CDTF">2021-07-14T15:06:00Z</dcterms:created>
  <dcterms:modified xsi:type="dcterms:W3CDTF">2021-07-14T18:09:00Z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http://www.zotero.org/styles/methods-in-ecology-and-evolution</vt:lpwstr>
  </property>
</Properties>
</file>